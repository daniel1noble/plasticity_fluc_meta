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C0FDF" w14:textId="77777777" w:rsidR="006D1650" w:rsidRDefault="006D1650" w:rsidP="006D1650">
      <w:pPr>
        <w:widowControl w:val="0"/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Verdana" w:hAnsi="Verdana" w:cs="Arial"/>
          <w:bCs/>
          <w:sz w:val="22"/>
          <w:szCs w:val="22"/>
        </w:rPr>
      </w:pPr>
      <w:bookmarkStart w:id="0" w:name="_MacBuGuideStaticData_5208H"/>
      <w:bookmarkStart w:id="1" w:name="_MacBuGuideStaticData_5548H"/>
      <w:bookmarkStart w:id="2" w:name="_MacBuGuideStaticData_3460H"/>
      <w:bookmarkStart w:id="3" w:name="_MacBuGuideStaticData_13084H"/>
      <w:bookmarkStart w:id="4" w:name="_MacBuGuideStaticData_14584H"/>
      <w:bookmarkStart w:id="5" w:name="_MacBuGuideStaticData_5760V"/>
      <w:bookmarkStart w:id="6" w:name="_MacBuGuideStaticData_9060V"/>
    </w:p>
    <w:p w14:paraId="7E09960E" w14:textId="77777777" w:rsidR="006D1650" w:rsidRDefault="006D1650" w:rsidP="006D1650">
      <w:pPr>
        <w:widowControl w:val="0"/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Verdana" w:hAnsi="Verdana" w:cs="Arial"/>
          <w:bCs/>
          <w:sz w:val="22"/>
          <w:szCs w:val="22"/>
        </w:rPr>
      </w:pPr>
    </w:p>
    <w:p w14:paraId="50CE9231" w14:textId="77777777" w:rsidR="006D1650" w:rsidRDefault="006D1650" w:rsidP="006D1650">
      <w:pPr>
        <w:widowControl w:val="0"/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Verdana" w:hAnsi="Verdana" w:cs="Arial"/>
          <w:bCs/>
          <w:sz w:val="22"/>
          <w:szCs w:val="22"/>
        </w:rPr>
      </w:pPr>
    </w:p>
    <w:p w14:paraId="1FCB4C6D" w14:textId="77777777" w:rsidR="00797727" w:rsidRDefault="00797727" w:rsidP="00797727">
      <w:pPr>
        <w:rPr>
          <w:rFonts w:ascii="Verdana" w:hAnsi="Verdana" w:cs="Arial"/>
          <w:bCs/>
          <w:szCs w:val="22"/>
        </w:rPr>
      </w:pPr>
    </w:p>
    <w:p w14:paraId="79F57542" w14:textId="3AB8DB31" w:rsidR="00CD25DD" w:rsidRDefault="00CD25DD" w:rsidP="00CD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000000"/>
          <w:sz w:val="24"/>
          <w:szCs w:val="18"/>
          <w:lang w:val="en-GB" w:eastAsia="en-GB"/>
        </w:rPr>
      </w:pPr>
    </w:p>
    <w:p w14:paraId="60BDAAAF" w14:textId="26130011" w:rsidR="00AA64BC" w:rsidRPr="00395938" w:rsidRDefault="00AA64BC" w:rsidP="00CD2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  <w:color w:val="000000"/>
          <w:sz w:val="24"/>
          <w:lang w:val="en-GB" w:eastAsia="en-GB"/>
        </w:rPr>
      </w:pPr>
      <w:r w:rsidRPr="00395938">
        <w:rPr>
          <w:rFonts w:asciiTheme="majorHAnsi" w:hAnsiTheme="majorHAnsi" w:cstheme="majorHAnsi"/>
          <w:color w:val="000000"/>
          <w:sz w:val="24"/>
          <w:lang w:val="en-GB" w:eastAsia="en-GB"/>
        </w:rPr>
        <w:t xml:space="preserve">Editor, </w:t>
      </w:r>
      <w:r w:rsidR="00307657">
        <w:rPr>
          <w:rFonts w:asciiTheme="majorHAnsi" w:hAnsiTheme="majorHAnsi" w:cstheme="majorHAnsi"/>
          <w:i/>
          <w:iCs/>
          <w:color w:val="000000"/>
          <w:sz w:val="24"/>
          <w:lang w:val="en-GB" w:eastAsia="en-GB"/>
        </w:rPr>
        <w:t>Ecology Letters</w:t>
      </w:r>
    </w:p>
    <w:p w14:paraId="694B4B43" w14:textId="5B828FAA" w:rsidR="003264FD" w:rsidRPr="00395938" w:rsidRDefault="003264FD" w:rsidP="00173622">
      <w:pPr>
        <w:widowControl w:val="0"/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ajorHAnsi" w:hAnsiTheme="majorHAnsi" w:cstheme="majorHAnsi"/>
          <w:sz w:val="24"/>
        </w:rPr>
      </w:pPr>
    </w:p>
    <w:p w14:paraId="3ACE5A9A" w14:textId="4A752A92" w:rsidR="006A68A4" w:rsidRPr="00395938" w:rsidRDefault="0054166D" w:rsidP="00173622">
      <w:pPr>
        <w:widowControl w:val="0"/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15</w:t>
      </w:r>
      <w:r w:rsidR="005D0C07">
        <w:rPr>
          <w:rFonts w:asciiTheme="majorHAnsi" w:hAnsiTheme="majorHAnsi" w:cstheme="majorHAnsi"/>
          <w:sz w:val="24"/>
        </w:rPr>
        <w:t xml:space="preserve"> April 2025</w:t>
      </w:r>
    </w:p>
    <w:p w14:paraId="7054CF8F" w14:textId="77777777" w:rsidR="00395938" w:rsidRPr="00395938" w:rsidRDefault="00395938" w:rsidP="00823479">
      <w:pPr>
        <w:spacing w:after="27"/>
        <w:rPr>
          <w:rFonts w:asciiTheme="majorHAnsi" w:eastAsia="Arial" w:hAnsiTheme="majorHAnsi" w:cstheme="majorHAnsi"/>
          <w:sz w:val="24"/>
        </w:rPr>
      </w:pPr>
    </w:p>
    <w:p w14:paraId="3EFA3C18" w14:textId="77777777" w:rsidR="00395938" w:rsidRPr="00395938" w:rsidRDefault="00395938" w:rsidP="00823479">
      <w:pPr>
        <w:spacing w:after="27"/>
        <w:rPr>
          <w:rFonts w:asciiTheme="majorHAnsi" w:eastAsia="Arial" w:hAnsiTheme="majorHAnsi" w:cstheme="majorHAnsi"/>
          <w:sz w:val="24"/>
        </w:rPr>
      </w:pPr>
      <w:r w:rsidRPr="00395938">
        <w:rPr>
          <w:rFonts w:asciiTheme="majorHAnsi" w:eastAsia="Arial" w:hAnsiTheme="majorHAnsi" w:cstheme="majorHAnsi"/>
          <w:sz w:val="24"/>
        </w:rPr>
        <w:t>Dear Editor,</w:t>
      </w:r>
    </w:p>
    <w:p w14:paraId="572E55B6" w14:textId="77777777" w:rsidR="00395938" w:rsidRPr="00395938" w:rsidRDefault="00395938" w:rsidP="00823479">
      <w:pPr>
        <w:spacing w:after="27"/>
        <w:rPr>
          <w:rFonts w:asciiTheme="majorHAnsi" w:eastAsia="Arial" w:hAnsiTheme="majorHAnsi" w:cstheme="majorHAnsi"/>
          <w:sz w:val="24"/>
        </w:rPr>
      </w:pPr>
    </w:p>
    <w:p w14:paraId="34D8FE5E" w14:textId="4D56768D" w:rsidR="005D0C07" w:rsidRPr="00CD699A" w:rsidRDefault="00395938" w:rsidP="005D0C07">
      <w:pPr>
        <w:spacing w:after="3"/>
        <w:rPr>
          <w:rFonts w:asciiTheme="majorHAnsi" w:eastAsia="Arial" w:hAnsiTheme="majorHAnsi" w:cstheme="majorHAnsi"/>
          <w:b/>
          <w:bCs/>
          <w:sz w:val="24"/>
          <w:rPrChange w:id="7" w:author="Daniel Noble" w:date="2025-04-12T08:20:00Z" w16du:dateUtc="2025-04-11T22:20:00Z">
            <w:rPr>
              <w:rFonts w:asciiTheme="majorHAnsi" w:eastAsia="Arial" w:hAnsiTheme="majorHAnsi" w:cstheme="majorHAnsi"/>
              <w:sz w:val="24"/>
            </w:rPr>
          </w:rPrChange>
        </w:rPr>
      </w:pPr>
      <w:del w:id="8" w:author="Daniel Noble" w:date="2025-04-12T08:19:00Z" w16du:dateUtc="2025-04-11T22:19:00Z">
        <w:r w:rsidRPr="00395938" w:rsidDel="00CD699A">
          <w:rPr>
            <w:rFonts w:asciiTheme="majorHAnsi" w:eastAsia="Arial" w:hAnsiTheme="majorHAnsi" w:cstheme="majorHAnsi"/>
            <w:sz w:val="24"/>
          </w:rPr>
          <w:delText>would you p</w:delText>
        </w:r>
      </w:del>
      <w:ins w:id="9" w:author="Daniel Noble" w:date="2025-04-12T08:19:00Z" w16du:dateUtc="2025-04-11T22:19:00Z">
        <w:r w:rsidR="00CD699A">
          <w:rPr>
            <w:rFonts w:asciiTheme="majorHAnsi" w:eastAsia="Arial" w:hAnsiTheme="majorHAnsi" w:cstheme="majorHAnsi"/>
            <w:sz w:val="24"/>
          </w:rPr>
          <w:t>P</w:t>
        </w:r>
      </w:ins>
      <w:r w:rsidRPr="00395938">
        <w:rPr>
          <w:rFonts w:asciiTheme="majorHAnsi" w:eastAsia="Arial" w:hAnsiTheme="majorHAnsi" w:cstheme="majorHAnsi"/>
          <w:sz w:val="24"/>
        </w:rPr>
        <w:t xml:space="preserve">lease consider our manuscript </w:t>
      </w:r>
      <w:ins w:id="10" w:author="Daniel Noble" w:date="2025-04-12T08:20:00Z" w16du:dateUtc="2025-04-11T22:20:00Z">
        <w:r w:rsidR="00CD699A">
          <w:rPr>
            <w:rFonts w:asciiTheme="majorHAnsi" w:eastAsia="Arial" w:hAnsiTheme="majorHAnsi" w:cstheme="majorHAnsi"/>
            <w:sz w:val="24"/>
          </w:rPr>
          <w:t>entitled: “</w:t>
        </w:r>
      </w:ins>
      <w:ins w:id="11" w:author="Daniel Noble" w:date="2025-04-12T08:20:00Z">
        <w:r w:rsidR="00CD699A" w:rsidRPr="00CD699A">
          <w:rPr>
            <w:rFonts w:asciiTheme="majorHAnsi" w:eastAsia="Arial" w:hAnsiTheme="majorHAnsi" w:cstheme="majorHAnsi"/>
            <w:sz w:val="24"/>
            <w:rPrChange w:id="12" w:author="Daniel Noble" w:date="2025-04-12T08:20:00Z" w16du:dateUtc="2025-04-11T22:20:00Z">
              <w:rPr>
                <w:rFonts w:asciiTheme="majorHAnsi" w:eastAsia="Arial" w:hAnsiTheme="majorHAnsi" w:cstheme="majorHAnsi"/>
                <w:b/>
                <w:bCs/>
                <w:sz w:val="24"/>
              </w:rPr>
            </w:rPrChange>
          </w:rPr>
          <w:t>Temperature variability does not influence phenotypic plasticity in ectotherms – a meta-analysis</w:t>
        </w:r>
      </w:ins>
      <w:ins w:id="13" w:author="Daniel Noble" w:date="2025-04-12T08:20:00Z" w16du:dateUtc="2025-04-11T22:20:00Z">
        <w:r w:rsidR="00CD699A" w:rsidRPr="00E31736">
          <w:rPr>
            <w:rFonts w:asciiTheme="majorHAnsi" w:eastAsia="Arial" w:hAnsiTheme="majorHAnsi" w:cstheme="majorHAnsi"/>
            <w:sz w:val="24"/>
            <w:rPrChange w:id="14" w:author="Daniel Noble" w:date="2025-04-12T08:55:00Z" w16du:dateUtc="2025-04-11T22:55:00Z">
              <w:rPr>
                <w:rFonts w:asciiTheme="majorHAnsi" w:eastAsia="Arial" w:hAnsiTheme="majorHAnsi" w:cstheme="majorHAnsi"/>
                <w:b/>
                <w:bCs/>
                <w:sz w:val="24"/>
              </w:rPr>
            </w:rPrChange>
          </w:rPr>
          <w:t>”</w:t>
        </w:r>
        <w:r w:rsidR="00CD699A">
          <w:rPr>
            <w:rFonts w:asciiTheme="majorHAnsi" w:eastAsia="Arial" w:hAnsiTheme="majorHAnsi" w:cstheme="majorHAnsi"/>
            <w:b/>
            <w:bCs/>
            <w:sz w:val="24"/>
          </w:rPr>
          <w:t xml:space="preserve"> </w:t>
        </w:r>
      </w:ins>
      <w:r w:rsidRPr="00395938">
        <w:rPr>
          <w:rFonts w:asciiTheme="majorHAnsi" w:eastAsia="Arial" w:hAnsiTheme="majorHAnsi" w:cstheme="majorHAnsi"/>
          <w:sz w:val="24"/>
        </w:rPr>
        <w:t>for publication</w:t>
      </w:r>
      <w:r w:rsidR="00CA376D">
        <w:rPr>
          <w:rFonts w:asciiTheme="majorHAnsi" w:eastAsia="Arial" w:hAnsiTheme="majorHAnsi" w:cstheme="majorHAnsi"/>
          <w:sz w:val="24"/>
        </w:rPr>
        <w:t xml:space="preserve"> as a </w:t>
      </w:r>
      <w:r w:rsidR="005D0C07">
        <w:rPr>
          <w:rFonts w:asciiTheme="majorHAnsi" w:eastAsia="Arial" w:hAnsiTheme="majorHAnsi" w:cstheme="majorHAnsi"/>
          <w:i/>
          <w:iCs/>
          <w:sz w:val="24"/>
        </w:rPr>
        <w:t>Letter</w:t>
      </w:r>
      <w:r w:rsidR="00CA376D">
        <w:rPr>
          <w:rFonts w:asciiTheme="majorHAnsi" w:eastAsia="Arial" w:hAnsiTheme="majorHAnsi" w:cstheme="majorHAnsi"/>
          <w:sz w:val="24"/>
        </w:rPr>
        <w:t xml:space="preserve"> article</w:t>
      </w:r>
      <w:r w:rsidRPr="00395938">
        <w:rPr>
          <w:rFonts w:asciiTheme="majorHAnsi" w:eastAsia="Arial" w:hAnsiTheme="majorHAnsi" w:cstheme="majorHAnsi"/>
          <w:sz w:val="24"/>
        </w:rPr>
        <w:t xml:space="preserve"> in</w:t>
      </w:r>
      <w:r w:rsidR="00CA376D">
        <w:rPr>
          <w:rFonts w:asciiTheme="majorHAnsi" w:eastAsia="Arial" w:hAnsiTheme="majorHAnsi" w:cstheme="majorHAnsi"/>
          <w:i/>
          <w:iCs/>
          <w:sz w:val="24"/>
        </w:rPr>
        <w:t xml:space="preserve"> Ecology Letters</w:t>
      </w:r>
      <w:r w:rsidRPr="00395938">
        <w:rPr>
          <w:rFonts w:asciiTheme="majorHAnsi" w:eastAsia="Arial" w:hAnsiTheme="majorHAnsi" w:cstheme="majorHAnsi"/>
          <w:sz w:val="24"/>
        </w:rPr>
        <w:t>.</w:t>
      </w:r>
      <w:r w:rsidR="00CA376D">
        <w:rPr>
          <w:rFonts w:asciiTheme="majorHAnsi" w:eastAsia="Arial" w:hAnsiTheme="majorHAnsi" w:cstheme="majorHAnsi"/>
          <w:sz w:val="24"/>
        </w:rPr>
        <w:t xml:space="preserve"> </w:t>
      </w:r>
    </w:p>
    <w:p w14:paraId="27ED95FD" w14:textId="77777777" w:rsidR="005D0C07" w:rsidRDefault="005D0C07" w:rsidP="005D0C07">
      <w:pPr>
        <w:spacing w:after="3"/>
        <w:rPr>
          <w:rFonts w:asciiTheme="majorHAnsi" w:eastAsia="Arial" w:hAnsiTheme="majorHAnsi" w:cstheme="majorHAnsi"/>
          <w:sz w:val="24"/>
        </w:rPr>
      </w:pPr>
    </w:p>
    <w:p w14:paraId="7C0AC2AD" w14:textId="7F6D7906" w:rsidR="00395938" w:rsidRPr="00395938" w:rsidRDefault="00395938" w:rsidP="005D0C07">
      <w:pPr>
        <w:spacing w:after="3"/>
        <w:rPr>
          <w:rFonts w:asciiTheme="majorHAnsi" w:hAnsiTheme="majorHAnsi" w:cstheme="majorHAnsi"/>
          <w:sz w:val="24"/>
        </w:rPr>
      </w:pPr>
      <w:r w:rsidRPr="00395938">
        <w:rPr>
          <w:rFonts w:asciiTheme="majorHAnsi" w:hAnsiTheme="majorHAnsi" w:cstheme="majorHAnsi"/>
          <w:sz w:val="24"/>
        </w:rPr>
        <w:t xml:space="preserve">The accelerating pace of global climate change </w:t>
      </w:r>
      <w:r>
        <w:rPr>
          <w:rFonts w:asciiTheme="majorHAnsi" w:hAnsiTheme="majorHAnsi" w:cstheme="majorHAnsi"/>
          <w:sz w:val="24"/>
        </w:rPr>
        <w:t>is increasing</w:t>
      </w:r>
      <w:r w:rsidRPr="00395938">
        <w:rPr>
          <w:rFonts w:asciiTheme="majorHAnsi" w:hAnsiTheme="majorHAnsi" w:cstheme="majorHAnsi"/>
          <w:sz w:val="24"/>
        </w:rPr>
        <w:t xml:space="preserve"> both mean temperatures and temperature fluctuations</w:t>
      </w:r>
      <w:ins w:id="15" w:author="Daniel Noble" w:date="2025-04-12T08:30:00Z" w16du:dateUtc="2025-04-11T22:30:00Z">
        <w:r w:rsidR="0095140F">
          <w:rPr>
            <w:rFonts w:asciiTheme="majorHAnsi" w:hAnsiTheme="majorHAnsi" w:cstheme="majorHAnsi"/>
            <w:sz w:val="24"/>
          </w:rPr>
          <w:t>.</w:t>
        </w:r>
      </w:ins>
      <w:del w:id="16" w:author="Daniel Noble" w:date="2025-04-12T08:30:00Z" w16du:dateUtc="2025-04-11T22:30:00Z">
        <w:r w:rsidRPr="00395938" w:rsidDel="0095140F">
          <w:rPr>
            <w:rFonts w:asciiTheme="majorHAnsi" w:hAnsiTheme="majorHAnsi" w:cstheme="majorHAnsi"/>
            <w:sz w:val="24"/>
          </w:rPr>
          <w:delText xml:space="preserve">. </w:delText>
        </w:r>
      </w:del>
      <w:ins w:id="17" w:author="Daniel Noble" w:date="2025-04-12T08:30:00Z" w16du:dateUtc="2025-04-11T22:30:00Z">
        <w:r w:rsidR="0095140F">
          <w:rPr>
            <w:rFonts w:asciiTheme="majorHAnsi" w:hAnsiTheme="majorHAnsi" w:cstheme="majorHAnsi"/>
            <w:sz w:val="24"/>
          </w:rPr>
          <w:t xml:space="preserve"> A</w:t>
        </w:r>
      </w:ins>
      <w:moveToRangeStart w:id="18" w:author="Daniel Noble" w:date="2025-04-12T08:27:00Z" w:name="move195338851"/>
      <w:moveTo w:id="19" w:author="Daniel Noble" w:date="2025-04-12T08:27:00Z" w16du:dateUtc="2025-04-11T22:27:00Z">
        <w:del w:id="20" w:author="Daniel Noble" w:date="2025-04-12T08:30:00Z" w16du:dateUtc="2025-04-11T22:30:00Z">
          <w:r w:rsidR="00CD699A" w:rsidDel="0095140F">
            <w:rPr>
              <w:rFonts w:asciiTheme="majorHAnsi" w:hAnsiTheme="majorHAnsi" w:cstheme="majorHAnsi"/>
              <w:sz w:val="24"/>
            </w:rPr>
            <w:delText xml:space="preserve">There is </w:delText>
          </w:r>
        </w:del>
        <w:del w:id="21" w:author="Daniel Noble" w:date="2025-04-12T08:29:00Z" w16du:dateUtc="2025-04-11T22:29:00Z">
          <w:r w:rsidR="00CD699A" w:rsidDel="0095140F">
            <w:rPr>
              <w:rFonts w:asciiTheme="majorHAnsi" w:hAnsiTheme="majorHAnsi" w:cstheme="majorHAnsi"/>
              <w:sz w:val="24"/>
            </w:rPr>
            <w:delText>particular</w:delText>
          </w:r>
        </w:del>
      </w:moveTo>
      <w:ins w:id="22" w:author="Daniel Noble" w:date="2025-04-12T08:29:00Z" w16du:dateUtc="2025-04-11T22:29:00Z">
        <w:r w:rsidR="0095140F">
          <w:rPr>
            <w:rFonts w:asciiTheme="majorHAnsi" w:hAnsiTheme="majorHAnsi" w:cstheme="majorHAnsi"/>
            <w:sz w:val="24"/>
          </w:rPr>
          <w:t xml:space="preserve"> major</w:t>
        </w:r>
      </w:ins>
      <w:moveTo w:id="23" w:author="Daniel Noble" w:date="2025-04-12T08:27:00Z" w16du:dateUtc="2025-04-11T22:27:00Z">
        <w:r w:rsidR="00CD699A">
          <w:rPr>
            <w:rFonts w:asciiTheme="majorHAnsi" w:hAnsiTheme="majorHAnsi" w:cstheme="majorHAnsi"/>
            <w:sz w:val="24"/>
          </w:rPr>
          <w:t xml:space="preserve"> focus </w:t>
        </w:r>
      </w:moveTo>
      <w:ins w:id="24" w:author="Daniel Noble" w:date="2025-04-12T08:33:00Z" w16du:dateUtc="2025-04-11T22:33:00Z">
        <w:r w:rsidR="0095140F">
          <w:rPr>
            <w:rFonts w:asciiTheme="majorHAnsi" w:hAnsiTheme="majorHAnsi" w:cstheme="majorHAnsi"/>
            <w:sz w:val="24"/>
          </w:rPr>
          <w:t xml:space="preserve">of research </w:t>
        </w:r>
      </w:ins>
      <w:ins w:id="25" w:author="Daniel Noble" w:date="2025-04-12T08:30:00Z" w16du:dateUtc="2025-04-11T22:30:00Z">
        <w:r w:rsidR="0095140F">
          <w:rPr>
            <w:rFonts w:asciiTheme="majorHAnsi" w:hAnsiTheme="majorHAnsi" w:cstheme="majorHAnsi"/>
            <w:sz w:val="24"/>
          </w:rPr>
          <w:t xml:space="preserve">to date </w:t>
        </w:r>
      </w:ins>
      <w:ins w:id="26" w:author="Daniel Noble" w:date="2025-04-12T08:31:00Z" w16du:dateUtc="2025-04-11T22:31:00Z">
        <w:r w:rsidR="0095140F">
          <w:rPr>
            <w:rFonts w:asciiTheme="majorHAnsi" w:hAnsiTheme="majorHAnsi" w:cstheme="majorHAnsi"/>
            <w:sz w:val="24"/>
          </w:rPr>
          <w:t xml:space="preserve">has been </w:t>
        </w:r>
      </w:ins>
      <w:moveTo w:id="27" w:author="Daniel Noble" w:date="2025-04-12T08:27:00Z" w16du:dateUtc="2025-04-11T22:27:00Z">
        <w:r w:rsidR="00CD699A">
          <w:rPr>
            <w:rFonts w:asciiTheme="majorHAnsi" w:hAnsiTheme="majorHAnsi" w:cstheme="majorHAnsi"/>
            <w:sz w:val="24"/>
          </w:rPr>
          <w:t xml:space="preserve">on </w:t>
        </w:r>
      </w:moveTo>
      <w:ins w:id="28" w:author="Daniel Noble" w:date="2025-04-12T08:27:00Z" w16du:dateUtc="2025-04-11T22:27:00Z">
        <w:r w:rsidR="00CD699A">
          <w:rPr>
            <w:rFonts w:asciiTheme="majorHAnsi" w:hAnsiTheme="majorHAnsi" w:cstheme="majorHAnsi"/>
            <w:sz w:val="24"/>
          </w:rPr>
          <w:t xml:space="preserve">how </w:t>
        </w:r>
      </w:ins>
      <w:moveTo w:id="29" w:author="Daniel Noble" w:date="2025-04-12T08:27:00Z" w16du:dateUtc="2025-04-11T22:27:00Z">
        <w:r w:rsidR="00CD699A">
          <w:rPr>
            <w:rFonts w:asciiTheme="majorHAnsi" w:hAnsiTheme="majorHAnsi" w:cstheme="majorHAnsi"/>
            <w:sz w:val="24"/>
          </w:rPr>
          <w:t xml:space="preserve">phenotypic plasticity </w:t>
        </w:r>
        <w:del w:id="30" w:author="Daniel Noble" w:date="2025-04-12T08:27:00Z" w16du:dateUtc="2025-04-11T22:27:00Z">
          <w:r w:rsidR="00CD699A" w:rsidDel="00CD699A">
            <w:rPr>
              <w:rFonts w:asciiTheme="majorHAnsi" w:hAnsiTheme="majorHAnsi" w:cstheme="majorHAnsi"/>
              <w:sz w:val="24"/>
            </w:rPr>
            <w:delText xml:space="preserve">which </w:delText>
          </w:r>
        </w:del>
        <w:r w:rsidR="00CD699A">
          <w:rPr>
            <w:rFonts w:asciiTheme="majorHAnsi" w:hAnsiTheme="majorHAnsi" w:cstheme="majorHAnsi"/>
            <w:sz w:val="24"/>
          </w:rPr>
          <w:t xml:space="preserve">can </w:t>
        </w:r>
        <w:del w:id="31" w:author="Daniel Noble" w:date="2025-04-12T08:30:00Z" w16du:dateUtc="2025-04-11T22:30:00Z">
          <w:r w:rsidR="00CD699A" w:rsidDel="0095140F">
            <w:rPr>
              <w:rFonts w:asciiTheme="majorHAnsi" w:hAnsiTheme="majorHAnsi" w:cstheme="majorHAnsi"/>
              <w:sz w:val="24"/>
            </w:rPr>
            <w:delText>render ectothermic animals more</w:delText>
          </w:r>
        </w:del>
      </w:moveTo>
      <w:ins w:id="32" w:author="Daniel Noble" w:date="2025-04-12T08:30:00Z" w16du:dateUtc="2025-04-11T22:30:00Z">
        <w:r w:rsidR="0095140F">
          <w:rPr>
            <w:rFonts w:asciiTheme="majorHAnsi" w:hAnsiTheme="majorHAnsi" w:cstheme="majorHAnsi"/>
            <w:sz w:val="24"/>
          </w:rPr>
          <w:t>increase</w:t>
        </w:r>
      </w:ins>
      <w:ins w:id="33" w:author="Daniel Noble" w:date="2025-04-12T08:31:00Z" w16du:dateUtc="2025-04-11T22:31:00Z">
        <w:r w:rsidR="0095140F">
          <w:rPr>
            <w:rFonts w:asciiTheme="majorHAnsi" w:hAnsiTheme="majorHAnsi" w:cstheme="majorHAnsi"/>
            <w:sz w:val="24"/>
          </w:rPr>
          <w:t xml:space="preserve"> the</w:t>
        </w:r>
      </w:ins>
      <w:moveTo w:id="34" w:author="Daniel Noble" w:date="2025-04-12T08:27:00Z" w16du:dateUtc="2025-04-11T22:27:00Z">
        <w:r w:rsidR="00CD699A">
          <w:rPr>
            <w:rFonts w:asciiTheme="majorHAnsi" w:hAnsiTheme="majorHAnsi" w:cstheme="majorHAnsi"/>
            <w:sz w:val="24"/>
          </w:rPr>
          <w:t xml:space="preserve"> resilien</w:t>
        </w:r>
      </w:moveTo>
      <w:ins w:id="35" w:author="Daniel Noble" w:date="2025-04-12T08:30:00Z" w16du:dateUtc="2025-04-11T22:30:00Z">
        <w:r w:rsidR="0095140F">
          <w:rPr>
            <w:rFonts w:asciiTheme="majorHAnsi" w:hAnsiTheme="majorHAnsi" w:cstheme="majorHAnsi"/>
            <w:sz w:val="24"/>
          </w:rPr>
          <w:t>ce of ectotherms</w:t>
        </w:r>
      </w:ins>
      <w:moveTo w:id="36" w:author="Daniel Noble" w:date="2025-04-12T08:27:00Z" w16du:dateUtc="2025-04-11T22:27:00Z">
        <w:del w:id="37" w:author="Daniel Noble" w:date="2025-04-12T08:30:00Z" w16du:dateUtc="2025-04-11T22:30:00Z">
          <w:r w:rsidR="00CD699A" w:rsidDel="0095140F">
            <w:rPr>
              <w:rFonts w:asciiTheme="majorHAnsi" w:hAnsiTheme="majorHAnsi" w:cstheme="majorHAnsi"/>
              <w:sz w:val="24"/>
            </w:rPr>
            <w:delText>t</w:delText>
          </w:r>
        </w:del>
        <w:r w:rsidR="00CD699A">
          <w:rPr>
            <w:rFonts w:asciiTheme="majorHAnsi" w:hAnsiTheme="majorHAnsi" w:cstheme="majorHAnsi"/>
            <w:sz w:val="24"/>
          </w:rPr>
          <w:t xml:space="preserve"> to temperature change. </w:t>
        </w:r>
      </w:moveTo>
      <w:moveToRangeEnd w:id="18"/>
      <w:del w:id="38" w:author="Daniel Noble" w:date="2025-04-12T08:27:00Z" w16du:dateUtc="2025-04-11T22:27:00Z">
        <w:r w:rsidRPr="00395938" w:rsidDel="00CD699A">
          <w:rPr>
            <w:rFonts w:asciiTheme="majorHAnsi" w:hAnsiTheme="majorHAnsi" w:cstheme="majorHAnsi"/>
            <w:sz w:val="24"/>
          </w:rPr>
          <w:delText>Not surprisingly,</w:delText>
        </w:r>
      </w:del>
      <w:ins w:id="39" w:author="Daniel Noble" w:date="2025-04-12T08:27:00Z" w16du:dateUtc="2025-04-11T22:27:00Z">
        <w:r w:rsidR="00CD699A">
          <w:rPr>
            <w:rFonts w:asciiTheme="majorHAnsi" w:hAnsiTheme="majorHAnsi" w:cstheme="majorHAnsi"/>
            <w:sz w:val="24"/>
          </w:rPr>
          <w:t>While</w:t>
        </w:r>
      </w:ins>
      <w:r w:rsidRPr="00395938">
        <w:rPr>
          <w:rFonts w:asciiTheme="majorHAnsi" w:hAnsiTheme="majorHAnsi" w:cstheme="majorHAnsi"/>
          <w:sz w:val="24"/>
        </w:rPr>
        <w:t xml:space="preserve"> the impacts of temperature fluctuations are </w:t>
      </w:r>
      <w:ins w:id="40" w:author="Daniel Noble" w:date="2025-04-12T08:30:00Z" w16du:dateUtc="2025-04-11T22:30:00Z">
        <w:r w:rsidR="0095140F">
          <w:rPr>
            <w:rFonts w:asciiTheme="majorHAnsi" w:hAnsiTheme="majorHAnsi" w:cstheme="majorHAnsi"/>
            <w:sz w:val="24"/>
          </w:rPr>
          <w:t xml:space="preserve">currently </w:t>
        </w:r>
      </w:ins>
      <w:r w:rsidRPr="00395938">
        <w:rPr>
          <w:rFonts w:asciiTheme="majorHAnsi" w:hAnsiTheme="majorHAnsi" w:cstheme="majorHAnsi"/>
          <w:sz w:val="24"/>
        </w:rPr>
        <w:t>a hot topic</w:t>
      </w:r>
      <w:ins w:id="41" w:author="Daniel Noble" w:date="2025-04-12T08:51:00Z" w16du:dateUtc="2025-04-11T22:51:00Z">
        <w:r w:rsidR="00134652">
          <w:rPr>
            <w:rFonts w:asciiTheme="majorHAnsi" w:hAnsiTheme="majorHAnsi" w:cstheme="majorHAnsi"/>
            <w:sz w:val="24"/>
          </w:rPr>
          <w:t xml:space="preserve"> (e.g., </w:t>
        </w:r>
        <w:r w:rsidR="00134652">
          <w:rPr>
            <w:rFonts w:asciiTheme="majorHAnsi" w:hAnsiTheme="majorHAnsi" w:cstheme="majorHAnsi"/>
            <w:sz w:val="24"/>
          </w:rPr>
          <w:t xml:space="preserve">Stocker et al 2024 </w:t>
        </w:r>
        <w:proofErr w:type="spellStart"/>
        <w:r w:rsidR="00134652">
          <w:rPr>
            <w:rFonts w:asciiTheme="majorHAnsi" w:hAnsiTheme="majorHAnsi" w:cstheme="majorHAnsi"/>
            <w:sz w:val="24"/>
          </w:rPr>
          <w:t>Ecol</w:t>
        </w:r>
        <w:proofErr w:type="spellEnd"/>
        <w:r w:rsidR="00134652">
          <w:rPr>
            <w:rFonts w:asciiTheme="majorHAnsi" w:hAnsiTheme="majorHAnsi" w:cstheme="majorHAnsi"/>
            <w:sz w:val="24"/>
          </w:rPr>
          <w:t xml:space="preserve"> Lett 27, e14511</w:t>
        </w:r>
        <w:r w:rsidR="00134652">
          <w:rPr>
            <w:rFonts w:asciiTheme="majorHAnsi" w:hAnsiTheme="majorHAnsi" w:cstheme="majorHAnsi"/>
            <w:sz w:val="24"/>
          </w:rPr>
          <w:t xml:space="preserve">; Raynal et al. 2022. </w:t>
        </w:r>
      </w:ins>
      <w:ins w:id="42" w:author="Daniel Noble" w:date="2025-04-12T08:52:00Z" w16du:dateUtc="2025-04-11T22:52:00Z">
        <w:r w:rsidR="00134652">
          <w:rPr>
            <w:rFonts w:asciiTheme="majorHAnsi" w:hAnsiTheme="majorHAnsi" w:cstheme="majorHAnsi"/>
            <w:sz w:val="24"/>
          </w:rPr>
          <w:t xml:space="preserve">J Exp Biol 225, </w:t>
        </w:r>
        <w:r w:rsidR="00134652" w:rsidRPr="00134652">
          <w:rPr>
            <w:rFonts w:asciiTheme="majorHAnsi" w:hAnsiTheme="majorHAnsi" w:cstheme="majorHAnsi"/>
            <w:sz w:val="24"/>
          </w:rPr>
          <w:t>jeb243369</w:t>
        </w:r>
      </w:ins>
      <w:ins w:id="43" w:author="Daniel Noble" w:date="2025-04-12T08:51:00Z" w16du:dateUtc="2025-04-11T22:51:00Z">
        <w:r w:rsidR="00134652">
          <w:rPr>
            <w:rFonts w:asciiTheme="majorHAnsi" w:hAnsiTheme="majorHAnsi" w:cstheme="majorHAnsi"/>
            <w:sz w:val="24"/>
          </w:rPr>
          <w:t>)</w:t>
        </w:r>
      </w:ins>
      <w:del w:id="44" w:author="Daniel Noble" w:date="2025-04-12T08:30:00Z" w16du:dateUtc="2025-04-11T22:30:00Z">
        <w:r w:rsidRPr="00395938" w:rsidDel="0095140F">
          <w:rPr>
            <w:rFonts w:asciiTheme="majorHAnsi" w:hAnsiTheme="majorHAnsi" w:cstheme="majorHAnsi"/>
            <w:sz w:val="24"/>
          </w:rPr>
          <w:delText xml:space="preserve"> currently</w:delText>
        </w:r>
      </w:del>
      <w:ins w:id="45" w:author="Daniel Noble" w:date="2025-04-12T08:24:00Z" w16du:dateUtc="2025-04-11T22:24:00Z">
        <w:r w:rsidR="00CD699A">
          <w:rPr>
            <w:rFonts w:asciiTheme="majorHAnsi" w:hAnsiTheme="majorHAnsi" w:cstheme="majorHAnsi"/>
            <w:sz w:val="24"/>
          </w:rPr>
          <w:t xml:space="preserve">, </w:t>
        </w:r>
      </w:ins>
      <w:ins w:id="46" w:author="Daniel Noble" w:date="2025-04-12T08:26:00Z" w16du:dateUtc="2025-04-11T22:26:00Z">
        <w:r w:rsidR="00CD699A">
          <w:rPr>
            <w:rFonts w:asciiTheme="majorHAnsi" w:hAnsiTheme="majorHAnsi" w:cstheme="majorHAnsi"/>
            <w:sz w:val="24"/>
          </w:rPr>
          <w:t xml:space="preserve">we know little about how fluctuating thermal environments </w:t>
        </w:r>
      </w:ins>
      <w:ins w:id="47" w:author="Daniel Noble" w:date="2025-04-12T08:28:00Z" w16du:dateUtc="2025-04-11T22:28:00Z">
        <w:r w:rsidR="00CD699A">
          <w:rPr>
            <w:rFonts w:asciiTheme="majorHAnsi" w:hAnsiTheme="majorHAnsi" w:cstheme="majorHAnsi"/>
            <w:sz w:val="24"/>
          </w:rPr>
          <w:t>can change plastic responses</w:t>
        </w:r>
      </w:ins>
      <w:del w:id="48" w:author="Daniel Noble" w:date="2025-04-12T08:34:00Z" w16du:dateUtc="2025-04-11T22:34:00Z">
        <w:r w:rsidR="005D0C07" w:rsidDel="0095140F">
          <w:rPr>
            <w:rFonts w:asciiTheme="majorHAnsi" w:hAnsiTheme="majorHAnsi" w:cstheme="majorHAnsi"/>
            <w:sz w:val="24"/>
          </w:rPr>
          <w:delText>.</w:delText>
        </w:r>
      </w:del>
      <w:ins w:id="49" w:author="Daniel Noble" w:date="2025-04-12T08:34:00Z" w16du:dateUtc="2025-04-11T22:34:00Z">
        <w:r w:rsidR="0095140F">
          <w:rPr>
            <w:rFonts w:asciiTheme="majorHAnsi" w:hAnsiTheme="majorHAnsi" w:cstheme="majorHAnsi"/>
            <w:sz w:val="24"/>
          </w:rPr>
          <w:t xml:space="preserve"> despite there being</w:t>
        </w:r>
      </w:ins>
      <w:ins w:id="50" w:author="Daniel Noble" w:date="2025-04-12T08:28:00Z" w16du:dateUtc="2025-04-11T22:28:00Z">
        <w:r w:rsidR="00CD699A">
          <w:rPr>
            <w:rFonts w:asciiTheme="majorHAnsi" w:hAnsiTheme="majorHAnsi" w:cstheme="majorHAnsi"/>
            <w:sz w:val="24"/>
          </w:rPr>
          <w:t xml:space="preserve"> good reasons to believe </w:t>
        </w:r>
      </w:ins>
      <w:ins w:id="51" w:author="Daniel Noble" w:date="2025-04-12T08:34:00Z" w16du:dateUtc="2025-04-11T22:34:00Z">
        <w:r w:rsidR="0095140F">
          <w:rPr>
            <w:rFonts w:asciiTheme="majorHAnsi" w:hAnsiTheme="majorHAnsi" w:cstheme="majorHAnsi"/>
            <w:sz w:val="24"/>
          </w:rPr>
          <w:t xml:space="preserve">it could </w:t>
        </w:r>
        <w:commentRangeStart w:id="52"/>
        <w:r w:rsidR="0095140F">
          <w:rPr>
            <w:rFonts w:asciiTheme="majorHAnsi" w:hAnsiTheme="majorHAnsi" w:cstheme="majorHAnsi"/>
            <w:sz w:val="24"/>
          </w:rPr>
          <w:t xml:space="preserve">(e.g. </w:t>
        </w:r>
      </w:ins>
      <w:ins w:id="53" w:author="Daniel Noble" w:date="2025-04-12T08:56:00Z" w16du:dateUtc="2025-04-11T22:56:00Z">
        <w:r w:rsidR="00E31736">
          <w:rPr>
            <w:rFonts w:asciiTheme="majorHAnsi" w:hAnsiTheme="majorHAnsi" w:cstheme="majorHAnsi"/>
            <w:sz w:val="24"/>
          </w:rPr>
          <w:t xml:space="preserve">Beaman et al. </w:t>
        </w:r>
      </w:ins>
      <w:ins w:id="54" w:author="Daniel Noble" w:date="2025-04-12T08:57:00Z" w16du:dateUtc="2025-04-11T22:57:00Z">
        <w:r w:rsidR="00E31736">
          <w:rPr>
            <w:rFonts w:asciiTheme="majorHAnsi" w:hAnsiTheme="majorHAnsi" w:cstheme="majorHAnsi"/>
            <w:sz w:val="24"/>
          </w:rPr>
          <w:t xml:space="preserve">2016. </w:t>
        </w:r>
        <w:r w:rsidR="00E31736" w:rsidRPr="00E31736">
          <w:rPr>
            <w:rFonts w:asciiTheme="majorHAnsi" w:hAnsiTheme="majorHAnsi" w:cstheme="majorHAnsi"/>
            <w:sz w:val="24"/>
          </w:rPr>
          <w:t xml:space="preserve">Trends Ecol. </w:t>
        </w:r>
        <w:proofErr w:type="spellStart"/>
        <w:r w:rsidR="00E31736" w:rsidRPr="00E31736">
          <w:rPr>
            <w:rFonts w:asciiTheme="majorHAnsi" w:hAnsiTheme="majorHAnsi" w:cstheme="majorHAnsi"/>
            <w:sz w:val="24"/>
          </w:rPr>
          <w:t>Evol</w:t>
        </w:r>
        <w:proofErr w:type="spellEnd"/>
        <w:r w:rsidR="00E31736" w:rsidRPr="00E31736">
          <w:rPr>
            <w:rFonts w:asciiTheme="majorHAnsi" w:hAnsiTheme="majorHAnsi" w:cstheme="majorHAnsi"/>
            <w:sz w:val="24"/>
          </w:rPr>
          <w:t>., 31, 237–249</w:t>
        </w:r>
      </w:ins>
      <w:ins w:id="55" w:author="Daniel Noble" w:date="2025-04-12T08:34:00Z" w16du:dateUtc="2025-04-11T22:34:00Z">
        <w:r w:rsidR="0095140F">
          <w:rPr>
            <w:rFonts w:asciiTheme="majorHAnsi" w:hAnsiTheme="majorHAnsi" w:cstheme="majorHAnsi"/>
            <w:sz w:val="24"/>
          </w:rPr>
          <w:t>)</w:t>
        </w:r>
        <w:commentRangeEnd w:id="52"/>
        <w:r w:rsidR="0095140F">
          <w:rPr>
            <w:rStyle w:val="CommentReference"/>
          </w:rPr>
          <w:commentReference w:id="52"/>
        </w:r>
      </w:ins>
      <w:ins w:id="56" w:author="Daniel Noble" w:date="2025-04-12T08:31:00Z" w16du:dateUtc="2025-04-11T22:31:00Z">
        <w:r w:rsidR="0095140F">
          <w:rPr>
            <w:rFonts w:asciiTheme="majorHAnsi" w:hAnsiTheme="majorHAnsi" w:cstheme="majorHAnsi"/>
            <w:sz w:val="24"/>
          </w:rPr>
          <w:t>.</w:t>
        </w:r>
      </w:ins>
      <w:r w:rsidR="005D0C07">
        <w:rPr>
          <w:rFonts w:asciiTheme="majorHAnsi" w:hAnsiTheme="majorHAnsi" w:cstheme="majorHAnsi"/>
          <w:sz w:val="24"/>
        </w:rPr>
        <w:t xml:space="preserve"> </w:t>
      </w:r>
      <w:ins w:id="57" w:author="Daniel Noble" w:date="2025-04-12T08:34:00Z" w16du:dateUtc="2025-04-11T22:34:00Z">
        <w:r w:rsidR="0095140F">
          <w:rPr>
            <w:rFonts w:asciiTheme="majorHAnsi" w:hAnsiTheme="majorHAnsi" w:cstheme="majorHAnsi"/>
            <w:sz w:val="24"/>
          </w:rPr>
          <w:t xml:space="preserve">Getting answers to this question is important because </w:t>
        </w:r>
      </w:ins>
      <w:ins w:id="58" w:author="Daniel Noble" w:date="2025-04-12T08:35:00Z" w16du:dateUtc="2025-04-11T22:35:00Z">
        <w:r w:rsidR="0095140F">
          <w:rPr>
            <w:rFonts w:asciiTheme="majorHAnsi" w:hAnsiTheme="majorHAnsi" w:cstheme="majorHAnsi"/>
            <w:sz w:val="24"/>
          </w:rPr>
          <w:t>it can impact how effective plasticity is at</w:t>
        </w:r>
      </w:ins>
      <w:moveFromRangeStart w:id="59" w:author="Daniel Noble" w:date="2025-04-12T08:27:00Z" w:name="move195338851"/>
      <w:moveFrom w:id="60" w:author="Daniel Noble" w:date="2025-04-12T08:27:00Z" w16du:dateUtc="2025-04-11T22:27:00Z">
        <w:del w:id="61" w:author="Daniel Noble" w:date="2025-04-12T08:32:00Z" w16du:dateUtc="2025-04-11T22:32:00Z">
          <w:r w:rsidR="005D0C07" w:rsidDel="0095140F">
            <w:rPr>
              <w:rFonts w:asciiTheme="majorHAnsi" w:hAnsiTheme="majorHAnsi" w:cstheme="majorHAnsi"/>
              <w:sz w:val="24"/>
            </w:rPr>
            <w:delText xml:space="preserve">There is particular focus on phenotypic plasticity which can render ectothermic animals more resilient to temperature change. </w:delText>
          </w:r>
        </w:del>
      </w:moveFrom>
      <w:moveFromRangeEnd w:id="59"/>
      <w:del w:id="62" w:author="Daniel Noble" w:date="2025-04-12T08:32:00Z" w16du:dateUtc="2025-04-11T22:32:00Z">
        <w:r w:rsidR="005D0C07" w:rsidDel="0095140F">
          <w:rPr>
            <w:rFonts w:asciiTheme="majorHAnsi" w:hAnsiTheme="majorHAnsi" w:cstheme="majorHAnsi"/>
            <w:sz w:val="24"/>
          </w:rPr>
          <w:delText>However</w:delText>
        </w:r>
      </w:del>
      <w:ins w:id="63" w:author="Daniel Noble" w:date="2025-04-12T08:32:00Z" w16du:dateUtc="2025-04-11T22:32:00Z">
        <w:del w:id="64" w:author="Daniel Noble" w:date="2025-04-12T08:27:00Z" w16du:dateUtc="2025-04-11T22:27:00Z">
          <w:r w:rsidR="0095140F" w:rsidDel="00CD699A">
            <w:rPr>
              <w:rFonts w:asciiTheme="majorHAnsi" w:hAnsiTheme="majorHAnsi" w:cstheme="majorHAnsi"/>
              <w:sz w:val="24"/>
            </w:rPr>
            <w:delText>There is particular focus on phenotypic plasticity which can render ectothermic animals more resilient to temperature change.</w:delText>
          </w:r>
        </w:del>
      </w:ins>
      <w:del w:id="65" w:author="Daniel Noble" w:date="2025-04-12T08:33:00Z" w16du:dateUtc="2025-04-11T22:33:00Z">
        <w:r w:rsidR="005D0C07" w:rsidDel="0095140F">
          <w:rPr>
            <w:rFonts w:asciiTheme="majorHAnsi" w:hAnsiTheme="majorHAnsi" w:cstheme="majorHAnsi"/>
            <w:sz w:val="24"/>
          </w:rPr>
          <w:delText>, t</w:delText>
        </w:r>
      </w:del>
      <w:del w:id="66" w:author="Daniel Noble" w:date="2025-04-12T08:35:00Z" w16du:dateUtc="2025-04-11T22:35:00Z">
        <w:r w:rsidR="005D0C07" w:rsidDel="0095140F">
          <w:rPr>
            <w:rFonts w:asciiTheme="majorHAnsi" w:hAnsiTheme="majorHAnsi" w:cstheme="majorHAnsi"/>
            <w:sz w:val="24"/>
          </w:rPr>
          <w:delText>he extent to which plasticity can be effective in</w:delText>
        </w:r>
      </w:del>
      <w:r w:rsidR="005D0C07">
        <w:rPr>
          <w:rFonts w:asciiTheme="majorHAnsi" w:hAnsiTheme="majorHAnsi" w:cstheme="majorHAnsi"/>
          <w:sz w:val="24"/>
        </w:rPr>
        <w:t xml:space="preserve"> buffering animals from climate variability</w:t>
      </w:r>
      <w:ins w:id="67" w:author="Daniel Noble" w:date="2025-04-12T08:35:00Z" w16du:dateUtc="2025-04-11T22:35:00Z">
        <w:r w:rsidR="0095140F">
          <w:rPr>
            <w:rFonts w:asciiTheme="majorHAnsi" w:hAnsiTheme="majorHAnsi" w:cstheme="majorHAnsi"/>
            <w:sz w:val="24"/>
          </w:rPr>
          <w:t xml:space="preserve">. In addition, knowing if </w:t>
        </w:r>
      </w:ins>
      <w:ins w:id="68" w:author="Daniel Noble" w:date="2025-04-12T08:36:00Z" w16du:dateUtc="2025-04-11T22:36:00Z">
        <w:r w:rsidR="0095140F">
          <w:rPr>
            <w:rFonts w:asciiTheme="majorHAnsi" w:hAnsiTheme="majorHAnsi" w:cstheme="majorHAnsi"/>
            <w:sz w:val="24"/>
          </w:rPr>
          <w:t>fluctuating</w:t>
        </w:r>
      </w:ins>
      <w:ins w:id="69" w:author="Daniel Noble" w:date="2025-04-12T08:35:00Z" w16du:dateUtc="2025-04-11T22:35:00Z">
        <w:r w:rsidR="0095140F">
          <w:rPr>
            <w:rFonts w:asciiTheme="majorHAnsi" w:hAnsiTheme="majorHAnsi" w:cstheme="majorHAnsi"/>
            <w:sz w:val="24"/>
          </w:rPr>
          <w:t xml:space="preserve"> conditions affec</w:t>
        </w:r>
      </w:ins>
      <w:ins w:id="70" w:author="Daniel Noble" w:date="2025-04-12T08:36:00Z" w16du:dateUtc="2025-04-11T22:36:00Z">
        <w:r w:rsidR="0095140F">
          <w:rPr>
            <w:rFonts w:asciiTheme="majorHAnsi" w:hAnsiTheme="majorHAnsi" w:cstheme="majorHAnsi"/>
            <w:sz w:val="24"/>
          </w:rPr>
          <w:t>t plastic responses has the potential to recalibrate the field and the types of experimental work done</w:t>
        </w:r>
      </w:ins>
      <w:del w:id="71" w:author="Daniel Noble" w:date="2025-04-12T08:36:00Z" w16du:dateUtc="2025-04-11T22:36:00Z">
        <w:r w:rsidR="005D0C07" w:rsidDel="0095140F">
          <w:rPr>
            <w:rFonts w:asciiTheme="majorHAnsi" w:hAnsiTheme="majorHAnsi" w:cstheme="majorHAnsi"/>
            <w:sz w:val="24"/>
          </w:rPr>
          <w:delText xml:space="preserve"> is uncertain at present</w:delText>
        </w:r>
      </w:del>
      <w:r w:rsidR="005D0C07">
        <w:rPr>
          <w:rFonts w:asciiTheme="majorHAnsi" w:hAnsiTheme="majorHAnsi" w:cstheme="majorHAnsi"/>
          <w:sz w:val="24"/>
        </w:rPr>
        <w:t xml:space="preserve"> </w:t>
      </w:r>
      <w:r w:rsidR="005D0C07" w:rsidRPr="00395938">
        <w:rPr>
          <w:rFonts w:asciiTheme="majorHAnsi" w:hAnsiTheme="majorHAnsi" w:cstheme="majorHAnsi"/>
          <w:sz w:val="24"/>
        </w:rPr>
        <w:t>because most knowledge</w:t>
      </w:r>
      <w:r w:rsidR="005D0C07">
        <w:rPr>
          <w:rFonts w:asciiTheme="majorHAnsi" w:hAnsiTheme="majorHAnsi" w:cstheme="majorHAnsi"/>
          <w:sz w:val="24"/>
        </w:rPr>
        <w:t xml:space="preserve"> </w:t>
      </w:r>
      <w:r w:rsidR="005D0C07" w:rsidRPr="00395938">
        <w:rPr>
          <w:rFonts w:asciiTheme="majorHAnsi" w:hAnsiTheme="majorHAnsi" w:cstheme="majorHAnsi"/>
          <w:sz w:val="24"/>
        </w:rPr>
        <w:t xml:space="preserve">stems from experiments that measured </w:t>
      </w:r>
      <w:r w:rsidR="005D0C07">
        <w:rPr>
          <w:rFonts w:asciiTheme="majorHAnsi" w:hAnsiTheme="majorHAnsi" w:cstheme="majorHAnsi"/>
          <w:sz w:val="24"/>
        </w:rPr>
        <w:t>responses to</w:t>
      </w:r>
      <w:r w:rsidR="005D0C07" w:rsidRPr="00395938">
        <w:rPr>
          <w:rFonts w:asciiTheme="majorHAnsi" w:hAnsiTheme="majorHAnsi" w:cstheme="majorHAnsi"/>
          <w:sz w:val="24"/>
        </w:rPr>
        <w:t xml:space="preserve"> different constant temperatures.</w:t>
      </w:r>
      <w:r w:rsidR="005D0C07">
        <w:rPr>
          <w:rFonts w:asciiTheme="majorHAnsi" w:hAnsiTheme="majorHAnsi" w:cstheme="majorHAnsi"/>
          <w:sz w:val="24"/>
        </w:rPr>
        <w:t xml:space="preserve"> </w:t>
      </w:r>
    </w:p>
    <w:p w14:paraId="5426E2CB" w14:textId="77777777" w:rsidR="00395938" w:rsidRPr="00395938" w:rsidDel="000D2F1D" w:rsidRDefault="00395938" w:rsidP="00823479">
      <w:pPr>
        <w:spacing w:after="27"/>
        <w:rPr>
          <w:del w:id="72" w:author="Daniel Noble" w:date="2025-04-12T08:40:00Z" w16du:dateUtc="2025-04-11T22:40:00Z"/>
          <w:rFonts w:asciiTheme="majorHAnsi" w:hAnsiTheme="majorHAnsi" w:cstheme="majorHAnsi"/>
          <w:sz w:val="24"/>
        </w:rPr>
      </w:pPr>
    </w:p>
    <w:p w14:paraId="2D932616" w14:textId="70AC7888" w:rsidR="004915FE" w:rsidDel="000D2F1D" w:rsidRDefault="00307657" w:rsidP="00823479">
      <w:pPr>
        <w:spacing w:after="27"/>
        <w:rPr>
          <w:del w:id="73" w:author="Daniel Noble" w:date="2025-04-12T08:40:00Z" w16du:dateUtc="2025-04-11T22:40:00Z"/>
          <w:rFonts w:asciiTheme="majorHAnsi" w:hAnsiTheme="majorHAnsi" w:cstheme="majorHAnsi"/>
          <w:sz w:val="24"/>
        </w:rPr>
      </w:pPr>
      <w:del w:id="74" w:author="Daniel Noble" w:date="2025-04-12T08:40:00Z" w16du:dateUtc="2025-04-11T22:40:00Z">
        <w:r w:rsidDel="000D2F1D">
          <w:rPr>
            <w:rFonts w:asciiTheme="majorHAnsi" w:hAnsiTheme="majorHAnsi" w:cstheme="majorHAnsi"/>
            <w:sz w:val="24"/>
          </w:rPr>
          <w:delText>Our meta-analysis</w:delText>
        </w:r>
        <w:r w:rsidR="004915FE" w:rsidDel="000D2F1D">
          <w:rPr>
            <w:rFonts w:asciiTheme="majorHAnsi" w:hAnsiTheme="majorHAnsi" w:cstheme="majorHAnsi"/>
            <w:sz w:val="24"/>
          </w:rPr>
          <w:delText xml:space="preserve"> </w:delText>
        </w:r>
        <w:r w:rsidDel="000D2F1D">
          <w:rPr>
            <w:rFonts w:asciiTheme="majorHAnsi" w:hAnsiTheme="majorHAnsi" w:cstheme="majorHAnsi"/>
            <w:sz w:val="24"/>
          </w:rPr>
          <w:delText>is novel and timely</w:delText>
        </w:r>
      </w:del>
      <w:del w:id="75" w:author="Daniel Noble" w:date="2025-04-12T08:21:00Z" w16du:dateUtc="2025-04-11T22:21:00Z">
        <w:r w:rsidDel="00CD699A">
          <w:rPr>
            <w:rFonts w:asciiTheme="majorHAnsi" w:hAnsiTheme="majorHAnsi" w:cstheme="majorHAnsi"/>
            <w:sz w:val="24"/>
          </w:rPr>
          <w:delText>,</w:delText>
        </w:r>
      </w:del>
      <w:del w:id="76" w:author="Daniel Noble" w:date="2025-04-12T08:40:00Z" w16du:dateUtc="2025-04-11T22:40:00Z">
        <w:r w:rsidDel="000D2F1D">
          <w:rPr>
            <w:rFonts w:asciiTheme="majorHAnsi" w:hAnsiTheme="majorHAnsi" w:cstheme="majorHAnsi"/>
            <w:sz w:val="24"/>
          </w:rPr>
          <w:delText xml:space="preserve"> because we</w:delText>
        </w:r>
        <w:r w:rsidR="00395938" w:rsidRPr="00395938" w:rsidDel="000D2F1D">
          <w:rPr>
            <w:rFonts w:asciiTheme="majorHAnsi" w:hAnsiTheme="majorHAnsi" w:cstheme="majorHAnsi"/>
            <w:sz w:val="24"/>
          </w:rPr>
          <w:delText xml:space="preserve"> establish the current state-of-knowledge of</w:delText>
        </w:r>
        <w:r w:rsidR="004915FE" w:rsidDel="000D2F1D">
          <w:rPr>
            <w:rFonts w:asciiTheme="majorHAnsi" w:hAnsiTheme="majorHAnsi" w:cstheme="majorHAnsi"/>
            <w:sz w:val="24"/>
          </w:rPr>
          <w:delText xml:space="preserve"> how fluctuating thermal environments influence phenotypic plasticity relative to constant environments. This synthesis</w:delText>
        </w:r>
        <w:r w:rsidR="004915FE" w:rsidRPr="00395938" w:rsidDel="000D2F1D">
          <w:rPr>
            <w:rFonts w:asciiTheme="majorHAnsi" w:hAnsiTheme="majorHAnsi" w:cstheme="majorHAnsi"/>
            <w:sz w:val="24"/>
          </w:rPr>
          <w:delText xml:space="preserve"> thereby provides </w:delText>
        </w:r>
        <w:r w:rsidR="004915FE" w:rsidDel="000D2F1D">
          <w:rPr>
            <w:rFonts w:asciiTheme="majorHAnsi" w:hAnsiTheme="majorHAnsi" w:cstheme="majorHAnsi"/>
            <w:sz w:val="24"/>
          </w:rPr>
          <w:delText>directions</w:delText>
        </w:r>
        <w:r w:rsidR="004915FE" w:rsidRPr="00395938" w:rsidDel="000D2F1D">
          <w:rPr>
            <w:rFonts w:asciiTheme="majorHAnsi" w:hAnsiTheme="majorHAnsi" w:cstheme="majorHAnsi"/>
            <w:sz w:val="24"/>
          </w:rPr>
          <w:delText xml:space="preserve"> for future work</w:delText>
        </w:r>
        <w:r w:rsidR="004915FE" w:rsidDel="000D2F1D">
          <w:rPr>
            <w:rFonts w:asciiTheme="majorHAnsi" w:hAnsiTheme="majorHAnsi" w:cstheme="majorHAnsi"/>
            <w:sz w:val="24"/>
          </w:rPr>
          <w:delText xml:space="preserve"> in ecology</w:delText>
        </w:r>
        <w:r w:rsidR="004915FE" w:rsidRPr="00395938" w:rsidDel="000D2F1D">
          <w:rPr>
            <w:rFonts w:asciiTheme="majorHAnsi" w:hAnsiTheme="majorHAnsi" w:cstheme="majorHAnsi"/>
            <w:sz w:val="24"/>
          </w:rPr>
          <w:delText xml:space="preserve">, </w:delText>
        </w:r>
        <w:r w:rsidR="004915FE" w:rsidDel="000D2F1D">
          <w:rPr>
            <w:rFonts w:asciiTheme="majorHAnsi" w:hAnsiTheme="majorHAnsi" w:cstheme="majorHAnsi"/>
            <w:sz w:val="24"/>
          </w:rPr>
          <w:delText>and can</w:delText>
        </w:r>
        <w:r w:rsidR="004915FE" w:rsidRPr="00395938" w:rsidDel="000D2F1D">
          <w:rPr>
            <w:rFonts w:asciiTheme="majorHAnsi" w:hAnsiTheme="majorHAnsi" w:cstheme="majorHAnsi"/>
            <w:sz w:val="24"/>
          </w:rPr>
          <w:delText xml:space="preserve"> inform conservation and management around the globe</w:delText>
        </w:r>
        <w:r w:rsidR="004915FE" w:rsidDel="000D2F1D">
          <w:rPr>
            <w:rFonts w:asciiTheme="majorHAnsi" w:hAnsiTheme="majorHAnsi" w:cstheme="majorHAnsi"/>
            <w:sz w:val="24"/>
          </w:rPr>
          <w:delText>.</w:delText>
        </w:r>
      </w:del>
    </w:p>
    <w:p w14:paraId="1636DC92" w14:textId="77777777" w:rsidR="004915FE" w:rsidRDefault="004915FE" w:rsidP="00823479">
      <w:pPr>
        <w:spacing w:after="27"/>
        <w:rPr>
          <w:rFonts w:asciiTheme="majorHAnsi" w:hAnsiTheme="majorHAnsi" w:cstheme="majorHAnsi"/>
          <w:sz w:val="24"/>
        </w:rPr>
      </w:pPr>
    </w:p>
    <w:p w14:paraId="6D49C036" w14:textId="6F259F5B" w:rsidR="000D2F1D" w:rsidRDefault="000D2F1D" w:rsidP="00823479">
      <w:pPr>
        <w:spacing w:after="27"/>
        <w:rPr>
          <w:ins w:id="77" w:author="Daniel Noble" w:date="2025-04-12T08:47:00Z" w16du:dateUtc="2025-04-11T22:47:00Z"/>
          <w:rFonts w:asciiTheme="majorHAnsi" w:hAnsiTheme="majorHAnsi" w:cstheme="majorHAnsi"/>
          <w:sz w:val="24"/>
        </w:rPr>
      </w:pPr>
      <w:ins w:id="78" w:author="Daniel Noble" w:date="2025-04-12T08:40:00Z" w16du:dateUtc="2025-04-11T22:40:00Z">
        <w:r>
          <w:rPr>
            <w:rFonts w:asciiTheme="majorHAnsi" w:hAnsiTheme="majorHAnsi" w:cstheme="majorHAnsi"/>
            <w:sz w:val="24"/>
          </w:rPr>
          <w:t xml:space="preserve">We assembled a team of leading researchers </w:t>
        </w:r>
      </w:ins>
      <w:ins w:id="79" w:author="Daniel Noble" w:date="2025-04-12T08:54:00Z" w16du:dateUtc="2025-04-11T22:54:00Z">
        <w:r w:rsidR="00A97347">
          <w:rPr>
            <w:rFonts w:asciiTheme="majorHAnsi" w:hAnsiTheme="majorHAnsi" w:cstheme="majorHAnsi"/>
            <w:sz w:val="24"/>
          </w:rPr>
          <w:t>at variou</w:t>
        </w:r>
      </w:ins>
      <w:ins w:id="80" w:author="Daniel Noble" w:date="2025-04-12T08:55:00Z" w16du:dateUtc="2025-04-11T22:55:00Z">
        <w:r w:rsidR="00A97347">
          <w:rPr>
            <w:rFonts w:asciiTheme="majorHAnsi" w:hAnsiTheme="majorHAnsi" w:cstheme="majorHAnsi"/>
            <w:sz w:val="24"/>
          </w:rPr>
          <w:t xml:space="preserve">s career states with expertise </w:t>
        </w:r>
      </w:ins>
      <w:ins w:id="81" w:author="Daniel Noble" w:date="2025-04-12T08:40:00Z" w16du:dateUtc="2025-04-11T22:40:00Z">
        <w:r>
          <w:rPr>
            <w:rFonts w:asciiTheme="majorHAnsi" w:hAnsiTheme="majorHAnsi" w:cstheme="majorHAnsi"/>
            <w:sz w:val="24"/>
          </w:rPr>
          <w:t xml:space="preserve">in meta-analysis and developmental plasticity to address </w:t>
        </w:r>
      </w:ins>
      <w:ins w:id="82" w:author="Daniel Noble" w:date="2025-04-12T08:41:00Z" w16du:dateUtc="2025-04-11T22:41:00Z">
        <w:r>
          <w:rPr>
            <w:rFonts w:asciiTheme="majorHAnsi" w:hAnsiTheme="majorHAnsi" w:cstheme="majorHAnsi"/>
            <w:sz w:val="24"/>
          </w:rPr>
          <w:t xml:space="preserve">whether fluctuating temperatures impact plasticity. </w:t>
        </w:r>
      </w:ins>
      <w:ins w:id="83" w:author="Daniel Noble" w:date="2025-04-12T08:44:00Z" w16du:dateUtc="2025-04-11T22:44:00Z">
        <w:r>
          <w:rPr>
            <w:rFonts w:asciiTheme="majorHAnsi" w:hAnsiTheme="majorHAnsi" w:cstheme="majorHAnsi"/>
            <w:sz w:val="24"/>
          </w:rPr>
          <w:t>Building off our past methodological work in meta-analysis (e.g., Noble et al. 2022</w:t>
        </w:r>
      </w:ins>
      <w:ins w:id="84" w:author="Daniel Noble" w:date="2025-04-12T08:50:00Z" w16du:dateUtc="2025-04-11T22:50:00Z">
        <w:r w:rsidR="00134652">
          <w:rPr>
            <w:rFonts w:asciiTheme="majorHAnsi" w:hAnsiTheme="majorHAnsi" w:cstheme="majorHAnsi"/>
            <w:sz w:val="24"/>
          </w:rPr>
          <w:t xml:space="preserve"> </w:t>
        </w:r>
        <w:r w:rsidR="00134652">
          <w:rPr>
            <w:rFonts w:asciiTheme="majorHAnsi" w:hAnsiTheme="majorHAnsi" w:cstheme="majorHAnsi"/>
            <w:sz w:val="24"/>
          </w:rPr>
          <w:t>J Exp Biol 225, jeb243225</w:t>
        </w:r>
      </w:ins>
      <w:ins w:id="85" w:author="Daniel Noble" w:date="2025-04-12T08:44:00Z" w16du:dateUtc="2025-04-11T22:44:00Z">
        <w:r>
          <w:rPr>
            <w:rFonts w:asciiTheme="majorHAnsi" w:hAnsiTheme="majorHAnsi" w:cstheme="majorHAnsi"/>
            <w:sz w:val="24"/>
          </w:rPr>
          <w:t>) we</w:t>
        </w:r>
      </w:ins>
      <w:ins w:id="86" w:author="Daniel Noble" w:date="2025-04-12T08:42:00Z" w16du:dateUtc="2025-04-11T22:42:00Z">
        <w:r>
          <w:rPr>
            <w:rFonts w:asciiTheme="majorHAnsi" w:hAnsiTheme="majorHAnsi" w:cstheme="majorHAnsi"/>
            <w:sz w:val="24"/>
          </w:rPr>
          <w:t xml:space="preserve"> developed novel effect sizes that quantify the magnitude of change in </w:t>
        </w:r>
      </w:ins>
      <w:ins w:id="87" w:author="Daniel Noble" w:date="2025-04-12T08:43:00Z" w16du:dateUtc="2025-04-11T22:43:00Z">
        <w:r>
          <w:rPr>
            <w:rFonts w:asciiTheme="majorHAnsi" w:hAnsiTheme="majorHAnsi" w:cstheme="majorHAnsi"/>
            <w:sz w:val="24"/>
          </w:rPr>
          <w:t xml:space="preserve">plastic responses between constant and fluctuating temperatures. </w:t>
        </w:r>
      </w:ins>
      <w:del w:id="88" w:author="Daniel Noble" w:date="2025-04-12T09:00:00Z" w16du:dateUtc="2025-04-11T23:00:00Z">
        <w:r w:rsidR="004915FE" w:rsidDel="00D40967">
          <w:rPr>
            <w:rFonts w:asciiTheme="majorHAnsi" w:hAnsiTheme="majorHAnsi" w:cstheme="majorHAnsi"/>
            <w:sz w:val="24"/>
          </w:rPr>
          <w:delText>We surveyed</w:delText>
        </w:r>
      </w:del>
      <w:ins w:id="89" w:author="Daniel Noble" w:date="2025-04-12T09:00:00Z" w16du:dateUtc="2025-04-11T23:00:00Z">
        <w:r w:rsidR="00D40967">
          <w:rPr>
            <w:rFonts w:asciiTheme="majorHAnsi" w:hAnsiTheme="majorHAnsi" w:cstheme="majorHAnsi"/>
            <w:sz w:val="24"/>
          </w:rPr>
          <w:t>After surveying</w:t>
        </w:r>
      </w:ins>
      <w:r w:rsidR="004915FE">
        <w:rPr>
          <w:rFonts w:asciiTheme="majorHAnsi" w:hAnsiTheme="majorHAnsi" w:cstheme="majorHAnsi"/>
          <w:sz w:val="24"/>
        </w:rPr>
        <w:t xml:space="preserve"> &gt;13,000 studies </w:t>
      </w:r>
      <w:del w:id="90" w:author="Daniel Noble" w:date="2025-04-12T08:46:00Z" w16du:dateUtc="2025-04-11T22:46:00Z">
        <w:r w:rsidR="004915FE" w:rsidDel="000D2F1D">
          <w:rPr>
            <w:rFonts w:asciiTheme="majorHAnsi" w:hAnsiTheme="majorHAnsi" w:cstheme="majorHAnsi"/>
            <w:sz w:val="24"/>
          </w:rPr>
          <w:delText>to yield a final data set of</w:delText>
        </w:r>
      </w:del>
      <w:ins w:id="91" w:author="Daniel Noble" w:date="2025-04-12T08:46:00Z" w16du:dateUtc="2025-04-11T22:46:00Z">
        <w:r>
          <w:rPr>
            <w:rFonts w:asciiTheme="majorHAnsi" w:hAnsiTheme="majorHAnsi" w:cstheme="majorHAnsi"/>
            <w:sz w:val="24"/>
          </w:rPr>
          <w:t>and compil</w:t>
        </w:r>
      </w:ins>
      <w:ins w:id="92" w:author="Daniel Noble" w:date="2025-04-12T09:00:00Z" w16du:dateUtc="2025-04-11T23:00:00Z">
        <w:r w:rsidR="00D40967">
          <w:rPr>
            <w:rFonts w:asciiTheme="majorHAnsi" w:hAnsiTheme="majorHAnsi" w:cstheme="majorHAnsi"/>
            <w:sz w:val="24"/>
          </w:rPr>
          <w:t>ing</w:t>
        </w:r>
      </w:ins>
      <w:ins w:id="93" w:author="Daniel Noble" w:date="2025-04-12T08:46:00Z" w16du:dateUtc="2025-04-11T22:46:00Z">
        <w:r>
          <w:rPr>
            <w:rFonts w:asciiTheme="majorHAnsi" w:hAnsiTheme="majorHAnsi" w:cstheme="majorHAnsi"/>
            <w:sz w:val="24"/>
          </w:rPr>
          <w:t xml:space="preserve"> data from</w:t>
        </w:r>
      </w:ins>
      <w:r w:rsidR="004915FE" w:rsidRPr="00395938">
        <w:rPr>
          <w:rFonts w:asciiTheme="majorHAnsi" w:hAnsiTheme="majorHAnsi" w:cstheme="majorHAnsi"/>
          <w:sz w:val="24"/>
        </w:rPr>
        <w:t xml:space="preserve"> </w:t>
      </w:r>
      <w:r w:rsidR="004915FE">
        <w:rPr>
          <w:rFonts w:asciiTheme="majorHAnsi" w:hAnsiTheme="majorHAnsi" w:cstheme="majorHAnsi"/>
          <w:sz w:val="24"/>
        </w:rPr>
        <w:t>44</w:t>
      </w:r>
      <w:r w:rsidR="004915FE" w:rsidRPr="00395938">
        <w:rPr>
          <w:rFonts w:asciiTheme="majorHAnsi" w:hAnsiTheme="majorHAnsi" w:cstheme="majorHAnsi"/>
          <w:sz w:val="24"/>
        </w:rPr>
        <w:t xml:space="preserve"> studies</w:t>
      </w:r>
      <w:ins w:id="94" w:author="Daniel Noble" w:date="2025-04-12T08:46:00Z" w16du:dateUtc="2025-04-11T22:46:00Z">
        <w:r>
          <w:rPr>
            <w:rFonts w:asciiTheme="majorHAnsi" w:hAnsiTheme="majorHAnsi" w:cstheme="majorHAnsi"/>
            <w:sz w:val="24"/>
          </w:rPr>
          <w:t xml:space="preserve"> on 40 species </w:t>
        </w:r>
      </w:ins>
      <w:ins w:id="95" w:author="Daniel Noble" w:date="2025-04-12T09:00:00Z" w16du:dateUtc="2025-04-11T23:00:00Z">
        <w:r w:rsidR="00D40967">
          <w:rPr>
            <w:rFonts w:asciiTheme="majorHAnsi" w:hAnsiTheme="majorHAnsi" w:cstheme="majorHAnsi"/>
            <w:sz w:val="24"/>
          </w:rPr>
          <w:t xml:space="preserve">we </w:t>
        </w:r>
      </w:ins>
      <w:ins w:id="96" w:author="Daniel Noble" w:date="2025-04-12T09:01:00Z" w16du:dateUtc="2025-04-11T23:01:00Z">
        <w:r w:rsidR="00D40967">
          <w:rPr>
            <w:rFonts w:asciiTheme="majorHAnsi" w:hAnsiTheme="majorHAnsi" w:cstheme="majorHAnsi"/>
            <w:sz w:val="24"/>
          </w:rPr>
          <w:t>derive</w:t>
        </w:r>
      </w:ins>
      <w:ins w:id="97" w:author="Daniel Noble" w:date="2025-04-12T09:02:00Z" w16du:dateUtc="2025-04-11T23:02:00Z">
        <w:r w:rsidR="00D40967">
          <w:rPr>
            <w:rFonts w:asciiTheme="majorHAnsi" w:hAnsiTheme="majorHAnsi" w:cstheme="majorHAnsi"/>
            <w:sz w:val="24"/>
          </w:rPr>
          <w:t>d</w:t>
        </w:r>
      </w:ins>
      <w:del w:id="98" w:author="Daniel Noble" w:date="2025-04-12T08:47:00Z" w16du:dateUtc="2025-04-11T22:47:00Z">
        <w:r w:rsidR="004915FE" w:rsidRPr="00395938" w:rsidDel="000D2F1D">
          <w:rPr>
            <w:rFonts w:asciiTheme="majorHAnsi" w:hAnsiTheme="majorHAnsi" w:cstheme="majorHAnsi"/>
            <w:sz w:val="24"/>
          </w:rPr>
          <w:delText xml:space="preserve">, </w:delText>
        </w:r>
        <w:r w:rsidR="004915FE" w:rsidDel="000D2F1D">
          <w:rPr>
            <w:rFonts w:asciiTheme="majorHAnsi" w:hAnsiTheme="majorHAnsi" w:cstheme="majorHAnsi"/>
            <w:sz w:val="24"/>
          </w:rPr>
          <w:delText>and</w:delText>
        </w:r>
      </w:del>
      <w:r w:rsidR="004915FE">
        <w:rPr>
          <w:rFonts w:asciiTheme="majorHAnsi" w:hAnsiTheme="majorHAnsi" w:cstheme="majorHAnsi"/>
          <w:sz w:val="24"/>
        </w:rPr>
        <w:t xml:space="preserve"> 212</w:t>
      </w:r>
      <w:r w:rsidR="004915FE" w:rsidRPr="00395938">
        <w:rPr>
          <w:rFonts w:asciiTheme="majorHAnsi" w:hAnsiTheme="majorHAnsi" w:cstheme="majorHAnsi"/>
          <w:sz w:val="24"/>
        </w:rPr>
        <w:t xml:space="preserve"> effect </w:t>
      </w:r>
      <w:del w:id="99" w:author="Daniel Noble" w:date="2025-04-12T08:47:00Z" w16du:dateUtc="2025-04-11T22:47:00Z">
        <w:r w:rsidR="004915FE" w:rsidRPr="00395938" w:rsidDel="000D2F1D">
          <w:rPr>
            <w:rFonts w:asciiTheme="majorHAnsi" w:hAnsiTheme="majorHAnsi" w:cstheme="majorHAnsi"/>
            <w:sz w:val="24"/>
          </w:rPr>
          <w:delText>sizes</w:delText>
        </w:r>
        <w:r w:rsidR="004915FE" w:rsidDel="000D2F1D">
          <w:rPr>
            <w:rFonts w:asciiTheme="majorHAnsi" w:hAnsiTheme="majorHAnsi" w:cstheme="majorHAnsi"/>
            <w:sz w:val="24"/>
          </w:rPr>
          <w:delText xml:space="preserve"> from</w:delText>
        </w:r>
        <w:r w:rsidR="004915FE" w:rsidRPr="00395938" w:rsidDel="000D2F1D">
          <w:rPr>
            <w:rFonts w:asciiTheme="majorHAnsi" w:hAnsiTheme="majorHAnsi" w:cstheme="majorHAnsi"/>
            <w:sz w:val="24"/>
          </w:rPr>
          <w:delText xml:space="preserve"> </w:delText>
        </w:r>
        <w:r w:rsidR="004915FE" w:rsidDel="000D2F1D">
          <w:rPr>
            <w:rFonts w:asciiTheme="majorHAnsi" w:hAnsiTheme="majorHAnsi" w:cstheme="majorHAnsi"/>
            <w:sz w:val="24"/>
          </w:rPr>
          <w:delText>40</w:delText>
        </w:r>
        <w:r w:rsidR="004915FE" w:rsidRPr="00395938" w:rsidDel="000D2F1D">
          <w:rPr>
            <w:rFonts w:asciiTheme="majorHAnsi" w:hAnsiTheme="majorHAnsi" w:cstheme="majorHAnsi"/>
            <w:sz w:val="24"/>
          </w:rPr>
          <w:delText xml:space="preserve"> species</w:delText>
        </w:r>
      </w:del>
      <w:ins w:id="100" w:author="Daniel Noble" w:date="2025-04-12T08:47:00Z" w16du:dateUtc="2025-04-11T22:47:00Z">
        <w:r>
          <w:rPr>
            <w:rFonts w:asciiTheme="majorHAnsi" w:hAnsiTheme="majorHAnsi" w:cstheme="majorHAnsi"/>
            <w:sz w:val="24"/>
          </w:rPr>
          <w:t xml:space="preserve">sizes </w:t>
        </w:r>
      </w:ins>
      <w:ins w:id="101" w:author="Daniel Noble" w:date="2025-04-12T09:01:00Z" w16du:dateUtc="2025-04-11T23:01:00Z">
        <w:r w:rsidR="00D40967">
          <w:rPr>
            <w:rFonts w:asciiTheme="majorHAnsi" w:hAnsiTheme="majorHAnsi" w:cstheme="majorHAnsi"/>
            <w:sz w:val="24"/>
          </w:rPr>
          <w:t xml:space="preserve">that </w:t>
        </w:r>
        <w:r w:rsidR="00D40967">
          <w:rPr>
            <w:rFonts w:asciiTheme="majorHAnsi" w:hAnsiTheme="majorHAnsi" w:cstheme="majorHAnsi"/>
            <w:sz w:val="24"/>
          </w:rPr>
          <w:t>contrast</w:t>
        </w:r>
        <w:r w:rsidR="00D40967">
          <w:rPr>
            <w:rFonts w:asciiTheme="majorHAnsi" w:hAnsiTheme="majorHAnsi" w:cstheme="majorHAnsi"/>
            <w:sz w:val="24"/>
          </w:rPr>
          <w:t xml:space="preserve"> plasticity in constant and fluctuating conditions</w:t>
        </w:r>
      </w:ins>
      <w:r w:rsidR="004915FE">
        <w:rPr>
          <w:rFonts w:asciiTheme="majorHAnsi" w:hAnsiTheme="majorHAnsi" w:cstheme="majorHAnsi"/>
          <w:sz w:val="24"/>
        </w:rPr>
        <w:t xml:space="preserve">. </w:t>
      </w:r>
    </w:p>
    <w:p w14:paraId="0FDF9EFA" w14:textId="77777777" w:rsidR="000D2F1D" w:rsidRDefault="000D2F1D" w:rsidP="00823479">
      <w:pPr>
        <w:spacing w:after="27"/>
        <w:rPr>
          <w:ins w:id="102" w:author="Daniel Noble" w:date="2025-04-12T08:47:00Z" w16du:dateUtc="2025-04-11T22:47:00Z"/>
          <w:rFonts w:asciiTheme="majorHAnsi" w:hAnsiTheme="majorHAnsi" w:cstheme="majorHAnsi"/>
          <w:sz w:val="24"/>
        </w:rPr>
      </w:pPr>
    </w:p>
    <w:p w14:paraId="7B4CE54B" w14:textId="43BB0BEC" w:rsidR="00362887" w:rsidDel="000D2F1D" w:rsidRDefault="004915FE" w:rsidP="000D2F1D">
      <w:pPr>
        <w:spacing w:after="27"/>
        <w:rPr>
          <w:del w:id="103" w:author="Daniel Noble" w:date="2025-04-12T08:49:00Z" w16du:dateUtc="2025-04-11T22:49:00Z"/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Our analysis shows that most studies investigated short term diel variation</w:t>
      </w:r>
      <w:del w:id="104" w:author="Daniel Noble" w:date="2025-04-12T08:47:00Z" w16du:dateUtc="2025-04-11T22:47:00Z">
        <w:r w:rsidDel="000D2F1D">
          <w:rPr>
            <w:rFonts w:asciiTheme="majorHAnsi" w:hAnsiTheme="majorHAnsi" w:cstheme="majorHAnsi"/>
            <w:sz w:val="24"/>
          </w:rPr>
          <w:delText xml:space="preserve">, which have </w:delText>
        </w:r>
        <w:r w:rsidR="00FA0450" w:rsidDel="000D2F1D">
          <w:rPr>
            <w:rFonts w:asciiTheme="majorHAnsi" w:hAnsiTheme="majorHAnsi" w:cstheme="majorHAnsi"/>
            <w:sz w:val="24"/>
          </w:rPr>
          <w:delText>very</w:delText>
        </w:r>
      </w:del>
      <w:ins w:id="105" w:author="Daniel Noble" w:date="2025-04-12T08:47:00Z" w16du:dateUtc="2025-04-11T22:47:00Z">
        <w:r w:rsidR="000D2F1D">
          <w:rPr>
            <w:rFonts w:asciiTheme="majorHAnsi" w:hAnsiTheme="majorHAnsi" w:cstheme="majorHAnsi"/>
            <w:sz w:val="24"/>
          </w:rPr>
          <w:t xml:space="preserve"> and that such </w:t>
        </w:r>
      </w:ins>
      <w:ins w:id="106" w:author="Daniel Noble" w:date="2025-04-12T08:48:00Z" w16du:dateUtc="2025-04-11T22:48:00Z">
        <w:r w:rsidR="000D2F1D">
          <w:rPr>
            <w:rFonts w:asciiTheme="majorHAnsi" w:hAnsiTheme="majorHAnsi" w:cstheme="majorHAnsi"/>
            <w:sz w:val="24"/>
          </w:rPr>
          <w:t>fluctuations have</w:t>
        </w:r>
      </w:ins>
      <w:r w:rsidR="00FA0450">
        <w:rPr>
          <w:rFonts w:asciiTheme="majorHAnsi" w:hAnsiTheme="majorHAnsi" w:cstheme="majorHAnsi"/>
          <w:sz w:val="24"/>
        </w:rPr>
        <w:t xml:space="preserve"> limited</w:t>
      </w:r>
      <w:r>
        <w:rPr>
          <w:rFonts w:asciiTheme="majorHAnsi" w:hAnsiTheme="majorHAnsi" w:cstheme="majorHAnsi"/>
          <w:sz w:val="24"/>
        </w:rPr>
        <w:t xml:space="preserve"> effect</w:t>
      </w:r>
      <w:r w:rsidR="00FA0450">
        <w:rPr>
          <w:rFonts w:asciiTheme="majorHAnsi" w:hAnsiTheme="majorHAnsi" w:cstheme="majorHAnsi"/>
          <w:sz w:val="24"/>
        </w:rPr>
        <w:t>s</w:t>
      </w:r>
      <w:r>
        <w:rPr>
          <w:rFonts w:asciiTheme="majorHAnsi" w:hAnsiTheme="majorHAnsi" w:cstheme="majorHAnsi"/>
          <w:sz w:val="24"/>
        </w:rPr>
        <w:t xml:space="preserve"> on plastic responses. </w:t>
      </w:r>
      <w:r w:rsidR="005B1E64">
        <w:rPr>
          <w:rFonts w:asciiTheme="majorHAnsi" w:hAnsiTheme="majorHAnsi" w:cstheme="majorHAnsi"/>
          <w:sz w:val="24"/>
        </w:rPr>
        <w:t xml:space="preserve">Hence, </w:t>
      </w:r>
      <w:r>
        <w:rPr>
          <w:rFonts w:asciiTheme="majorHAnsi" w:hAnsiTheme="majorHAnsi" w:cstheme="majorHAnsi"/>
          <w:sz w:val="24"/>
        </w:rPr>
        <w:t xml:space="preserve">plasticity is driven by longer term thermal change, but </w:t>
      </w:r>
      <w:r w:rsidR="005B1E64">
        <w:rPr>
          <w:rFonts w:asciiTheme="majorHAnsi" w:hAnsiTheme="majorHAnsi" w:cstheme="majorHAnsi"/>
          <w:sz w:val="24"/>
        </w:rPr>
        <w:t xml:space="preserve">research needs to be directed towards understanding </w:t>
      </w:r>
      <w:r>
        <w:rPr>
          <w:rFonts w:asciiTheme="majorHAnsi" w:hAnsiTheme="majorHAnsi" w:cstheme="majorHAnsi"/>
          <w:sz w:val="24"/>
        </w:rPr>
        <w:t xml:space="preserve">the transient </w:t>
      </w:r>
      <w:r>
        <w:rPr>
          <w:rFonts w:asciiTheme="majorHAnsi" w:hAnsiTheme="majorHAnsi" w:cstheme="majorHAnsi"/>
          <w:sz w:val="24"/>
        </w:rPr>
        <w:lastRenderedPageBreak/>
        <w:t xml:space="preserve">characteristics of temperature change that can elicit plastic responses. </w:t>
      </w:r>
      <w:r w:rsidR="006F40F1">
        <w:rPr>
          <w:rFonts w:asciiTheme="majorHAnsi" w:hAnsiTheme="majorHAnsi" w:cstheme="majorHAnsi"/>
          <w:sz w:val="24"/>
        </w:rPr>
        <w:t>Of particular concern are also temperature fluctuations that reach damaging level, such as</w:t>
      </w:r>
      <w:r w:rsidR="00FA0450">
        <w:rPr>
          <w:rFonts w:asciiTheme="majorHAnsi" w:hAnsiTheme="majorHAnsi" w:cstheme="majorHAnsi"/>
          <w:sz w:val="24"/>
        </w:rPr>
        <w:t xml:space="preserve"> those occurring</w:t>
      </w:r>
      <w:r w:rsidR="006F40F1">
        <w:rPr>
          <w:rFonts w:asciiTheme="majorHAnsi" w:hAnsiTheme="majorHAnsi" w:cstheme="majorHAnsi"/>
          <w:sz w:val="24"/>
        </w:rPr>
        <w:t xml:space="preserve"> during heat waves. Our analysis indicates that currently knowledge is lacking to assess the impacts of these extreme fluctuations.</w:t>
      </w:r>
      <w:ins w:id="107" w:author="Daniel Noble" w:date="2025-04-12T08:49:00Z" w16du:dateUtc="2025-04-11T22:49:00Z">
        <w:r w:rsidR="000D2F1D">
          <w:rPr>
            <w:rFonts w:asciiTheme="majorHAnsi" w:hAnsiTheme="majorHAnsi" w:cstheme="majorHAnsi"/>
            <w:sz w:val="24"/>
          </w:rPr>
          <w:t xml:space="preserve"> </w:t>
        </w:r>
      </w:ins>
    </w:p>
    <w:p w14:paraId="6585586C" w14:textId="77777777" w:rsidR="000D2F1D" w:rsidRDefault="000D2F1D" w:rsidP="00823479">
      <w:pPr>
        <w:spacing w:after="27"/>
        <w:rPr>
          <w:ins w:id="108" w:author="Daniel Noble" w:date="2025-04-12T08:49:00Z" w16du:dateUtc="2025-04-11T22:49:00Z"/>
          <w:rFonts w:asciiTheme="majorHAnsi" w:hAnsiTheme="majorHAnsi" w:cstheme="majorHAnsi"/>
          <w:sz w:val="24"/>
        </w:rPr>
      </w:pPr>
    </w:p>
    <w:p w14:paraId="2426DEF3" w14:textId="77777777" w:rsidR="000D2F1D" w:rsidRDefault="000D2F1D" w:rsidP="00823479">
      <w:pPr>
        <w:spacing w:after="27"/>
        <w:rPr>
          <w:ins w:id="109" w:author="Daniel Noble" w:date="2025-04-12T08:49:00Z" w16du:dateUtc="2025-04-11T22:49:00Z"/>
          <w:rFonts w:asciiTheme="majorHAnsi" w:hAnsiTheme="majorHAnsi" w:cstheme="majorHAnsi"/>
          <w:sz w:val="24"/>
        </w:rPr>
      </w:pPr>
    </w:p>
    <w:p w14:paraId="12127A5C" w14:textId="77777777" w:rsidR="000D2F1D" w:rsidRDefault="000D2F1D" w:rsidP="000D2F1D">
      <w:pPr>
        <w:spacing w:after="27"/>
        <w:rPr>
          <w:ins w:id="110" w:author="Daniel Noble" w:date="2025-04-12T08:40:00Z" w16du:dateUtc="2025-04-11T22:40:00Z"/>
          <w:rFonts w:asciiTheme="majorHAnsi" w:hAnsiTheme="majorHAnsi" w:cstheme="majorHAnsi"/>
          <w:sz w:val="24"/>
        </w:rPr>
      </w:pPr>
      <w:ins w:id="111" w:author="Daniel Noble" w:date="2025-04-12T08:40:00Z" w16du:dateUtc="2025-04-11T22:40:00Z">
        <w:r>
          <w:rPr>
            <w:rFonts w:asciiTheme="majorHAnsi" w:hAnsiTheme="majorHAnsi" w:cstheme="majorHAnsi"/>
            <w:sz w:val="24"/>
          </w:rPr>
          <w:t>Our meta-analysis is novel and timely because we</w:t>
        </w:r>
        <w:r w:rsidRPr="00395938">
          <w:rPr>
            <w:rFonts w:asciiTheme="majorHAnsi" w:hAnsiTheme="majorHAnsi" w:cstheme="majorHAnsi"/>
            <w:sz w:val="24"/>
          </w:rPr>
          <w:t xml:space="preserve"> establish the current state-of-knowledge of</w:t>
        </w:r>
        <w:r>
          <w:rPr>
            <w:rFonts w:asciiTheme="majorHAnsi" w:hAnsiTheme="majorHAnsi" w:cstheme="majorHAnsi"/>
            <w:sz w:val="24"/>
          </w:rPr>
          <w:t xml:space="preserve"> how fluctuating thermal environments influence phenotypic plasticity relative to constant environments. This synthesis</w:t>
        </w:r>
        <w:r w:rsidRPr="00395938">
          <w:rPr>
            <w:rFonts w:asciiTheme="majorHAnsi" w:hAnsiTheme="majorHAnsi" w:cstheme="majorHAnsi"/>
            <w:sz w:val="24"/>
          </w:rPr>
          <w:t xml:space="preserve"> thereby provides </w:t>
        </w:r>
        <w:r>
          <w:rPr>
            <w:rFonts w:asciiTheme="majorHAnsi" w:hAnsiTheme="majorHAnsi" w:cstheme="majorHAnsi"/>
            <w:sz w:val="24"/>
          </w:rPr>
          <w:t>directions</w:t>
        </w:r>
        <w:r w:rsidRPr="00395938">
          <w:rPr>
            <w:rFonts w:asciiTheme="majorHAnsi" w:hAnsiTheme="majorHAnsi" w:cstheme="majorHAnsi"/>
            <w:sz w:val="24"/>
          </w:rPr>
          <w:t xml:space="preserve"> for future work</w:t>
        </w:r>
        <w:r>
          <w:rPr>
            <w:rFonts w:asciiTheme="majorHAnsi" w:hAnsiTheme="majorHAnsi" w:cstheme="majorHAnsi"/>
            <w:sz w:val="24"/>
          </w:rPr>
          <w:t xml:space="preserve"> in </w:t>
        </w:r>
        <w:proofErr w:type="gramStart"/>
        <w:r>
          <w:rPr>
            <w:rFonts w:asciiTheme="majorHAnsi" w:hAnsiTheme="majorHAnsi" w:cstheme="majorHAnsi"/>
            <w:sz w:val="24"/>
          </w:rPr>
          <w:t>ecology</w:t>
        </w:r>
        <w:r w:rsidRPr="00395938">
          <w:rPr>
            <w:rFonts w:asciiTheme="majorHAnsi" w:hAnsiTheme="majorHAnsi" w:cstheme="majorHAnsi"/>
            <w:sz w:val="24"/>
          </w:rPr>
          <w:t xml:space="preserve">, </w:t>
        </w:r>
        <w:r>
          <w:rPr>
            <w:rFonts w:asciiTheme="majorHAnsi" w:hAnsiTheme="majorHAnsi" w:cstheme="majorHAnsi"/>
            <w:sz w:val="24"/>
          </w:rPr>
          <w:t>and</w:t>
        </w:r>
        <w:proofErr w:type="gramEnd"/>
        <w:r>
          <w:rPr>
            <w:rFonts w:asciiTheme="majorHAnsi" w:hAnsiTheme="majorHAnsi" w:cstheme="majorHAnsi"/>
            <w:sz w:val="24"/>
          </w:rPr>
          <w:t xml:space="preserve"> can</w:t>
        </w:r>
        <w:r w:rsidRPr="00395938">
          <w:rPr>
            <w:rFonts w:asciiTheme="majorHAnsi" w:hAnsiTheme="majorHAnsi" w:cstheme="majorHAnsi"/>
            <w:sz w:val="24"/>
          </w:rPr>
          <w:t xml:space="preserve"> inform conservation and management around the globe</w:t>
        </w:r>
        <w:r>
          <w:rPr>
            <w:rFonts w:asciiTheme="majorHAnsi" w:hAnsiTheme="majorHAnsi" w:cstheme="majorHAnsi"/>
            <w:sz w:val="24"/>
          </w:rPr>
          <w:t>.</w:t>
        </w:r>
      </w:ins>
    </w:p>
    <w:p w14:paraId="5C7A0625" w14:textId="77777777" w:rsidR="000D2F1D" w:rsidRDefault="000D2F1D" w:rsidP="00823479">
      <w:pPr>
        <w:spacing w:after="27"/>
        <w:rPr>
          <w:rFonts w:asciiTheme="majorHAnsi" w:hAnsiTheme="majorHAnsi" w:cstheme="majorHAnsi"/>
          <w:sz w:val="24"/>
        </w:rPr>
      </w:pPr>
    </w:p>
    <w:p w14:paraId="2F6EE9D0" w14:textId="77777777" w:rsidR="00F92603" w:rsidRDefault="00362887" w:rsidP="00823479">
      <w:pPr>
        <w:spacing w:after="27"/>
        <w:rPr>
          <w:rFonts w:asciiTheme="majorHAnsi" w:hAnsiTheme="majorHAnsi" w:cstheme="majorHAnsi"/>
          <w:sz w:val="24"/>
        </w:rPr>
      </w:pPr>
      <w:commentRangeStart w:id="112"/>
      <w:r w:rsidRPr="00362887">
        <w:rPr>
          <w:rFonts w:asciiTheme="majorHAnsi" w:hAnsiTheme="majorHAnsi" w:cstheme="majorHAnsi"/>
          <w:i/>
          <w:iCs/>
          <w:sz w:val="24"/>
        </w:rPr>
        <w:t>Recent publications</w:t>
      </w:r>
      <w:r>
        <w:rPr>
          <w:rFonts w:asciiTheme="majorHAnsi" w:hAnsiTheme="majorHAnsi" w:cstheme="majorHAnsi"/>
          <w:sz w:val="24"/>
        </w:rPr>
        <w:t xml:space="preserve"> </w:t>
      </w:r>
    </w:p>
    <w:p w14:paraId="2461B6F9" w14:textId="71E1DE09" w:rsidR="006939F9" w:rsidRDefault="00362887" w:rsidP="00823479">
      <w:pPr>
        <w:spacing w:after="2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The early career researchers, Pettersen and Noble, and I have considerable expertise in thermal biology and meta-analyses. Dan Nob</w:t>
      </w:r>
      <w:ins w:id="113" w:author="Daniel Noble" w:date="2025-04-12T08:19:00Z" w16du:dateUtc="2025-04-11T22:19:00Z">
        <w:r w:rsidR="00CD699A">
          <w:rPr>
            <w:rFonts w:asciiTheme="majorHAnsi" w:hAnsiTheme="majorHAnsi" w:cstheme="majorHAnsi"/>
            <w:sz w:val="24"/>
          </w:rPr>
          <w:t>le</w:t>
        </w:r>
      </w:ins>
      <w:del w:id="114" w:author="Daniel Noble" w:date="2025-04-12T08:19:00Z" w16du:dateUtc="2025-04-11T22:19:00Z">
        <w:r w:rsidDel="00CD699A">
          <w:rPr>
            <w:rFonts w:asciiTheme="majorHAnsi" w:hAnsiTheme="majorHAnsi" w:cstheme="majorHAnsi"/>
            <w:sz w:val="24"/>
          </w:rPr>
          <w:delText>el</w:delText>
        </w:r>
      </w:del>
      <w:r>
        <w:rPr>
          <w:rFonts w:asciiTheme="majorHAnsi" w:hAnsiTheme="majorHAnsi" w:cstheme="majorHAnsi"/>
          <w:sz w:val="24"/>
        </w:rPr>
        <w:t xml:space="preserve"> is already an internationally renowned expert in meta-analytical techniques,</w:t>
      </w:r>
      <w:r w:rsidR="00AE2465">
        <w:rPr>
          <w:rFonts w:asciiTheme="majorHAnsi" w:hAnsiTheme="majorHAnsi" w:cstheme="majorHAnsi"/>
          <w:sz w:val="24"/>
        </w:rPr>
        <w:t xml:space="preserve"> </w:t>
      </w:r>
      <w:r w:rsidR="008835E5">
        <w:rPr>
          <w:rFonts w:asciiTheme="majorHAnsi" w:hAnsiTheme="majorHAnsi" w:cstheme="majorHAnsi"/>
          <w:sz w:val="24"/>
        </w:rPr>
        <w:t>developing new approaches and techniques to meta-analyse data in ecology and evolution. W</w:t>
      </w:r>
      <w:r w:rsidR="00AE2465">
        <w:rPr>
          <w:rFonts w:asciiTheme="majorHAnsi" w:hAnsiTheme="majorHAnsi" w:cstheme="majorHAnsi"/>
          <w:sz w:val="24"/>
        </w:rPr>
        <w:t>e cite</w:t>
      </w:r>
      <w:r w:rsidR="006939F9">
        <w:rPr>
          <w:rFonts w:asciiTheme="majorHAnsi" w:hAnsiTheme="majorHAnsi" w:cstheme="majorHAnsi"/>
          <w:sz w:val="24"/>
        </w:rPr>
        <w:t xml:space="preserve"> and use</w:t>
      </w:r>
      <w:r w:rsidR="00AE2465">
        <w:rPr>
          <w:rFonts w:asciiTheme="majorHAnsi" w:hAnsiTheme="majorHAnsi" w:cstheme="majorHAnsi"/>
          <w:sz w:val="24"/>
        </w:rPr>
        <w:t xml:space="preserve"> his recent </w:t>
      </w:r>
      <w:r w:rsidR="008835E5">
        <w:rPr>
          <w:rFonts w:asciiTheme="majorHAnsi" w:hAnsiTheme="majorHAnsi" w:cstheme="majorHAnsi"/>
          <w:sz w:val="24"/>
        </w:rPr>
        <w:t>publications that</w:t>
      </w:r>
      <w:r w:rsidR="00AE2465">
        <w:rPr>
          <w:rFonts w:asciiTheme="majorHAnsi" w:hAnsiTheme="majorHAnsi" w:cstheme="majorHAnsi"/>
          <w:sz w:val="24"/>
        </w:rPr>
        <w:t xml:space="preserve"> present </w:t>
      </w:r>
      <w:r w:rsidR="00FA0450">
        <w:rPr>
          <w:rFonts w:asciiTheme="majorHAnsi" w:hAnsiTheme="majorHAnsi" w:cstheme="majorHAnsi"/>
          <w:sz w:val="24"/>
        </w:rPr>
        <w:t xml:space="preserve">novel </w:t>
      </w:r>
      <w:r w:rsidR="006939F9">
        <w:rPr>
          <w:rFonts w:asciiTheme="majorHAnsi" w:hAnsiTheme="majorHAnsi" w:cstheme="majorHAnsi"/>
          <w:sz w:val="24"/>
        </w:rPr>
        <w:t>methods for</w:t>
      </w:r>
      <w:r w:rsidR="00710542">
        <w:rPr>
          <w:rFonts w:asciiTheme="majorHAnsi" w:hAnsiTheme="majorHAnsi" w:cstheme="majorHAnsi"/>
          <w:sz w:val="24"/>
        </w:rPr>
        <w:t xml:space="preserve"> visualisation (Nakagawa et al. 2023 Methods </w:t>
      </w:r>
      <w:proofErr w:type="spellStart"/>
      <w:r w:rsidR="00710542">
        <w:rPr>
          <w:rFonts w:asciiTheme="majorHAnsi" w:hAnsiTheme="majorHAnsi" w:cstheme="majorHAnsi"/>
          <w:sz w:val="24"/>
        </w:rPr>
        <w:t>Ecol</w:t>
      </w:r>
      <w:proofErr w:type="spellEnd"/>
      <w:r w:rsidR="0071054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710542">
        <w:rPr>
          <w:rFonts w:asciiTheme="majorHAnsi" w:hAnsiTheme="majorHAnsi" w:cstheme="majorHAnsi"/>
          <w:sz w:val="24"/>
        </w:rPr>
        <w:t>Evol</w:t>
      </w:r>
      <w:proofErr w:type="spellEnd"/>
      <w:r w:rsidR="00710542">
        <w:rPr>
          <w:rFonts w:asciiTheme="majorHAnsi" w:hAnsiTheme="majorHAnsi" w:cstheme="majorHAnsi"/>
          <w:sz w:val="24"/>
        </w:rPr>
        <w:t xml:space="preserve"> 14, 2003-2010),</w:t>
      </w:r>
      <w:r w:rsidR="00FA0450">
        <w:rPr>
          <w:rFonts w:asciiTheme="majorHAnsi" w:hAnsiTheme="majorHAnsi" w:cstheme="majorHAnsi"/>
          <w:sz w:val="24"/>
        </w:rPr>
        <w:t xml:space="preserve"> for</w:t>
      </w:r>
      <w:r w:rsidR="006939F9">
        <w:rPr>
          <w:rFonts w:asciiTheme="majorHAnsi" w:hAnsiTheme="majorHAnsi" w:cstheme="majorHAnsi"/>
          <w:sz w:val="24"/>
        </w:rPr>
        <w:t xml:space="preserve"> testing publication bias</w:t>
      </w:r>
      <w:r w:rsidR="008835E5">
        <w:rPr>
          <w:rFonts w:asciiTheme="majorHAnsi" w:hAnsiTheme="majorHAnsi" w:cstheme="majorHAnsi"/>
          <w:sz w:val="24"/>
        </w:rPr>
        <w:t xml:space="preserve"> </w:t>
      </w:r>
      <w:r w:rsidR="00165634">
        <w:rPr>
          <w:rFonts w:asciiTheme="majorHAnsi" w:hAnsiTheme="majorHAnsi" w:cstheme="majorHAnsi"/>
          <w:sz w:val="24"/>
        </w:rPr>
        <w:t xml:space="preserve">(Nakagawa et al. 2022 Methods </w:t>
      </w:r>
      <w:proofErr w:type="spellStart"/>
      <w:r w:rsidR="00165634">
        <w:rPr>
          <w:rFonts w:asciiTheme="majorHAnsi" w:hAnsiTheme="majorHAnsi" w:cstheme="majorHAnsi"/>
          <w:sz w:val="24"/>
        </w:rPr>
        <w:t>Ecol</w:t>
      </w:r>
      <w:proofErr w:type="spellEnd"/>
      <w:r w:rsidR="00165634">
        <w:rPr>
          <w:rFonts w:asciiTheme="majorHAnsi" w:hAnsiTheme="majorHAnsi" w:cstheme="majorHAnsi"/>
          <w:sz w:val="24"/>
        </w:rPr>
        <w:t xml:space="preserve"> </w:t>
      </w:r>
      <w:proofErr w:type="spellStart"/>
      <w:r w:rsidR="00165634">
        <w:rPr>
          <w:rFonts w:asciiTheme="majorHAnsi" w:hAnsiTheme="majorHAnsi" w:cstheme="majorHAnsi"/>
          <w:sz w:val="24"/>
        </w:rPr>
        <w:t>Evol</w:t>
      </w:r>
      <w:proofErr w:type="spellEnd"/>
      <w:r w:rsidR="00165634">
        <w:rPr>
          <w:rFonts w:asciiTheme="majorHAnsi" w:hAnsiTheme="majorHAnsi" w:cstheme="majorHAnsi"/>
          <w:sz w:val="24"/>
        </w:rPr>
        <w:t xml:space="preserve"> 13, 4-21), </w:t>
      </w:r>
      <w:r w:rsidR="008835E5">
        <w:rPr>
          <w:rFonts w:asciiTheme="majorHAnsi" w:hAnsiTheme="majorHAnsi" w:cstheme="majorHAnsi"/>
          <w:sz w:val="24"/>
        </w:rPr>
        <w:t>and</w:t>
      </w:r>
      <w:r w:rsidR="00165634">
        <w:rPr>
          <w:rFonts w:asciiTheme="majorHAnsi" w:hAnsiTheme="majorHAnsi" w:cstheme="majorHAnsi"/>
          <w:sz w:val="24"/>
        </w:rPr>
        <w:t xml:space="preserve"> calculating novel effect sizes (</w:t>
      </w:r>
      <w:r w:rsidR="008835E5">
        <w:rPr>
          <w:rFonts w:asciiTheme="majorHAnsi" w:hAnsiTheme="majorHAnsi" w:cstheme="majorHAnsi"/>
          <w:sz w:val="24"/>
        </w:rPr>
        <w:t>Noble et al 2022 J Exp Biol 225, jeb243225</w:t>
      </w:r>
      <w:r w:rsidR="006939F9">
        <w:rPr>
          <w:rFonts w:asciiTheme="majorHAnsi" w:hAnsiTheme="majorHAnsi" w:cstheme="majorHAnsi"/>
          <w:sz w:val="24"/>
        </w:rPr>
        <w:t>).</w:t>
      </w:r>
      <w:r w:rsidR="00F542A9">
        <w:rPr>
          <w:rFonts w:asciiTheme="majorHAnsi" w:hAnsiTheme="majorHAnsi" w:cstheme="majorHAnsi"/>
          <w:sz w:val="24"/>
        </w:rPr>
        <w:t xml:space="preserve"> </w:t>
      </w:r>
    </w:p>
    <w:p w14:paraId="43C81973" w14:textId="5009DB38" w:rsidR="00AE0B77" w:rsidRDefault="006939F9" w:rsidP="00823479">
      <w:pPr>
        <w:spacing w:after="2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</w:r>
      <w:r w:rsidR="003E4497">
        <w:rPr>
          <w:rFonts w:asciiTheme="majorHAnsi" w:hAnsiTheme="majorHAnsi" w:cstheme="majorHAnsi"/>
          <w:sz w:val="24"/>
        </w:rPr>
        <w:t>Pettersen's interests lie mainly in the effects of thermal variation on costs</w:t>
      </w:r>
      <w:r w:rsidR="00710542">
        <w:rPr>
          <w:rFonts w:asciiTheme="majorHAnsi" w:hAnsiTheme="majorHAnsi" w:cstheme="majorHAnsi"/>
          <w:sz w:val="24"/>
        </w:rPr>
        <w:t xml:space="preserve"> and benefits</w:t>
      </w:r>
      <w:r w:rsidR="003E4497">
        <w:rPr>
          <w:rFonts w:asciiTheme="majorHAnsi" w:hAnsiTheme="majorHAnsi" w:cstheme="majorHAnsi"/>
          <w:sz w:val="24"/>
        </w:rPr>
        <w:t xml:space="preserve"> of development</w:t>
      </w:r>
      <w:r w:rsidR="00710542">
        <w:rPr>
          <w:rFonts w:asciiTheme="majorHAnsi" w:hAnsiTheme="majorHAnsi" w:cstheme="majorHAnsi"/>
          <w:sz w:val="24"/>
        </w:rPr>
        <w:t xml:space="preserve"> and developmental plasticity</w:t>
      </w:r>
      <w:r w:rsidR="002B4965">
        <w:rPr>
          <w:rFonts w:asciiTheme="majorHAnsi" w:hAnsiTheme="majorHAnsi" w:cstheme="majorHAnsi"/>
          <w:sz w:val="24"/>
        </w:rPr>
        <w:t>. I</w:t>
      </w:r>
      <w:r w:rsidR="003E4497">
        <w:rPr>
          <w:rFonts w:asciiTheme="majorHAnsi" w:hAnsiTheme="majorHAnsi" w:cstheme="majorHAnsi"/>
          <w:sz w:val="24"/>
        </w:rPr>
        <w:t>n recent work</w:t>
      </w:r>
      <w:r w:rsidR="00710542">
        <w:rPr>
          <w:rFonts w:asciiTheme="majorHAnsi" w:hAnsiTheme="majorHAnsi" w:cstheme="majorHAnsi"/>
          <w:sz w:val="24"/>
        </w:rPr>
        <w:t xml:space="preserve"> (Pettersen et al. 2024 Phil Trans R Soc B 379, 20220496) she used selection analysis to evaluate the benefits of intergenerational plasticity, and</w:t>
      </w:r>
      <w:r w:rsidR="002B4965">
        <w:rPr>
          <w:rFonts w:asciiTheme="majorHAnsi" w:hAnsiTheme="majorHAnsi" w:cstheme="majorHAnsi"/>
          <w:sz w:val="24"/>
        </w:rPr>
        <w:t xml:space="preserve"> </w:t>
      </w:r>
      <w:r w:rsidR="003E4497">
        <w:rPr>
          <w:rFonts w:asciiTheme="majorHAnsi" w:hAnsiTheme="majorHAnsi" w:cstheme="majorHAnsi"/>
          <w:sz w:val="24"/>
        </w:rPr>
        <w:t xml:space="preserve">she showed </w:t>
      </w:r>
      <w:r w:rsidR="00710542">
        <w:rPr>
          <w:rFonts w:asciiTheme="majorHAnsi" w:hAnsiTheme="majorHAnsi" w:cstheme="majorHAnsi"/>
          <w:sz w:val="24"/>
        </w:rPr>
        <w:t xml:space="preserve">(Pettersen et al. 2023 J Anim </w:t>
      </w:r>
      <w:proofErr w:type="spellStart"/>
      <w:r w:rsidR="00710542">
        <w:rPr>
          <w:rFonts w:asciiTheme="majorHAnsi" w:hAnsiTheme="majorHAnsi" w:cstheme="majorHAnsi"/>
          <w:sz w:val="24"/>
        </w:rPr>
        <w:t>Ecol</w:t>
      </w:r>
      <w:proofErr w:type="spellEnd"/>
      <w:r w:rsidR="00710542">
        <w:rPr>
          <w:rFonts w:asciiTheme="majorHAnsi" w:hAnsiTheme="majorHAnsi" w:cstheme="majorHAnsi"/>
          <w:sz w:val="24"/>
        </w:rPr>
        <w:t xml:space="preserve"> 92, 1771-1785) </w:t>
      </w:r>
      <w:r w:rsidR="003E4497">
        <w:rPr>
          <w:rFonts w:asciiTheme="majorHAnsi" w:hAnsiTheme="majorHAnsi" w:cstheme="majorHAnsi"/>
          <w:sz w:val="24"/>
        </w:rPr>
        <w:t>that</w:t>
      </w:r>
      <w:r w:rsidR="002B4965">
        <w:rPr>
          <w:rFonts w:asciiTheme="majorHAnsi" w:hAnsiTheme="majorHAnsi" w:cstheme="majorHAnsi"/>
          <w:sz w:val="24"/>
        </w:rPr>
        <w:t xml:space="preserve"> development was energetically more costly in cool climates</w:t>
      </w:r>
      <w:r w:rsidR="00AE0B77">
        <w:rPr>
          <w:rFonts w:asciiTheme="majorHAnsi" w:hAnsiTheme="majorHAnsi" w:cstheme="majorHAnsi"/>
          <w:sz w:val="24"/>
        </w:rPr>
        <w:t>,</w:t>
      </w:r>
      <w:r w:rsidR="002B4965">
        <w:rPr>
          <w:rFonts w:asciiTheme="majorHAnsi" w:hAnsiTheme="majorHAnsi" w:cstheme="majorHAnsi"/>
          <w:sz w:val="24"/>
        </w:rPr>
        <w:t xml:space="preserve"> but that</w:t>
      </w:r>
      <w:r w:rsidR="003E4497">
        <w:rPr>
          <w:rFonts w:asciiTheme="majorHAnsi" w:hAnsiTheme="majorHAnsi" w:cstheme="majorHAnsi"/>
          <w:sz w:val="24"/>
        </w:rPr>
        <w:t xml:space="preserve"> high latitude lizards show adaptive responses to cool temperatures by </w:t>
      </w:r>
      <w:r w:rsidR="002B4965">
        <w:rPr>
          <w:rFonts w:asciiTheme="majorHAnsi" w:hAnsiTheme="majorHAnsi" w:cstheme="majorHAnsi"/>
          <w:sz w:val="24"/>
        </w:rPr>
        <w:t xml:space="preserve">developing faster without increasing metabolic rates, and using yolk reserves more efficiently. </w:t>
      </w:r>
      <w:r w:rsidR="00710542">
        <w:rPr>
          <w:rFonts w:asciiTheme="majorHAnsi" w:hAnsiTheme="majorHAnsi" w:cstheme="majorHAnsi"/>
          <w:sz w:val="24"/>
        </w:rPr>
        <w:t xml:space="preserve">These </w:t>
      </w:r>
      <w:r w:rsidR="00F542A9">
        <w:rPr>
          <w:rFonts w:asciiTheme="majorHAnsi" w:hAnsiTheme="majorHAnsi" w:cstheme="majorHAnsi"/>
          <w:sz w:val="24"/>
        </w:rPr>
        <w:t xml:space="preserve">studies address important aspects of thermal biology, which we here advance significantly by </w:t>
      </w:r>
      <w:r w:rsidR="00710542">
        <w:rPr>
          <w:rFonts w:asciiTheme="majorHAnsi" w:hAnsiTheme="majorHAnsi" w:cstheme="majorHAnsi"/>
          <w:sz w:val="24"/>
        </w:rPr>
        <w:t>synthesising</w:t>
      </w:r>
      <w:r w:rsidR="00F542A9">
        <w:rPr>
          <w:rFonts w:asciiTheme="majorHAnsi" w:hAnsiTheme="majorHAnsi" w:cstheme="majorHAnsi"/>
          <w:sz w:val="24"/>
        </w:rPr>
        <w:t xml:space="preserve"> the importance of fluctuations</w:t>
      </w:r>
      <w:r w:rsidR="00D26926">
        <w:rPr>
          <w:rFonts w:asciiTheme="majorHAnsi" w:hAnsiTheme="majorHAnsi" w:cstheme="majorHAnsi"/>
          <w:sz w:val="24"/>
        </w:rPr>
        <w:t xml:space="preserve"> that</w:t>
      </w:r>
      <w:r w:rsidR="00F542A9">
        <w:rPr>
          <w:rFonts w:asciiTheme="majorHAnsi" w:hAnsiTheme="majorHAnsi" w:cstheme="majorHAnsi"/>
          <w:sz w:val="24"/>
        </w:rPr>
        <w:t xml:space="preserve"> can potentially affect all thermal responses.</w:t>
      </w:r>
    </w:p>
    <w:p w14:paraId="29952D8B" w14:textId="5D158CEB" w:rsidR="000A543E" w:rsidRDefault="000A543E" w:rsidP="00823479">
      <w:pPr>
        <w:spacing w:after="27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ab/>
        <w:t>My work focusses generally on the impacts of environmental variation on phenotyp</w:t>
      </w:r>
      <w:r w:rsidR="00FA0450">
        <w:rPr>
          <w:rFonts w:asciiTheme="majorHAnsi" w:hAnsiTheme="majorHAnsi" w:cstheme="majorHAnsi"/>
          <w:sz w:val="24"/>
        </w:rPr>
        <w:t>ic plasticity</w:t>
      </w:r>
      <w:r>
        <w:rPr>
          <w:rFonts w:asciiTheme="majorHAnsi" w:hAnsiTheme="majorHAnsi" w:cstheme="majorHAnsi"/>
          <w:sz w:val="24"/>
        </w:rPr>
        <w:t xml:space="preserve"> with particular emphasis on temperature</w:t>
      </w:r>
      <w:r w:rsidR="001E497D">
        <w:rPr>
          <w:rFonts w:asciiTheme="majorHAnsi" w:hAnsiTheme="majorHAnsi" w:cstheme="majorHAnsi"/>
          <w:sz w:val="24"/>
        </w:rPr>
        <w:t xml:space="preserve"> and its interactions with other natural and anthropogenic drivers</w:t>
      </w:r>
      <w:r w:rsidR="00710542">
        <w:rPr>
          <w:rFonts w:asciiTheme="majorHAnsi" w:hAnsiTheme="majorHAnsi" w:cstheme="majorHAnsi"/>
          <w:sz w:val="24"/>
        </w:rPr>
        <w:t xml:space="preserve"> (e.g., Seebacher and Bamford 2024 Sci Tot Env </w:t>
      </w:r>
      <w:r w:rsidR="008C7586">
        <w:rPr>
          <w:rFonts w:asciiTheme="majorHAnsi" w:hAnsiTheme="majorHAnsi" w:cstheme="majorHAnsi"/>
          <w:sz w:val="24"/>
        </w:rPr>
        <w:t>912, 168942)</w:t>
      </w:r>
      <w:r w:rsidR="001E497D">
        <w:rPr>
          <w:rFonts w:asciiTheme="majorHAnsi" w:hAnsiTheme="majorHAnsi" w:cstheme="majorHAnsi"/>
          <w:sz w:val="24"/>
        </w:rPr>
        <w:t xml:space="preserve">. Temperature variability </w:t>
      </w:r>
      <w:r w:rsidR="00A94366">
        <w:rPr>
          <w:rFonts w:asciiTheme="majorHAnsi" w:hAnsiTheme="majorHAnsi" w:cstheme="majorHAnsi"/>
          <w:sz w:val="24"/>
        </w:rPr>
        <w:t>is central</w:t>
      </w:r>
      <w:r w:rsidR="001E497D">
        <w:rPr>
          <w:rFonts w:asciiTheme="majorHAnsi" w:hAnsiTheme="majorHAnsi" w:cstheme="majorHAnsi"/>
          <w:sz w:val="24"/>
        </w:rPr>
        <w:t xml:space="preserve"> </w:t>
      </w:r>
      <w:r w:rsidR="00D26926">
        <w:rPr>
          <w:rFonts w:asciiTheme="majorHAnsi" w:hAnsiTheme="majorHAnsi" w:cstheme="majorHAnsi"/>
          <w:sz w:val="24"/>
        </w:rPr>
        <w:t xml:space="preserve">to </w:t>
      </w:r>
      <w:r w:rsidR="001E497D">
        <w:rPr>
          <w:rFonts w:asciiTheme="majorHAnsi" w:hAnsiTheme="majorHAnsi" w:cstheme="majorHAnsi"/>
          <w:sz w:val="24"/>
        </w:rPr>
        <w:t>my interests, and I think that ecological approaches such as species distribution models need to model rates of temperature change rather than simply temporal and spatial distributions (</w:t>
      </w:r>
      <w:r w:rsidR="008C7586">
        <w:rPr>
          <w:rFonts w:asciiTheme="majorHAnsi" w:hAnsiTheme="majorHAnsi" w:cstheme="majorHAnsi"/>
          <w:sz w:val="24"/>
        </w:rPr>
        <w:t xml:space="preserve">e.g., </w:t>
      </w:r>
      <w:proofErr w:type="spellStart"/>
      <w:r w:rsidR="001E497D">
        <w:rPr>
          <w:rFonts w:asciiTheme="majorHAnsi" w:hAnsiTheme="majorHAnsi" w:cstheme="majorHAnsi"/>
          <w:sz w:val="24"/>
        </w:rPr>
        <w:t>Loughland</w:t>
      </w:r>
      <w:proofErr w:type="spellEnd"/>
      <w:r w:rsidR="001E497D">
        <w:rPr>
          <w:rFonts w:asciiTheme="majorHAnsi" w:hAnsiTheme="majorHAnsi" w:cstheme="majorHAnsi"/>
          <w:sz w:val="24"/>
        </w:rPr>
        <w:t xml:space="preserve"> et al. 2022 J Exp Biol 225, jeb243740</w:t>
      </w:r>
      <w:r w:rsidR="008C7586">
        <w:rPr>
          <w:rFonts w:asciiTheme="majorHAnsi" w:hAnsiTheme="majorHAnsi" w:cstheme="majorHAnsi"/>
          <w:sz w:val="24"/>
        </w:rPr>
        <w:t xml:space="preserve">; Seebacher et al 2023 </w:t>
      </w:r>
      <w:proofErr w:type="spellStart"/>
      <w:r w:rsidR="008C7586">
        <w:rPr>
          <w:rFonts w:asciiTheme="majorHAnsi" w:hAnsiTheme="majorHAnsi" w:cstheme="majorHAnsi"/>
          <w:sz w:val="24"/>
        </w:rPr>
        <w:t>Conserv</w:t>
      </w:r>
      <w:proofErr w:type="spellEnd"/>
      <w:r w:rsidR="008C7586">
        <w:rPr>
          <w:rFonts w:asciiTheme="majorHAnsi" w:hAnsiTheme="majorHAnsi" w:cstheme="majorHAnsi"/>
          <w:sz w:val="24"/>
        </w:rPr>
        <w:t xml:space="preserve"> </w:t>
      </w:r>
      <w:proofErr w:type="spellStart"/>
      <w:r w:rsidR="008C7586">
        <w:rPr>
          <w:rFonts w:asciiTheme="majorHAnsi" w:hAnsiTheme="majorHAnsi" w:cstheme="majorHAnsi"/>
          <w:sz w:val="24"/>
        </w:rPr>
        <w:t>Physiol</w:t>
      </w:r>
      <w:proofErr w:type="spellEnd"/>
      <w:r w:rsidR="008C7586">
        <w:rPr>
          <w:rFonts w:asciiTheme="majorHAnsi" w:hAnsiTheme="majorHAnsi" w:cstheme="majorHAnsi"/>
          <w:sz w:val="24"/>
        </w:rPr>
        <w:t xml:space="preserve"> 11, coad038</w:t>
      </w:r>
      <w:r w:rsidR="001E497D">
        <w:rPr>
          <w:rFonts w:asciiTheme="majorHAnsi" w:hAnsiTheme="majorHAnsi" w:cstheme="majorHAnsi"/>
          <w:sz w:val="24"/>
        </w:rPr>
        <w:t>)</w:t>
      </w:r>
      <w:r w:rsidR="00135AAB">
        <w:rPr>
          <w:rFonts w:asciiTheme="majorHAnsi" w:hAnsiTheme="majorHAnsi" w:cstheme="majorHAnsi"/>
          <w:sz w:val="24"/>
        </w:rPr>
        <w:t xml:space="preserve">. </w:t>
      </w:r>
      <w:r w:rsidR="00A94366">
        <w:rPr>
          <w:rFonts w:asciiTheme="majorHAnsi" w:hAnsiTheme="majorHAnsi" w:cstheme="majorHAnsi"/>
          <w:sz w:val="24"/>
        </w:rPr>
        <w:t>Understanding variability is important conceptually in ecology and evolution, and it is urgent to improve the efficacy of conservation.</w:t>
      </w:r>
      <w:r w:rsidR="008C7586">
        <w:rPr>
          <w:rFonts w:asciiTheme="majorHAnsi" w:hAnsiTheme="majorHAnsi" w:cstheme="majorHAnsi"/>
          <w:sz w:val="24"/>
        </w:rPr>
        <w:t xml:space="preserve"> We recently published a meta-analysis on the effects of temperature fluctuations on mean trait values (Stocker et al 2024 </w:t>
      </w:r>
      <w:proofErr w:type="spellStart"/>
      <w:r w:rsidR="008C7586">
        <w:rPr>
          <w:rFonts w:asciiTheme="majorHAnsi" w:hAnsiTheme="majorHAnsi" w:cstheme="majorHAnsi"/>
          <w:sz w:val="24"/>
        </w:rPr>
        <w:t>Ecol</w:t>
      </w:r>
      <w:proofErr w:type="spellEnd"/>
      <w:r w:rsidR="008C7586">
        <w:rPr>
          <w:rFonts w:asciiTheme="majorHAnsi" w:hAnsiTheme="majorHAnsi" w:cstheme="majorHAnsi"/>
          <w:sz w:val="24"/>
        </w:rPr>
        <w:t xml:space="preserve"> Lett 27, e14511), and the present work adds an </w:t>
      </w:r>
      <w:commentRangeEnd w:id="112"/>
      <w:r w:rsidR="00CD699A">
        <w:rPr>
          <w:rStyle w:val="CommentReference"/>
        </w:rPr>
        <w:commentReference w:id="112"/>
      </w:r>
      <w:r w:rsidR="008C7586">
        <w:rPr>
          <w:rFonts w:asciiTheme="majorHAnsi" w:hAnsiTheme="majorHAnsi" w:cstheme="majorHAnsi"/>
          <w:sz w:val="24"/>
        </w:rPr>
        <w:t xml:space="preserve">important new </w:t>
      </w:r>
      <w:r w:rsidR="00FA0450">
        <w:rPr>
          <w:rFonts w:asciiTheme="majorHAnsi" w:hAnsiTheme="majorHAnsi" w:cstheme="majorHAnsi"/>
          <w:sz w:val="24"/>
        </w:rPr>
        <w:t>dimension</w:t>
      </w:r>
      <w:r w:rsidR="008C7586">
        <w:rPr>
          <w:rFonts w:asciiTheme="majorHAnsi" w:hAnsiTheme="majorHAnsi" w:cstheme="majorHAnsi"/>
          <w:sz w:val="24"/>
        </w:rPr>
        <w:t xml:space="preserve"> by analysing the effects of fluctuations on the plasticity of trait values.</w:t>
      </w:r>
    </w:p>
    <w:p w14:paraId="33ED9923" w14:textId="27B8EEF3" w:rsidR="00823479" w:rsidRDefault="00823479" w:rsidP="00AE0B77">
      <w:pPr>
        <w:spacing w:after="27"/>
        <w:rPr>
          <w:rFonts w:asciiTheme="majorHAnsi" w:eastAsia="Arial" w:hAnsiTheme="majorHAnsi" w:cstheme="majorHAnsi"/>
          <w:sz w:val="24"/>
        </w:rPr>
      </w:pPr>
    </w:p>
    <w:p w14:paraId="71319381" w14:textId="49580406" w:rsidR="0028509E" w:rsidRPr="00395938" w:rsidRDefault="00823479" w:rsidP="005B1E64">
      <w:pPr>
        <w:spacing w:after="6"/>
        <w:ind w:left="-5" w:hanging="10"/>
        <w:rPr>
          <w:rFonts w:asciiTheme="majorHAnsi" w:hAnsiTheme="majorHAnsi" w:cstheme="majorHAnsi"/>
          <w:sz w:val="24"/>
        </w:rPr>
      </w:pPr>
      <w:r w:rsidRPr="00395938">
        <w:rPr>
          <w:rFonts w:asciiTheme="majorHAnsi" w:eastAsia="Arial" w:hAnsiTheme="majorHAnsi" w:cstheme="majorHAnsi"/>
          <w:sz w:val="24"/>
        </w:rPr>
        <w:t xml:space="preserve">Best regards, </w:t>
      </w:r>
      <w:r w:rsidRPr="00395938">
        <w:rPr>
          <w:rFonts w:asciiTheme="majorHAnsi" w:hAnsiTheme="majorHAnsi" w:cstheme="majorHAnsi"/>
          <w:sz w:val="24"/>
        </w:rPr>
        <w:t xml:space="preserve"> </w:t>
      </w:r>
    </w:p>
    <w:p w14:paraId="7797EC35" w14:textId="77777777" w:rsidR="0084321B" w:rsidRPr="00395938" w:rsidRDefault="0084321B" w:rsidP="00515B68">
      <w:pPr>
        <w:rPr>
          <w:rFonts w:asciiTheme="majorHAnsi" w:hAnsiTheme="majorHAnsi" w:cstheme="majorHAnsi"/>
          <w:sz w:val="24"/>
        </w:rPr>
      </w:pPr>
    </w:p>
    <w:p w14:paraId="3A863C3F" w14:textId="77777777" w:rsidR="006A68A4" w:rsidRPr="00395938" w:rsidRDefault="004F44C8" w:rsidP="00AB120F">
      <w:pPr>
        <w:rPr>
          <w:rFonts w:asciiTheme="majorHAnsi" w:hAnsiTheme="majorHAnsi" w:cstheme="majorHAnsi"/>
          <w:sz w:val="24"/>
        </w:rPr>
      </w:pPr>
      <w:r w:rsidRPr="00395938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230EC2F0" wp14:editId="6EFAA20B">
            <wp:extent cx="2082800" cy="60410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984" cy="61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E37" w14:textId="69E477D1" w:rsidR="004F44C8" w:rsidRPr="00D044A2" w:rsidRDefault="00AB120F" w:rsidP="00057907">
      <w:pPr>
        <w:rPr>
          <w:rFonts w:asciiTheme="majorHAnsi" w:hAnsiTheme="majorHAnsi" w:cstheme="majorHAnsi"/>
          <w:sz w:val="24"/>
        </w:rPr>
      </w:pPr>
      <w:r w:rsidRPr="00395938">
        <w:rPr>
          <w:rFonts w:asciiTheme="majorHAnsi" w:hAnsiTheme="majorHAnsi" w:cstheme="majorHAnsi"/>
          <w:sz w:val="24"/>
        </w:rPr>
        <w:t>Frank Seebacher</w:t>
      </w:r>
      <w:bookmarkEnd w:id="0"/>
      <w:bookmarkEnd w:id="1"/>
      <w:bookmarkEnd w:id="2"/>
      <w:bookmarkEnd w:id="3"/>
      <w:bookmarkEnd w:id="4"/>
      <w:bookmarkEnd w:id="5"/>
      <w:bookmarkEnd w:id="6"/>
    </w:p>
    <w:sectPr w:rsidR="004F44C8" w:rsidRPr="00D044A2" w:rsidSect="00173622">
      <w:headerReference w:type="even" r:id="rId12"/>
      <w:headerReference w:type="default" r:id="rId13"/>
      <w:headerReference w:type="first" r:id="rId14"/>
      <w:pgSz w:w="11901" w:h="16840"/>
      <w:pgMar w:top="2552" w:right="1304" w:bottom="2835" w:left="1134" w:header="567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2" w:author="Daniel Noble" w:date="2025-04-12T08:34:00Z" w:initials="DN">
    <w:p w14:paraId="4373B1CD" w14:textId="0AC6E22B" w:rsidR="0095140F" w:rsidRDefault="0095140F">
      <w:pPr>
        <w:pStyle w:val="CommentText"/>
      </w:pPr>
      <w:r>
        <w:rPr>
          <w:rStyle w:val="CommentReference"/>
        </w:rPr>
        <w:annotationRef/>
      </w:r>
      <w:r>
        <w:t>Maybe we add a few refs rather than elaborate here.</w:t>
      </w:r>
    </w:p>
  </w:comment>
  <w:comment w:id="112" w:author="Daniel Noble" w:date="2025-04-12T08:21:00Z" w:initials="DN">
    <w:p w14:paraId="0CA3EF91" w14:textId="5875E266" w:rsidR="00CD699A" w:rsidRDefault="00CD699A">
      <w:pPr>
        <w:pStyle w:val="CommentText"/>
      </w:pPr>
      <w:r>
        <w:rPr>
          <w:rStyle w:val="CommentReference"/>
        </w:rPr>
        <w:annotationRef/>
      </w:r>
      <w:r>
        <w:t>I’ve never seen this done before in a cover letter. Do we need it? It seems like a detour from the findings of the paper and their novelty</w:t>
      </w:r>
      <w:r w:rsidR="00A97347">
        <w:t xml:space="preserve"> and it’s unclear why these 3 authors and not others</w:t>
      </w:r>
      <w:r>
        <w:t xml:space="preserve">. </w:t>
      </w:r>
      <w:r w:rsidR="00A97347">
        <w:t>I d</w:t>
      </w:r>
      <w:r>
        <w:t>on’t think that it’s needed</w:t>
      </w:r>
      <w:r w:rsidR="000D2F1D">
        <w:t xml:space="preserve"> personally, but up to you. I think you can integrate it within the section above</w:t>
      </w:r>
      <w:r w:rsidR="00A97347">
        <w:t xml:space="preserve"> by saying “We’ve assembled a team of leading </w:t>
      </w:r>
      <w:proofErr w:type="gramStart"/>
      <w:r w:rsidR="00A97347">
        <w:t>experts</w:t>
      </w:r>
      <w:r w:rsidR="00085297">
        <w:t>..</w:t>
      </w:r>
      <w:proofErr w:type="gramEnd"/>
      <w:r w:rsidR="00A97347">
        <w:t>”</w:t>
      </w:r>
      <w:r w:rsidR="00085297">
        <w:t xml:space="preserve"> I’ve tried to adjust. Then it keeps it shorter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373B1CD" w15:done="0"/>
  <w15:commentEx w15:paraId="0CA3EF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2BCAD4E" w16cex:dateUtc="2025-04-11T22:34:00Z"/>
  <w16cex:commentExtensible w16cex:durableId="6FDFE665" w16cex:dateUtc="2025-04-11T2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373B1CD" w16cid:durableId="52BCAD4E"/>
  <w16cid:commentId w16cid:paraId="0CA3EF91" w16cid:durableId="6FDFE6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B80F0" w14:textId="77777777" w:rsidR="00A52B55" w:rsidRDefault="00A52B55" w:rsidP="00D10505">
      <w:r>
        <w:separator/>
      </w:r>
    </w:p>
  </w:endnote>
  <w:endnote w:type="continuationSeparator" w:id="0">
    <w:p w14:paraId="714C2713" w14:textId="77777777" w:rsidR="00A52B55" w:rsidRDefault="00A52B55" w:rsidP="00D1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eplicaStd-Ligh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plicaStd-Regular">
    <w:altName w:val="Replica Std Regular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86DEA" w14:textId="77777777" w:rsidR="00A52B55" w:rsidRDefault="00A52B55" w:rsidP="00D10505">
      <w:r>
        <w:separator/>
      </w:r>
    </w:p>
  </w:footnote>
  <w:footnote w:type="continuationSeparator" w:id="0">
    <w:p w14:paraId="2B917B79" w14:textId="77777777" w:rsidR="00A52B55" w:rsidRDefault="00A52B55" w:rsidP="00D10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7938" w:type="dxa"/>
      <w:tblLayout w:type="fixed"/>
      <w:tblLook w:val="04A0" w:firstRow="1" w:lastRow="0" w:firstColumn="1" w:lastColumn="0" w:noHBand="0" w:noVBand="1"/>
    </w:tblPr>
    <w:tblGrid>
      <w:gridCol w:w="3114"/>
      <w:gridCol w:w="273"/>
      <w:gridCol w:w="3114"/>
      <w:gridCol w:w="273"/>
      <w:gridCol w:w="1164"/>
    </w:tblGrid>
    <w:tr w:rsidR="00BA6B8D" w:rsidRPr="00FE4299" w14:paraId="71351123" w14:textId="77777777" w:rsidTr="00FE4299">
      <w:trPr>
        <w:cantSplit/>
      </w:trPr>
      <w:tc>
        <w:tcPr>
          <w:tcW w:w="3114" w:type="dxa"/>
          <w:shd w:val="clear" w:color="auto" w:fill="auto"/>
          <w:tcMar>
            <w:left w:w="0" w:type="dxa"/>
            <w:right w:w="0" w:type="dxa"/>
          </w:tcMar>
        </w:tcPr>
        <w:p w14:paraId="6141D067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  <w:r w:rsidRPr="00FE4299">
            <w:rPr>
              <w:lang w:eastAsia="en-AU"/>
            </w:rPr>
            <w:t>Department</w:t>
          </w:r>
          <w:r w:rsidRPr="00FE4299">
            <w:rPr>
              <w:lang w:eastAsia="en-AU"/>
            </w:rPr>
            <w:br/>
            <w:t>Division or Faculty</w:t>
          </w:r>
          <w:r w:rsidRPr="00FE4299">
            <w:rPr>
              <w:lang w:eastAsia="en-AU"/>
            </w:rPr>
            <w:br/>
            <w:t>Rm No, Building Name No</w:t>
          </w:r>
          <w:r w:rsidRPr="00FE4299">
            <w:rPr>
              <w:lang w:eastAsia="en-AU"/>
            </w:rPr>
            <w:br/>
            <w:t>Suburb</w:t>
          </w:r>
          <w:r w:rsidRPr="00FE4299">
            <w:rPr>
              <w:lang w:eastAsia="en-AU"/>
            </w:rPr>
            <w:br/>
            <w:t>NSW 0000 Australia</w:t>
          </w:r>
        </w:p>
        <w:p w14:paraId="34E4F249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  <w:p w14:paraId="4E2F9F74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273" w:type="dxa"/>
          <w:shd w:val="clear" w:color="auto" w:fill="auto"/>
          <w:tcMar>
            <w:left w:w="0" w:type="dxa"/>
            <w:right w:w="0" w:type="dxa"/>
          </w:tcMar>
        </w:tcPr>
        <w:p w14:paraId="1405032E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3114" w:type="dxa"/>
          <w:shd w:val="clear" w:color="auto" w:fill="auto"/>
          <w:tcMar>
            <w:left w:w="0" w:type="dxa"/>
            <w:right w:w="0" w:type="dxa"/>
          </w:tcMar>
        </w:tcPr>
        <w:p w14:paraId="1F57AD9E" w14:textId="77777777" w:rsidR="00BA6B8D" w:rsidRPr="00A813BB" w:rsidRDefault="00BA6B8D" w:rsidP="001E21C5">
          <w:pPr>
            <w:pStyle w:val="00TFE"/>
            <w:rPr>
              <w:spacing w:val="0"/>
              <w:lang w:val="de-DE" w:eastAsia="en-AU"/>
            </w:rPr>
          </w:pPr>
          <w:r w:rsidRPr="00A813BB">
            <w:rPr>
              <w:lang w:val="de-DE" w:eastAsia="en-AU"/>
            </w:rPr>
            <w:t xml:space="preserve">t +61 2 9000 0000 </w:t>
          </w:r>
          <w:r w:rsidRPr="00A813BB">
            <w:rPr>
              <w:lang w:val="de-DE" w:eastAsia="en-AU"/>
            </w:rPr>
            <w:br/>
            <w:t>F +61 2 9000 0000</w:t>
          </w:r>
          <w:r w:rsidRPr="00A813BB">
            <w:rPr>
              <w:spacing w:val="4"/>
              <w:lang w:val="de-DE" w:eastAsia="en-AU"/>
            </w:rPr>
            <w:br/>
          </w:r>
          <w:r w:rsidRPr="00A813BB">
            <w:rPr>
              <w:lang w:val="de-DE" w:eastAsia="en-AU"/>
            </w:rPr>
            <w:t xml:space="preserve">E </w:t>
          </w:r>
          <w:r w:rsidRPr="00A813BB">
            <w:rPr>
              <w:caps w:val="0"/>
              <w:spacing w:val="0"/>
              <w:lang w:val="de-DE" w:eastAsia="en-AU"/>
            </w:rPr>
            <w:t>first.lastname@sydney.edu.au</w:t>
          </w:r>
        </w:p>
      </w:tc>
      <w:tc>
        <w:tcPr>
          <w:tcW w:w="273" w:type="dxa"/>
          <w:shd w:val="clear" w:color="auto" w:fill="auto"/>
          <w:tcMar>
            <w:left w:w="0" w:type="dxa"/>
            <w:right w:w="0" w:type="dxa"/>
          </w:tcMar>
        </w:tcPr>
        <w:p w14:paraId="01AC38D4" w14:textId="77777777" w:rsidR="00BA6B8D" w:rsidRPr="00A813BB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val="de-DE" w:eastAsia="en-AU"/>
            </w:rPr>
          </w:pPr>
        </w:p>
      </w:tc>
      <w:tc>
        <w:tcPr>
          <w:tcW w:w="1164" w:type="dxa"/>
          <w:shd w:val="clear" w:color="auto" w:fill="auto"/>
          <w:tcMar>
            <w:left w:w="0" w:type="dxa"/>
            <w:right w:w="0" w:type="dxa"/>
          </w:tcMar>
        </w:tcPr>
        <w:p w14:paraId="470CD9DB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rStyle w:val="Bold"/>
              <w:b/>
              <w:lang w:eastAsia="en-AU"/>
            </w:rPr>
          </w:pPr>
          <w:r w:rsidRPr="00FE4299">
            <w:rPr>
              <w:rStyle w:val="Bold"/>
              <w:b/>
              <w:lang w:eastAsia="en-AU"/>
            </w:rPr>
            <w:t>sydney.edu.au</w:t>
          </w:r>
        </w:p>
        <w:p w14:paraId="530E9348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spacing w:after="0" w:line="140" w:lineRule="atLeast"/>
            <w:rPr>
              <w:b/>
              <w:color w:val="auto"/>
              <w:sz w:val="11"/>
              <w:szCs w:val="11"/>
              <w:lang w:eastAsia="en-AU"/>
            </w:rPr>
          </w:pPr>
          <w:r w:rsidRPr="00FE4299">
            <w:rPr>
              <w:color w:val="auto"/>
              <w:sz w:val="11"/>
              <w:szCs w:val="11"/>
              <w:lang w:eastAsia="en-AU"/>
            </w:rPr>
            <w:t>ABN 15 211 513 464</w:t>
          </w:r>
          <w:r w:rsidRPr="00FE4299">
            <w:rPr>
              <w:color w:val="auto"/>
              <w:sz w:val="11"/>
              <w:szCs w:val="11"/>
              <w:lang w:eastAsia="en-AU"/>
            </w:rPr>
            <w:br/>
            <w:t>CRICOS 00026A</w:t>
          </w:r>
        </w:p>
      </w:tc>
    </w:tr>
    <w:tr w:rsidR="00BA6B8D" w:rsidRPr="00FE4299" w14:paraId="6F289A2B" w14:textId="77777777" w:rsidTr="00FE4299">
      <w:tblPrEx>
        <w:tblBorders>
          <w:top w:val="single" w:sz="12" w:space="0" w:color="008000"/>
          <w:bottom w:val="single" w:sz="12" w:space="0" w:color="008000"/>
        </w:tblBorders>
      </w:tblPrEx>
      <w:trPr>
        <w:cantSplit/>
      </w:trPr>
      <w:tc>
        <w:tcPr>
          <w:tcW w:w="3114" w:type="dxa"/>
          <w:shd w:val="clear" w:color="auto" w:fill="auto"/>
        </w:tcPr>
        <w:p w14:paraId="1BDF5FB5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  <w:r w:rsidRPr="00FE4299">
            <w:rPr>
              <w:b/>
              <w:lang w:eastAsia="en-AU"/>
            </w:rPr>
            <w:t>Department</w:t>
          </w:r>
          <w:r w:rsidRPr="00FE4299">
            <w:rPr>
              <w:b/>
              <w:lang w:eastAsia="en-AU"/>
            </w:rPr>
            <w:br/>
            <w:t>Division or Faculty</w:t>
          </w:r>
          <w:r w:rsidRPr="00FE4299">
            <w:rPr>
              <w:b/>
              <w:lang w:eastAsia="en-AU"/>
            </w:rPr>
            <w:br/>
            <w:t>Rm No, Building Name No</w:t>
          </w:r>
          <w:r w:rsidRPr="00FE4299">
            <w:rPr>
              <w:b/>
              <w:lang w:eastAsia="en-AU"/>
            </w:rPr>
            <w:br/>
            <w:t>Suburb</w:t>
          </w:r>
          <w:r w:rsidRPr="00FE4299">
            <w:rPr>
              <w:b/>
              <w:lang w:eastAsia="en-AU"/>
            </w:rPr>
            <w:br/>
            <w:t>NSW 0000 Australia</w:t>
          </w:r>
        </w:p>
        <w:p w14:paraId="63675D1F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  <w:p w14:paraId="0F6C5B36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273" w:type="dxa"/>
          <w:shd w:val="clear" w:color="auto" w:fill="auto"/>
        </w:tcPr>
        <w:p w14:paraId="4AF3DE24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3114" w:type="dxa"/>
          <w:shd w:val="clear" w:color="auto" w:fill="auto"/>
        </w:tcPr>
        <w:p w14:paraId="089DD569" w14:textId="77777777" w:rsidR="00BA6B8D" w:rsidRPr="00A813BB" w:rsidRDefault="00BA6B8D" w:rsidP="001E21C5">
          <w:pPr>
            <w:pStyle w:val="00TFE"/>
            <w:rPr>
              <w:b w:val="0"/>
              <w:spacing w:val="0"/>
              <w:lang w:val="de-DE" w:eastAsia="en-AU"/>
            </w:rPr>
          </w:pPr>
          <w:r w:rsidRPr="00A813BB">
            <w:rPr>
              <w:b w:val="0"/>
              <w:lang w:val="de-DE" w:eastAsia="en-AU"/>
            </w:rPr>
            <w:t>t</w:t>
          </w:r>
          <w:r w:rsidRPr="00A813BB">
            <w:rPr>
              <w:lang w:val="de-DE" w:eastAsia="en-AU"/>
            </w:rPr>
            <w:t xml:space="preserve"> +61 2 9000 0000 </w:t>
          </w:r>
          <w:r w:rsidRPr="00A813BB">
            <w:rPr>
              <w:lang w:val="de-DE" w:eastAsia="en-AU"/>
            </w:rPr>
            <w:br/>
          </w:r>
          <w:r w:rsidRPr="00A813BB">
            <w:rPr>
              <w:b w:val="0"/>
              <w:lang w:val="de-DE" w:eastAsia="en-AU"/>
            </w:rPr>
            <w:t>F</w:t>
          </w:r>
          <w:r w:rsidRPr="00A813BB">
            <w:rPr>
              <w:lang w:val="de-DE" w:eastAsia="en-AU"/>
            </w:rPr>
            <w:t xml:space="preserve"> +61 2 9000 0000</w:t>
          </w:r>
          <w:r w:rsidRPr="00A813BB">
            <w:rPr>
              <w:spacing w:val="4"/>
              <w:lang w:val="de-DE" w:eastAsia="en-AU"/>
            </w:rPr>
            <w:br/>
          </w:r>
          <w:r w:rsidRPr="00A813BB">
            <w:rPr>
              <w:b w:val="0"/>
              <w:lang w:val="de-DE" w:eastAsia="en-AU"/>
            </w:rPr>
            <w:t>E</w:t>
          </w:r>
          <w:r w:rsidRPr="00A813BB">
            <w:rPr>
              <w:lang w:val="de-DE" w:eastAsia="en-AU"/>
            </w:rPr>
            <w:t xml:space="preserve"> </w:t>
          </w:r>
          <w:r w:rsidRPr="00A813BB">
            <w:rPr>
              <w:caps w:val="0"/>
              <w:spacing w:val="0"/>
              <w:lang w:val="de-DE" w:eastAsia="en-AU"/>
            </w:rPr>
            <w:t>first.lastname@sydney.edu.au</w:t>
          </w:r>
        </w:p>
      </w:tc>
      <w:tc>
        <w:tcPr>
          <w:tcW w:w="273" w:type="dxa"/>
          <w:shd w:val="clear" w:color="auto" w:fill="auto"/>
        </w:tcPr>
        <w:p w14:paraId="2A10D7D1" w14:textId="77777777" w:rsidR="00BA6B8D" w:rsidRPr="00A813BB" w:rsidRDefault="00BA6B8D" w:rsidP="00FE4299">
          <w:pPr>
            <w:pStyle w:val="adresstable"/>
            <w:framePr w:hSpace="0" w:wrap="auto" w:vAnchor="margin" w:hAnchor="text" w:xAlign="left" w:yAlign="inline"/>
            <w:rPr>
              <w:b/>
              <w:lang w:val="de-DE" w:eastAsia="en-AU"/>
            </w:rPr>
          </w:pPr>
        </w:p>
      </w:tc>
      <w:tc>
        <w:tcPr>
          <w:tcW w:w="1164" w:type="dxa"/>
          <w:shd w:val="clear" w:color="auto" w:fill="auto"/>
        </w:tcPr>
        <w:p w14:paraId="63342904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rPr>
              <w:rStyle w:val="Bold"/>
              <w:lang w:eastAsia="en-AU"/>
            </w:rPr>
          </w:pPr>
          <w:r w:rsidRPr="00FE4299">
            <w:rPr>
              <w:rStyle w:val="Bold"/>
              <w:lang w:eastAsia="en-AU"/>
            </w:rPr>
            <w:t>sydney.edu.au</w:t>
          </w:r>
        </w:p>
        <w:p w14:paraId="63167237" w14:textId="77777777" w:rsidR="00BA6B8D" w:rsidRPr="00FE4299" w:rsidRDefault="00BA6B8D" w:rsidP="00FE4299">
          <w:pPr>
            <w:pStyle w:val="adresstable"/>
            <w:framePr w:hSpace="0" w:wrap="auto" w:vAnchor="margin" w:hAnchor="text" w:xAlign="left" w:yAlign="inline"/>
            <w:spacing w:after="0" w:line="140" w:lineRule="atLeast"/>
            <w:rPr>
              <w:b/>
              <w:color w:val="auto"/>
              <w:sz w:val="11"/>
              <w:szCs w:val="11"/>
              <w:lang w:eastAsia="en-AU"/>
            </w:rPr>
          </w:pPr>
          <w:r w:rsidRPr="00FE4299">
            <w:rPr>
              <w:b/>
              <w:color w:val="auto"/>
              <w:sz w:val="11"/>
              <w:szCs w:val="11"/>
              <w:lang w:eastAsia="en-AU"/>
            </w:rPr>
            <w:t>ABN 15 211 513 464</w:t>
          </w:r>
          <w:r w:rsidRPr="00FE4299">
            <w:rPr>
              <w:b/>
              <w:color w:val="auto"/>
              <w:sz w:val="11"/>
              <w:szCs w:val="11"/>
              <w:lang w:eastAsia="en-AU"/>
            </w:rPr>
            <w:br/>
            <w:t>CRICOS 00026A</w:t>
          </w:r>
        </w:p>
      </w:tc>
    </w:tr>
  </w:tbl>
  <w:p w14:paraId="03AF5CEF" w14:textId="77777777" w:rsidR="00BA6B8D" w:rsidRDefault="00BA6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E8679" w14:textId="77777777" w:rsidR="00BA6B8D" w:rsidRPr="00BF2C1F" w:rsidRDefault="00BA6B8D" w:rsidP="00BF2C1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0" wp14:anchorId="0A55D026" wp14:editId="191EFDAD">
          <wp:simplePos x="0" y="0"/>
          <wp:positionH relativeFrom="page">
            <wp:posOffset>828040</wp:posOffset>
          </wp:positionH>
          <wp:positionV relativeFrom="page">
            <wp:posOffset>540385</wp:posOffset>
          </wp:positionV>
          <wp:extent cx="1562100" cy="546100"/>
          <wp:effectExtent l="0" t="0" r="12700" b="12700"/>
          <wp:wrapNone/>
          <wp:docPr id="8" name="Picture 8" descr="USY_MB1_CMYK_Standard_Log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SY_MB1_CMYK_Standard_Log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5CF6" w14:textId="77777777" w:rsidR="00BA6B8D" w:rsidRPr="00ED01FE" w:rsidRDefault="00BA6B8D" w:rsidP="00ED01FE">
    <w:pPr>
      <w:pStyle w:val="Header"/>
    </w:pPr>
    <w:bookmarkStart w:id="115" w:name="_MacBuGuideStaticData_2448H"/>
    <w:bookmarkStart w:id="116" w:name="_MacBuGuideStaticData_3416H"/>
    <w:bookmarkStart w:id="117" w:name="_MacBuGuideStaticData_13120H"/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4F68E58" wp14:editId="11BF9E2A">
              <wp:simplePos x="0" y="0"/>
              <wp:positionH relativeFrom="page">
                <wp:posOffset>1443990</wp:posOffset>
              </wp:positionH>
              <wp:positionV relativeFrom="page">
                <wp:posOffset>1555115</wp:posOffset>
              </wp:positionV>
              <wp:extent cx="5117465" cy="846455"/>
              <wp:effectExtent l="0" t="5715" r="4445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7465" cy="846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951" w:type="dxa"/>
                            <w:tblLook w:val="00A0" w:firstRow="1" w:lastRow="0" w:firstColumn="1" w:lastColumn="0" w:noHBand="0" w:noVBand="0"/>
                          </w:tblPr>
                          <w:tblGrid>
                            <w:gridCol w:w="7951"/>
                          </w:tblGrid>
                          <w:tr w:rsidR="00BA6B8D" w:rsidRPr="00FE4299" w14:paraId="5934C2A6" w14:textId="77777777" w:rsidTr="00A813BB">
                            <w:trPr>
                              <w:cantSplit/>
                              <w:trHeight w:hRule="exact" w:val="709"/>
                            </w:trPr>
                            <w:tc>
                              <w:tcPr>
                                <w:tcW w:w="7951" w:type="dxa"/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684D9597" w14:textId="77777777" w:rsidR="00BA6B8D" w:rsidRPr="00FE4299" w:rsidRDefault="00BA6B8D" w:rsidP="001C5B9A">
                                <w:pPr>
                                  <w:pStyle w:val="00SenderName"/>
                                  <w:rPr>
                                    <w:rFonts w:cs="ReplicaStd-Regular"/>
                                  </w:rPr>
                                </w:pPr>
                                <w:r>
                                  <w:rPr>
                                    <w:rStyle w:val="Bold"/>
                                  </w:rPr>
                                  <w:t>Frank Seebacher</w:t>
                                </w:r>
                                <w:r w:rsidRPr="00FE4299">
                                  <w:rPr>
                                    <w:rFonts w:cs="ReplicaStd-Regular"/>
                                  </w:rPr>
                                  <w:t xml:space="preserve"> </w:t>
                                </w:r>
                              </w:p>
                              <w:p w14:paraId="0370A058" w14:textId="5829D5A9" w:rsidR="00BA6B8D" w:rsidRDefault="00BA6B8D" w:rsidP="001E21C5">
                                <w:pPr>
                                  <w:pStyle w:val="00Address"/>
                                </w:pPr>
                                <w:r>
                                  <w:t>Professor in Biology</w:t>
                                </w:r>
                              </w:p>
                              <w:p w14:paraId="12C40552" w14:textId="3337BF5F" w:rsidR="00BA6B8D" w:rsidRPr="00FE4299" w:rsidRDefault="00BA6B8D" w:rsidP="001E21C5">
                                <w:pPr>
                                  <w:pStyle w:val="00Address"/>
                                </w:pPr>
                                <w:r>
                                  <w:t>Sch</w:t>
                                </w:r>
                                <w:r w:rsidRPr="00797727">
                                  <w:t>o</w:t>
                                </w:r>
                                <w:r>
                                  <w:t xml:space="preserve">ol of </w:t>
                                </w:r>
                                <w:r w:rsidR="000E1D4B">
                                  <w:t>Life and Environmental Sciences</w:t>
                                </w:r>
                                <w:r>
                                  <w:t xml:space="preserve"> A08</w:t>
                                </w:r>
                              </w:p>
                              <w:p w14:paraId="050CDADB" w14:textId="77777777" w:rsidR="00BA6B8D" w:rsidRPr="00FE4299" w:rsidRDefault="00BA6B8D" w:rsidP="00E5425C">
                                <w:pPr>
                                  <w:pStyle w:val="PersonalisedText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BA6B8D" w:rsidRPr="00FE4299" w14:paraId="4CB304FE" w14:textId="77777777" w:rsidTr="00FE4299">
                            <w:trPr>
                              <w:cantSplit/>
                              <w:trHeight w:hRule="exact" w:val="624"/>
                            </w:trPr>
                            <w:tc>
                              <w:tcPr>
                                <w:tcW w:w="7951" w:type="dxa"/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581C31E5" w14:textId="77777777" w:rsidR="00BA6B8D" w:rsidRPr="00FE4299" w:rsidRDefault="00BA6B8D" w:rsidP="00E67B12">
                                <w:pPr>
                                  <w:pStyle w:val="00Address"/>
                                  <w:rPr>
                                    <w:rFonts w:cs="ArialMT"/>
                                  </w:rPr>
                                </w:pPr>
                              </w:p>
                            </w:tc>
                          </w:tr>
                        </w:tbl>
                        <w:p w14:paraId="0AD36635" w14:textId="77777777" w:rsidR="00BA6B8D" w:rsidRPr="00D01A03" w:rsidRDefault="00BA6B8D"/>
                      </w:txbxContent>
                    </wps:txbx>
                    <wps:bodyPr rot="0" vert="horz" wrap="square" lIns="0" tIns="0" rIns="6858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68E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3.7pt;margin-top:122.45pt;width:402.95pt;height:66.6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" filled="f" stroked="f">
              <v:textbox inset="0,0,5.4pt,0">
                <w:txbxContent>
                  <w:tbl>
                    <w:tblPr>
                      <w:tblW w:w="7951" w:type="dxa"/>
                      <w:tblLook w:val="00A0" w:firstRow="1" w:lastRow="0" w:firstColumn="1" w:lastColumn="0" w:noHBand="0" w:noVBand="0"/>
                    </w:tblPr>
                    <w:tblGrid>
                      <w:gridCol w:w="7951"/>
                    </w:tblGrid>
                    <w:tr w:rsidR="00BA6B8D" w:rsidRPr="00FE4299" w14:paraId="5934C2A6" w14:textId="77777777" w:rsidTr="00A813BB">
                      <w:trPr>
                        <w:cantSplit/>
                        <w:trHeight w:hRule="exact" w:val="709"/>
                      </w:trPr>
                      <w:tc>
                        <w:tcPr>
                          <w:tcW w:w="7951" w:type="dxa"/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</w:tcPr>
                        <w:p w14:paraId="684D9597" w14:textId="77777777" w:rsidR="00BA6B8D" w:rsidRPr="00FE4299" w:rsidRDefault="00BA6B8D" w:rsidP="001C5B9A">
                          <w:pPr>
                            <w:pStyle w:val="00SenderName"/>
                            <w:rPr>
                              <w:rFonts w:cs="ReplicaStd-Regular"/>
                            </w:rPr>
                          </w:pPr>
                          <w:r>
                            <w:rPr>
                              <w:rStyle w:val="Bold"/>
                            </w:rPr>
                            <w:t>Frank Seebacher</w:t>
                          </w:r>
                          <w:r w:rsidRPr="00FE4299">
                            <w:rPr>
                              <w:rFonts w:cs="ReplicaStd-Regular"/>
                            </w:rPr>
                            <w:t xml:space="preserve"> </w:t>
                          </w:r>
                        </w:p>
                        <w:p w14:paraId="0370A058" w14:textId="5829D5A9" w:rsidR="00BA6B8D" w:rsidRDefault="00BA6B8D" w:rsidP="001E21C5">
                          <w:pPr>
                            <w:pStyle w:val="00Address"/>
                          </w:pPr>
                          <w:r>
                            <w:t>Professor in Biology</w:t>
                          </w:r>
                        </w:p>
                        <w:p w14:paraId="12C40552" w14:textId="3337BF5F" w:rsidR="00BA6B8D" w:rsidRPr="00FE4299" w:rsidRDefault="00BA6B8D" w:rsidP="001E21C5">
                          <w:pPr>
                            <w:pStyle w:val="00Address"/>
                          </w:pPr>
                          <w:r>
                            <w:t>Sch</w:t>
                          </w:r>
                          <w:r w:rsidRPr="00797727">
                            <w:t>o</w:t>
                          </w:r>
                          <w:r>
                            <w:t xml:space="preserve">ol of </w:t>
                          </w:r>
                          <w:r w:rsidR="000E1D4B">
                            <w:t>Life and Environmental Sciences</w:t>
                          </w:r>
                          <w:r>
                            <w:t xml:space="preserve"> A08</w:t>
                          </w:r>
                        </w:p>
                        <w:p w14:paraId="050CDADB" w14:textId="77777777" w:rsidR="00BA6B8D" w:rsidRPr="00FE4299" w:rsidRDefault="00BA6B8D" w:rsidP="00E5425C">
                          <w:pPr>
                            <w:pStyle w:val="PersonalisedText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BA6B8D" w:rsidRPr="00FE4299" w14:paraId="4CB304FE" w14:textId="77777777" w:rsidTr="00FE4299">
                      <w:trPr>
                        <w:cantSplit/>
                        <w:trHeight w:hRule="exact" w:val="624"/>
                      </w:trPr>
                      <w:tc>
                        <w:tcPr>
                          <w:tcW w:w="7951" w:type="dxa"/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</w:tcPr>
                        <w:p w14:paraId="581C31E5" w14:textId="77777777" w:rsidR="00BA6B8D" w:rsidRPr="00FE4299" w:rsidRDefault="00BA6B8D" w:rsidP="00E67B12">
                          <w:pPr>
                            <w:pStyle w:val="00Address"/>
                            <w:rPr>
                              <w:rFonts w:cs="ArialMT"/>
                            </w:rPr>
                          </w:pPr>
                        </w:p>
                      </w:tc>
                    </w:tr>
                  </w:tbl>
                  <w:p w14:paraId="0AD36635" w14:textId="77777777" w:rsidR="00BA6B8D" w:rsidRPr="00D01A03" w:rsidRDefault="00BA6B8D"/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F235CB6" wp14:editId="0AA8BFCF">
          <wp:simplePos x="0" y="0"/>
          <wp:positionH relativeFrom="page">
            <wp:posOffset>825500</wp:posOffset>
          </wp:positionH>
          <wp:positionV relativeFrom="page">
            <wp:posOffset>546100</wp:posOffset>
          </wp:positionV>
          <wp:extent cx="1565910" cy="546735"/>
          <wp:effectExtent l="0" t="0" r="8890" b="12065"/>
          <wp:wrapNone/>
          <wp:docPr id="7" name="Picture 7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2E43" wp14:editId="6EA26D72">
              <wp:simplePos x="0" y="0"/>
              <wp:positionH relativeFrom="page">
                <wp:posOffset>1445260</wp:posOffset>
              </wp:positionH>
              <wp:positionV relativeFrom="page">
                <wp:posOffset>9260205</wp:posOffset>
              </wp:positionV>
              <wp:extent cx="5115560" cy="1104265"/>
              <wp:effectExtent l="0" t="1905" r="508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5560" cy="1104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948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144"/>
                            <w:gridCol w:w="277"/>
                            <w:gridCol w:w="3144"/>
                            <w:gridCol w:w="277"/>
                            <w:gridCol w:w="1106"/>
                          </w:tblGrid>
                          <w:tr w:rsidR="00BA6B8D" w:rsidRPr="00FE4299" w14:paraId="084B2688" w14:textId="77777777" w:rsidTr="00FE4299">
                            <w:trPr>
                              <w:cantSplit/>
                            </w:trPr>
                            <w:tc>
                              <w:tcPr>
                                <w:tcW w:w="3232" w:type="dxa"/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309C86D6" w14:textId="6F520D18" w:rsidR="00BA6B8D" w:rsidRPr="00FE4299" w:rsidRDefault="00BA6B8D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  <w:r>
                                  <w:rPr>
                                    <w:lang w:eastAsia="en-AU"/>
                                  </w:rPr>
                                  <w:t xml:space="preserve">School of </w:t>
                                </w:r>
                                <w:r w:rsidR="000E1D4B">
                                  <w:rPr>
                                    <w:lang w:eastAsia="en-AU"/>
                                  </w:rPr>
                                  <w:t xml:space="preserve">Life and Environmental Sciences </w:t>
                                </w:r>
                                <w:r w:rsidRPr="00FE4299">
                                  <w:rPr>
                                    <w:lang w:eastAsia="en-AU"/>
                                  </w:rPr>
                                  <w:br/>
                                </w:r>
                                <w:r>
                                  <w:rPr>
                                    <w:lang w:eastAsia="en-AU"/>
                                  </w:rPr>
                                  <w:t>Faculty of Science</w:t>
                                </w:r>
                                <w:r w:rsidRPr="00FE4299">
                                  <w:rPr>
                                    <w:lang w:eastAsia="en-AU"/>
                                  </w:rPr>
                                  <w:br/>
                                  <w:t xml:space="preserve">Rm </w:t>
                                </w:r>
                                <w:r>
                                  <w:rPr>
                                    <w:lang w:eastAsia="en-AU"/>
                                  </w:rPr>
                                  <w:t>415</w:t>
                                </w:r>
                                <w:r w:rsidRPr="00FE4299">
                                  <w:rPr>
                                    <w:lang w:eastAsia="en-A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lang w:eastAsia="en-AU"/>
                                  </w:rPr>
                                  <w:t>Heydon</w:t>
                                </w:r>
                                <w:proofErr w:type="spellEnd"/>
                                <w:r>
                                  <w:rPr>
                                    <w:lang w:eastAsia="en-AU"/>
                                  </w:rPr>
                                  <w:t xml:space="preserve"> Laurence Building A08 University of Sydney</w:t>
                                </w:r>
                                <w:r w:rsidRPr="00FE4299">
                                  <w:rPr>
                                    <w:lang w:eastAsia="en-AU"/>
                                  </w:rPr>
                                  <w:br/>
                                  <w:t xml:space="preserve">NSW </w:t>
                                </w:r>
                                <w:r>
                                  <w:rPr>
                                    <w:lang w:eastAsia="en-AU"/>
                                  </w:rPr>
                                  <w:t>2</w:t>
                                </w:r>
                                <w:r w:rsidRPr="00FE4299">
                                  <w:rPr>
                                    <w:lang w:eastAsia="en-AU"/>
                                  </w:rPr>
                                  <w:t>00</w:t>
                                </w:r>
                                <w:r>
                                  <w:rPr>
                                    <w:lang w:eastAsia="en-AU"/>
                                  </w:rPr>
                                  <w:t>6</w:t>
                                </w:r>
                                <w:r w:rsidRPr="00FE4299">
                                  <w:rPr>
                                    <w:lang w:eastAsia="en-AU"/>
                                  </w:rPr>
                                  <w:t xml:space="preserve"> Australia</w:t>
                                </w:r>
                              </w:p>
                              <w:p w14:paraId="7FED9023" w14:textId="77777777" w:rsidR="00BA6B8D" w:rsidRPr="00FE4299" w:rsidRDefault="00BA6B8D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</w:p>
                              <w:p w14:paraId="57BF8B18" w14:textId="77777777" w:rsidR="00BA6B8D" w:rsidRPr="00FE4299" w:rsidRDefault="00BA6B8D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6A4805A3" w14:textId="77777777" w:rsidR="00BA6B8D" w:rsidRPr="00FE4299" w:rsidRDefault="00BA6B8D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32" w:type="dxa"/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680D29F6" w14:textId="77777777" w:rsidR="00BA6B8D" w:rsidRPr="00A813BB" w:rsidRDefault="00BA6B8D" w:rsidP="00E36F01">
                                <w:pPr>
                                  <w:pStyle w:val="00TFE"/>
                                  <w:rPr>
                                    <w:lang w:val="de-DE" w:eastAsia="en-AU"/>
                                  </w:rPr>
                                </w:pPr>
                                <w:r w:rsidRPr="00A813BB">
                                  <w:rPr>
                                    <w:lang w:val="de-DE" w:eastAsia="en-AU"/>
                                  </w:rPr>
                                  <w:t xml:space="preserve">T </w:t>
                                </w:r>
                                <w:r w:rsidRPr="00A813BB">
                                  <w:rPr>
                                    <w:b w:val="0"/>
                                    <w:lang w:val="de-DE" w:eastAsia="en-AU"/>
                                  </w:rPr>
                                  <w:t>+61 2 9</w:t>
                                </w:r>
                                <w:r>
                                  <w:rPr>
                                    <w:b w:val="0"/>
                                    <w:lang w:val="de-DE" w:eastAsia="en-AU"/>
                                  </w:rPr>
                                  <w:t>351</w:t>
                                </w:r>
                                <w:r w:rsidRPr="00A813BB">
                                  <w:rPr>
                                    <w:b w:val="0"/>
                                    <w:lang w:val="de-DE" w:eastAsia="en-AU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lang w:val="de-DE" w:eastAsia="en-AU"/>
                                  </w:rPr>
                                  <w:t>2779</w:t>
                                </w:r>
                                <w:r w:rsidRPr="00A813BB">
                                  <w:rPr>
                                    <w:b w:val="0"/>
                                    <w:lang w:val="de-DE" w:eastAsia="en-AU"/>
                                  </w:rPr>
                                  <w:t xml:space="preserve"> </w:t>
                                </w:r>
                              </w:p>
                              <w:p w14:paraId="5C0FA3D9" w14:textId="415D07A5" w:rsidR="00BA6B8D" w:rsidRPr="00A813BB" w:rsidRDefault="00BA6B8D" w:rsidP="00E36F01">
                                <w:pPr>
                                  <w:pStyle w:val="00TFE"/>
                                  <w:rPr>
                                    <w:b w:val="0"/>
                                    <w:caps w:val="0"/>
                                    <w:lang w:val="de-DE" w:eastAsia="en-AU"/>
                                  </w:rPr>
                                </w:pPr>
                                <w:r w:rsidRPr="00A813BB">
                                  <w:rPr>
                                    <w:lang w:val="de-DE" w:eastAsia="en-AU"/>
                                  </w:rPr>
                                  <w:t xml:space="preserve">E </w:t>
                                </w:r>
                                <w:r>
                                  <w:rPr>
                                    <w:b w:val="0"/>
                                    <w:caps w:val="0"/>
                                    <w:lang w:val="de-DE" w:eastAsia="en-AU"/>
                                  </w:rPr>
                                  <w:t>frank.seebacher</w:t>
                                </w:r>
                                <w:r w:rsidRPr="00A813BB">
                                  <w:rPr>
                                    <w:b w:val="0"/>
                                    <w:caps w:val="0"/>
                                    <w:lang w:val="de-DE" w:eastAsia="en-AU"/>
                                  </w:rPr>
                                  <w:t>@sydney.edu.au</w:t>
                                </w:r>
                              </w:p>
                              <w:p w14:paraId="5F0DA1BC" w14:textId="40C0EDA0" w:rsidR="00BA6B8D" w:rsidRPr="00FE4299" w:rsidRDefault="00BA6B8D" w:rsidP="00FE4299">
                                <w:pPr>
                                  <w:pStyle w:val="adresstable"/>
                                  <w:spacing w:after="240"/>
                                  <w:rPr>
                                    <w:rStyle w:val="Bold"/>
                                    <w:b/>
                                    <w:caps/>
                                    <w:lang w:eastAsia="en-AU"/>
                                  </w:rPr>
                                </w:pPr>
                              </w:p>
                              <w:p w14:paraId="29028456" w14:textId="77777777" w:rsidR="00BA6B8D" w:rsidRPr="00FE4299" w:rsidRDefault="00BA6B8D" w:rsidP="00E36F01">
                                <w:pPr>
                                  <w:pStyle w:val="00TFE"/>
                                  <w:rPr>
                                    <w:lang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609BA551" w14:textId="77777777" w:rsidR="00BA6B8D" w:rsidRPr="00FE4299" w:rsidRDefault="00BA6B8D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4E21F89B" w14:textId="77777777" w:rsidR="00BA6B8D" w:rsidRPr="00FE4299" w:rsidRDefault="00BA6B8D" w:rsidP="00FE4299">
                                <w:pPr>
                                  <w:pStyle w:val="adresstable"/>
                                  <w:spacing w:line="120" w:lineRule="atLeast"/>
                                  <w:rPr>
                                    <w:b/>
                                    <w:lang w:eastAsia="en-AU"/>
                                  </w:rPr>
                                </w:pPr>
                                <w:r w:rsidRPr="00FE4299">
                                  <w:rPr>
                                    <w:color w:val="auto"/>
                                    <w:sz w:val="11"/>
                                    <w:szCs w:val="11"/>
                                    <w:lang w:eastAsia="en-AU"/>
                                  </w:rPr>
                                  <w:t>ABN 15 211 513 464</w:t>
                                </w:r>
                                <w:r w:rsidRPr="00FE4299">
                                  <w:rPr>
                                    <w:color w:val="auto"/>
                                    <w:sz w:val="11"/>
                                    <w:szCs w:val="11"/>
                                    <w:lang w:eastAsia="en-AU"/>
                                  </w:rPr>
                                  <w:br/>
                                  <w:t>CRICOS 00026A</w:t>
                                </w:r>
                              </w:p>
                            </w:tc>
                          </w:tr>
                        </w:tbl>
                        <w:p w14:paraId="4611E92D" w14:textId="77777777" w:rsidR="00BA6B8D" w:rsidRDefault="00BA6B8D"/>
                      </w:txbxContent>
                    </wps:txbx>
                    <wps:bodyPr rot="0" vert="horz" wrap="square" lIns="0" tIns="0" rIns="6858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D32E43" id="Text Box 5" o:spid="_x0000_s1027" type="#_x0000_t202" style="position:absolute;margin-left:113.8pt;margin-top:729.15pt;width:402.8pt;height:86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" filled="f" stroked="f">
              <v:textbox inset="0,0,5.4pt,0">
                <w:txbxContent>
                  <w:tbl>
                    <w:tblPr>
                      <w:tblW w:w="7948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144"/>
                      <w:gridCol w:w="277"/>
                      <w:gridCol w:w="3144"/>
                      <w:gridCol w:w="277"/>
                      <w:gridCol w:w="1106"/>
                    </w:tblGrid>
                    <w:tr w:rsidR="00BA6B8D" w:rsidRPr="00FE4299" w14:paraId="084B2688" w14:textId="77777777" w:rsidTr="00FE4299">
                      <w:trPr>
                        <w:cantSplit/>
                      </w:trPr>
                      <w:tc>
                        <w:tcPr>
                          <w:tcW w:w="3232" w:type="dxa"/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</w:tcPr>
                        <w:p w14:paraId="309C86D6" w14:textId="6F520D18" w:rsidR="00BA6B8D" w:rsidRPr="00FE4299" w:rsidRDefault="00BA6B8D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  <w:r>
                            <w:rPr>
                              <w:lang w:eastAsia="en-AU"/>
                            </w:rPr>
                            <w:t xml:space="preserve">School of </w:t>
                          </w:r>
                          <w:r w:rsidR="000E1D4B">
                            <w:rPr>
                              <w:lang w:eastAsia="en-AU"/>
                            </w:rPr>
                            <w:t xml:space="preserve">Life and Environmental Sciences </w:t>
                          </w:r>
                          <w:r w:rsidRPr="00FE4299">
                            <w:rPr>
                              <w:lang w:eastAsia="en-AU"/>
                            </w:rPr>
                            <w:br/>
                          </w:r>
                          <w:r>
                            <w:rPr>
                              <w:lang w:eastAsia="en-AU"/>
                            </w:rPr>
                            <w:t>Faculty of Science</w:t>
                          </w:r>
                          <w:r w:rsidRPr="00FE4299">
                            <w:rPr>
                              <w:lang w:eastAsia="en-AU"/>
                            </w:rPr>
                            <w:br/>
                            <w:t xml:space="preserve">Rm </w:t>
                          </w:r>
                          <w:r>
                            <w:rPr>
                              <w:lang w:eastAsia="en-AU"/>
                            </w:rPr>
                            <w:t>415</w:t>
                          </w:r>
                          <w:r w:rsidRPr="00FE4299">
                            <w:rPr>
                              <w:lang w:eastAsia="en-A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lang w:eastAsia="en-AU"/>
                            </w:rPr>
                            <w:t>Heydon</w:t>
                          </w:r>
                          <w:proofErr w:type="spellEnd"/>
                          <w:r>
                            <w:rPr>
                              <w:lang w:eastAsia="en-AU"/>
                            </w:rPr>
                            <w:t xml:space="preserve"> Laurence Building A08 University of Sydney</w:t>
                          </w:r>
                          <w:r w:rsidRPr="00FE4299">
                            <w:rPr>
                              <w:lang w:eastAsia="en-AU"/>
                            </w:rPr>
                            <w:br/>
                            <w:t xml:space="preserve">NSW </w:t>
                          </w:r>
                          <w:r>
                            <w:rPr>
                              <w:lang w:eastAsia="en-AU"/>
                            </w:rPr>
                            <w:t>2</w:t>
                          </w:r>
                          <w:r w:rsidRPr="00FE4299">
                            <w:rPr>
                              <w:lang w:eastAsia="en-AU"/>
                            </w:rPr>
                            <w:t>00</w:t>
                          </w:r>
                          <w:r>
                            <w:rPr>
                              <w:lang w:eastAsia="en-AU"/>
                            </w:rPr>
                            <w:t>6</w:t>
                          </w:r>
                          <w:r w:rsidRPr="00FE4299">
                            <w:rPr>
                              <w:lang w:eastAsia="en-AU"/>
                            </w:rPr>
                            <w:t xml:space="preserve"> Australia</w:t>
                          </w:r>
                        </w:p>
                        <w:p w14:paraId="7FED9023" w14:textId="77777777" w:rsidR="00BA6B8D" w:rsidRPr="00FE4299" w:rsidRDefault="00BA6B8D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</w:p>
                        <w:p w14:paraId="57BF8B18" w14:textId="77777777" w:rsidR="00BA6B8D" w:rsidRPr="00FE4299" w:rsidRDefault="00BA6B8D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</w:tcPr>
                        <w:p w14:paraId="6A4805A3" w14:textId="77777777" w:rsidR="00BA6B8D" w:rsidRPr="00FE4299" w:rsidRDefault="00BA6B8D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</w:p>
                      </w:tc>
                      <w:tc>
                        <w:tcPr>
                          <w:tcW w:w="3232" w:type="dxa"/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</w:tcPr>
                        <w:p w14:paraId="680D29F6" w14:textId="77777777" w:rsidR="00BA6B8D" w:rsidRPr="00A813BB" w:rsidRDefault="00BA6B8D" w:rsidP="00E36F01">
                          <w:pPr>
                            <w:pStyle w:val="00TFE"/>
                            <w:rPr>
                              <w:lang w:val="de-DE" w:eastAsia="en-AU"/>
                            </w:rPr>
                          </w:pPr>
                          <w:r w:rsidRPr="00A813BB">
                            <w:rPr>
                              <w:lang w:val="de-DE" w:eastAsia="en-AU"/>
                            </w:rPr>
                            <w:t xml:space="preserve">T </w:t>
                          </w:r>
                          <w:r w:rsidRPr="00A813BB">
                            <w:rPr>
                              <w:b w:val="0"/>
                              <w:lang w:val="de-DE" w:eastAsia="en-AU"/>
                            </w:rPr>
                            <w:t>+61 2 9</w:t>
                          </w:r>
                          <w:r>
                            <w:rPr>
                              <w:b w:val="0"/>
                              <w:lang w:val="de-DE" w:eastAsia="en-AU"/>
                            </w:rPr>
                            <w:t>351</w:t>
                          </w:r>
                          <w:r w:rsidRPr="00A813BB">
                            <w:rPr>
                              <w:b w:val="0"/>
                              <w:lang w:val="de-DE" w:eastAsia="en-AU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lang w:val="de-DE" w:eastAsia="en-AU"/>
                            </w:rPr>
                            <w:t>2779</w:t>
                          </w:r>
                          <w:r w:rsidRPr="00A813BB">
                            <w:rPr>
                              <w:b w:val="0"/>
                              <w:lang w:val="de-DE" w:eastAsia="en-AU"/>
                            </w:rPr>
                            <w:t xml:space="preserve"> </w:t>
                          </w:r>
                        </w:p>
                        <w:p w14:paraId="5C0FA3D9" w14:textId="415D07A5" w:rsidR="00BA6B8D" w:rsidRPr="00A813BB" w:rsidRDefault="00BA6B8D" w:rsidP="00E36F01">
                          <w:pPr>
                            <w:pStyle w:val="00TFE"/>
                            <w:rPr>
                              <w:b w:val="0"/>
                              <w:caps w:val="0"/>
                              <w:lang w:val="de-DE" w:eastAsia="en-AU"/>
                            </w:rPr>
                          </w:pPr>
                          <w:r w:rsidRPr="00A813BB">
                            <w:rPr>
                              <w:lang w:val="de-DE" w:eastAsia="en-AU"/>
                            </w:rPr>
                            <w:t xml:space="preserve">E </w:t>
                          </w:r>
                          <w:r>
                            <w:rPr>
                              <w:b w:val="0"/>
                              <w:caps w:val="0"/>
                              <w:lang w:val="de-DE" w:eastAsia="en-AU"/>
                            </w:rPr>
                            <w:t>frank.seebacher</w:t>
                          </w:r>
                          <w:r w:rsidRPr="00A813BB">
                            <w:rPr>
                              <w:b w:val="0"/>
                              <w:caps w:val="0"/>
                              <w:lang w:val="de-DE" w:eastAsia="en-AU"/>
                            </w:rPr>
                            <w:t>@sydney.edu.au</w:t>
                          </w:r>
                        </w:p>
                        <w:p w14:paraId="5F0DA1BC" w14:textId="40C0EDA0" w:rsidR="00BA6B8D" w:rsidRPr="00FE4299" w:rsidRDefault="00BA6B8D" w:rsidP="00FE4299">
                          <w:pPr>
                            <w:pStyle w:val="adresstable"/>
                            <w:spacing w:after="240"/>
                            <w:rPr>
                              <w:rStyle w:val="Bold"/>
                              <w:b/>
                              <w:caps/>
                              <w:lang w:eastAsia="en-AU"/>
                            </w:rPr>
                          </w:pPr>
                        </w:p>
                        <w:p w14:paraId="29028456" w14:textId="77777777" w:rsidR="00BA6B8D" w:rsidRPr="00FE4299" w:rsidRDefault="00BA6B8D" w:rsidP="00E36F01">
                          <w:pPr>
                            <w:pStyle w:val="00TFE"/>
                            <w:rPr>
                              <w:lang w:eastAsia="en-AU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</w:tcPr>
                        <w:p w14:paraId="609BA551" w14:textId="77777777" w:rsidR="00BA6B8D" w:rsidRPr="00FE4299" w:rsidRDefault="00BA6B8D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</w:p>
                      </w:tc>
                      <w:tc>
                        <w:tcPr>
                          <w:tcW w:w="1136" w:type="dxa"/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</w:tcPr>
                        <w:p w14:paraId="4E21F89B" w14:textId="77777777" w:rsidR="00BA6B8D" w:rsidRPr="00FE4299" w:rsidRDefault="00BA6B8D" w:rsidP="00FE4299">
                          <w:pPr>
                            <w:pStyle w:val="adresstable"/>
                            <w:spacing w:line="120" w:lineRule="atLeast"/>
                            <w:rPr>
                              <w:b/>
                              <w:lang w:eastAsia="en-AU"/>
                            </w:rPr>
                          </w:pPr>
                          <w:r w:rsidRPr="00FE4299">
                            <w:rPr>
                              <w:color w:val="auto"/>
                              <w:sz w:val="11"/>
                              <w:szCs w:val="11"/>
                              <w:lang w:eastAsia="en-AU"/>
                            </w:rPr>
                            <w:t>ABN 15 211 513 464</w:t>
                          </w:r>
                          <w:r w:rsidRPr="00FE4299">
                            <w:rPr>
                              <w:color w:val="auto"/>
                              <w:sz w:val="11"/>
                              <w:szCs w:val="11"/>
                              <w:lang w:eastAsia="en-AU"/>
                            </w:rPr>
                            <w:br/>
                            <w:t>CRICOS 00026A</w:t>
                          </w:r>
                        </w:p>
                      </w:tc>
                    </w:tr>
                  </w:tbl>
                  <w:p w14:paraId="4611E92D" w14:textId="77777777" w:rsidR="00BA6B8D" w:rsidRDefault="00BA6B8D"/>
                </w:txbxContent>
              </v:textbox>
              <w10:wrap type="tight" anchorx="page" anchory="page"/>
            </v:shape>
          </w:pict>
        </mc:Fallback>
      </mc:AlternateContent>
    </w:r>
  </w:p>
  <w:bookmarkEnd w:id="115"/>
  <w:bookmarkEnd w:id="116"/>
  <w:bookmarkEnd w:id="1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28E4F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106436"/>
    <w:multiLevelType w:val="multilevel"/>
    <w:tmpl w:val="8F9A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789946">
    <w:abstractNumId w:val="0"/>
  </w:num>
  <w:num w:numId="2" w16cid:durableId="4742987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niel Noble">
    <w15:presenceInfo w15:providerId="AD" w15:userId="S::u5062688@anu.edu.au::cd1442c4-8911-414d-88db-662b5685b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PubVPasteboard_" w:val="7"/>
    <w:docVar w:name="PublishingViewTables" w:val="0"/>
    <w:docVar w:name="ShowStaticGuides" w:val="1"/>
  </w:docVars>
  <w:rsids>
    <w:rsidRoot w:val="00ED01FE"/>
    <w:rsid w:val="00002AD8"/>
    <w:rsid w:val="0001149E"/>
    <w:rsid w:val="00021B40"/>
    <w:rsid w:val="000334D5"/>
    <w:rsid w:val="0003733C"/>
    <w:rsid w:val="00040F0F"/>
    <w:rsid w:val="00047404"/>
    <w:rsid w:val="00057907"/>
    <w:rsid w:val="00060461"/>
    <w:rsid w:val="00085297"/>
    <w:rsid w:val="00093086"/>
    <w:rsid w:val="00096FCA"/>
    <w:rsid w:val="000A543E"/>
    <w:rsid w:val="000A6444"/>
    <w:rsid w:val="000D2F1D"/>
    <w:rsid w:val="000D51B4"/>
    <w:rsid w:val="000E1D4B"/>
    <w:rsid w:val="000E27E6"/>
    <w:rsid w:val="000E2CA6"/>
    <w:rsid w:val="001236C8"/>
    <w:rsid w:val="00134652"/>
    <w:rsid w:val="00135AAB"/>
    <w:rsid w:val="0013775D"/>
    <w:rsid w:val="001637F1"/>
    <w:rsid w:val="00165634"/>
    <w:rsid w:val="00173622"/>
    <w:rsid w:val="001942DF"/>
    <w:rsid w:val="00197B30"/>
    <w:rsid w:val="001A6389"/>
    <w:rsid w:val="001C5B9A"/>
    <w:rsid w:val="001D3FE7"/>
    <w:rsid w:val="001D4B69"/>
    <w:rsid w:val="001E21C5"/>
    <w:rsid w:val="001E497D"/>
    <w:rsid w:val="001E7860"/>
    <w:rsid w:val="001F5EC0"/>
    <w:rsid w:val="00213CA1"/>
    <w:rsid w:val="00217567"/>
    <w:rsid w:val="00222A44"/>
    <w:rsid w:val="00231BF6"/>
    <w:rsid w:val="00233249"/>
    <w:rsid w:val="00254C20"/>
    <w:rsid w:val="002642FC"/>
    <w:rsid w:val="0028509E"/>
    <w:rsid w:val="00287115"/>
    <w:rsid w:val="002A2327"/>
    <w:rsid w:val="002B4965"/>
    <w:rsid w:val="002C43D4"/>
    <w:rsid w:val="0030597A"/>
    <w:rsid w:val="00307657"/>
    <w:rsid w:val="003264FD"/>
    <w:rsid w:val="00335260"/>
    <w:rsid w:val="00342541"/>
    <w:rsid w:val="003444FD"/>
    <w:rsid w:val="00362887"/>
    <w:rsid w:val="00367D01"/>
    <w:rsid w:val="00367DFC"/>
    <w:rsid w:val="00395938"/>
    <w:rsid w:val="003B6DC0"/>
    <w:rsid w:val="003E4497"/>
    <w:rsid w:val="00411569"/>
    <w:rsid w:val="00412BC6"/>
    <w:rsid w:val="00422C29"/>
    <w:rsid w:val="00427DCB"/>
    <w:rsid w:val="00432776"/>
    <w:rsid w:val="004447D6"/>
    <w:rsid w:val="00471D28"/>
    <w:rsid w:val="00476AB2"/>
    <w:rsid w:val="00481E59"/>
    <w:rsid w:val="0048378B"/>
    <w:rsid w:val="0048400E"/>
    <w:rsid w:val="00485634"/>
    <w:rsid w:val="004915FE"/>
    <w:rsid w:val="00492CD1"/>
    <w:rsid w:val="004B6090"/>
    <w:rsid w:val="004D1216"/>
    <w:rsid w:val="004F44C8"/>
    <w:rsid w:val="00501138"/>
    <w:rsid w:val="00515B68"/>
    <w:rsid w:val="00537AA6"/>
    <w:rsid w:val="0054166D"/>
    <w:rsid w:val="00547616"/>
    <w:rsid w:val="005701C5"/>
    <w:rsid w:val="00572B27"/>
    <w:rsid w:val="005735CE"/>
    <w:rsid w:val="00591063"/>
    <w:rsid w:val="00597FBA"/>
    <w:rsid w:val="005B1E64"/>
    <w:rsid w:val="005D0C07"/>
    <w:rsid w:val="005E2023"/>
    <w:rsid w:val="005F2DBA"/>
    <w:rsid w:val="00623A56"/>
    <w:rsid w:val="00633AD2"/>
    <w:rsid w:val="00646E72"/>
    <w:rsid w:val="00661A36"/>
    <w:rsid w:val="0066475C"/>
    <w:rsid w:val="006729E0"/>
    <w:rsid w:val="00675602"/>
    <w:rsid w:val="006761DC"/>
    <w:rsid w:val="00681125"/>
    <w:rsid w:val="006840E4"/>
    <w:rsid w:val="0068561B"/>
    <w:rsid w:val="006939F9"/>
    <w:rsid w:val="00694D61"/>
    <w:rsid w:val="006A68A4"/>
    <w:rsid w:val="006B19DE"/>
    <w:rsid w:val="006B7599"/>
    <w:rsid w:val="006C3DF1"/>
    <w:rsid w:val="006C6394"/>
    <w:rsid w:val="006D1650"/>
    <w:rsid w:val="006D696A"/>
    <w:rsid w:val="006E6A3B"/>
    <w:rsid w:val="006E7E00"/>
    <w:rsid w:val="006F29B5"/>
    <w:rsid w:val="006F40F1"/>
    <w:rsid w:val="00710542"/>
    <w:rsid w:val="00731218"/>
    <w:rsid w:val="00742EF4"/>
    <w:rsid w:val="00766642"/>
    <w:rsid w:val="007915C3"/>
    <w:rsid w:val="0079329E"/>
    <w:rsid w:val="00797727"/>
    <w:rsid w:val="007B1163"/>
    <w:rsid w:val="007D70B3"/>
    <w:rsid w:val="007E0BA8"/>
    <w:rsid w:val="007E4A28"/>
    <w:rsid w:val="00823479"/>
    <w:rsid w:val="008248A3"/>
    <w:rsid w:val="0084321B"/>
    <w:rsid w:val="00874E1E"/>
    <w:rsid w:val="008835E5"/>
    <w:rsid w:val="008874A5"/>
    <w:rsid w:val="008C7586"/>
    <w:rsid w:val="0095140F"/>
    <w:rsid w:val="00952236"/>
    <w:rsid w:val="0095606A"/>
    <w:rsid w:val="00962E9F"/>
    <w:rsid w:val="00970419"/>
    <w:rsid w:val="00986567"/>
    <w:rsid w:val="00994D74"/>
    <w:rsid w:val="009B227F"/>
    <w:rsid w:val="009B2F3C"/>
    <w:rsid w:val="009B7961"/>
    <w:rsid w:val="009C3580"/>
    <w:rsid w:val="009F64C5"/>
    <w:rsid w:val="00A02300"/>
    <w:rsid w:val="00A42C9F"/>
    <w:rsid w:val="00A45F5D"/>
    <w:rsid w:val="00A52B55"/>
    <w:rsid w:val="00A56589"/>
    <w:rsid w:val="00A75544"/>
    <w:rsid w:val="00A813BB"/>
    <w:rsid w:val="00A86328"/>
    <w:rsid w:val="00A9188B"/>
    <w:rsid w:val="00A94366"/>
    <w:rsid w:val="00A94609"/>
    <w:rsid w:val="00A97347"/>
    <w:rsid w:val="00AA64BC"/>
    <w:rsid w:val="00AA6CF6"/>
    <w:rsid w:val="00AB120F"/>
    <w:rsid w:val="00AC5145"/>
    <w:rsid w:val="00AC6498"/>
    <w:rsid w:val="00AE0B77"/>
    <w:rsid w:val="00AE19CD"/>
    <w:rsid w:val="00AE2465"/>
    <w:rsid w:val="00AE2D7D"/>
    <w:rsid w:val="00AF41A1"/>
    <w:rsid w:val="00B00194"/>
    <w:rsid w:val="00B1197E"/>
    <w:rsid w:val="00B169EF"/>
    <w:rsid w:val="00B23A71"/>
    <w:rsid w:val="00B31A42"/>
    <w:rsid w:val="00B33FE3"/>
    <w:rsid w:val="00B36D3C"/>
    <w:rsid w:val="00B66F76"/>
    <w:rsid w:val="00B80B31"/>
    <w:rsid w:val="00B943C6"/>
    <w:rsid w:val="00BA41B4"/>
    <w:rsid w:val="00BA4E30"/>
    <w:rsid w:val="00BA6B8D"/>
    <w:rsid w:val="00BD799C"/>
    <w:rsid w:val="00BF2602"/>
    <w:rsid w:val="00BF2C1F"/>
    <w:rsid w:val="00C0207E"/>
    <w:rsid w:val="00C21823"/>
    <w:rsid w:val="00C51C10"/>
    <w:rsid w:val="00C66761"/>
    <w:rsid w:val="00C672F0"/>
    <w:rsid w:val="00C94D6D"/>
    <w:rsid w:val="00C971FE"/>
    <w:rsid w:val="00CA2FE4"/>
    <w:rsid w:val="00CA376D"/>
    <w:rsid w:val="00CA6975"/>
    <w:rsid w:val="00CC4BA8"/>
    <w:rsid w:val="00CD25DD"/>
    <w:rsid w:val="00CD699A"/>
    <w:rsid w:val="00CF2788"/>
    <w:rsid w:val="00CF61C2"/>
    <w:rsid w:val="00D01A03"/>
    <w:rsid w:val="00D02E5F"/>
    <w:rsid w:val="00D044A2"/>
    <w:rsid w:val="00D10505"/>
    <w:rsid w:val="00D11654"/>
    <w:rsid w:val="00D26926"/>
    <w:rsid w:val="00D3533B"/>
    <w:rsid w:val="00D40967"/>
    <w:rsid w:val="00D46E56"/>
    <w:rsid w:val="00D668B5"/>
    <w:rsid w:val="00D71CDB"/>
    <w:rsid w:val="00D954ED"/>
    <w:rsid w:val="00DC4F2E"/>
    <w:rsid w:val="00DD6B72"/>
    <w:rsid w:val="00E20B7C"/>
    <w:rsid w:val="00E31736"/>
    <w:rsid w:val="00E36F01"/>
    <w:rsid w:val="00E4123C"/>
    <w:rsid w:val="00E43ACE"/>
    <w:rsid w:val="00E5425C"/>
    <w:rsid w:val="00E65C00"/>
    <w:rsid w:val="00E67B12"/>
    <w:rsid w:val="00E86CB4"/>
    <w:rsid w:val="00EA7580"/>
    <w:rsid w:val="00EC6331"/>
    <w:rsid w:val="00ED01FE"/>
    <w:rsid w:val="00EF3B28"/>
    <w:rsid w:val="00F2685D"/>
    <w:rsid w:val="00F3531E"/>
    <w:rsid w:val="00F40018"/>
    <w:rsid w:val="00F414B4"/>
    <w:rsid w:val="00F41B0E"/>
    <w:rsid w:val="00F43A3A"/>
    <w:rsid w:val="00F50C9D"/>
    <w:rsid w:val="00F542A9"/>
    <w:rsid w:val="00F812FA"/>
    <w:rsid w:val="00F92603"/>
    <w:rsid w:val="00FA0450"/>
    <w:rsid w:val="00FA5B1E"/>
    <w:rsid w:val="00FB188B"/>
    <w:rsid w:val="00FB63B1"/>
    <w:rsid w:val="00FB782E"/>
    <w:rsid w:val="00FD30A3"/>
    <w:rsid w:val="00FE1AE6"/>
    <w:rsid w:val="00FE4299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13E22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33C"/>
    <w:rPr>
      <w:rFonts w:ascii="Arial" w:hAnsi="Arial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2161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D01F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ED01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1F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D01FE"/>
    <w:rPr>
      <w:sz w:val="24"/>
      <w:szCs w:val="24"/>
    </w:rPr>
  </w:style>
  <w:style w:type="table" w:customStyle="1" w:styleId="TableFooter">
    <w:name w:val="Table Footer"/>
    <w:basedOn w:val="TableSimple1"/>
    <w:link w:val="TableFooterPara"/>
    <w:qFormat/>
    <w:rsid w:val="00ED01FE"/>
    <w:rPr>
      <w:rFonts w:ascii="Arial" w:hAnsi="Arial"/>
      <w:sz w:val="16"/>
      <w:lang w:val="en-US" w:eastAsia="en-AU"/>
    </w:rPr>
    <w:tblPr/>
    <w:trPr>
      <w:cantSplit/>
    </w:tr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color w:val="FFFFFF"/>
      </w:rPr>
    </w:tblStylePr>
    <w:tblStylePr w:type="lastCol">
      <w:rPr>
        <w:color w:val="FFFFFF"/>
      </w:rPr>
    </w:tblStylePr>
  </w:style>
  <w:style w:type="paragraph" w:customStyle="1" w:styleId="TableFooterPara">
    <w:name w:val="Table Footer Para"/>
    <w:basedOn w:val="Normal"/>
    <w:link w:val="TableFooter"/>
    <w:rsid w:val="00ED01FE"/>
    <w:pPr>
      <w:ind w:left="964"/>
    </w:pPr>
  </w:style>
  <w:style w:type="character" w:customStyle="1" w:styleId="Phone">
    <w:name w:val="Phone"/>
    <w:aliases w:val="Fax Bold &amp; Caps"/>
    <w:uiPriority w:val="99"/>
    <w:rsid w:val="00ED01FE"/>
    <w:rPr>
      <w:caps/>
    </w:rPr>
  </w:style>
  <w:style w:type="character" w:customStyle="1" w:styleId="Bold">
    <w:name w:val="Bold"/>
    <w:uiPriority w:val="99"/>
    <w:rsid w:val="00ED01FE"/>
  </w:style>
  <w:style w:type="paragraph" w:customStyle="1" w:styleId="adresstable">
    <w:name w:val="adress table"/>
    <w:basedOn w:val="Normal"/>
    <w:qFormat/>
    <w:rsid w:val="00ED01FE"/>
    <w:pPr>
      <w:framePr w:hSpace="180" w:wrap="around" w:vAnchor="text" w:hAnchor="page" w:x="2248" w:y="13416"/>
      <w:widowControl w:val="0"/>
      <w:autoSpaceDE w:val="0"/>
      <w:autoSpaceDN w:val="0"/>
      <w:adjustRightInd w:val="0"/>
      <w:spacing w:after="113" w:line="200" w:lineRule="atLeast"/>
      <w:textAlignment w:val="center"/>
    </w:pPr>
    <w:rPr>
      <w:rFonts w:cs="ReplicaStd-Light"/>
      <w:bCs/>
      <w:color w:val="000000"/>
      <w:spacing w:val="2"/>
      <w:sz w:val="16"/>
      <w:szCs w:val="16"/>
      <w:lang w:val="en-US"/>
    </w:rPr>
  </w:style>
  <w:style w:type="table" w:styleId="TableSimple1">
    <w:name w:val="Table Simple 1"/>
    <w:basedOn w:val="TableNormal"/>
    <w:uiPriority w:val="99"/>
    <w:semiHidden/>
    <w:unhideWhenUsed/>
    <w:rsid w:val="00ED01F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D01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ersonalisedText">
    <w:name w:val="Personalised Text"/>
    <w:uiPriority w:val="99"/>
    <w:rsid w:val="00D01A03"/>
    <w:pPr>
      <w:widowControl w:val="0"/>
      <w:autoSpaceDE w:val="0"/>
      <w:autoSpaceDN w:val="0"/>
      <w:adjustRightInd w:val="0"/>
      <w:spacing w:after="91" w:line="230" w:lineRule="atLeast"/>
      <w:textAlignment w:val="center"/>
    </w:pPr>
    <w:rPr>
      <w:rFonts w:ascii="Arial" w:hAnsi="Arial" w:cs="ReplicaStd-Light"/>
      <w:color w:val="000000"/>
      <w:sz w:val="24"/>
      <w:szCs w:val="19"/>
      <w:lang w:val="en-GB"/>
    </w:rPr>
  </w:style>
  <w:style w:type="paragraph" w:customStyle="1" w:styleId="NoParagraphStyle">
    <w:name w:val="[No Paragraph Style]"/>
    <w:rsid w:val="00F26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Times-Roman"/>
      <w:color w:val="000000"/>
      <w:szCs w:val="24"/>
      <w:lang w:val="en-US"/>
    </w:rPr>
  </w:style>
  <w:style w:type="paragraph" w:customStyle="1" w:styleId="00TFE">
    <w:name w:val="00 TFE"/>
    <w:basedOn w:val="00Address"/>
    <w:qFormat/>
    <w:rsid w:val="00476AB2"/>
    <w:pPr>
      <w:spacing w:line="200" w:lineRule="atLeast"/>
    </w:pPr>
    <w:rPr>
      <w:b/>
      <w:bCs/>
      <w:caps/>
      <w:spacing w:val="2"/>
      <w:sz w:val="16"/>
      <w:szCs w:val="16"/>
      <w:lang w:val="en-US"/>
    </w:rPr>
  </w:style>
  <w:style w:type="paragraph" w:customStyle="1" w:styleId="00SenderName">
    <w:name w:val="00 Sender Name"/>
    <w:basedOn w:val="PersonalisedText"/>
    <w:qFormat/>
    <w:rsid w:val="001C5B9A"/>
    <w:pPr>
      <w:spacing w:after="0"/>
    </w:pPr>
    <w:rPr>
      <w:b/>
      <w:sz w:val="20"/>
    </w:rPr>
  </w:style>
  <w:style w:type="paragraph" w:customStyle="1" w:styleId="00Address">
    <w:name w:val="00 Address"/>
    <w:basedOn w:val="00SenderName"/>
    <w:qFormat/>
    <w:rsid w:val="001E21C5"/>
    <w:rPr>
      <w:b w:val="0"/>
    </w:rPr>
  </w:style>
  <w:style w:type="character" w:styleId="Hyperlink">
    <w:name w:val="Hyperlink"/>
    <w:uiPriority w:val="99"/>
    <w:rsid w:val="00F2685D"/>
    <w:rPr>
      <w:color w:val="0000FF"/>
      <w:u w:val="single"/>
    </w:rPr>
  </w:style>
  <w:style w:type="paragraph" w:customStyle="1" w:styleId="00Address1">
    <w:name w:val="00 Address1"/>
    <w:basedOn w:val="Normal"/>
    <w:qFormat/>
    <w:rsid w:val="00476AB2"/>
    <w:pPr>
      <w:spacing w:line="2400" w:lineRule="auto"/>
    </w:pPr>
    <w:rPr>
      <w:bCs/>
      <w:sz w:val="16"/>
      <w:szCs w:val="20"/>
    </w:rPr>
  </w:style>
  <w:style w:type="character" w:styleId="FollowedHyperlink">
    <w:name w:val="FollowedHyperlink"/>
    <w:rsid w:val="007E0BA8"/>
    <w:rPr>
      <w:color w:val="800080"/>
      <w:u w:val="single"/>
    </w:rPr>
  </w:style>
  <w:style w:type="paragraph" w:customStyle="1" w:styleId="11test">
    <w:name w:val="11 test"/>
    <w:qFormat/>
    <w:rsid w:val="007E0BA8"/>
    <w:pPr>
      <w:tabs>
        <w:tab w:val="left" w:pos="1220"/>
      </w:tabs>
    </w:pPr>
    <w:rPr>
      <w:rFonts w:ascii="Arial" w:hAnsi="Arial"/>
      <w:b/>
      <w:caps/>
      <w:noProof/>
      <w:sz w:val="16"/>
      <w:szCs w:val="24"/>
      <w:lang w:val="en-US"/>
    </w:rPr>
  </w:style>
  <w:style w:type="character" w:customStyle="1" w:styleId="11testcharacter">
    <w:name w:val="11 test character"/>
    <w:rsid w:val="00476AB2"/>
    <w:rPr>
      <w:rFonts w:ascii="Arial" w:hAnsi="Arial"/>
      <w:dstrike w:val="0"/>
      <w:color w:val="auto"/>
      <w:sz w:val="16"/>
      <w:vertAlign w:val="baseline"/>
    </w:rPr>
  </w:style>
  <w:style w:type="paragraph" w:customStyle="1" w:styleId="BasicParagraph">
    <w:name w:val="[Basic Paragraph]"/>
    <w:basedOn w:val="NoParagraphStyle"/>
    <w:uiPriority w:val="99"/>
    <w:rsid w:val="00F414B4"/>
    <w:pPr>
      <w:spacing w:line="240" w:lineRule="atLeast"/>
    </w:pPr>
    <w:rPr>
      <w:lang w:val="en-GB"/>
    </w:rPr>
  </w:style>
  <w:style w:type="paragraph" w:customStyle="1" w:styleId="OverprintText">
    <w:name w:val="Overprint Text"/>
    <w:basedOn w:val="NoParagraphStyle"/>
    <w:uiPriority w:val="99"/>
    <w:rsid w:val="00C0207E"/>
    <w:pPr>
      <w:suppressAutoHyphens/>
      <w:spacing w:line="250" w:lineRule="atLeast"/>
    </w:pPr>
    <w:rPr>
      <w:rFonts w:ascii="ArialMT" w:hAnsi="ArialMT" w:cs="ArialMT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AF41A1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5DD"/>
    <w:rPr>
      <w:rFonts w:ascii="Courier New" w:hAnsi="Courier New" w:cs="Courier New"/>
      <w:lang w:val="en-GB" w:eastAsia="en-GB"/>
    </w:rPr>
  </w:style>
  <w:style w:type="paragraph" w:customStyle="1" w:styleId="p1">
    <w:name w:val="p1"/>
    <w:basedOn w:val="Normal"/>
    <w:rsid w:val="00CD25DD"/>
    <w:pPr>
      <w:spacing w:after="30" w:line="300" w:lineRule="atLeast"/>
      <w:ind w:left="90"/>
    </w:pPr>
    <w:rPr>
      <w:rFonts w:ascii="Helvetica Neue" w:hAnsi="Helvetica Neue"/>
      <w:color w:val="000000"/>
      <w:sz w:val="18"/>
      <w:szCs w:val="18"/>
      <w:lang w:val="en-GB" w:eastAsia="en-GB"/>
    </w:rPr>
  </w:style>
  <w:style w:type="paragraph" w:styleId="Revision">
    <w:name w:val="Revision"/>
    <w:hidden/>
    <w:uiPriority w:val="71"/>
    <w:semiHidden/>
    <w:rsid w:val="00CD699A"/>
    <w:rPr>
      <w:rFonts w:ascii="Arial" w:hAnsi="Arial"/>
      <w:szCs w:val="24"/>
    </w:rPr>
  </w:style>
  <w:style w:type="character" w:styleId="CommentReference">
    <w:name w:val="annotation reference"/>
    <w:basedOn w:val="DefaultParagraphFont"/>
    <w:semiHidden/>
    <w:unhideWhenUsed/>
    <w:rsid w:val="00CD699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D699A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D699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D6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D699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,</vt:lpstr>
    </vt:vector>
  </TitlesOfParts>
  <Manager/>
  <Company>The University of Sydney</Company>
  <LinksUpToDate>false</LinksUpToDate>
  <CharactersWithSpaces>6108</CharactersWithSpaces>
  <SharedDoc>false</SharedDoc>
  <HyperlinkBase/>
  <HLinks>
    <vt:vector size="6" baseType="variant">
      <vt:variant>
        <vt:i4>65637</vt:i4>
      </vt:variant>
      <vt:variant>
        <vt:i4>3188</vt:i4>
      </vt:variant>
      <vt:variant>
        <vt:i4>1025</vt:i4>
      </vt:variant>
      <vt:variant>
        <vt:i4>1</vt:i4>
      </vt:variant>
      <vt:variant>
        <vt:lpwstr>signature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,</dc:title>
  <dc:subject/>
  <dc:creator>Publications Office</dc:creator>
  <cp:keywords/>
  <cp:lastModifiedBy>Daniel Noble</cp:lastModifiedBy>
  <cp:revision>11</cp:revision>
  <cp:lastPrinted>2010-11-29T05:44:00Z</cp:lastPrinted>
  <dcterms:created xsi:type="dcterms:W3CDTF">2025-04-10T01:32:00Z</dcterms:created>
  <dcterms:modified xsi:type="dcterms:W3CDTF">2025-04-11T23:02:00Z</dcterms:modified>
  <cp:category/>
</cp:coreProperties>
</file>