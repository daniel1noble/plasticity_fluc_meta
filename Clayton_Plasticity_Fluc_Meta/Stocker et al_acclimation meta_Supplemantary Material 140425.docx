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F1925" w14:textId="77777777" w:rsidR="007C2CDF" w:rsidRPr="00CF614F" w:rsidRDefault="007C2CDF" w:rsidP="007C2CDF">
      <w:pPr>
        <w:tabs>
          <w:tab w:val="left" w:pos="2655"/>
        </w:tabs>
        <w:spacing w:line="480" w:lineRule="auto"/>
        <w:jc w:val="center"/>
        <w:rPr>
          <w:rFonts w:ascii="Times New Roman" w:hAnsi="Times New Roman" w:cs="Times New Roman"/>
          <w:b/>
          <w:bCs/>
          <w:sz w:val="28"/>
          <w:szCs w:val="28"/>
        </w:rPr>
      </w:pPr>
      <w:r w:rsidRPr="00CF614F">
        <w:rPr>
          <w:rFonts w:ascii="Times New Roman" w:hAnsi="Times New Roman" w:cs="Times New Roman"/>
          <w:b/>
          <w:bCs/>
          <w:sz w:val="28"/>
          <w:szCs w:val="28"/>
        </w:rPr>
        <w:t xml:space="preserve">Temperature variability </w:t>
      </w:r>
      <w:r>
        <w:rPr>
          <w:rFonts w:ascii="Times New Roman" w:hAnsi="Times New Roman" w:cs="Times New Roman"/>
          <w:b/>
          <w:bCs/>
          <w:sz w:val="28"/>
          <w:szCs w:val="28"/>
        </w:rPr>
        <w:t>does not influence phenotypic plasticity</w:t>
      </w:r>
      <w:r w:rsidRPr="00CF614F">
        <w:rPr>
          <w:rFonts w:ascii="Times New Roman" w:hAnsi="Times New Roman" w:cs="Times New Roman"/>
          <w:b/>
          <w:bCs/>
          <w:sz w:val="28"/>
          <w:szCs w:val="28"/>
        </w:rPr>
        <w:t xml:space="preserve"> in ectotherms – a meta-analysis</w:t>
      </w:r>
    </w:p>
    <w:p w14:paraId="0A0FA74A" w14:textId="77777777" w:rsidR="00FD2AE8" w:rsidRDefault="00FD2AE8" w:rsidP="00FD2AE8">
      <w:pPr>
        <w:tabs>
          <w:tab w:val="left" w:pos="2655"/>
        </w:tabs>
        <w:spacing w:line="240" w:lineRule="auto"/>
        <w:rPr>
          <w:rFonts w:ascii="Times New Roman" w:hAnsi="Times New Roman" w:cs="Times New Roman"/>
          <w:sz w:val="24"/>
          <w:szCs w:val="24"/>
        </w:rPr>
      </w:pPr>
      <w:r>
        <w:rPr>
          <w:rFonts w:ascii="Times New Roman" w:hAnsi="Times New Roman" w:cs="Times New Roman"/>
          <w:sz w:val="24"/>
          <w:szCs w:val="24"/>
        </w:rPr>
        <w:t xml:space="preserve">Clayton W. </w:t>
      </w:r>
      <w:r w:rsidRPr="00CF614F">
        <w:rPr>
          <w:rFonts w:ascii="Times New Roman" w:hAnsi="Times New Roman" w:cs="Times New Roman"/>
          <w:sz w:val="24"/>
          <w:szCs w:val="24"/>
        </w:rPr>
        <w:t>Stocker</w:t>
      </w:r>
      <w:r w:rsidRPr="00CF614F">
        <w:rPr>
          <w:rFonts w:ascii="Times New Roman" w:hAnsi="Times New Roman" w:cs="Times New Roman"/>
          <w:sz w:val="24"/>
          <w:szCs w:val="24"/>
          <w:vertAlign w:val="superscript"/>
        </w:rPr>
        <w:t>1</w:t>
      </w:r>
      <w:r w:rsidRPr="00CF614F">
        <w:rPr>
          <w:rFonts w:ascii="Times New Roman" w:hAnsi="Times New Roman" w:cs="Times New Roman"/>
          <w:sz w:val="24"/>
          <w:szCs w:val="24"/>
        </w:rPr>
        <w:t xml:space="preserve">, </w:t>
      </w:r>
      <w:r>
        <w:rPr>
          <w:rFonts w:ascii="Times New Roman" w:hAnsi="Times New Roman" w:cs="Times New Roman"/>
          <w:sz w:val="24"/>
          <w:szCs w:val="24"/>
        </w:rPr>
        <w:t>Stephanie M. Bamford</w:t>
      </w:r>
      <w:r w:rsidRPr="00512D27">
        <w:rPr>
          <w:rFonts w:ascii="Times New Roman" w:hAnsi="Times New Roman" w:cs="Times New Roman"/>
          <w:sz w:val="24"/>
          <w:szCs w:val="24"/>
          <w:vertAlign w:val="superscript"/>
        </w:rPr>
        <w:t>1</w:t>
      </w:r>
      <w:r>
        <w:rPr>
          <w:rFonts w:ascii="Times New Roman" w:hAnsi="Times New Roman" w:cs="Times New Roman"/>
          <w:sz w:val="24"/>
          <w:szCs w:val="24"/>
        </w:rPr>
        <w:t>, Miki Jahn</w:t>
      </w:r>
      <w:r w:rsidRPr="00512D27">
        <w:rPr>
          <w:rFonts w:ascii="Times New Roman" w:hAnsi="Times New Roman" w:cs="Times New Roman"/>
          <w:sz w:val="24"/>
          <w:szCs w:val="24"/>
          <w:vertAlign w:val="superscript"/>
        </w:rPr>
        <w:t>1</w:t>
      </w:r>
      <w:r>
        <w:rPr>
          <w:rFonts w:ascii="Times New Roman" w:hAnsi="Times New Roman" w:cs="Times New Roman"/>
          <w:sz w:val="24"/>
          <w:szCs w:val="24"/>
        </w:rPr>
        <w:t>, Geoffrey P. F. Mazué</w:t>
      </w:r>
      <w:r w:rsidRPr="00512D27">
        <w:rPr>
          <w:rFonts w:ascii="Times New Roman" w:hAnsi="Times New Roman" w:cs="Times New Roman"/>
          <w:sz w:val="24"/>
          <w:szCs w:val="24"/>
          <w:vertAlign w:val="superscript"/>
        </w:rPr>
        <w:t>1,2</w:t>
      </w:r>
      <w:r>
        <w:rPr>
          <w:rFonts w:ascii="Times New Roman" w:hAnsi="Times New Roman" w:cs="Times New Roman"/>
          <w:sz w:val="24"/>
          <w:szCs w:val="24"/>
        </w:rPr>
        <w:t>, Amanda K. Pettersen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Ritchie</w:t>
      </w:r>
      <w:r w:rsidRPr="00512D27">
        <w:rPr>
          <w:rFonts w:ascii="Times New Roman" w:hAnsi="Times New Roman" w:cs="Times New Roman"/>
          <w:sz w:val="24"/>
          <w:szCs w:val="24"/>
          <w:vertAlign w:val="superscript"/>
        </w:rPr>
        <w:t>1</w:t>
      </w:r>
      <w:r>
        <w:rPr>
          <w:rFonts w:ascii="Times New Roman" w:hAnsi="Times New Roman" w:cs="Times New Roman"/>
          <w:sz w:val="24"/>
          <w:szCs w:val="24"/>
        </w:rPr>
        <w:t>, Alexander Rubin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W.A. Noble</w:t>
      </w:r>
      <w:r>
        <w:rPr>
          <w:rFonts w:ascii="Times New Roman" w:hAnsi="Times New Roman" w:cs="Times New Roman"/>
          <w:sz w:val="24"/>
          <w:szCs w:val="24"/>
          <w:vertAlign w:val="superscript"/>
        </w:rPr>
        <w:t>3</w:t>
      </w:r>
      <w:r w:rsidRPr="00CF614F">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Pr>
          <w:rFonts w:ascii="Times New Roman" w:hAnsi="Times New Roman" w:cs="Times New Roman"/>
          <w:sz w:val="24"/>
          <w:szCs w:val="24"/>
        </w:rPr>
        <w:t>, Frank Seebacher</w:t>
      </w:r>
      <w:r w:rsidRPr="00CF614F">
        <w:rPr>
          <w:rFonts w:ascii="Times New Roman" w:hAnsi="Times New Roman" w:cs="Times New Roman"/>
          <w:sz w:val="24"/>
          <w:szCs w:val="24"/>
          <w:vertAlign w:val="superscript"/>
        </w:rPr>
        <w:t>1,</w:t>
      </w:r>
      <w:r>
        <w:rPr>
          <w:rFonts w:ascii="Times New Roman" w:hAnsi="Times New Roman" w:cs="Times New Roman"/>
          <w:sz w:val="24"/>
          <w:szCs w:val="24"/>
          <w:vertAlign w:val="superscript"/>
        </w:rPr>
        <w:t>4</w:t>
      </w:r>
      <w:r w:rsidRPr="00CF614F">
        <w:rPr>
          <w:rFonts w:ascii="Times New Roman" w:hAnsi="Times New Roman" w:cs="Times New Roman"/>
          <w:sz w:val="24"/>
          <w:szCs w:val="24"/>
          <w:vertAlign w:val="superscript"/>
        </w:rPr>
        <w:t>*</w:t>
      </w:r>
    </w:p>
    <w:p w14:paraId="15917297"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sz w:val="24"/>
          <w:szCs w:val="24"/>
          <w:vertAlign w:val="superscript"/>
        </w:rPr>
        <w:t>1</w:t>
      </w:r>
      <w:r w:rsidRPr="00CF614F">
        <w:rPr>
          <w:rFonts w:ascii="Times New Roman" w:hAnsi="Times New Roman" w:cs="Times New Roman"/>
          <w:i/>
          <w:iCs/>
          <w:sz w:val="24"/>
          <w:szCs w:val="24"/>
        </w:rPr>
        <w:t>School of Life and Environmental Sciences, University of Sydney, NSW 2006, Australia</w:t>
      </w:r>
      <w:r>
        <w:rPr>
          <w:rFonts w:ascii="Times New Roman" w:hAnsi="Times New Roman" w:cs="Times New Roman"/>
          <w:i/>
          <w:iCs/>
          <w:sz w:val="24"/>
          <w:szCs w:val="24"/>
        </w:rPr>
        <w:t xml:space="preserve">, FS: </w:t>
      </w:r>
      <w:r w:rsidRPr="006E271D">
        <w:rPr>
          <w:rFonts w:ascii="Times New Roman" w:hAnsi="Times New Roman" w:cs="Times New Roman"/>
          <w:i/>
          <w:iCs/>
          <w:kern w:val="0"/>
          <w:sz w:val="24"/>
          <w:szCs w:val="24"/>
          <w:lang w:val="en-GB"/>
        </w:rPr>
        <w:t>frank.seebacher@sydney.edu.au; CWS: clayton.stocker@sydney.edu.au</w:t>
      </w:r>
    </w:p>
    <w:p w14:paraId="07E5C0E2" w14:textId="77777777" w:rsidR="00FD2AE8" w:rsidRPr="006E271D" w:rsidRDefault="00FD2AE8" w:rsidP="00FD2AE8">
      <w:pPr>
        <w:tabs>
          <w:tab w:val="left" w:pos="2655"/>
        </w:tabs>
        <w:spacing w:line="240" w:lineRule="auto"/>
        <w:rPr>
          <w:rFonts w:ascii="Times New Roman" w:hAnsi="Times New Roman" w:cs="Times New Roman"/>
          <w:i/>
          <w:iCs/>
          <w:sz w:val="24"/>
          <w:szCs w:val="24"/>
        </w:rPr>
      </w:pPr>
      <w:r w:rsidRPr="00512D27">
        <w:rPr>
          <w:rFonts w:ascii="Times New Roman" w:hAnsi="Times New Roman" w:cs="Times New Roman"/>
          <w:i/>
          <w:iCs/>
          <w:kern w:val="0"/>
          <w:sz w:val="24"/>
          <w:szCs w:val="24"/>
          <w:vertAlign w:val="superscript"/>
          <w:lang w:val="en-GB"/>
        </w:rPr>
        <w:t>2</w:t>
      </w:r>
      <w:r>
        <w:rPr>
          <w:rFonts w:ascii="Times New Roman" w:hAnsi="Times New Roman" w:cs="Times New Roman"/>
          <w:i/>
          <w:iCs/>
          <w:kern w:val="0"/>
          <w:sz w:val="24"/>
          <w:szCs w:val="24"/>
          <w:lang w:val="en-GB"/>
        </w:rPr>
        <w:t>School of Natural Sciences, Macquarie University, Sydney, NSW, Australia</w:t>
      </w:r>
    </w:p>
    <w:p w14:paraId="14255028" w14:textId="77777777" w:rsidR="00FD2AE8" w:rsidRPr="00CF614F"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sz w:val="24"/>
          <w:szCs w:val="24"/>
          <w:vertAlign w:val="superscript"/>
        </w:rPr>
        <w:t>3</w:t>
      </w:r>
      <w:r w:rsidRPr="00CF614F">
        <w:rPr>
          <w:rFonts w:ascii="Times New Roman" w:hAnsi="Times New Roman" w:cs="Times New Roman"/>
          <w:i/>
          <w:iCs/>
          <w:kern w:val="0"/>
          <w:sz w:val="24"/>
          <w:szCs w:val="24"/>
          <w:lang w:val="en-GB"/>
        </w:rPr>
        <w:t>Division of Ecology and Evolution, Research School of Biology, Australian National University, Canberra, Australian Capital Territory, Australia</w:t>
      </w:r>
      <w:r>
        <w:rPr>
          <w:rFonts w:ascii="Times New Roman" w:hAnsi="Times New Roman" w:cs="Times New Roman"/>
          <w:i/>
          <w:iCs/>
          <w:kern w:val="0"/>
          <w:sz w:val="24"/>
          <w:szCs w:val="24"/>
          <w:lang w:val="en-GB"/>
        </w:rPr>
        <w:t xml:space="preserve">, </w:t>
      </w:r>
      <w:r w:rsidRPr="006E271D">
        <w:rPr>
          <w:rFonts w:ascii="Times New Roman" w:hAnsi="Times New Roman" w:cs="Times New Roman"/>
          <w:i/>
          <w:iCs/>
          <w:kern w:val="0"/>
          <w:sz w:val="24"/>
          <w:szCs w:val="24"/>
          <w:lang w:val="en-GB"/>
        </w:rPr>
        <w:t>daniel.noble@anu.edu.au</w:t>
      </w:r>
    </w:p>
    <w:p w14:paraId="7680CEE4"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kern w:val="0"/>
          <w:sz w:val="24"/>
          <w:szCs w:val="24"/>
          <w:vertAlign w:val="superscript"/>
          <w:lang w:val="en-GB"/>
        </w:rPr>
        <w:t>4</w:t>
      </w:r>
      <w:r w:rsidRPr="00CF614F">
        <w:rPr>
          <w:rFonts w:ascii="Times New Roman" w:hAnsi="Times New Roman" w:cs="Times New Roman"/>
          <w:i/>
          <w:iCs/>
          <w:kern w:val="0"/>
          <w:sz w:val="24"/>
          <w:szCs w:val="24"/>
          <w:lang w:val="en-GB"/>
        </w:rPr>
        <w:t>these authors contributed equally</w:t>
      </w:r>
    </w:p>
    <w:p w14:paraId="1039FA96" w14:textId="77777777" w:rsidR="007C2CDF" w:rsidRDefault="007C2CDF" w:rsidP="0067260A">
      <w:pPr>
        <w:tabs>
          <w:tab w:val="left" w:pos="2655"/>
        </w:tabs>
        <w:spacing w:line="480" w:lineRule="auto"/>
        <w:rPr>
          <w:rFonts w:ascii="Times New Roman" w:hAnsi="Times New Roman" w:cs="Times New Roman"/>
          <w:b/>
          <w:bCs/>
          <w:sz w:val="24"/>
          <w:szCs w:val="24"/>
        </w:rPr>
      </w:pPr>
    </w:p>
    <w:p w14:paraId="2FDF0677" w14:textId="436C0BB1" w:rsidR="009A2005" w:rsidRPr="007C2CDF" w:rsidRDefault="0067260A" w:rsidP="007C2CDF">
      <w:pPr>
        <w:tabs>
          <w:tab w:val="left" w:pos="2655"/>
        </w:tabs>
        <w:spacing w:line="480" w:lineRule="auto"/>
        <w:rPr>
          <w:rFonts w:ascii="Times New Roman" w:hAnsi="Times New Roman" w:cs="Times New Roman"/>
          <w:b/>
          <w:bCs/>
          <w:sz w:val="28"/>
          <w:szCs w:val="28"/>
        </w:rPr>
      </w:pPr>
      <w:r w:rsidRPr="007C2CDF">
        <w:rPr>
          <w:rFonts w:ascii="Times New Roman" w:hAnsi="Times New Roman" w:cs="Times New Roman"/>
          <w:b/>
          <w:bCs/>
          <w:sz w:val="28"/>
          <w:szCs w:val="28"/>
        </w:rPr>
        <w:t>Supplementary Materials</w:t>
      </w:r>
    </w:p>
    <w:p w14:paraId="76747771" w14:textId="77777777" w:rsidR="00FD2AE8" w:rsidRDefault="00FD2AE8" w:rsidP="009A2005">
      <w:pPr>
        <w:spacing w:line="360" w:lineRule="auto"/>
        <w:rPr>
          <w:rFonts w:ascii="Times New Roman" w:hAnsi="Times New Roman" w:cs="Times New Roman"/>
          <w:b/>
          <w:bCs/>
          <w:sz w:val="24"/>
          <w:szCs w:val="24"/>
        </w:rPr>
      </w:pPr>
    </w:p>
    <w:p w14:paraId="29DFD244" w14:textId="77777777" w:rsidR="00FD2AE8" w:rsidRDefault="00FD2AE8" w:rsidP="009A2005">
      <w:pPr>
        <w:spacing w:line="360" w:lineRule="auto"/>
        <w:rPr>
          <w:rFonts w:ascii="Times New Roman" w:hAnsi="Times New Roman" w:cs="Times New Roman"/>
          <w:b/>
          <w:bCs/>
          <w:sz w:val="24"/>
          <w:szCs w:val="24"/>
        </w:rPr>
      </w:pPr>
    </w:p>
    <w:p w14:paraId="2735D309" w14:textId="77777777" w:rsidR="00FD2AE8" w:rsidRDefault="00FD2AE8" w:rsidP="009A2005">
      <w:pPr>
        <w:spacing w:line="360" w:lineRule="auto"/>
        <w:rPr>
          <w:rFonts w:ascii="Times New Roman" w:hAnsi="Times New Roman" w:cs="Times New Roman"/>
          <w:b/>
          <w:bCs/>
          <w:sz w:val="24"/>
          <w:szCs w:val="24"/>
        </w:rPr>
      </w:pPr>
    </w:p>
    <w:p w14:paraId="7D737A3D" w14:textId="77777777" w:rsidR="00FD2AE8" w:rsidRDefault="00FD2AE8" w:rsidP="009A2005">
      <w:pPr>
        <w:spacing w:line="360" w:lineRule="auto"/>
        <w:rPr>
          <w:rFonts w:ascii="Times New Roman" w:hAnsi="Times New Roman" w:cs="Times New Roman"/>
          <w:b/>
          <w:bCs/>
          <w:sz w:val="24"/>
          <w:szCs w:val="24"/>
        </w:rPr>
      </w:pPr>
    </w:p>
    <w:p w14:paraId="0029B755" w14:textId="77777777" w:rsidR="00FD2AE8" w:rsidRDefault="00FD2AE8" w:rsidP="009A2005">
      <w:pPr>
        <w:spacing w:line="360" w:lineRule="auto"/>
        <w:rPr>
          <w:rFonts w:ascii="Times New Roman" w:hAnsi="Times New Roman" w:cs="Times New Roman"/>
          <w:b/>
          <w:bCs/>
          <w:sz w:val="24"/>
          <w:szCs w:val="24"/>
        </w:rPr>
      </w:pPr>
    </w:p>
    <w:p w14:paraId="2F74F800" w14:textId="77777777" w:rsidR="00FD2AE8" w:rsidRDefault="00FD2AE8" w:rsidP="009A2005">
      <w:pPr>
        <w:spacing w:line="360" w:lineRule="auto"/>
        <w:rPr>
          <w:rFonts w:ascii="Times New Roman" w:hAnsi="Times New Roman" w:cs="Times New Roman"/>
          <w:b/>
          <w:bCs/>
          <w:sz w:val="24"/>
          <w:szCs w:val="24"/>
        </w:rPr>
      </w:pPr>
    </w:p>
    <w:p w14:paraId="7C757CDA" w14:textId="77777777" w:rsidR="00FD2AE8" w:rsidRDefault="00FD2AE8" w:rsidP="009A2005">
      <w:pPr>
        <w:spacing w:line="360" w:lineRule="auto"/>
        <w:rPr>
          <w:rFonts w:ascii="Times New Roman" w:hAnsi="Times New Roman" w:cs="Times New Roman"/>
          <w:b/>
          <w:bCs/>
          <w:sz w:val="24"/>
          <w:szCs w:val="24"/>
        </w:rPr>
      </w:pPr>
    </w:p>
    <w:p w14:paraId="3B16336B" w14:textId="77777777" w:rsidR="00FD2AE8" w:rsidRDefault="00FD2AE8" w:rsidP="009A2005">
      <w:pPr>
        <w:spacing w:line="360" w:lineRule="auto"/>
        <w:rPr>
          <w:rFonts w:ascii="Times New Roman" w:hAnsi="Times New Roman" w:cs="Times New Roman"/>
          <w:b/>
          <w:bCs/>
          <w:sz w:val="24"/>
          <w:szCs w:val="24"/>
        </w:rPr>
      </w:pPr>
    </w:p>
    <w:p w14:paraId="1510483B" w14:textId="77777777" w:rsidR="00FD2AE8" w:rsidRDefault="00FD2AE8" w:rsidP="009A2005">
      <w:pPr>
        <w:spacing w:line="360" w:lineRule="auto"/>
        <w:rPr>
          <w:rFonts w:ascii="Times New Roman" w:hAnsi="Times New Roman" w:cs="Times New Roman"/>
          <w:b/>
          <w:bCs/>
          <w:sz w:val="24"/>
          <w:szCs w:val="24"/>
        </w:rPr>
      </w:pPr>
    </w:p>
    <w:p w14:paraId="6AE84C64" w14:textId="77777777" w:rsidR="00FD2AE8" w:rsidRDefault="00FD2AE8" w:rsidP="009A2005">
      <w:pPr>
        <w:spacing w:line="360" w:lineRule="auto"/>
        <w:rPr>
          <w:rFonts w:ascii="Times New Roman" w:hAnsi="Times New Roman" w:cs="Times New Roman"/>
          <w:b/>
          <w:bCs/>
          <w:sz w:val="24"/>
          <w:szCs w:val="24"/>
        </w:rPr>
      </w:pPr>
    </w:p>
    <w:p w14:paraId="406A08C5" w14:textId="77777777" w:rsidR="00FD2AE8" w:rsidRDefault="00FD2AE8" w:rsidP="009A2005">
      <w:pPr>
        <w:spacing w:line="360" w:lineRule="auto"/>
        <w:rPr>
          <w:rFonts w:ascii="Times New Roman" w:hAnsi="Times New Roman" w:cs="Times New Roman"/>
          <w:b/>
          <w:bCs/>
          <w:sz w:val="24"/>
          <w:szCs w:val="24"/>
        </w:rPr>
      </w:pPr>
    </w:p>
    <w:p w14:paraId="188F1DC4" w14:textId="77777777" w:rsidR="00FD2AE8" w:rsidRDefault="00FD2AE8" w:rsidP="009A2005">
      <w:pPr>
        <w:spacing w:line="360" w:lineRule="auto"/>
        <w:rPr>
          <w:rFonts w:ascii="Times New Roman" w:hAnsi="Times New Roman" w:cs="Times New Roman"/>
          <w:b/>
          <w:bCs/>
          <w:sz w:val="24"/>
          <w:szCs w:val="24"/>
        </w:rPr>
      </w:pPr>
    </w:p>
    <w:p w14:paraId="4ABD0113" w14:textId="77777777" w:rsidR="00FD2AE8" w:rsidRDefault="00FD2AE8" w:rsidP="009A2005">
      <w:pPr>
        <w:spacing w:line="360" w:lineRule="auto"/>
        <w:rPr>
          <w:rFonts w:ascii="Times New Roman" w:hAnsi="Times New Roman" w:cs="Times New Roman"/>
          <w:b/>
          <w:bCs/>
          <w:sz w:val="24"/>
          <w:szCs w:val="24"/>
        </w:rPr>
      </w:pPr>
    </w:p>
    <w:p w14:paraId="00CD43B3" w14:textId="1FA59A1E" w:rsidR="009A2005" w:rsidRPr="00CD2E4B" w:rsidRDefault="009A2005" w:rsidP="009A2005">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 xml:space="preserve">Table S1 PECO framework table. </w:t>
      </w:r>
      <w:r w:rsidRPr="00CD2E4B">
        <w:rPr>
          <w:rFonts w:ascii="Times New Roman" w:hAnsi="Times New Roman" w:cs="Times New Roman"/>
          <w:sz w:val="24"/>
          <w:szCs w:val="24"/>
        </w:rPr>
        <w:t xml:space="preserve">Populations, Exposures, Comparator and Outcomes that were the foundation for the focus question of the meta-analysis, the database search strings  and the decision tree. </w:t>
      </w:r>
    </w:p>
    <w:tbl>
      <w:tblPr>
        <w:tblW w:w="7780" w:type="dxa"/>
        <w:jc w:val="center"/>
        <w:tblLook w:val="04A0" w:firstRow="1" w:lastRow="0" w:firstColumn="1" w:lastColumn="0" w:noHBand="0" w:noVBand="1"/>
      </w:tblPr>
      <w:tblGrid>
        <w:gridCol w:w="1496"/>
        <w:gridCol w:w="6660"/>
      </w:tblGrid>
      <w:tr w:rsidR="009A2005" w:rsidRPr="00D20202" w14:paraId="68380318"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DAAE359"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PECO</w:t>
            </w:r>
          </w:p>
        </w:tc>
        <w:tc>
          <w:tcPr>
            <w:tcW w:w="6660" w:type="dxa"/>
            <w:tcBorders>
              <w:top w:val="single" w:sz="4" w:space="0" w:color="auto"/>
              <w:left w:val="nil"/>
              <w:bottom w:val="single" w:sz="4" w:space="0" w:color="auto"/>
              <w:right w:val="single" w:sz="4" w:space="0" w:color="auto"/>
            </w:tcBorders>
            <w:shd w:val="clear" w:color="000000" w:fill="8EA9DB"/>
            <w:noWrap/>
            <w:vAlign w:val="center"/>
            <w:hideMark/>
          </w:tcPr>
          <w:p w14:paraId="7FE0A572"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9A2005" w:rsidRPr="00D20202" w14:paraId="65A81327" w14:textId="77777777" w:rsidTr="00516011">
        <w:trPr>
          <w:trHeight w:val="288"/>
          <w:jc w:val="center"/>
        </w:trPr>
        <w:tc>
          <w:tcPr>
            <w:tcW w:w="1120" w:type="dxa"/>
            <w:tcBorders>
              <w:top w:val="nil"/>
              <w:left w:val="single" w:sz="4" w:space="0" w:color="auto"/>
              <w:bottom w:val="single" w:sz="4" w:space="0" w:color="auto"/>
              <w:right w:val="single" w:sz="4" w:space="0" w:color="auto"/>
            </w:tcBorders>
            <w:shd w:val="clear" w:color="000000" w:fill="D9E1F2"/>
            <w:noWrap/>
            <w:vAlign w:val="bottom"/>
            <w:hideMark/>
          </w:tcPr>
          <w:p w14:paraId="47DB9326"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Population</w:t>
            </w:r>
          </w:p>
        </w:tc>
        <w:tc>
          <w:tcPr>
            <w:tcW w:w="6660" w:type="dxa"/>
            <w:tcBorders>
              <w:top w:val="nil"/>
              <w:left w:val="nil"/>
              <w:bottom w:val="single" w:sz="4" w:space="0" w:color="auto"/>
              <w:right w:val="single" w:sz="4" w:space="0" w:color="auto"/>
            </w:tcBorders>
            <w:shd w:val="clear" w:color="auto" w:fill="auto"/>
            <w:noWrap/>
            <w:vAlign w:val="bottom"/>
            <w:hideMark/>
          </w:tcPr>
          <w:p w14:paraId="4DA8F411"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Ectothermic Metazoans</w:t>
            </w:r>
          </w:p>
        </w:tc>
      </w:tr>
      <w:tr w:rsidR="009A2005" w:rsidRPr="00D20202" w14:paraId="1DF2C67E" w14:textId="77777777" w:rsidTr="00516011">
        <w:trPr>
          <w:trHeight w:val="576"/>
          <w:jc w:val="center"/>
        </w:trPr>
        <w:tc>
          <w:tcPr>
            <w:tcW w:w="1120" w:type="dxa"/>
            <w:tcBorders>
              <w:top w:val="nil"/>
              <w:left w:val="single" w:sz="4" w:space="0" w:color="auto"/>
              <w:bottom w:val="nil"/>
              <w:right w:val="nil"/>
            </w:tcBorders>
            <w:shd w:val="clear" w:color="000000" w:fill="D9E1F2"/>
            <w:noWrap/>
            <w:hideMark/>
          </w:tcPr>
          <w:p w14:paraId="7BF3BD5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Exposure</w:t>
            </w:r>
          </w:p>
        </w:tc>
        <w:tc>
          <w:tcPr>
            <w:tcW w:w="6660" w:type="dxa"/>
            <w:tcBorders>
              <w:top w:val="nil"/>
              <w:left w:val="single" w:sz="4" w:space="0" w:color="auto"/>
              <w:bottom w:val="nil"/>
              <w:right w:val="single" w:sz="4" w:space="0" w:color="auto"/>
            </w:tcBorders>
            <w:shd w:val="clear" w:color="auto" w:fill="auto"/>
            <w:vAlign w:val="bottom"/>
            <w:hideMark/>
          </w:tcPr>
          <w:p w14:paraId="50B3D4AD"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Two fluctuating acclimation or developmental treatments (minimum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xml:space="preserve">℃ amplitudes), used to calculate the phenotypic plasticity in fluctuating thermal environments. The mean of each treatment matches the corresponding constant temperature treatment (maximum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different in means).</w:t>
            </w:r>
          </w:p>
        </w:tc>
      </w:tr>
      <w:tr w:rsidR="009A2005" w:rsidRPr="00D20202" w14:paraId="30A325AF"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D9E1F2"/>
            <w:noWrap/>
            <w:hideMark/>
          </w:tcPr>
          <w:p w14:paraId="05B59ADB"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Comparator</w:t>
            </w:r>
          </w:p>
        </w:tc>
        <w:tc>
          <w:tcPr>
            <w:tcW w:w="6660" w:type="dxa"/>
            <w:tcBorders>
              <w:top w:val="single" w:sz="4" w:space="0" w:color="auto"/>
              <w:left w:val="nil"/>
              <w:bottom w:val="single" w:sz="4" w:space="0" w:color="auto"/>
              <w:right w:val="single" w:sz="4" w:space="0" w:color="auto"/>
            </w:tcBorders>
            <w:shd w:val="clear" w:color="auto" w:fill="auto"/>
            <w:vAlign w:val="bottom"/>
            <w:hideMark/>
          </w:tcPr>
          <w:p w14:paraId="23027730"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Two acclimation or developmental treatments (</w:t>
            </w:r>
            <w:r w:rsidRPr="00CD2E4B">
              <w:rPr>
                <w:rFonts w:ascii="Times New Roman" w:hAnsi="Times New Roman" w:cs="Times New Roman"/>
                <w:sz w:val="24"/>
                <w:szCs w:val="24"/>
              </w:rPr>
              <w:t>maximum of 0.5</w:t>
            </w:r>
            <w:r w:rsidRPr="00CD2E4B">
              <w:rPr>
                <w:rFonts w:ascii="Times New Roman" w:eastAsia="Times New Roman" w:hAnsi="Times New Roman" w:cs="Times New Roman"/>
                <w:color w:val="000000"/>
                <w:sz w:val="24"/>
                <w:szCs w:val="24"/>
                <w:lang w:eastAsia="en-AU"/>
              </w:rPr>
              <w:t xml:space="preserve">℃ </w:t>
            </w:r>
            <w:r w:rsidRPr="00CD2E4B">
              <w:rPr>
                <w:rFonts w:ascii="Times New Roman" w:hAnsi="Times New Roman" w:cs="Times New Roman"/>
                <w:sz w:val="24"/>
                <w:szCs w:val="24"/>
              </w:rPr>
              <w:t xml:space="preserve">amplitudes), used to calculate the phenotypic plasticity in constant thermal environments. </w:t>
            </w:r>
          </w:p>
        </w:tc>
      </w:tr>
      <w:tr w:rsidR="009A2005" w:rsidRPr="00D20202" w14:paraId="7E1DCAEE" w14:textId="77777777" w:rsidTr="00516011">
        <w:trPr>
          <w:trHeight w:val="288"/>
          <w:jc w:val="center"/>
        </w:trPr>
        <w:tc>
          <w:tcPr>
            <w:tcW w:w="1120" w:type="dxa"/>
            <w:vMerge w:val="restart"/>
            <w:tcBorders>
              <w:top w:val="nil"/>
              <w:left w:val="single" w:sz="4" w:space="0" w:color="auto"/>
              <w:bottom w:val="single" w:sz="4" w:space="0" w:color="000000"/>
              <w:right w:val="nil"/>
            </w:tcBorders>
            <w:shd w:val="clear" w:color="000000" w:fill="D9E1F2"/>
            <w:noWrap/>
            <w:hideMark/>
          </w:tcPr>
          <w:p w14:paraId="7DE97BB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Outcome</w:t>
            </w:r>
          </w:p>
        </w:tc>
        <w:tc>
          <w:tcPr>
            <w:tcW w:w="6660" w:type="dxa"/>
            <w:tcBorders>
              <w:top w:val="nil"/>
              <w:left w:val="single" w:sz="4" w:space="0" w:color="auto"/>
              <w:bottom w:val="nil"/>
              <w:right w:val="single" w:sz="4" w:space="0" w:color="auto"/>
            </w:tcBorders>
            <w:shd w:val="clear" w:color="auto" w:fill="auto"/>
            <w:vAlign w:val="bottom"/>
            <w:hideMark/>
          </w:tcPr>
          <w:p w14:paraId="013C3730"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phenotypic plasticity of any phenotypic trait measurement that: </w:t>
            </w:r>
          </w:p>
        </w:tc>
      </w:tr>
      <w:tr w:rsidR="009A2005" w:rsidRPr="00D20202" w14:paraId="0FD25E7C"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7FF09E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shd w:val="clear" w:color="auto" w:fill="auto"/>
            <w:vAlign w:val="bottom"/>
            <w:hideMark/>
          </w:tcPr>
          <w:p w14:paraId="6E2B57C0"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measured at a similar temperature to the corresponding constant thermal treatment or mean of the fluctuating treatment (&lt; 4℃ difference acceptable);</w:t>
            </w:r>
          </w:p>
        </w:tc>
      </w:tr>
      <w:tr w:rsidR="009A2005" w:rsidRPr="00D20202" w14:paraId="49DA3D75" w14:textId="77777777" w:rsidTr="00516011">
        <w:trPr>
          <w:trHeight w:val="288"/>
          <w:jc w:val="center"/>
        </w:trPr>
        <w:tc>
          <w:tcPr>
            <w:tcW w:w="1120" w:type="dxa"/>
            <w:vMerge/>
            <w:tcBorders>
              <w:top w:val="nil"/>
              <w:left w:val="single" w:sz="4" w:space="0" w:color="auto"/>
              <w:bottom w:val="single" w:sz="4" w:space="0" w:color="000000"/>
              <w:right w:val="nil"/>
            </w:tcBorders>
            <w:vAlign w:val="center"/>
            <w:hideMark/>
          </w:tcPr>
          <w:p w14:paraId="147F66BC"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shd w:val="clear" w:color="auto" w:fill="auto"/>
            <w:vAlign w:val="bottom"/>
            <w:hideMark/>
          </w:tcPr>
          <w:p w14:paraId="7694E9CC"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treatment conditions were maintained through to trait measurement;</w:t>
            </w:r>
          </w:p>
        </w:tc>
      </w:tr>
      <w:tr w:rsidR="009A2005" w:rsidRPr="00D20202" w14:paraId="164EEAAF"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4747F3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single" w:sz="4" w:space="0" w:color="auto"/>
              <w:right w:val="single" w:sz="4" w:space="0" w:color="auto"/>
            </w:tcBorders>
            <w:shd w:val="clear" w:color="auto" w:fill="auto"/>
            <w:vAlign w:val="bottom"/>
            <w:hideMark/>
          </w:tcPr>
          <w:p w14:paraId="1440D598"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not a metric of thermal performance (e.g., Critical Thermal Maximum, Critical Thermal Minimum and Temperature Preference).</w:t>
            </w:r>
          </w:p>
        </w:tc>
      </w:tr>
    </w:tbl>
    <w:p w14:paraId="6C8DF378" w14:textId="77777777" w:rsidR="009A2005" w:rsidRDefault="009A2005" w:rsidP="009A2005"/>
    <w:p w14:paraId="3C317B9E" w14:textId="77777777" w:rsidR="007C2CDF" w:rsidRDefault="007C2CDF" w:rsidP="009A2005">
      <w:pPr>
        <w:spacing w:after="0" w:line="360" w:lineRule="auto"/>
      </w:pPr>
    </w:p>
    <w:p w14:paraId="222650F2" w14:textId="77777777" w:rsidR="00FD2AE8" w:rsidRDefault="00FD2AE8" w:rsidP="009A2005">
      <w:pPr>
        <w:spacing w:after="0" w:line="360" w:lineRule="auto"/>
        <w:rPr>
          <w:rFonts w:ascii="Times New Roman" w:hAnsi="Times New Roman" w:cs="Times New Roman"/>
          <w:b/>
          <w:bCs/>
          <w:sz w:val="24"/>
          <w:szCs w:val="24"/>
        </w:rPr>
      </w:pPr>
    </w:p>
    <w:p w14:paraId="0AE7EB2A" w14:textId="77777777" w:rsidR="00FD2AE8" w:rsidRDefault="00FD2AE8" w:rsidP="009A2005">
      <w:pPr>
        <w:spacing w:after="0" w:line="360" w:lineRule="auto"/>
        <w:rPr>
          <w:rFonts w:ascii="Times New Roman" w:hAnsi="Times New Roman" w:cs="Times New Roman"/>
          <w:b/>
          <w:bCs/>
          <w:sz w:val="24"/>
          <w:szCs w:val="24"/>
        </w:rPr>
      </w:pPr>
    </w:p>
    <w:p w14:paraId="6331063F" w14:textId="77777777" w:rsidR="00FD2AE8" w:rsidRDefault="00FD2AE8" w:rsidP="009A2005">
      <w:pPr>
        <w:spacing w:after="0" w:line="360" w:lineRule="auto"/>
        <w:rPr>
          <w:rFonts w:ascii="Times New Roman" w:hAnsi="Times New Roman" w:cs="Times New Roman"/>
          <w:b/>
          <w:bCs/>
          <w:sz w:val="24"/>
          <w:szCs w:val="24"/>
        </w:rPr>
      </w:pPr>
    </w:p>
    <w:p w14:paraId="52D51371" w14:textId="77777777" w:rsidR="00FD2AE8" w:rsidRDefault="00FD2AE8" w:rsidP="009A2005">
      <w:pPr>
        <w:spacing w:after="0" w:line="360" w:lineRule="auto"/>
        <w:rPr>
          <w:rFonts w:ascii="Times New Roman" w:hAnsi="Times New Roman" w:cs="Times New Roman"/>
          <w:b/>
          <w:bCs/>
          <w:sz w:val="24"/>
          <w:szCs w:val="24"/>
        </w:rPr>
      </w:pPr>
    </w:p>
    <w:p w14:paraId="67C3FB53" w14:textId="77777777" w:rsidR="00FD2AE8" w:rsidRDefault="00FD2AE8" w:rsidP="009A2005">
      <w:pPr>
        <w:spacing w:after="0" w:line="360" w:lineRule="auto"/>
        <w:rPr>
          <w:rFonts w:ascii="Times New Roman" w:hAnsi="Times New Roman" w:cs="Times New Roman"/>
          <w:b/>
          <w:bCs/>
          <w:sz w:val="24"/>
          <w:szCs w:val="24"/>
        </w:rPr>
      </w:pPr>
    </w:p>
    <w:p w14:paraId="23BAAAB0" w14:textId="77777777" w:rsidR="00FD2AE8" w:rsidRDefault="00FD2AE8" w:rsidP="009A2005">
      <w:pPr>
        <w:spacing w:after="0" w:line="360" w:lineRule="auto"/>
        <w:rPr>
          <w:rFonts w:ascii="Times New Roman" w:hAnsi="Times New Roman" w:cs="Times New Roman"/>
          <w:b/>
          <w:bCs/>
          <w:sz w:val="24"/>
          <w:szCs w:val="24"/>
        </w:rPr>
      </w:pPr>
    </w:p>
    <w:p w14:paraId="79FE007C" w14:textId="77777777" w:rsidR="00FD2AE8" w:rsidRDefault="00FD2AE8" w:rsidP="009A2005">
      <w:pPr>
        <w:spacing w:after="0" w:line="360" w:lineRule="auto"/>
        <w:rPr>
          <w:rFonts w:ascii="Times New Roman" w:hAnsi="Times New Roman" w:cs="Times New Roman"/>
          <w:b/>
          <w:bCs/>
          <w:sz w:val="24"/>
          <w:szCs w:val="24"/>
        </w:rPr>
      </w:pPr>
    </w:p>
    <w:p w14:paraId="72F6572F" w14:textId="77777777" w:rsidR="00FD2AE8" w:rsidRDefault="00FD2AE8" w:rsidP="009A2005">
      <w:pPr>
        <w:spacing w:after="0" w:line="360" w:lineRule="auto"/>
        <w:rPr>
          <w:rFonts w:ascii="Times New Roman" w:hAnsi="Times New Roman" w:cs="Times New Roman"/>
          <w:b/>
          <w:bCs/>
          <w:sz w:val="24"/>
          <w:szCs w:val="24"/>
        </w:rPr>
      </w:pPr>
    </w:p>
    <w:p w14:paraId="76619B0E" w14:textId="77777777" w:rsidR="00FD2AE8" w:rsidRDefault="00FD2AE8" w:rsidP="009A2005">
      <w:pPr>
        <w:spacing w:after="0" w:line="360" w:lineRule="auto"/>
        <w:rPr>
          <w:rFonts w:ascii="Times New Roman" w:hAnsi="Times New Roman" w:cs="Times New Roman"/>
          <w:b/>
          <w:bCs/>
          <w:sz w:val="24"/>
          <w:szCs w:val="24"/>
        </w:rPr>
      </w:pPr>
    </w:p>
    <w:p w14:paraId="5467301D" w14:textId="77777777" w:rsidR="00FD2AE8" w:rsidRDefault="00FD2AE8" w:rsidP="009A2005">
      <w:pPr>
        <w:spacing w:after="0" w:line="360" w:lineRule="auto"/>
        <w:rPr>
          <w:rFonts w:ascii="Times New Roman" w:hAnsi="Times New Roman" w:cs="Times New Roman"/>
          <w:b/>
          <w:bCs/>
          <w:sz w:val="24"/>
          <w:szCs w:val="24"/>
        </w:rPr>
      </w:pPr>
    </w:p>
    <w:p w14:paraId="3FBCBFBF" w14:textId="77777777" w:rsidR="00FD2AE8" w:rsidRDefault="00FD2AE8" w:rsidP="009A2005">
      <w:pPr>
        <w:spacing w:after="0" w:line="360" w:lineRule="auto"/>
        <w:rPr>
          <w:rFonts w:ascii="Times New Roman" w:hAnsi="Times New Roman" w:cs="Times New Roman"/>
          <w:b/>
          <w:bCs/>
          <w:sz w:val="24"/>
          <w:szCs w:val="24"/>
        </w:rPr>
      </w:pPr>
    </w:p>
    <w:p w14:paraId="07E6BC83" w14:textId="77777777" w:rsidR="00FD2AE8" w:rsidRDefault="00FD2AE8" w:rsidP="009A2005">
      <w:pPr>
        <w:spacing w:after="0" w:line="360" w:lineRule="auto"/>
        <w:rPr>
          <w:rFonts w:ascii="Times New Roman" w:hAnsi="Times New Roman" w:cs="Times New Roman"/>
          <w:b/>
          <w:bCs/>
          <w:sz w:val="24"/>
          <w:szCs w:val="24"/>
        </w:rPr>
      </w:pPr>
    </w:p>
    <w:p w14:paraId="24C01DE7" w14:textId="4714E6CA" w:rsidR="00192A29" w:rsidRDefault="0067260A" w:rsidP="009A2005">
      <w:pPr>
        <w:spacing w:after="0" w:line="360" w:lineRule="auto"/>
        <w:rPr>
          <w:rFonts w:ascii="Times New Roman" w:hAnsi="Times New Roman" w:cs="Times New Roman"/>
          <w:b/>
          <w:bCs/>
          <w:sz w:val="24"/>
          <w:szCs w:val="24"/>
        </w:rPr>
      </w:pPr>
      <w:r w:rsidRPr="00CD2E4B">
        <w:rPr>
          <w:rFonts w:ascii="Times New Roman" w:hAnsi="Times New Roman" w:cs="Times New Roman"/>
          <w:b/>
          <w:bCs/>
          <w:sz w:val="24"/>
          <w:szCs w:val="24"/>
        </w:rPr>
        <w:lastRenderedPageBreak/>
        <w:t>Search Strings</w:t>
      </w:r>
    </w:p>
    <w:p w14:paraId="7BE55429" w14:textId="4386C854"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Scopus</w:t>
      </w:r>
    </w:p>
    <w:p w14:paraId="27DA9E29"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TITLE-ABS-KEY((plasticity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w:t>
      </w:r>
      <w:proofErr w:type="spellStart"/>
      <w:r w:rsidRPr="00CD2E4B">
        <w:rPr>
          <w:rFonts w:ascii="Times New Roman" w:hAnsi="Times New Roman" w:cs="Times New Roman"/>
          <w:sz w:val="24"/>
          <w:szCs w:val="24"/>
        </w:rPr>
        <w:t>chang</w:t>
      </w:r>
      <w:proofErr w:type="spellEnd"/>
      <w:r w:rsidRPr="00CD2E4B">
        <w:rPr>
          <w:rFonts w:ascii="Times New Roman" w:hAnsi="Times New Roman" w:cs="Times New Roman"/>
          <w:sz w:val="24"/>
          <w:szCs w:val="24"/>
        </w:rPr>
        <w:t xml:space="preserve">*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AND NOT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 AND (LIMIT-TO (DOCTYPE, "</w:t>
      </w:r>
      <w:proofErr w:type="spellStart"/>
      <w:r w:rsidRPr="00CD2E4B">
        <w:rPr>
          <w:rFonts w:ascii="Times New Roman" w:hAnsi="Times New Roman" w:cs="Times New Roman"/>
          <w:sz w:val="24"/>
          <w:szCs w:val="24"/>
        </w:rPr>
        <w:t>ar</w:t>
      </w:r>
      <w:proofErr w:type="spellEnd"/>
      <w:r w:rsidRPr="00CD2E4B">
        <w:rPr>
          <w:rFonts w:ascii="Times New Roman" w:hAnsi="Times New Roman" w:cs="Times New Roman"/>
          <w:sz w:val="24"/>
          <w:szCs w:val="24"/>
        </w:rPr>
        <w:t>")) AND (LIMIT-TO (LANGUAGE, "English")) AND (LIMIT-TO (SUBJAREA, "AGRI") OR LIMIT-TO (SUBJAREA, "BIOC") OR LIMIT-TO (SUBJAREA, "ENVI"))</w:t>
      </w:r>
    </w:p>
    <w:p w14:paraId="039EFCE4" w14:textId="77777777" w:rsidR="009A2005" w:rsidRDefault="009A2005" w:rsidP="009A2005">
      <w:pPr>
        <w:spacing w:after="0" w:line="360" w:lineRule="auto"/>
        <w:rPr>
          <w:rFonts w:ascii="Times New Roman" w:hAnsi="Times New Roman" w:cs="Times New Roman"/>
          <w:i/>
          <w:iCs/>
          <w:sz w:val="24"/>
          <w:szCs w:val="24"/>
        </w:rPr>
      </w:pPr>
    </w:p>
    <w:p w14:paraId="451F0645" w14:textId="19B9AFEE"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Web of Science</w:t>
      </w:r>
    </w:p>
    <w:p w14:paraId="52406AAB"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TS = ((plasticity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OR "development effect" OR "developmental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w:t>
      </w:r>
      <w:proofErr w:type="spellStart"/>
      <w:r w:rsidRPr="00CD2E4B">
        <w:rPr>
          <w:rFonts w:ascii="Times New Roman" w:hAnsi="Times New Roman" w:cs="Times New Roman"/>
          <w:sz w:val="24"/>
          <w:szCs w:val="24"/>
        </w:rPr>
        <w:t>chang</w:t>
      </w:r>
      <w:proofErr w:type="spellEnd"/>
      <w:r w:rsidRPr="00CD2E4B">
        <w:rPr>
          <w:rFonts w:ascii="Times New Roman" w:hAnsi="Times New Roman" w:cs="Times New Roman"/>
          <w:sz w:val="24"/>
          <w:szCs w:val="24"/>
        </w:rPr>
        <w:t xml:space="preserve">*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NOT TS =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w:t>
      </w:r>
    </w:p>
    <w:p w14:paraId="7DC55F0F" w14:textId="77777777" w:rsidR="009A2005" w:rsidRDefault="009A2005" w:rsidP="009A2005">
      <w:pPr>
        <w:spacing w:line="360" w:lineRule="auto"/>
        <w:rPr>
          <w:rFonts w:ascii="Times New Roman" w:hAnsi="Times New Roman" w:cs="Times New Roman"/>
          <w:sz w:val="24"/>
          <w:szCs w:val="24"/>
        </w:rPr>
      </w:pPr>
    </w:p>
    <w:p w14:paraId="1B1E9B5E" w14:textId="0B1547A6"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sz w:val="24"/>
          <w:szCs w:val="24"/>
        </w:rPr>
        <w:t>Further refinements: Document Types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Articles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Languages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Englis</w:t>
      </w:r>
      <w:r w:rsidR="009A2005">
        <w:rPr>
          <w:rFonts w:ascii="Times New Roman" w:hAnsi="Times New Roman" w:cs="Times New Roman"/>
          <w:sz w:val="24"/>
          <w:szCs w:val="24"/>
        </w:rPr>
        <w:t xml:space="preserve">h; </w:t>
      </w:r>
      <w:r w:rsidRPr="00CD2E4B">
        <w:rPr>
          <w:rFonts w:ascii="Times New Roman" w:hAnsi="Times New Roman" w:cs="Times New Roman"/>
          <w:sz w:val="24"/>
          <w:szCs w:val="24"/>
        </w:rPr>
        <w:t>Not Web of Science Categories</w:t>
      </w:r>
      <w:r w:rsidR="00A22599">
        <w:rPr>
          <w:rFonts w:ascii="Times New Roman" w:hAnsi="Times New Roman" w:cs="Times New Roman"/>
          <w:sz w:val="24"/>
          <w:szCs w:val="24"/>
        </w:rPr>
        <w:t xml:space="preserve"> = </w:t>
      </w:r>
      <w:r w:rsidRPr="00CD2E4B">
        <w:rPr>
          <w:rFonts w:ascii="Times New Roman" w:hAnsi="Times New Roman" w:cs="Times New Roman"/>
          <w:sz w:val="24"/>
          <w:szCs w:val="24"/>
        </w:rPr>
        <w:t>Metallurgy</w:t>
      </w:r>
      <w:r w:rsidR="00A22599">
        <w:rPr>
          <w:rFonts w:ascii="Times New Roman" w:hAnsi="Times New Roman" w:cs="Times New Roman"/>
          <w:sz w:val="24"/>
          <w:szCs w:val="24"/>
        </w:rPr>
        <w:t>,</w:t>
      </w:r>
      <w:r w:rsidRPr="00CD2E4B">
        <w:rPr>
          <w:rFonts w:ascii="Times New Roman" w:hAnsi="Times New Roman" w:cs="Times New Roman"/>
          <w:sz w:val="24"/>
          <w:szCs w:val="24"/>
        </w:rPr>
        <w:t xml:space="preserve"> Metallurgical Engineering</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Mechanics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Engineering Mechanical</w:t>
      </w:r>
    </w:p>
    <w:p w14:paraId="2D4C4B28" w14:textId="77777777" w:rsidR="00FD2AE8" w:rsidRDefault="00FD2AE8" w:rsidP="000C6650">
      <w:pPr>
        <w:spacing w:after="0" w:line="480" w:lineRule="auto"/>
        <w:rPr>
          <w:rFonts w:ascii="Times New Roman" w:hAnsi="Times New Roman" w:cs="Times New Roman"/>
          <w:i/>
          <w:iCs/>
          <w:sz w:val="24"/>
          <w:szCs w:val="24"/>
        </w:rPr>
      </w:pPr>
    </w:p>
    <w:p w14:paraId="26878195" w14:textId="2A878D81" w:rsidR="000C6650" w:rsidRDefault="0067260A" w:rsidP="000C6650">
      <w:pPr>
        <w:spacing w:after="0" w:line="480" w:lineRule="auto"/>
        <w:rPr>
          <w:rFonts w:ascii="Times New Roman" w:hAnsi="Times New Roman" w:cs="Times New Roman"/>
          <w:i/>
          <w:iCs/>
          <w:sz w:val="24"/>
          <w:szCs w:val="24"/>
        </w:rPr>
      </w:pPr>
      <w:r w:rsidRPr="00A22599">
        <w:rPr>
          <w:rFonts w:ascii="Times New Roman" w:hAnsi="Times New Roman" w:cs="Times New Roman"/>
          <w:i/>
          <w:iCs/>
          <w:sz w:val="24"/>
          <w:szCs w:val="24"/>
        </w:rPr>
        <w:t>ScienceDirect</w:t>
      </w:r>
    </w:p>
    <w:p w14:paraId="0675405B" w14:textId="19E5F8D3" w:rsidR="0067260A" w:rsidRPr="000C6650" w:rsidRDefault="00A22599" w:rsidP="000C6650">
      <w:pPr>
        <w:spacing w:after="0" w:line="480" w:lineRule="auto"/>
        <w:rPr>
          <w:rFonts w:ascii="Times New Roman" w:hAnsi="Times New Roman" w:cs="Times New Roman"/>
          <w:i/>
          <w:iCs/>
          <w:sz w:val="24"/>
          <w:szCs w:val="24"/>
        </w:rPr>
      </w:pPr>
      <w:r>
        <w:rPr>
          <w:rFonts w:ascii="Times New Roman" w:hAnsi="Times New Roman" w:cs="Times New Roman"/>
          <w:sz w:val="24"/>
          <w:szCs w:val="24"/>
        </w:rPr>
        <w:lastRenderedPageBreak/>
        <w:t>Note that t</w:t>
      </w:r>
      <w:r w:rsidR="0067260A" w:rsidRPr="00CD2E4B">
        <w:rPr>
          <w:rFonts w:ascii="Times New Roman" w:hAnsi="Times New Roman" w:cs="Times New Roman"/>
          <w:sz w:val="24"/>
          <w:szCs w:val="24"/>
        </w:rPr>
        <w:t xml:space="preserve">he search engine </w:t>
      </w:r>
      <w:r>
        <w:rPr>
          <w:rFonts w:ascii="Times New Roman" w:hAnsi="Times New Roman" w:cs="Times New Roman"/>
          <w:sz w:val="24"/>
          <w:szCs w:val="24"/>
        </w:rPr>
        <w:t>accepts</w:t>
      </w:r>
      <w:r w:rsidR="0067260A" w:rsidRPr="00CD2E4B">
        <w:rPr>
          <w:rFonts w:ascii="Times New Roman" w:hAnsi="Times New Roman" w:cs="Times New Roman"/>
          <w:sz w:val="24"/>
          <w:szCs w:val="24"/>
        </w:rPr>
        <w:t xml:space="preserve"> a max</w:t>
      </w:r>
      <w:r>
        <w:rPr>
          <w:rFonts w:ascii="Times New Roman" w:hAnsi="Times New Roman" w:cs="Times New Roman"/>
          <w:sz w:val="24"/>
          <w:szCs w:val="24"/>
        </w:rPr>
        <w:t>imum</w:t>
      </w:r>
      <w:r w:rsidR="0067260A" w:rsidRPr="00CD2E4B">
        <w:rPr>
          <w:rFonts w:ascii="Times New Roman" w:hAnsi="Times New Roman" w:cs="Times New Roman"/>
          <w:sz w:val="24"/>
          <w:szCs w:val="24"/>
        </w:rPr>
        <w:t xml:space="preserve"> of 8 Boolean connectors per field, so multiple searches were conducted.</w:t>
      </w:r>
      <w:r>
        <w:rPr>
          <w:rFonts w:ascii="Times New Roman" w:hAnsi="Times New Roman" w:cs="Times New Roman"/>
          <w:sz w:val="24"/>
          <w:szCs w:val="24"/>
        </w:rPr>
        <w:t xml:space="preserve"> </w:t>
      </w:r>
      <w:r w:rsidR="0067260A" w:rsidRPr="00CD2E4B">
        <w:rPr>
          <w:rFonts w:ascii="Times New Roman" w:hAnsi="Times New Roman" w:cs="Times New Roman"/>
          <w:sz w:val="24"/>
          <w:szCs w:val="24"/>
        </w:rPr>
        <w:t xml:space="preserve">All searches were conducted in the ‘Title, abstract or author-specified keyword’ field. </w:t>
      </w:r>
    </w:p>
    <w:p w14:paraId="5B32A991"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1.</w:t>
      </w:r>
      <w:r w:rsidRPr="00CD2E4B">
        <w:rPr>
          <w:rFonts w:ascii="Times New Roman" w:hAnsi="Times New Roman" w:cs="Times New Roman"/>
          <w:sz w:val="24"/>
          <w:szCs w:val="24"/>
        </w:rPr>
        <w:t xml:space="preserve"> (plasticity OR "plastic response" OR acclimation) AND (thermal OR temperature) AND (fluctuate OR regime OR diel) NOT (endotherm)</w:t>
      </w:r>
    </w:p>
    <w:p w14:paraId="419FF698"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2.</w:t>
      </w:r>
      <w:r w:rsidRPr="00CD2E4B">
        <w:rPr>
          <w:rFonts w:ascii="Times New Roman" w:hAnsi="Times New Roman" w:cs="Times New Roman"/>
          <w:sz w:val="24"/>
          <w:szCs w:val="24"/>
        </w:rPr>
        <w:t xml:space="preserve"> (plasticity OR "plastic response" OR acclimation) AND (thermal OR temperature) AND (vary OR change OR irregular) NOT (endotherm)</w:t>
      </w:r>
    </w:p>
    <w:p w14:paraId="30C3F3AC"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3.</w:t>
      </w:r>
      <w:r w:rsidRPr="00CD2E4B">
        <w:rPr>
          <w:rFonts w:ascii="Times New Roman" w:hAnsi="Times New Roman" w:cs="Times New Roman"/>
          <w:sz w:val="24"/>
          <w:szCs w:val="24"/>
        </w:rPr>
        <w:t xml:space="preserve"> (plasticity OR "plastic response" OR acclimation) AND (thermal OR temperature) AND (shift OR inconsistent OR unstable) NOT (endotherm)</w:t>
      </w:r>
    </w:p>
    <w:p w14:paraId="6867C7C7"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4.</w:t>
      </w:r>
      <w:r w:rsidRPr="00CD2E4B">
        <w:rPr>
          <w:rFonts w:ascii="Times New Roman" w:hAnsi="Times New Roman" w:cs="Times New Roman"/>
          <w:sz w:val="24"/>
          <w:szCs w:val="24"/>
        </w:rPr>
        <w:t xml:space="preserve"> (plasticity OR "plastic response" OR acclimation) AND (thermal OR temperature) AND (alter OR vacillate OR oscillate) NOT (endotherm)</w:t>
      </w:r>
    </w:p>
    <w:p w14:paraId="70680345"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5.</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(plasticity OR "plastic response" OR acclimation) AND (thermal OR temperature) AND (period) NOT (endotherm)</w:t>
      </w:r>
    </w:p>
    <w:p w14:paraId="61525012"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6.</w:t>
      </w:r>
      <w:r w:rsidRPr="00CD2E4B">
        <w:rPr>
          <w:rFonts w:ascii="Times New Roman" w:hAnsi="Times New Roman" w:cs="Times New Roman"/>
          <w:color w:val="000000"/>
          <w:sz w:val="24"/>
          <w:szCs w:val="24"/>
        </w:rPr>
        <w:t xml:space="preserve"> (“development effect" OR "developmental effect" OR "develop effect”) AND (thermal OR temperature) AND (fluctuate OR regime OR diel) NOT (endotherm)</w:t>
      </w:r>
    </w:p>
    <w:p w14:paraId="2DD6B2D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7.</w:t>
      </w:r>
      <w:r w:rsidRPr="00CD2E4B">
        <w:rPr>
          <w:rFonts w:ascii="Times New Roman" w:hAnsi="Times New Roman" w:cs="Times New Roman"/>
          <w:color w:val="000000"/>
          <w:sz w:val="24"/>
          <w:szCs w:val="24"/>
        </w:rPr>
        <w:t xml:space="preserve"> </w:t>
      </w:r>
      <w:r w:rsidRPr="00CD2E4B">
        <w:rPr>
          <w:rFonts w:ascii="Times New Roman" w:hAnsi="Times New Roman" w:cs="Times New Roman"/>
          <w:sz w:val="24"/>
          <w:szCs w:val="24"/>
        </w:rPr>
        <w:t>(“development effect" OR "developmental effect" OR "develop effect”) AND (thermal OR temperature) AND (vary OR change OR irregular) NOT (endotherm)</w:t>
      </w:r>
    </w:p>
    <w:p w14:paraId="2098601D"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(“development effect" OR "developmental effect" OR "develop effect”) AND (thermal OR temperature) AND (shift OR inconsistent OR unstable) NOT (endotherm)</w:t>
      </w:r>
    </w:p>
    <w:p w14:paraId="10AC093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9.</w:t>
      </w:r>
      <w:r w:rsidRPr="00CD2E4B">
        <w:rPr>
          <w:rFonts w:ascii="Times New Roman" w:hAnsi="Times New Roman" w:cs="Times New Roman"/>
          <w:color w:val="000000"/>
          <w:sz w:val="24"/>
          <w:szCs w:val="24"/>
        </w:rPr>
        <w:t xml:space="preserve"> (“development effect" OR "developmental effect" OR "develop effect”) AND (thermal OR temperature) AND (alter OR vacillate OR oscillate) NOT (endotherm)</w:t>
      </w:r>
    </w:p>
    <w:p w14:paraId="32EB0E53"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10.</w:t>
      </w:r>
      <w:r w:rsidRPr="00CD2E4B">
        <w:rPr>
          <w:rFonts w:ascii="Times New Roman" w:hAnsi="Times New Roman" w:cs="Times New Roman"/>
          <w:color w:val="000000"/>
          <w:sz w:val="24"/>
          <w:szCs w:val="24"/>
        </w:rPr>
        <w:t xml:space="preserve"> (“development effect" OR "developmental effect" OR "develop effect”) AND (thermal OR temperature) AND (period) NOT (endotherm)</w:t>
      </w:r>
    </w:p>
    <w:p w14:paraId="22D98712" w14:textId="62EC0755" w:rsidR="0067260A"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color w:val="000000"/>
          <w:sz w:val="24"/>
          <w:szCs w:val="24"/>
        </w:rPr>
        <w:t>Further refinements to the searches:</w:t>
      </w:r>
      <w:r w:rsidR="00A22599">
        <w:rPr>
          <w:rFonts w:ascii="Times New Roman" w:hAnsi="Times New Roman" w:cs="Times New Roman"/>
          <w:color w:val="000000"/>
          <w:sz w:val="24"/>
          <w:szCs w:val="24"/>
        </w:rPr>
        <w:t xml:space="preserve"> </w:t>
      </w:r>
      <w:r w:rsidRPr="00CD2E4B">
        <w:rPr>
          <w:rFonts w:ascii="Times New Roman" w:hAnsi="Times New Roman" w:cs="Times New Roman"/>
          <w:sz w:val="24"/>
          <w:szCs w:val="24"/>
        </w:rPr>
        <w:t>Article Type</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 xml:space="preserve"> Research Articles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Subject Areas</w:t>
      </w:r>
      <w:r w:rsidR="00A22599">
        <w:rPr>
          <w:rFonts w:ascii="Times New Roman" w:hAnsi="Times New Roman" w:cs="Times New Roman"/>
          <w:sz w:val="24"/>
          <w:szCs w:val="24"/>
        </w:rPr>
        <w:t xml:space="preserve"> =  </w:t>
      </w:r>
      <w:r w:rsidRPr="00A22599">
        <w:rPr>
          <w:rFonts w:ascii="Times New Roman" w:hAnsi="Times New Roman" w:cs="Times New Roman"/>
          <w:sz w:val="24"/>
          <w:szCs w:val="24"/>
        </w:rPr>
        <w:t>Agricultural and Biological Sciences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Biochemistry, Genetics and Molecular Biology</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Environmental Science</w:t>
      </w:r>
    </w:p>
    <w:p w14:paraId="13E244DD" w14:textId="6A7884DC" w:rsidR="00FD2AE8" w:rsidRDefault="00FD2AE8" w:rsidP="00A22599">
      <w:pPr>
        <w:spacing w:line="360" w:lineRule="auto"/>
        <w:rPr>
          <w:rFonts w:ascii="Times New Roman" w:hAnsi="Times New Roman" w:cs="Times New Roman"/>
          <w:sz w:val="24"/>
          <w:szCs w:val="24"/>
        </w:rPr>
      </w:pPr>
    </w:p>
    <w:p w14:paraId="0A021F0C" w14:textId="77777777" w:rsidR="00FD2AE8" w:rsidRPr="00A22599" w:rsidRDefault="00FD2AE8" w:rsidP="00A22599">
      <w:pPr>
        <w:spacing w:line="360" w:lineRule="auto"/>
        <w:rPr>
          <w:rFonts w:ascii="Times New Roman" w:hAnsi="Times New Roman" w:cs="Times New Roman"/>
          <w:color w:val="000000"/>
          <w:sz w:val="24"/>
          <w:szCs w:val="24"/>
        </w:rPr>
      </w:pPr>
    </w:p>
    <w:p w14:paraId="1554A92B" w14:textId="77777777" w:rsidR="0067260A" w:rsidRDefault="0067260A" w:rsidP="0067260A">
      <w:pPr>
        <w:rPr>
          <w:b/>
          <w:bCs/>
        </w:rPr>
      </w:pPr>
    </w:p>
    <w:p w14:paraId="20DD45F4" w14:textId="60E7C2B3" w:rsidR="0067260A" w:rsidRDefault="00A22599" w:rsidP="0067260A">
      <w:pPr>
        <w:tabs>
          <w:tab w:val="left" w:pos="2655"/>
        </w:tabs>
        <w:rPr>
          <w:b/>
          <w:bCs/>
          <w:color w:val="FF0000"/>
        </w:rPr>
      </w:pPr>
      <w:r>
        <w:rPr>
          <w:b/>
          <w:bCs/>
          <w:noProof/>
          <w:color w:val="FF0000"/>
        </w:rPr>
        <mc:AlternateContent>
          <mc:Choice Requires="wpg">
            <w:drawing>
              <wp:anchor distT="0" distB="0" distL="114300" distR="114300" simplePos="0" relativeHeight="251934720" behindDoc="0" locked="0" layoutInCell="1" allowOverlap="1" wp14:anchorId="5AF124E9" wp14:editId="15109764">
                <wp:simplePos x="0" y="0"/>
                <wp:positionH relativeFrom="column">
                  <wp:posOffset>34601</wp:posOffset>
                </wp:positionH>
                <wp:positionV relativeFrom="paragraph">
                  <wp:posOffset>-372584</wp:posOffset>
                </wp:positionV>
                <wp:extent cx="5689729" cy="6302254"/>
                <wp:effectExtent l="0" t="0" r="12700" b="0"/>
                <wp:wrapNone/>
                <wp:docPr id="81842129" name="Group 1"/>
                <wp:cNvGraphicFramePr/>
                <a:graphic xmlns:a="http://schemas.openxmlformats.org/drawingml/2006/main">
                  <a:graphicData uri="http://schemas.microsoft.com/office/word/2010/wordprocessingGroup">
                    <wpg:wgp>
                      <wpg:cNvGrpSpPr/>
                      <wpg:grpSpPr>
                        <a:xfrm>
                          <a:off x="0" y="0"/>
                          <a:ext cx="5689729" cy="6302254"/>
                          <a:chOff x="0" y="0"/>
                          <a:chExt cx="5689729" cy="6302254"/>
                        </a:xfrm>
                      </wpg:grpSpPr>
                      <wps:wsp>
                        <wps:cNvPr id="608443585" name="Text Box 2"/>
                        <wps:cNvSpPr txBox="1">
                          <a:spLocks noChangeArrowheads="1"/>
                        </wps:cNvSpPr>
                        <wps:spPr bwMode="auto">
                          <a:xfrm>
                            <a:off x="408707" y="187622"/>
                            <a:ext cx="1030605"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9E530B3" w14:textId="77777777" w:rsidR="0067260A" w:rsidRDefault="0067260A" w:rsidP="0067260A">
                              <w:pPr>
                                <w:spacing w:after="0" w:line="240" w:lineRule="auto"/>
                                <w:jc w:val="center"/>
                              </w:pPr>
                              <w:r>
                                <w:t>Scopus</w:t>
                              </w:r>
                            </w:p>
                            <w:p w14:paraId="188A2D6E" w14:textId="77777777" w:rsidR="0067260A" w:rsidRDefault="0067260A" w:rsidP="0067260A">
                              <w:pPr>
                                <w:spacing w:after="0" w:line="240" w:lineRule="auto"/>
                                <w:jc w:val="center"/>
                              </w:pPr>
                              <w:r>
                                <w:t>n = 5,757</w:t>
                              </w:r>
                            </w:p>
                          </w:txbxContent>
                        </wps:txbx>
                        <wps:bodyPr rot="0" vert="horz" wrap="square" lIns="91440" tIns="45720" rIns="91440" bIns="45720" anchor="t" anchorCtr="0">
                          <a:noAutofit/>
                        </wps:bodyPr>
                      </wps:wsp>
                      <wps:wsp>
                        <wps:cNvPr id="1166026021" name="Text Box 1166026021"/>
                        <wps:cNvSpPr txBox="1">
                          <a:spLocks noChangeArrowheads="1"/>
                        </wps:cNvSpPr>
                        <wps:spPr bwMode="auto">
                          <a:xfrm>
                            <a:off x="1438854"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58A85D2D" w14:textId="77777777" w:rsidR="0067260A" w:rsidRDefault="0067260A" w:rsidP="0067260A">
                              <w:pPr>
                                <w:spacing w:after="0" w:line="240" w:lineRule="auto"/>
                                <w:jc w:val="center"/>
                              </w:pPr>
                              <w:r>
                                <w:t>Web of Science</w:t>
                              </w:r>
                            </w:p>
                            <w:p w14:paraId="4E0B75CB" w14:textId="77777777" w:rsidR="0067260A" w:rsidRDefault="0067260A" w:rsidP="0067260A">
                              <w:pPr>
                                <w:spacing w:after="0" w:line="240" w:lineRule="auto"/>
                                <w:jc w:val="center"/>
                              </w:pPr>
                              <w:r>
                                <w:t>n = 8,604</w:t>
                              </w:r>
                            </w:p>
                          </w:txbxContent>
                        </wps:txbx>
                        <wps:bodyPr rot="0" vert="horz" wrap="square" lIns="91440" tIns="45720" rIns="91440" bIns="45720" anchor="t" anchorCtr="0">
                          <a:noAutofit/>
                        </wps:bodyPr>
                      </wps:wsp>
                      <wps:wsp>
                        <wps:cNvPr id="275360270" name="Text Box 275360270"/>
                        <wps:cNvSpPr txBox="1">
                          <a:spLocks noChangeArrowheads="1"/>
                        </wps:cNvSpPr>
                        <wps:spPr bwMode="auto">
                          <a:xfrm>
                            <a:off x="2480575"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F9778D9" w14:textId="77777777" w:rsidR="0067260A" w:rsidRDefault="0067260A" w:rsidP="0067260A">
                              <w:pPr>
                                <w:spacing w:after="0" w:line="240" w:lineRule="auto"/>
                                <w:jc w:val="center"/>
                              </w:pPr>
                              <w:r>
                                <w:t>ScienceDirect</w:t>
                              </w:r>
                            </w:p>
                            <w:p w14:paraId="71041C0F" w14:textId="77777777" w:rsidR="0067260A" w:rsidRDefault="0067260A" w:rsidP="0067260A">
                              <w:pPr>
                                <w:spacing w:after="0" w:line="240" w:lineRule="auto"/>
                                <w:jc w:val="center"/>
                              </w:pPr>
                              <w:r>
                                <w:t>n = 3,370</w:t>
                              </w:r>
                            </w:p>
                          </w:txbxContent>
                        </wps:txbx>
                        <wps:bodyPr rot="0" vert="horz" wrap="square" lIns="91440" tIns="45720" rIns="91440" bIns="45720" anchor="t" anchorCtr="0">
                          <a:noAutofit/>
                        </wps:bodyPr>
                      </wps:wsp>
                      <wps:wsp>
                        <wps:cNvPr id="851379129" name="Text Box 851379129"/>
                        <wps:cNvSpPr txBox="1">
                          <a:spLocks noChangeArrowheads="1"/>
                        </wps:cNvSpPr>
                        <wps:spPr bwMode="auto">
                          <a:xfrm>
                            <a:off x="3510722"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4008704" w14:textId="77777777" w:rsidR="0067260A" w:rsidRDefault="0067260A" w:rsidP="0067260A">
                              <w:pPr>
                                <w:spacing w:after="0" w:line="240" w:lineRule="auto"/>
                                <w:jc w:val="center"/>
                              </w:pPr>
                              <w:r>
                                <w:t>Forward Search</w:t>
                              </w:r>
                            </w:p>
                            <w:p w14:paraId="434878BF" w14:textId="77777777" w:rsidR="0067260A" w:rsidRDefault="0067260A" w:rsidP="0067260A">
                              <w:pPr>
                                <w:spacing w:after="0" w:line="240" w:lineRule="auto"/>
                                <w:jc w:val="center"/>
                              </w:pPr>
                              <w:r>
                                <w:t>n = 2,309</w:t>
                              </w:r>
                            </w:p>
                          </w:txbxContent>
                        </wps:txbx>
                        <wps:bodyPr rot="0" vert="horz" wrap="square" lIns="91440" tIns="45720" rIns="91440" bIns="45720" anchor="t" anchorCtr="0">
                          <a:noAutofit/>
                        </wps:bodyPr>
                      </wps:wsp>
                      <wps:wsp>
                        <wps:cNvPr id="1476914302" name="Text Box 1476914302"/>
                        <wps:cNvSpPr txBox="1">
                          <a:spLocks noChangeArrowheads="1"/>
                        </wps:cNvSpPr>
                        <wps:spPr bwMode="auto">
                          <a:xfrm>
                            <a:off x="4552444" y="187622"/>
                            <a:ext cx="1137285"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AC1F2BB" w14:textId="77777777" w:rsidR="0067260A" w:rsidRDefault="0067260A" w:rsidP="0067260A">
                              <w:pPr>
                                <w:spacing w:after="0" w:line="240" w:lineRule="auto"/>
                                <w:jc w:val="center"/>
                              </w:pPr>
                              <w:r>
                                <w:t>Backward Search</w:t>
                              </w:r>
                            </w:p>
                            <w:p w14:paraId="4D89B864" w14:textId="77777777" w:rsidR="0067260A" w:rsidRDefault="0067260A" w:rsidP="0067260A">
                              <w:pPr>
                                <w:spacing w:after="0" w:line="240" w:lineRule="auto"/>
                                <w:jc w:val="center"/>
                              </w:pPr>
                              <w:r>
                                <w:t>n = 3,943</w:t>
                              </w:r>
                            </w:p>
                          </w:txbxContent>
                        </wps:txbx>
                        <wps:bodyPr rot="0" vert="horz" wrap="square" lIns="91440" tIns="45720" rIns="91440" bIns="45720" anchor="t" anchorCtr="0">
                          <a:noAutofit/>
                        </wps:bodyPr>
                      </wps:wsp>
                      <wps:wsp>
                        <wps:cNvPr id="182181039" name="Left Brace 182181039"/>
                        <wps:cNvSpPr/>
                        <wps:spPr>
                          <a:xfrm>
                            <a:off x="211937" y="187622"/>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9560263" name="Text Box 2"/>
                        <wps:cNvSpPr txBox="1">
                          <a:spLocks noChangeArrowheads="1"/>
                        </wps:cNvSpPr>
                        <wps:spPr bwMode="auto">
                          <a:xfrm rot="16200000">
                            <a:off x="-361010" y="367030"/>
                            <a:ext cx="977900" cy="243840"/>
                          </a:xfrm>
                          <a:prstGeom prst="rect">
                            <a:avLst/>
                          </a:prstGeom>
                          <a:noFill/>
                          <a:ln w="9525">
                            <a:noFill/>
                            <a:miter lim="800000"/>
                            <a:headEnd/>
                            <a:tailEnd/>
                          </a:ln>
                        </wps:spPr>
                        <wps:txbx>
                          <w:txbxContent>
                            <w:p w14:paraId="6BF80B7E" w14:textId="77777777" w:rsidR="0067260A" w:rsidRDefault="0067260A" w:rsidP="0067260A">
                              <w:pPr>
                                <w:jc w:val="center"/>
                              </w:pPr>
                              <w:r>
                                <w:t>Identification</w:t>
                              </w:r>
                            </w:p>
                          </w:txbxContent>
                        </wps:txbx>
                        <wps:bodyPr rot="0" vert="horz" wrap="square" lIns="91440" tIns="45720" rIns="91440" bIns="45720" anchor="t" anchorCtr="0">
                          <a:noAutofit/>
                        </wps:bodyPr>
                      </wps:wsp>
                      <wps:wsp>
                        <wps:cNvPr id="1286170402" name="Text Box 1286170402"/>
                        <wps:cNvSpPr txBox="1">
                          <a:spLocks noChangeArrowheads="1"/>
                        </wps:cNvSpPr>
                        <wps:spPr bwMode="auto">
                          <a:xfrm>
                            <a:off x="2526874" y="5500401"/>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914D53F" w14:textId="77777777" w:rsidR="0067260A" w:rsidRDefault="0067260A" w:rsidP="0067260A">
                              <w:pPr>
                                <w:spacing w:after="0" w:line="240" w:lineRule="auto"/>
                                <w:jc w:val="center"/>
                              </w:pPr>
                              <w:r>
                                <w:t>Included</w:t>
                              </w:r>
                            </w:p>
                            <w:p w14:paraId="1F458F8E" w14:textId="77777777" w:rsidR="0067260A" w:rsidRDefault="0067260A" w:rsidP="0067260A">
                              <w:pPr>
                                <w:spacing w:after="0" w:line="240" w:lineRule="auto"/>
                                <w:jc w:val="center"/>
                              </w:pPr>
                              <w:r>
                                <w:t>n = 44</w:t>
                              </w:r>
                            </w:p>
                            <w:p w14:paraId="4AA100DE" w14:textId="77777777" w:rsidR="0067260A" w:rsidRDefault="0067260A" w:rsidP="0067260A">
                              <w:pPr>
                                <w:spacing w:after="0" w:line="240" w:lineRule="auto"/>
                                <w:jc w:val="center"/>
                              </w:pPr>
                              <w:r>
                                <w:t>k = 212</w:t>
                              </w:r>
                            </w:p>
                          </w:txbxContent>
                        </wps:txbx>
                        <wps:bodyPr rot="0" vert="horz" wrap="square" lIns="91440" tIns="45720" rIns="91440" bIns="45720" anchor="t" anchorCtr="0">
                          <a:noAutofit/>
                        </wps:bodyPr>
                      </wps:wsp>
                      <wps:wsp>
                        <wps:cNvPr id="1049787320" name="Text Box 1049787320"/>
                        <wps:cNvSpPr txBox="1">
                          <a:spLocks noChangeArrowheads="1"/>
                        </wps:cNvSpPr>
                        <wps:spPr bwMode="auto">
                          <a:xfrm>
                            <a:off x="3036160" y="3359085"/>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521F897" w14:textId="77777777" w:rsidR="0067260A" w:rsidRDefault="0067260A" w:rsidP="0067260A">
                              <w:pPr>
                                <w:spacing w:after="0" w:line="240" w:lineRule="auto"/>
                                <w:jc w:val="center"/>
                              </w:pPr>
                              <w:r>
                                <w:t>Full-text Screening</w:t>
                              </w:r>
                            </w:p>
                            <w:p w14:paraId="634AA114" w14:textId="77777777" w:rsidR="0067260A" w:rsidRDefault="0067260A" w:rsidP="0067260A">
                              <w:pPr>
                                <w:spacing w:after="0" w:line="240" w:lineRule="auto"/>
                                <w:jc w:val="center"/>
                              </w:pPr>
                              <w:r>
                                <w:t>n = 87</w:t>
                              </w:r>
                            </w:p>
                          </w:txbxContent>
                        </wps:txbx>
                        <wps:bodyPr rot="0" vert="horz" wrap="square" lIns="91440" tIns="45720" rIns="91440" bIns="45720" anchor="t" anchorCtr="0">
                          <a:noAutofit/>
                        </wps:bodyPr>
                      </wps:wsp>
                      <wps:wsp>
                        <wps:cNvPr id="1240939634" name="Text Box 1240939634"/>
                        <wps:cNvSpPr txBox="1">
                          <a:spLocks noChangeArrowheads="1"/>
                        </wps:cNvSpPr>
                        <wps:spPr bwMode="auto">
                          <a:xfrm>
                            <a:off x="929568" y="125249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100087A" w14:textId="77777777" w:rsidR="0067260A" w:rsidRDefault="0067260A" w:rsidP="0067260A">
                              <w:pPr>
                                <w:spacing w:after="0" w:line="240" w:lineRule="auto"/>
                                <w:jc w:val="center"/>
                              </w:pPr>
                              <w:r>
                                <w:t>Duplicate Removal</w:t>
                              </w:r>
                            </w:p>
                            <w:p w14:paraId="6951F554" w14:textId="77777777" w:rsidR="0067260A" w:rsidRDefault="0067260A" w:rsidP="0067260A">
                              <w:pPr>
                                <w:spacing w:after="0" w:line="240" w:lineRule="auto"/>
                                <w:jc w:val="center"/>
                              </w:pPr>
                              <w:r>
                                <w:t>n = 13,549</w:t>
                              </w:r>
                            </w:p>
                          </w:txbxContent>
                        </wps:txbx>
                        <wps:bodyPr rot="0" vert="horz" wrap="square" lIns="91440" tIns="45720" rIns="91440" bIns="45720" anchor="t" anchorCtr="0">
                          <a:noAutofit/>
                        </wps:bodyPr>
                      </wps:wsp>
                      <wps:wsp>
                        <wps:cNvPr id="111320084" name="Text Box 111320084"/>
                        <wps:cNvSpPr txBox="1">
                          <a:spLocks noChangeArrowheads="1"/>
                        </wps:cNvSpPr>
                        <wps:spPr bwMode="auto">
                          <a:xfrm>
                            <a:off x="4054732" y="125249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880516F" w14:textId="77777777" w:rsidR="0067260A" w:rsidRDefault="0067260A" w:rsidP="0067260A">
                              <w:pPr>
                                <w:spacing w:after="0" w:line="240" w:lineRule="auto"/>
                                <w:jc w:val="center"/>
                              </w:pPr>
                              <w:r>
                                <w:t>Duplicate Removal</w:t>
                              </w:r>
                            </w:p>
                            <w:p w14:paraId="7DC0ED95" w14:textId="77777777" w:rsidR="0067260A" w:rsidRDefault="0067260A" w:rsidP="0067260A">
                              <w:pPr>
                                <w:spacing w:after="0" w:line="240" w:lineRule="auto"/>
                                <w:jc w:val="center"/>
                              </w:pPr>
                              <w:r>
                                <w:t>n = 3,932</w:t>
                              </w:r>
                            </w:p>
                          </w:txbxContent>
                        </wps:txbx>
                        <wps:bodyPr rot="0" vert="horz" wrap="square" lIns="91440" tIns="45720" rIns="91440" bIns="45720" anchor="t" anchorCtr="0">
                          <a:noAutofit/>
                        </wps:bodyPr>
                      </wps:wsp>
                      <wps:wsp>
                        <wps:cNvPr id="580105479" name="Text Box 580105479"/>
                        <wps:cNvSpPr txBox="1">
                          <a:spLocks noChangeArrowheads="1"/>
                        </wps:cNvSpPr>
                        <wps:spPr bwMode="auto">
                          <a:xfrm>
                            <a:off x="1462003" y="231736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9DECE76" w14:textId="77777777" w:rsidR="0067260A" w:rsidRDefault="0067260A" w:rsidP="0067260A">
                              <w:pPr>
                                <w:spacing w:after="0" w:line="240" w:lineRule="auto"/>
                                <w:jc w:val="center"/>
                              </w:pPr>
                              <w:r>
                                <w:t>Abstract Screening</w:t>
                              </w:r>
                            </w:p>
                            <w:p w14:paraId="33A35E08" w14:textId="77777777" w:rsidR="0067260A" w:rsidRDefault="0067260A" w:rsidP="0067260A">
                              <w:pPr>
                                <w:spacing w:after="0" w:line="240" w:lineRule="auto"/>
                                <w:jc w:val="center"/>
                              </w:pPr>
                              <w:r>
                                <w:t>n = 202</w:t>
                              </w:r>
                            </w:p>
                          </w:txbxContent>
                        </wps:txbx>
                        <wps:bodyPr rot="0" vert="horz" wrap="square" lIns="91440" tIns="45720" rIns="91440" bIns="45720" anchor="t" anchorCtr="0">
                          <a:noAutofit/>
                        </wps:bodyPr>
                      </wps:wsp>
                      <wps:wsp>
                        <wps:cNvPr id="940473207" name="Text Box 940473207"/>
                        <wps:cNvSpPr txBox="1">
                          <a:spLocks noChangeArrowheads="1"/>
                        </wps:cNvSpPr>
                        <wps:spPr bwMode="auto">
                          <a:xfrm>
                            <a:off x="3545446" y="231736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96D0F8" w14:textId="77777777" w:rsidR="0067260A" w:rsidRDefault="0067260A" w:rsidP="0067260A">
                              <w:pPr>
                                <w:spacing w:after="0" w:line="240" w:lineRule="auto"/>
                                <w:jc w:val="center"/>
                              </w:pPr>
                              <w:r>
                                <w:t>Abstract Screening</w:t>
                              </w:r>
                            </w:p>
                            <w:p w14:paraId="67DBAB4F" w14:textId="77777777" w:rsidR="0067260A" w:rsidRDefault="0067260A" w:rsidP="0067260A">
                              <w:pPr>
                                <w:spacing w:after="0" w:line="240" w:lineRule="auto"/>
                                <w:jc w:val="center"/>
                              </w:pPr>
                              <w:r>
                                <w:t>n = 233</w:t>
                              </w:r>
                            </w:p>
                          </w:txbxContent>
                        </wps:txbx>
                        <wps:bodyPr rot="0" vert="horz" wrap="square" lIns="91440" tIns="45720" rIns="91440" bIns="45720" anchor="t" anchorCtr="0">
                          <a:noAutofit/>
                        </wps:bodyPr>
                      </wps:wsp>
                      <wps:wsp>
                        <wps:cNvPr id="1378609897" name="Left Brace 1378609897"/>
                        <wps:cNvSpPr/>
                        <wps:spPr>
                          <a:xfrm>
                            <a:off x="223512" y="5488827"/>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215049" name="Text Box 2"/>
                        <wps:cNvSpPr txBox="1">
                          <a:spLocks noChangeArrowheads="1"/>
                        </wps:cNvSpPr>
                        <wps:spPr bwMode="auto">
                          <a:xfrm rot="16200000">
                            <a:off x="-349435" y="5691384"/>
                            <a:ext cx="977900" cy="243840"/>
                          </a:xfrm>
                          <a:prstGeom prst="rect">
                            <a:avLst/>
                          </a:prstGeom>
                          <a:noFill/>
                          <a:ln w="9525">
                            <a:noFill/>
                            <a:miter lim="800000"/>
                            <a:headEnd/>
                            <a:tailEnd/>
                          </a:ln>
                        </wps:spPr>
                        <wps:txbx>
                          <w:txbxContent>
                            <w:p w14:paraId="4AEB19FE" w14:textId="77777777" w:rsidR="0067260A" w:rsidRDefault="0067260A" w:rsidP="0067260A">
                              <w:pPr>
                                <w:jc w:val="center"/>
                              </w:pPr>
                              <w:r>
                                <w:t>Extraction</w:t>
                              </w:r>
                            </w:p>
                          </w:txbxContent>
                        </wps:txbx>
                        <wps:bodyPr rot="0" vert="horz" wrap="square" lIns="91440" tIns="45720" rIns="91440" bIns="45720" anchor="t" anchorCtr="0">
                          <a:noAutofit/>
                        </wps:bodyPr>
                      </wps:wsp>
                      <wps:wsp>
                        <wps:cNvPr id="1195271474" name="Left Brace 1195271474"/>
                        <wps:cNvSpPr/>
                        <wps:spPr>
                          <a:xfrm>
                            <a:off x="211937" y="1171470"/>
                            <a:ext cx="137160" cy="288099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772205" name="Text Box 2"/>
                        <wps:cNvSpPr txBox="1">
                          <a:spLocks noChangeArrowheads="1"/>
                        </wps:cNvSpPr>
                        <wps:spPr bwMode="auto">
                          <a:xfrm rot="16200000">
                            <a:off x="-656164" y="2490984"/>
                            <a:ext cx="1598930" cy="276225"/>
                          </a:xfrm>
                          <a:prstGeom prst="rect">
                            <a:avLst/>
                          </a:prstGeom>
                          <a:noFill/>
                          <a:ln w="9525">
                            <a:noFill/>
                            <a:miter lim="800000"/>
                            <a:headEnd/>
                            <a:tailEnd/>
                          </a:ln>
                        </wps:spPr>
                        <wps:txbx>
                          <w:txbxContent>
                            <w:p w14:paraId="6D953469" w14:textId="77777777" w:rsidR="0067260A" w:rsidRDefault="0067260A" w:rsidP="0067260A">
                              <w:pPr>
                                <w:jc w:val="center"/>
                              </w:pPr>
                              <w:r>
                                <w:t>Original Study Screening</w:t>
                              </w:r>
                            </w:p>
                          </w:txbxContent>
                        </wps:txbx>
                        <wps:bodyPr rot="0" vert="horz" wrap="square" lIns="91440" tIns="45720" rIns="91440" bIns="45720" anchor="t" anchorCtr="0">
                          <a:noAutofit/>
                        </wps:bodyPr>
                      </wps:wsp>
                      <wps:wsp>
                        <wps:cNvPr id="1870065057" name="Straight Arrow Connector 1870065057"/>
                        <wps:cNvCnPr/>
                        <wps:spPr>
                          <a:xfrm>
                            <a:off x="917993" y="835804"/>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56228" name="Straight Arrow Connector 1229856228"/>
                        <wps:cNvCnPr/>
                        <wps:spPr>
                          <a:xfrm flipH="1">
                            <a:off x="1974665" y="835804"/>
                            <a:ext cx="1011880" cy="446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8378883" name="Straight Arrow Connector 848378883"/>
                        <wps:cNvCnPr/>
                        <wps:spPr>
                          <a:xfrm flipH="1">
                            <a:off x="1488528" y="847379"/>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3591528" name="Straight Arrow Connector 863591528"/>
                        <wps:cNvCnPr/>
                        <wps:spPr>
                          <a:xfrm>
                            <a:off x="4031583" y="835804"/>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9283204" name="Straight Arrow Connector 319283204"/>
                        <wps:cNvCnPr/>
                        <wps:spPr>
                          <a:xfrm flipH="1">
                            <a:off x="4671566" y="847379"/>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9449641" name="Straight Arrow Connector 959449641"/>
                        <wps:cNvCnPr/>
                        <wps:spPr>
                          <a:xfrm>
                            <a:off x="1438854" y="1912249"/>
                            <a:ext cx="457200" cy="3934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7483453" name="Straight Arrow Connector 897483453"/>
                        <wps:cNvCnPr/>
                        <wps:spPr>
                          <a:xfrm>
                            <a:off x="1971289" y="2965546"/>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822934" name="Straight Arrow Connector 147822934"/>
                        <wps:cNvCnPr/>
                        <wps:spPr>
                          <a:xfrm>
                            <a:off x="2503725" y="4018842"/>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039764" name="Straight Arrow Connector 980039764"/>
                        <wps:cNvCnPr/>
                        <wps:spPr>
                          <a:xfrm flipH="1">
                            <a:off x="4104407" y="1900675"/>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7872031" name="Straight Arrow Connector 1947872031"/>
                        <wps:cNvCnPr/>
                        <wps:spPr>
                          <a:xfrm flipH="1">
                            <a:off x="3595121" y="2965546"/>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0508789" name="Straight Arrow Connector 1740508789"/>
                        <wps:cNvCnPr/>
                        <wps:spPr>
                          <a:xfrm flipH="1">
                            <a:off x="3074260" y="4018842"/>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2954120" name="Straight Arrow Connector 912954120"/>
                        <wps:cNvCnPr/>
                        <wps:spPr>
                          <a:xfrm flipV="1">
                            <a:off x="2700494" y="908628"/>
                            <a:ext cx="1201479" cy="2455782"/>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294177413" name="Text Box 1294177413"/>
                        <wps:cNvSpPr txBox="1">
                          <a:spLocks noChangeArrowheads="1"/>
                        </wps:cNvSpPr>
                        <wps:spPr bwMode="auto">
                          <a:xfrm>
                            <a:off x="2515299" y="4412381"/>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91D36DE" w14:textId="77777777" w:rsidR="0067260A" w:rsidRDefault="0067260A" w:rsidP="0067260A">
                              <w:pPr>
                                <w:spacing w:after="0" w:line="240" w:lineRule="auto"/>
                                <w:jc w:val="center"/>
                              </w:pPr>
                              <w:r>
                                <w:t>Screening Process</w:t>
                              </w:r>
                            </w:p>
                            <w:p w14:paraId="40CEA9D5" w14:textId="77777777" w:rsidR="0067260A" w:rsidRDefault="0067260A" w:rsidP="0067260A">
                              <w:pPr>
                                <w:spacing w:after="0" w:line="240" w:lineRule="auto"/>
                                <w:jc w:val="center"/>
                              </w:pPr>
                              <w:r>
                                <w:t>n = 44</w:t>
                              </w:r>
                            </w:p>
                          </w:txbxContent>
                        </wps:txbx>
                        <wps:bodyPr rot="0" vert="horz" wrap="square" lIns="91440" tIns="45720" rIns="91440" bIns="45720" anchor="t" anchorCtr="0">
                          <a:noAutofit/>
                        </wps:bodyPr>
                      </wps:wsp>
                      <wps:wsp>
                        <wps:cNvPr id="1062505436" name="Left Brace 1062505436"/>
                        <wps:cNvSpPr/>
                        <wps:spPr>
                          <a:xfrm>
                            <a:off x="223512" y="4423956"/>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986399" name="Text Box 2"/>
                        <wps:cNvSpPr txBox="1">
                          <a:spLocks noChangeArrowheads="1"/>
                        </wps:cNvSpPr>
                        <wps:spPr bwMode="auto">
                          <a:xfrm rot="16200000">
                            <a:off x="-438150" y="4634205"/>
                            <a:ext cx="1120140" cy="243840"/>
                          </a:xfrm>
                          <a:prstGeom prst="rect">
                            <a:avLst/>
                          </a:prstGeom>
                          <a:noFill/>
                          <a:ln w="9525">
                            <a:noFill/>
                            <a:miter lim="800000"/>
                            <a:headEnd/>
                            <a:tailEnd/>
                          </a:ln>
                        </wps:spPr>
                        <wps:txbx>
                          <w:txbxContent>
                            <w:p w14:paraId="7B4C8FA3" w14:textId="77777777" w:rsidR="0067260A" w:rsidRDefault="0067260A" w:rsidP="0067260A">
                              <w:pPr>
                                <w:jc w:val="center"/>
                              </w:pPr>
                              <w:r>
                                <w:t>Screening</w:t>
                              </w:r>
                            </w:p>
                          </w:txbxContent>
                        </wps:txbx>
                        <wps:bodyPr rot="0" vert="horz" wrap="square" lIns="91440" tIns="45720" rIns="91440" bIns="45720" anchor="t" anchorCtr="0">
                          <a:noAutofit/>
                        </wps:bodyPr>
                      </wps:wsp>
                      <wps:wsp>
                        <wps:cNvPr id="1294291506" name="Straight Arrow Connector 2"/>
                        <wps:cNvCnPr/>
                        <wps:spPr>
                          <a:xfrm>
                            <a:off x="3031337" y="5072138"/>
                            <a:ext cx="0" cy="4184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F124E9" id="Group 1" o:spid="_x0000_s1026" style="position:absolute;margin-left:2.7pt;margin-top:-29.35pt;width:448pt;height:496.25pt;z-index:251934720" coordsize="56897,630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">
                <v:roundrect id="_x0000_s1027" style="position:absolute;left:4087;top:1876;width:10306;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" fillcolor="#d9e2f3 [660]" strokecolor="#8eaadb [1940]">
                  <v:stroke joinstyle="miter"/>
                  <v:textbox>
                    <w:txbxContent>
                      <w:p w14:paraId="69E530B3" w14:textId="77777777" w:rsidR="0067260A" w:rsidRDefault="0067260A" w:rsidP="0067260A">
                        <w:pPr>
                          <w:spacing w:after="0" w:line="240" w:lineRule="auto"/>
                          <w:jc w:val="center"/>
                        </w:pPr>
                        <w:r>
                          <w:t>Scopus</w:t>
                        </w:r>
                      </w:p>
                      <w:p w14:paraId="188A2D6E" w14:textId="77777777" w:rsidR="0067260A" w:rsidRDefault="0067260A" w:rsidP="0067260A">
                        <w:pPr>
                          <w:spacing w:after="0" w:line="240" w:lineRule="auto"/>
                          <w:jc w:val="center"/>
                        </w:pPr>
                        <w:r>
                          <w:t>n = 5,757</w:t>
                        </w:r>
                      </w:p>
                    </w:txbxContent>
                  </v:textbox>
                </v:roundrect>
                <v:roundrect id="Text Box 1166026021" o:spid="_x0000_s1028" style="position:absolute;left:14388;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" fillcolor="#d9e2f3 [660]" strokecolor="#8eaadb [1940]">
                  <v:stroke joinstyle="miter"/>
                  <v:textbox>
                    <w:txbxContent>
                      <w:p w14:paraId="58A85D2D" w14:textId="77777777" w:rsidR="0067260A" w:rsidRDefault="0067260A" w:rsidP="0067260A">
                        <w:pPr>
                          <w:spacing w:after="0" w:line="240" w:lineRule="auto"/>
                          <w:jc w:val="center"/>
                        </w:pPr>
                        <w:r>
                          <w:t>Web of Science</w:t>
                        </w:r>
                      </w:p>
                      <w:p w14:paraId="4E0B75CB" w14:textId="77777777" w:rsidR="0067260A" w:rsidRDefault="0067260A" w:rsidP="0067260A">
                        <w:pPr>
                          <w:spacing w:after="0" w:line="240" w:lineRule="auto"/>
                          <w:jc w:val="center"/>
                        </w:pPr>
                        <w:r>
                          <w:t>n = 8,604</w:t>
                        </w:r>
                      </w:p>
                    </w:txbxContent>
                  </v:textbox>
                </v:roundrect>
                <v:roundrect id="Text Box 275360270" o:spid="_x0000_s1029" style="position:absolute;left:24805;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" fillcolor="#d9e2f3 [660]" strokecolor="#8eaadb [1940]">
                  <v:stroke joinstyle="miter"/>
                  <v:textbox>
                    <w:txbxContent>
                      <w:p w14:paraId="7F9778D9" w14:textId="77777777" w:rsidR="0067260A" w:rsidRDefault="0067260A" w:rsidP="0067260A">
                        <w:pPr>
                          <w:spacing w:after="0" w:line="240" w:lineRule="auto"/>
                          <w:jc w:val="center"/>
                        </w:pPr>
                        <w:r>
                          <w:t>ScienceDirect</w:t>
                        </w:r>
                      </w:p>
                      <w:p w14:paraId="71041C0F" w14:textId="77777777" w:rsidR="0067260A" w:rsidRDefault="0067260A" w:rsidP="0067260A">
                        <w:pPr>
                          <w:spacing w:after="0" w:line="240" w:lineRule="auto"/>
                          <w:jc w:val="center"/>
                        </w:pPr>
                        <w:r>
                          <w:t>n = 3,370</w:t>
                        </w:r>
                      </w:p>
                    </w:txbxContent>
                  </v:textbox>
                </v:roundrect>
                <v:roundrect id="Text Box 851379129" o:spid="_x0000_s1030" style="position:absolute;left:35107;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" fillcolor="#d9e2f3 [660]" strokecolor="#8eaadb [1940]">
                  <v:stroke joinstyle="miter"/>
                  <v:textbox>
                    <w:txbxContent>
                      <w:p w14:paraId="24008704" w14:textId="77777777" w:rsidR="0067260A" w:rsidRDefault="0067260A" w:rsidP="0067260A">
                        <w:pPr>
                          <w:spacing w:after="0" w:line="240" w:lineRule="auto"/>
                          <w:jc w:val="center"/>
                        </w:pPr>
                        <w:r>
                          <w:t>Forward Search</w:t>
                        </w:r>
                      </w:p>
                      <w:p w14:paraId="434878BF" w14:textId="77777777" w:rsidR="0067260A" w:rsidRDefault="0067260A" w:rsidP="0067260A">
                        <w:pPr>
                          <w:spacing w:after="0" w:line="240" w:lineRule="auto"/>
                          <w:jc w:val="center"/>
                        </w:pPr>
                        <w:r>
                          <w:t>n = 2,309</w:t>
                        </w:r>
                      </w:p>
                    </w:txbxContent>
                  </v:textbox>
                </v:roundrect>
                <v:roundrect id="Text Box 1476914302" o:spid="_x0000_s1031" style="position:absolute;left:45524;top:1876;width:11373;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" fillcolor="#d9e2f3 [660]" strokecolor="#8eaadb [1940]">
                  <v:stroke joinstyle="miter"/>
                  <v:textbox>
                    <w:txbxContent>
                      <w:p w14:paraId="0AC1F2BB" w14:textId="77777777" w:rsidR="0067260A" w:rsidRDefault="0067260A" w:rsidP="0067260A">
                        <w:pPr>
                          <w:spacing w:after="0" w:line="240" w:lineRule="auto"/>
                          <w:jc w:val="center"/>
                        </w:pPr>
                        <w:r>
                          <w:t>Backward Search</w:t>
                        </w:r>
                      </w:p>
                      <w:p w14:paraId="4D89B864" w14:textId="77777777" w:rsidR="0067260A" w:rsidRDefault="0067260A" w:rsidP="0067260A">
                        <w:pPr>
                          <w:spacing w:after="0" w:line="240" w:lineRule="auto"/>
                          <w:jc w:val="center"/>
                        </w:pPr>
                        <w:r>
                          <w:t>n = 3,943</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2181039" o:spid="_x0000_s1032" type="#_x0000_t87" style="position:absolute;left:2119;top:1876;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" adj="383" strokecolor="black [3213]" strokeweight=".5pt">
                  <v:stroke joinstyle="miter"/>
                </v:shape>
                <v:shapetype id="_x0000_t202" coordsize="21600,21600" o:spt="202" path="m,l,21600r21600,l21600,xe">
                  <v:stroke joinstyle="miter"/>
                  <v:path gradientshapeok="t" o:connecttype="rect"/>
                </v:shapetype>
                <v:shape id="_x0000_s1033" type="#_x0000_t202" style="position:absolute;left:-3611;top:3671;width:9779;height:243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" filled="f" stroked="f">
                  <v:textbox>
                    <w:txbxContent>
                      <w:p w14:paraId="6BF80B7E" w14:textId="77777777" w:rsidR="0067260A" w:rsidRDefault="0067260A" w:rsidP="0067260A">
                        <w:pPr>
                          <w:jc w:val="center"/>
                        </w:pPr>
                        <w:r>
                          <w:t>Identification</w:t>
                        </w:r>
                      </w:p>
                    </w:txbxContent>
                  </v:textbox>
                </v:shape>
                <v:roundrect id="Text Box 1286170402" o:spid="_x0000_s1034" style="position:absolute;left:25268;top:55004;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" fillcolor="#d9e2f3 [660]" strokecolor="#8eaadb [1940]">
                  <v:stroke joinstyle="miter"/>
                  <v:textbox>
                    <w:txbxContent>
                      <w:p w14:paraId="2914D53F" w14:textId="77777777" w:rsidR="0067260A" w:rsidRDefault="0067260A" w:rsidP="0067260A">
                        <w:pPr>
                          <w:spacing w:after="0" w:line="240" w:lineRule="auto"/>
                          <w:jc w:val="center"/>
                        </w:pPr>
                        <w:r>
                          <w:t>Included</w:t>
                        </w:r>
                      </w:p>
                      <w:p w14:paraId="1F458F8E" w14:textId="77777777" w:rsidR="0067260A" w:rsidRDefault="0067260A" w:rsidP="0067260A">
                        <w:pPr>
                          <w:spacing w:after="0" w:line="240" w:lineRule="auto"/>
                          <w:jc w:val="center"/>
                        </w:pPr>
                        <w:r>
                          <w:t>n = 44</w:t>
                        </w:r>
                      </w:p>
                      <w:p w14:paraId="4AA100DE" w14:textId="77777777" w:rsidR="0067260A" w:rsidRDefault="0067260A" w:rsidP="0067260A">
                        <w:pPr>
                          <w:spacing w:after="0" w:line="240" w:lineRule="auto"/>
                          <w:jc w:val="center"/>
                        </w:pPr>
                        <w:r>
                          <w:t>k = 212</w:t>
                        </w:r>
                      </w:p>
                    </w:txbxContent>
                  </v:textbox>
                </v:roundrect>
                <v:roundrect id="Text Box 1049787320" o:spid="_x0000_s1035" style="position:absolute;left:30361;top:33590;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" fillcolor="#d9e2f3 [660]" strokecolor="#8eaadb [1940]">
                  <v:stroke joinstyle="miter"/>
                  <v:textbox>
                    <w:txbxContent>
                      <w:p w14:paraId="6521F897" w14:textId="77777777" w:rsidR="0067260A" w:rsidRDefault="0067260A" w:rsidP="0067260A">
                        <w:pPr>
                          <w:spacing w:after="0" w:line="240" w:lineRule="auto"/>
                          <w:jc w:val="center"/>
                        </w:pPr>
                        <w:r>
                          <w:t>Full-text Screening</w:t>
                        </w:r>
                      </w:p>
                      <w:p w14:paraId="634AA114" w14:textId="77777777" w:rsidR="0067260A" w:rsidRDefault="0067260A" w:rsidP="0067260A">
                        <w:pPr>
                          <w:spacing w:after="0" w:line="240" w:lineRule="auto"/>
                          <w:jc w:val="center"/>
                        </w:pPr>
                        <w:r>
                          <w:t>n = 87</w:t>
                        </w:r>
                      </w:p>
                    </w:txbxContent>
                  </v:textbox>
                </v:roundrect>
                <v:roundrect id="Text Box 1240939634" o:spid="_x0000_s1036" style="position:absolute;left:9295;top:12524;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" fillcolor="#d9e2f3 [660]" strokecolor="#8eaadb [1940]">
                  <v:stroke joinstyle="miter"/>
                  <v:textbox>
                    <w:txbxContent>
                      <w:p w14:paraId="3100087A" w14:textId="77777777" w:rsidR="0067260A" w:rsidRDefault="0067260A" w:rsidP="0067260A">
                        <w:pPr>
                          <w:spacing w:after="0" w:line="240" w:lineRule="auto"/>
                          <w:jc w:val="center"/>
                        </w:pPr>
                        <w:r>
                          <w:t>Duplicate Removal</w:t>
                        </w:r>
                      </w:p>
                      <w:p w14:paraId="6951F554" w14:textId="77777777" w:rsidR="0067260A" w:rsidRDefault="0067260A" w:rsidP="0067260A">
                        <w:pPr>
                          <w:spacing w:after="0" w:line="240" w:lineRule="auto"/>
                          <w:jc w:val="center"/>
                        </w:pPr>
                        <w:r>
                          <w:t>n = 13,549</w:t>
                        </w:r>
                      </w:p>
                    </w:txbxContent>
                  </v:textbox>
                </v:roundrect>
                <v:roundrect id="Text Box 111320084" o:spid="_x0000_s1037" style="position:absolute;left:40547;top:12524;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" fillcolor="#d9e2f3 [660]" strokecolor="#8eaadb [1940]">
                  <v:stroke joinstyle="miter"/>
                  <v:textbox>
                    <w:txbxContent>
                      <w:p w14:paraId="4880516F" w14:textId="77777777" w:rsidR="0067260A" w:rsidRDefault="0067260A" w:rsidP="0067260A">
                        <w:pPr>
                          <w:spacing w:after="0" w:line="240" w:lineRule="auto"/>
                          <w:jc w:val="center"/>
                        </w:pPr>
                        <w:r>
                          <w:t>Duplicate Removal</w:t>
                        </w:r>
                      </w:p>
                      <w:p w14:paraId="7DC0ED95" w14:textId="77777777" w:rsidR="0067260A" w:rsidRDefault="0067260A" w:rsidP="0067260A">
                        <w:pPr>
                          <w:spacing w:after="0" w:line="240" w:lineRule="auto"/>
                          <w:jc w:val="center"/>
                        </w:pPr>
                        <w:r>
                          <w:t>n = 3,932</w:t>
                        </w:r>
                      </w:p>
                    </w:txbxContent>
                  </v:textbox>
                </v:roundrect>
                <v:roundrect id="Text Box 580105479" o:spid="_x0000_s1038" style="position:absolute;left:14620;top:23173;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" fillcolor="#d9e2f3 [660]" strokecolor="#8eaadb [1940]">
                  <v:stroke joinstyle="miter"/>
                  <v:textbox>
                    <w:txbxContent>
                      <w:p w14:paraId="39DECE76" w14:textId="77777777" w:rsidR="0067260A" w:rsidRDefault="0067260A" w:rsidP="0067260A">
                        <w:pPr>
                          <w:spacing w:after="0" w:line="240" w:lineRule="auto"/>
                          <w:jc w:val="center"/>
                        </w:pPr>
                        <w:r>
                          <w:t>Abstract Screening</w:t>
                        </w:r>
                      </w:p>
                      <w:p w14:paraId="33A35E08" w14:textId="77777777" w:rsidR="0067260A" w:rsidRDefault="0067260A" w:rsidP="0067260A">
                        <w:pPr>
                          <w:spacing w:after="0" w:line="240" w:lineRule="auto"/>
                          <w:jc w:val="center"/>
                        </w:pPr>
                        <w:r>
                          <w:t>n = 202</w:t>
                        </w:r>
                      </w:p>
                    </w:txbxContent>
                  </v:textbox>
                </v:roundrect>
                <v:roundrect id="Text Box 940473207" o:spid="_x0000_s1039" style="position:absolute;left:35454;top:23173;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" fillcolor="#d9e2f3 [660]" strokecolor="#8eaadb [1940]">
                  <v:stroke joinstyle="miter"/>
                  <v:textbox>
                    <w:txbxContent>
                      <w:p w14:paraId="4F96D0F8" w14:textId="77777777" w:rsidR="0067260A" w:rsidRDefault="0067260A" w:rsidP="0067260A">
                        <w:pPr>
                          <w:spacing w:after="0" w:line="240" w:lineRule="auto"/>
                          <w:jc w:val="center"/>
                        </w:pPr>
                        <w:r>
                          <w:t>Abstract Screening</w:t>
                        </w:r>
                      </w:p>
                      <w:p w14:paraId="67DBAB4F" w14:textId="77777777" w:rsidR="0067260A" w:rsidRDefault="0067260A" w:rsidP="0067260A">
                        <w:pPr>
                          <w:spacing w:after="0" w:line="240" w:lineRule="auto"/>
                          <w:jc w:val="center"/>
                        </w:pPr>
                        <w:r>
                          <w:t>n = 233</w:t>
                        </w:r>
                      </w:p>
                    </w:txbxContent>
                  </v:textbox>
                </v:roundrect>
                <v:shape id="Left Brace 1378609897" o:spid="_x0000_s1040" type="#_x0000_t87" style="position:absolute;left:2235;top:54888;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" adj="383" strokecolor="black [3213]" strokeweight=".5pt">
                  <v:stroke joinstyle="miter"/>
                </v:shape>
                <v:shape id="_x0000_s1041" type="#_x0000_t202" style="position:absolute;left:-3495;top:56913;width:9779;height:243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" filled="f" stroked="f">
                  <v:textbox>
                    <w:txbxContent>
                      <w:p w14:paraId="4AEB19FE" w14:textId="77777777" w:rsidR="0067260A" w:rsidRDefault="0067260A" w:rsidP="0067260A">
                        <w:pPr>
                          <w:jc w:val="center"/>
                        </w:pPr>
                        <w:r>
                          <w:t>Extraction</w:t>
                        </w:r>
                      </w:p>
                    </w:txbxContent>
                  </v:textbox>
                </v:shape>
                <v:shape id="Left Brace 1195271474" o:spid="_x0000_s1042" type="#_x0000_t87" style="position:absolute;left:2119;top:11714;width:1371;height:28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" adj="86" strokecolor="black [3213]" strokeweight=".5pt">
                  <v:stroke joinstyle="miter"/>
                </v:shape>
                <v:shape id="_x0000_s1043" type="#_x0000_t202" style="position:absolute;left:-6562;top:24909;width:15989;height:276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" filled="f" stroked="f">
                  <v:textbox>
                    <w:txbxContent>
                      <w:p w14:paraId="6D953469" w14:textId="77777777" w:rsidR="0067260A" w:rsidRDefault="0067260A" w:rsidP="0067260A">
                        <w:pPr>
                          <w:jc w:val="center"/>
                        </w:pPr>
                        <w:r>
                          <w:t>Original Study Screening</w:t>
                        </w:r>
                      </w:p>
                    </w:txbxContent>
                  </v:textbox>
                </v:shape>
                <v:shapetype id="_x0000_t32" coordsize="21600,21600" o:spt="32" o:oned="t" path="m,l21600,21600e" filled="f">
                  <v:path arrowok="t" fillok="f" o:connecttype="none"/>
                  <o:lock v:ext="edit" shapetype="t"/>
                </v:shapetype>
                <v:shape id="Straight Arrow Connector 1870065057" o:spid="_x0000_s1044" type="#_x0000_t32" style="position:absolute;left:9179;top:8358;width:4572;height:3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" strokecolor="black [3213]" strokeweight=".5pt">
                  <v:stroke endarrow="block" joinstyle="miter"/>
                </v:shape>
                <v:shape id="Straight Arrow Connector 1229856228" o:spid="_x0000_s1045" type="#_x0000_t32" style="position:absolute;left:19746;top:8358;width:10119;height:446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" strokecolor="black [3213]" strokeweight=".5pt">
                  <v:stroke endarrow="block" joinstyle="miter"/>
                </v:shape>
                <v:shape id="Straight Arrow Connector 848378883" o:spid="_x0000_s1046" type="#_x0000_t32" style="position:absolute;left:14885;top:8473;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" strokecolor="black [3213]" strokeweight=".5pt">
                  <v:stroke endarrow="block" joinstyle="miter"/>
                </v:shape>
                <v:shape id="Straight Arrow Connector 863591528" o:spid="_x0000_s1047" type="#_x0000_t32" style="position:absolute;left:40315;top:8358;width:4572;height:3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" strokecolor="black [3213]" strokeweight=".5pt">
                  <v:stroke endarrow="block" joinstyle="miter"/>
                </v:shape>
                <v:shape id="Straight Arrow Connector 319283204" o:spid="_x0000_s1048" type="#_x0000_t32" style="position:absolute;left:46715;top:8473;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" strokecolor="black [3213]" strokeweight=".5pt">
                  <v:stroke endarrow="block" joinstyle="miter"/>
                </v:shape>
                <v:shape id="Straight Arrow Connector 959449641" o:spid="_x0000_s1049" type="#_x0000_t32" style="position:absolute;left:14388;top:19122;width:4572;height:39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" strokecolor="black [3213]" strokeweight=".5pt">
                  <v:stroke endarrow="block" joinstyle="miter"/>
                </v:shape>
                <v:shape id="Straight Arrow Connector 897483453" o:spid="_x0000_s1050" type="#_x0000_t32" style="position:absolute;left:19712;top:29655;width:4572;height:3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" strokecolor="black [3213]" strokeweight=".5pt">
                  <v:stroke endarrow="block" joinstyle="miter"/>
                </v:shape>
                <v:shape id="Straight Arrow Connector 147822934" o:spid="_x0000_s1051" type="#_x0000_t32" style="position:absolute;left:25037;top:40188;width:4572;height:3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" strokecolor="black [3213]" strokeweight=".5pt">
                  <v:stroke endarrow="block" joinstyle="miter"/>
                </v:shape>
                <v:shape id="Straight Arrow Connector 980039764" o:spid="_x0000_s1052" type="#_x0000_t32" style="position:absolute;left:41044;top:19006;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" strokecolor="black [3213]" strokeweight=".5pt">
                  <v:stroke endarrow="block" joinstyle="miter"/>
                </v:shape>
                <v:shape id="Straight Arrow Connector 1947872031" o:spid="_x0000_s1053" type="#_x0000_t32" style="position:absolute;left:35951;top:29655;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" strokecolor="black [3213]" strokeweight=".5pt">
                  <v:stroke endarrow="block" joinstyle="miter"/>
                </v:shape>
                <v:shape id="Straight Arrow Connector 1740508789" o:spid="_x0000_s1054" type="#_x0000_t32" style="position:absolute;left:30742;top:40188;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" strokecolor="black [3213]" strokeweight=".5pt">
                  <v:stroke endarrow="block" joinstyle="miter"/>
                </v:shape>
                <v:shape id="Straight Arrow Connector 912954120" o:spid="_x0000_s1055" type="#_x0000_t32" style="position:absolute;left:27004;top:9086;width:12015;height:245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" strokecolor="black [3200]">
                  <v:stroke dashstyle="dash" endarrow="block"/>
                </v:shape>
                <v:roundrect id="Text Box 1294177413" o:spid="_x0000_s1056" style="position:absolute;left:25152;top:44123;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" fillcolor="#d9e2f3 [660]" strokecolor="#8eaadb [1940]">
                  <v:stroke joinstyle="miter"/>
                  <v:textbox>
                    <w:txbxContent>
                      <w:p w14:paraId="091D36DE" w14:textId="77777777" w:rsidR="0067260A" w:rsidRDefault="0067260A" w:rsidP="0067260A">
                        <w:pPr>
                          <w:spacing w:after="0" w:line="240" w:lineRule="auto"/>
                          <w:jc w:val="center"/>
                        </w:pPr>
                        <w:r>
                          <w:t>Screening Process</w:t>
                        </w:r>
                      </w:p>
                      <w:p w14:paraId="40CEA9D5" w14:textId="77777777" w:rsidR="0067260A" w:rsidRDefault="0067260A" w:rsidP="0067260A">
                        <w:pPr>
                          <w:spacing w:after="0" w:line="240" w:lineRule="auto"/>
                          <w:jc w:val="center"/>
                        </w:pPr>
                        <w:r>
                          <w:t>n = 44</w:t>
                        </w:r>
                      </w:p>
                    </w:txbxContent>
                  </v:textbox>
                </v:roundrect>
                <v:shape id="Left Brace 1062505436" o:spid="_x0000_s1057" type="#_x0000_t87" style="position:absolute;left:2235;top:44239;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" adj="383" strokecolor="black [3213]" strokeweight=".5pt">
                  <v:stroke joinstyle="miter"/>
                </v:shape>
                <v:shape id="_x0000_s1058" type="#_x0000_t202" style="position:absolute;left:-4382;top:46342;width:11201;height:243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" filled="f" stroked="f">
                  <v:textbox>
                    <w:txbxContent>
                      <w:p w14:paraId="7B4C8FA3" w14:textId="77777777" w:rsidR="0067260A" w:rsidRDefault="0067260A" w:rsidP="0067260A">
                        <w:pPr>
                          <w:jc w:val="center"/>
                        </w:pPr>
                        <w:r>
                          <w:t>Screening</w:t>
                        </w:r>
                      </w:p>
                    </w:txbxContent>
                  </v:textbox>
                </v:shape>
                <v:shape id="Straight Arrow Connector 2" o:spid="_x0000_s1059" type="#_x0000_t32" style="position:absolute;left:30313;top:50721;width:0;height:41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" strokecolor="black [3213]" strokeweight=".5pt">
                  <v:stroke endarrow="block" joinstyle="miter"/>
                </v:shape>
              </v:group>
            </w:pict>
          </mc:Fallback>
        </mc:AlternateContent>
      </w:r>
    </w:p>
    <w:p w14:paraId="63D162C0" w14:textId="4623A7C3" w:rsidR="0067260A" w:rsidRDefault="0067260A" w:rsidP="0067260A">
      <w:pPr>
        <w:tabs>
          <w:tab w:val="left" w:pos="2655"/>
        </w:tabs>
        <w:rPr>
          <w:b/>
          <w:bCs/>
          <w:color w:val="000000" w:themeColor="text1"/>
        </w:rPr>
      </w:pPr>
    </w:p>
    <w:p w14:paraId="72C65A08" w14:textId="51BBB033" w:rsidR="0067260A" w:rsidRDefault="0067260A" w:rsidP="0067260A">
      <w:pPr>
        <w:tabs>
          <w:tab w:val="left" w:pos="2655"/>
        </w:tabs>
        <w:rPr>
          <w:b/>
          <w:bCs/>
          <w:color w:val="000000" w:themeColor="text1"/>
        </w:rPr>
      </w:pPr>
    </w:p>
    <w:p w14:paraId="3E78CF88" w14:textId="74A3CD2A" w:rsidR="0067260A" w:rsidRDefault="0067260A" w:rsidP="0067260A">
      <w:pPr>
        <w:tabs>
          <w:tab w:val="left" w:pos="2655"/>
        </w:tabs>
        <w:rPr>
          <w:b/>
          <w:bCs/>
          <w:color w:val="000000" w:themeColor="text1"/>
        </w:rPr>
      </w:pPr>
    </w:p>
    <w:p w14:paraId="3BBE5A2A" w14:textId="03C8A66A" w:rsidR="0067260A" w:rsidRDefault="0067260A" w:rsidP="0067260A">
      <w:pPr>
        <w:tabs>
          <w:tab w:val="left" w:pos="2655"/>
        </w:tabs>
        <w:rPr>
          <w:b/>
          <w:bCs/>
          <w:color w:val="000000" w:themeColor="text1"/>
        </w:rPr>
      </w:pPr>
    </w:p>
    <w:p w14:paraId="1095DB39" w14:textId="02F6C033" w:rsidR="0067260A" w:rsidRDefault="0067260A" w:rsidP="0067260A">
      <w:pPr>
        <w:tabs>
          <w:tab w:val="left" w:pos="2655"/>
        </w:tabs>
        <w:rPr>
          <w:b/>
          <w:bCs/>
          <w:color w:val="000000" w:themeColor="text1"/>
        </w:rPr>
      </w:pPr>
    </w:p>
    <w:p w14:paraId="6007C4A4" w14:textId="7DC1822E" w:rsidR="0067260A" w:rsidRDefault="0067260A" w:rsidP="0067260A">
      <w:pPr>
        <w:tabs>
          <w:tab w:val="left" w:pos="2655"/>
        </w:tabs>
        <w:rPr>
          <w:b/>
          <w:bCs/>
          <w:color w:val="000000" w:themeColor="text1"/>
        </w:rPr>
      </w:pPr>
    </w:p>
    <w:p w14:paraId="250FA47E" w14:textId="1490247F" w:rsidR="0067260A" w:rsidRDefault="0067260A" w:rsidP="0067260A">
      <w:pPr>
        <w:tabs>
          <w:tab w:val="left" w:pos="2655"/>
        </w:tabs>
        <w:rPr>
          <w:b/>
          <w:bCs/>
          <w:color w:val="000000" w:themeColor="text1"/>
        </w:rPr>
      </w:pPr>
    </w:p>
    <w:p w14:paraId="6426323D" w14:textId="57AD496E" w:rsidR="0067260A" w:rsidRDefault="0067260A" w:rsidP="0067260A">
      <w:pPr>
        <w:tabs>
          <w:tab w:val="left" w:pos="2655"/>
        </w:tabs>
        <w:rPr>
          <w:b/>
          <w:bCs/>
          <w:color w:val="000000" w:themeColor="text1"/>
        </w:rPr>
      </w:pPr>
    </w:p>
    <w:p w14:paraId="28623E68" w14:textId="2FD1E41C" w:rsidR="0067260A" w:rsidRDefault="0067260A" w:rsidP="0067260A">
      <w:pPr>
        <w:tabs>
          <w:tab w:val="left" w:pos="2655"/>
        </w:tabs>
        <w:rPr>
          <w:b/>
          <w:bCs/>
          <w:color w:val="000000" w:themeColor="text1"/>
        </w:rPr>
      </w:pPr>
    </w:p>
    <w:p w14:paraId="5C00D301" w14:textId="2228CA22" w:rsidR="0067260A" w:rsidRDefault="00A22599" w:rsidP="0067260A">
      <w:pPr>
        <w:tabs>
          <w:tab w:val="left" w:pos="2655"/>
        </w:tabs>
        <w:rPr>
          <w:b/>
          <w:bCs/>
          <w:color w:val="000000" w:themeColor="text1"/>
        </w:rPr>
      </w:pPr>
      <w:r>
        <w:rPr>
          <w:noProof/>
        </w:rPr>
        <mc:AlternateContent>
          <mc:Choice Requires="wps">
            <w:drawing>
              <wp:anchor distT="45720" distB="45720" distL="114300" distR="114300" simplePos="0" relativeHeight="251832320" behindDoc="0" locked="0" layoutInCell="1" allowOverlap="1" wp14:anchorId="0BB87359" wp14:editId="2D962A9B">
                <wp:simplePos x="0" y="0"/>
                <wp:positionH relativeFrom="margin">
                  <wp:posOffset>2002466</wp:posOffset>
                </wp:positionH>
                <wp:positionV relativeFrom="paragraph">
                  <wp:posOffset>125256</wp:posOffset>
                </wp:positionV>
                <wp:extent cx="1041400" cy="648335"/>
                <wp:effectExtent l="0" t="0" r="25400" b="18415"/>
                <wp:wrapSquare wrapText="bothSides"/>
                <wp:docPr id="963124158" name="Text Box 963124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48698E4" w14:textId="77777777" w:rsidR="0067260A" w:rsidRDefault="0067260A" w:rsidP="0067260A">
                            <w:pPr>
                              <w:spacing w:after="0" w:line="240" w:lineRule="auto"/>
                              <w:jc w:val="center"/>
                            </w:pPr>
                            <w:r>
                              <w:t>Full-text Screening</w:t>
                            </w:r>
                          </w:p>
                          <w:p w14:paraId="2AA441D7" w14:textId="77777777" w:rsidR="0067260A" w:rsidRDefault="0067260A" w:rsidP="0067260A">
                            <w:pPr>
                              <w:spacing w:after="0" w:line="240" w:lineRule="auto"/>
                              <w:jc w:val="center"/>
                            </w:pPr>
                            <w:r>
                              <w:t>n = 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BB87359" id="Text Box 963124158" o:spid="_x0000_s1060" style="position:absolute;margin-left:157.65pt;margin-top:9.85pt;width:82pt;height:51.05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" fillcolor="#d9e2f3 [660]" strokecolor="#8eaadb [1940]">
                <v:stroke joinstyle="miter"/>
                <v:textbox>
                  <w:txbxContent>
                    <w:p w14:paraId="348698E4" w14:textId="77777777" w:rsidR="0067260A" w:rsidRDefault="0067260A" w:rsidP="0067260A">
                      <w:pPr>
                        <w:spacing w:after="0" w:line="240" w:lineRule="auto"/>
                        <w:jc w:val="center"/>
                      </w:pPr>
                      <w:r>
                        <w:t>Full-text Screening</w:t>
                      </w:r>
                    </w:p>
                    <w:p w14:paraId="2AA441D7" w14:textId="77777777" w:rsidR="0067260A" w:rsidRDefault="0067260A" w:rsidP="0067260A">
                      <w:pPr>
                        <w:spacing w:after="0" w:line="240" w:lineRule="auto"/>
                        <w:jc w:val="center"/>
                      </w:pPr>
                      <w:r>
                        <w:t>n = 57*</w:t>
                      </w:r>
                    </w:p>
                  </w:txbxContent>
                </v:textbox>
                <w10:wrap type="square" anchorx="margin"/>
              </v:roundrect>
            </w:pict>
          </mc:Fallback>
        </mc:AlternateContent>
      </w:r>
    </w:p>
    <w:p w14:paraId="26ABA22F" w14:textId="77777777" w:rsidR="0067260A" w:rsidRDefault="0067260A" w:rsidP="0067260A">
      <w:pPr>
        <w:tabs>
          <w:tab w:val="left" w:pos="2655"/>
        </w:tabs>
        <w:rPr>
          <w:b/>
          <w:bCs/>
          <w:color w:val="000000" w:themeColor="text1"/>
        </w:rPr>
      </w:pPr>
    </w:p>
    <w:p w14:paraId="2179B03B" w14:textId="4E6EE699" w:rsidR="0067260A" w:rsidRDefault="0067260A" w:rsidP="0067260A">
      <w:pPr>
        <w:tabs>
          <w:tab w:val="left" w:pos="2655"/>
        </w:tabs>
        <w:rPr>
          <w:b/>
          <w:bCs/>
          <w:color w:val="000000" w:themeColor="text1"/>
        </w:rPr>
      </w:pPr>
    </w:p>
    <w:p w14:paraId="546A8207" w14:textId="77777777" w:rsidR="0067260A" w:rsidRDefault="0067260A" w:rsidP="0067260A">
      <w:pPr>
        <w:tabs>
          <w:tab w:val="left" w:pos="2655"/>
        </w:tabs>
        <w:rPr>
          <w:b/>
          <w:bCs/>
          <w:color w:val="000000" w:themeColor="text1"/>
        </w:rPr>
      </w:pPr>
    </w:p>
    <w:p w14:paraId="150B2209" w14:textId="3F74150F" w:rsidR="0067260A" w:rsidRDefault="0067260A" w:rsidP="0067260A">
      <w:pPr>
        <w:tabs>
          <w:tab w:val="left" w:pos="2655"/>
        </w:tabs>
        <w:rPr>
          <w:b/>
          <w:bCs/>
          <w:color w:val="000000" w:themeColor="text1"/>
        </w:rPr>
      </w:pPr>
    </w:p>
    <w:p w14:paraId="67255E6D" w14:textId="77777777" w:rsidR="0067260A" w:rsidRDefault="0067260A" w:rsidP="0067260A">
      <w:pPr>
        <w:tabs>
          <w:tab w:val="left" w:pos="2655"/>
        </w:tabs>
        <w:rPr>
          <w:b/>
          <w:bCs/>
          <w:color w:val="000000" w:themeColor="text1"/>
        </w:rPr>
      </w:pPr>
    </w:p>
    <w:p w14:paraId="1FA46D6B" w14:textId="758FB372" w:rsidR="0067260A" w:rsidRDefault="0067260A" w:rsidP="0067260A">
      <w:pPr>
        <w:tabs>
          <w:tab w:val="left" w:pos="2655"/>
        </w:tabs>
        <w:rPr>
          <w:b/>
          <w:bCs/>
          <w:color w:val="000000" w:themeColor="text1"/>
        </w:rPr>
      </w:pPr>
    </w:p>
    <w:p w14:paraId="020651FB" w14:textId="77777777" w:rsidR="0067260A" w:rsidRDefault="0067260A" w:rsidP="0067260A">
      <w:pPr>
        <w:tabs>
          <w:tab w:val="left" w:pos="2655"/>
        </w:tabs>
        <w:rPr>
          <w:b/>
          <w:bCs/>
          <w:color w:val="000000" w:themeColor="text1"/>
        </w:rPr>
      </w:pPr>
    </w:p>
    <w:p w14:paraId="4783AED3" w14:textId="77777777" w:rsidR="0067260A" w:rsidRDefault="0067260A" w:rsidP="0067260A">
      <w:pPr>
        <w:tabs>
          <w:tab w:val="left" w:pos="2655"/>
        </w:tabs>
        <w:rPr>
          <w:b/>
          <w:bCs/>
          <w:color w:val="000000" w:themeColor="text1"/>
        </w:rPr>
      </w:pPr>
    </w:p>
    <w:p w14:paraId="21D6A7AD" w14:textId="77777777" w:rsidR="0067260A" w:rsidRDefault="0067260A" w:rsidP="0067260A">
      <w:pPr>
        <w:tabs>
          <w:tab w:val="left" w:pos="2655"/>
        </w:tabs>
        <w:rPr>
          <w:b/>
          <w:bCs/>
          <w:color w:val="000000" w:themeColor="text1"/>
        </w:rPr>
      </w:pPr>
    </w:p>
    <w:p w14:paraId="05D21A31" w14:textId="77777777" w:rsidR="00A22599" w:rsidRDefault="00A22599" w:rsidP="0067260A">
      <w:pPr>
        <w:tabs>
          <w:tab w:val="left" w:pos="2655"/>
        </w:tabs>
        <w:spacing w:line="480" w:lineRule="auto"/>
        <w:rPr>
          <w:rFonts w:ascii="Times New Roman" w:hAnsi="Times New Roman" w:cs="Times New Roman"/>
          <w:b/>
          <w:bCs/>
          <w:color w:val="000000" w:themeColor="text1"/>
          <w:sz w:val="24"/>
          <w:szCs w:val="24"/>
        </w:rPr>
      </w:pPr>
    </w:p>
    <w:p w14:paraId="42EB6C38" w14:textId="3CB35237" w:rsidR="0067260A" w:rsidRDefault="0067260A" w:rsidP="0067260A">
      <w:pPr>
        <w:tabs>
          <w:tab w:val="left" w:pos="2655"/>
        </w:tabs>
        <w:spacing w:line="480" w:lineRule="auto"/>
        <w:rPr>
          <w:rFonts w:ascii="Times New Roman" w:hAnsi="Times New Roman" w:cs="Times New Roman"/>
          <w:color w:val="000000" w:themeColor="text1"/>
          <w:sz w:val="24"/>
          <w:szCs w:val="24"/>
        </w:rPr>
      </w:pPr>
      <w:r w:rsidRPr="00CD2E4B">
        <w:rPr>
          <w:rFonts w:ascii="Times New Roman" w:hAnsi="Times New Roman" w:cs="Times New Roman"/>
          <w:b/>
          <w:bCs/>
          <w:color w:val="000000" w:themeColor="text1"/>
          <w:sz w:val="24"/>
          <w:szCs w:val="24"/>
        </w:rPr>
        <w:t>Figure S1 PRISMA flow diagram for the systematic search and screening processes.</w:t>
      </w:r>
      <w:r w:rsidRPr="00CD2E4B">
        <w:rPr>
          <w:rFonts w:ascii="Times New Roman" w:hAnsi="Times New Roman" w:cs="Times New Roman"/>
          <w:color w:val="000000" w:themeColor="text1"/>
          <w:sz w:val="24"/>
          <w:szCs w:val="24"/>
        </w:rPr>
        <w:t xml:space="preserve"> n = number of studies remaining after that respective stage. k = number of effect sizes. Dashed line = studies </w:t>
      </w:r>
      <w:r w:rsidR="00A22599">
        <w:rPr>
          <w:rFonts w:ascii="Times New Roman" w:hAnsi="Times New Roman" w:cs="Times New Roman"/>
          <w:color w:val="000000" w:themeColor="text1"/>
          <w:sz w:val="24"/>
          <w:szCs w:val="24"/>
        </w:rPr>
        <w:t>for</w:t>
      </w:r>
      <w:r w:rsidRPr="00CD2E4B">
        <w:rPr>
          <w:rFonts w:ascii="Times New Roman" w:hAnsi="Times New Roman" w:cs="Times New Roman"/>
          <w:color w:val="000000" w:themeColor="text1"/>
          <w:sz w:val="24"/>
          <w:szCs w:val="24"/>
        </w:rPr>
        <w:t xml:space="preserve"> forward and backward search</w:t>
      </w:r>
      <w:r w:rsidR="00A22599">
        <w:rPr>
          <w:rFonts w:ascii="Times New Roman" w:hAnsi="Times New Roman" w:cs="Times New Roman"/>
          <w:color w:val="000000" w:themeColor="text1"/>
          <w:sz w:val="24"/>
          <w:szCs w:val="24"/>
        </w:rPr>
        <w:t>es</w:t>
      </w:r>
      <w:r w:rsidRPr="00CD2E4B">
        <w:rPr>
          <w:rFonts w:ascii="Times New Roman" w:hAnsi="Times New Roman" w:cs="Times New Roman"/>
          <w:color w:val="000000" w:themeColor="text1"/>
          <w:sz w:val="24"/>
          <w:szCs w:val="24"/>
        </w:rPr>
        <w:t>.</w:t>
      </w:r>
    </w:p>
    <w:p w14:paraId="5444AA10" w14:textId="4665D262" w:rsidR="00A22599" w:rsidRDefault="00A22599" w:rsidP="0067260A">
      <w:pPr>
        <w:tabs>
          <w:tab w:val="left" w:pos="2655"/>
        </w:tabs>
        <w:spacing w:line="480" w:lineRule="auto"/>
        <w:rPr>
          <w:rFonts w:ascii="Times New Roman" w:hAnsi="Times New Roman" w:cs="Times New Roman"/>
          <w:sz w:val="24"/>
          <w:szCs w:val="24"/>
        </w:rPr>
      </w:pPr>
    </w:p>
    <w:p w14:paraId="4B44E19A" w14:textId="2C8FAF48" w:rsidR="00A22599" w:rsidRDefault="00A22599" w:rsidP="0067260A">
      <w:pPr>
        <w:tabs>
          <w:tab w:val="left" w:pos="2655"/>
        </w:tabs>
        <w:spacing w:line="480" w:lineRule="auto"/>
        <w:rPr>
          <w:rFonts w:ascii="Times New Roman" w:hAnsi="Times New Roman" w:cs="Times New Roman"/>
          <w:sz w:val="24"/>
          <w:szCs w:val="24"/>
        </w:rPr>
      </w:pPr>
    </w:p>
    <w:p w14:paraId="1F442AEF" w14:textId="77777777" w:rsidR="00A22599" w:rsidRPr="00CD2E4B" w:rsidRDefault="00A22599" w:rsidP="0067260A">
      <w:pPr>
        <w:tabs>
          <w:tab w:val="left" w:pos="2655"/>
        </w:tabs>
        <w:spacing w:line="480" w:lineRule="auto"/>
        <w:rPr>
          <w:rFonts w:ascii="Times New Roman" w:hAnsi="Times New Roman" w:cs="Times New Roman"/>
          <w:sz w:val="24"/>
          <w:szCs w:val="24"/>
        </w:rPr>
      </w:pPr>
    </w:p>
    <w:p w14:paraId="536A6440" w14:textId="77777777" w:rsidR="00192A29" w:rsidRDefault="00192A29" w:rsidP="0067260A">
      <w:pPr>
        <w:rPr>
          <w:rFonts w:ascii="Times New Roman" w:hAnsi="Times New Roman" w:cs="Times New Roman"/>
          <w:b/>
          <w:bCs/>
          <w:sz w:val="24"/>
          <w:szCs w:val="24"/>
        </w:rPr>
      </w:pPr>
    </w:p>
    <w:p w14:paraId="03DB8E0C" w14:textId="77777777" w:rsidR="0067260A" w:rsidRDefault="0067260A" w:rsidP="0067260A">
      <w:pPr>
        <w:rPr>
          <w:b/>
          <w:bCs/>
        </w:rPr>
      </w:pPr>
      <w:r w:rsidRPr="007C49CD">
        <w:rPr>
          <w:b/>
          <w:bCs/>
          <w:noProof/>
        </w:rPr>
        <mc:AlternateContent>
          <mc:Choice Requires="wps">
            <w:drawing>
              <wp:anchor distT="45720" distB="45720" distL="114300" distR="114300" simplePos="0" relativeHeight="251882496" behindDoc="0" locked="0" layoutInCell="1" allowOverlap="1" wp14:anchorId="583040D0" wp14:editId="529FE3C0">
                <wp:simplePos x="0" y="0"/>
                <wp:positionH relativeFrom="margin">
                  <wp:align>right</wp:align>
                </wp:positionH>
                <wp:positionV relativeFrom="paragraph">
                  <wp:posOffset>0</wp:posOffset>
                </wp:positionV>
                <wp:extent cx="3648075" cy="266700"/>
                <wp:effectExtent l="0" t="0" r="0" b="0"/>
                <wp:wrapSquare wrapText="bothSides"/>
                <wp:docPr id="1951793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66700"/>
                        </a:xfrm>
                        <a:prstGeom prst="rect">
                          <a:avLst/>
                        </a:prstGeom>
                        <a:noFill/>
                        <a:ln w="9525">
                          <a:noFill/>
                          <a:miter lim="800000"/>
                          <a:headEnd/>
                          <a:tailEnd/>
                        </a:ln>
                      </wps:spPr>
                      <wps:txbx>
                        <w:txbxContent>
                          <w:p w14:paraId="17324362" w14:textId="77777777" w:rsidR="0067260A" w:rsidRPr="007C49CD" w:rsidRDefault="0067260A" w:rsidP="0067260A">
                            <w:pPr>
                              <w:jc w:val="center"/>
                              <w:rPr>
                                <w:b/>
                                <w:bCs/>
                              </w:rPr>
                            </w:pPr>
                            <w:r>
                              <w:rPr>
                                <w:b/>
                                <w:bCs/>
                              </w:rPr>
                              <w:t>Full-text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040D0" id="Text Box 2" o:spid="_x0000_s1061" type="#_x0000_t202" style="position:absolute;margin-left:236.05pt;margin-top:0;width:287.25pt;height:21pt;z-index:251882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" filled="f" stroked="f">
                <v:textbox>
                  <w:txbxContent>
                    <w:p w14:paraId="17324362" w14:textId="77777777" w:rsidR="0067260A" w:rsidRPr="007C49CD" w:rsidRDefault="0067260A" w:rsidP="0067260A">
                      <w:pPr>
                        <w:jc w:val="center"/>
                        <w:rPr>
                          <w:b/>
                          <w:bCs/>
                        </w:rPr>
                      </w:pPr>
                      <w:r>
                        <w:rPr>
                          <w:b/>
                          <w:bCs/>
                        </w:rPr>
                        <w:t>Full-text Screening</w:t>
                      </w:r>
                    </w:p>
                  </w:txbxContent>
                </v:textbox>
                <w10:wrap type="square" anchorx="margin"/>
              </v:shape>
            </w:pict>
          </mc:Fallback>
        </mc:AlternateContent>
      </w:r>
      <w:r w:rsidRPr="007C49CD">
        <w:rPr>
          <w:b/>
          <w:bCs/>
          <w:noProof/>
        </w:rPr>
        <mc:AlternateContent>
          <mc:Choice Requires="wps">
            <w:drawing>
              <wp:anchor distT="45720" distB="45720" distL="114300" distR="114300" simplePos="0" relativeHeight="251881472" behindDoc="0" locked="0" layoutInCell="1" allowOverlap="1" wp14:anchorId="2114056B" wp14:editId="0E579FF3">
                <wp:simplePos x="0" y="0"/>
                <wp:positionH relativeFrom="margin">
                  <wp:align>left</wp:align>
                </wp:positionH>
                <wp:positionV relativeFrom="paragraph">
                  <wp:posOffset>0</wp:posOffset>
                </wp:positionV>
                <wp:extent cx="1543050" cy="266700"/>
                <wp:effectExtent l="0" t="0" r="0" b="0"/>
                <wp:wrapSquare wrapText="bothSides"/>
                <wp:docPr id="302701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66700"/>
                        </a:xfrm>
                        <a:prstGeom prst="rect">
                          <a:avLst/>
                        </a:prstGeom>
                        <a:noFill/>
                        <a:ln w="9525">
                          <a:noFill/>
                          <a:miter lim="800000"/>
                          <a:headEnd/>
                          <a:tailEnd/>
                        </a:ln>
                      </wps:spPr>
                      <wps:txbx>
                        <w:txbxContent>
                          <w:p w14:paraId="529FAE93" w14:textId="77777777" w:rsidR="0067260A" w:rsidRPr="007C49CD" w:rsidRDefault="0067260A" w:rsidP="0067260A">
                            <w:pPr>
                              <w:jc w:val="center"/>
                              <w:rPr>
                                <w:b/>
                                <w:bCs/>
                              </w:rPr>
                            </w:pPr>
                            <w:r w:rsidRPr="007C49CD">
                              <w:rPr>
                                <w:b/>
                                <w:bCs/>
                              </w:rPr>
                              <w:t>Abstract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4056B" id="_x0000_s1062" type="#_x0000_t202" style="position:absolute;margin-left:0;margin-top:0;width:121.5pt;height:21pt;z-index:251881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" filled="f" stroked="f">
                <v:textbox>
                  <w:txbxContent>
                    <w:p w14:paraId="529FAE93" w14:textId="77777777" w:rsidR="0067260A" w:rsidRPr="007C49CD" w:rsidRDefault="0067260A" w:rsidP="0067260A">
                      <w:pPr>
                        <w:jc w:val="center"/>
                        <w:rPr>
                          <w:b/>
                          <w:bCs/>
                        </w:rPr>
                      </w:pPr>
                      <w:r w:rsidRPr="007C49CD">
                        <w:rPr>
                          <w:b/>
                          <w:bCs/>
                        </w:rPr>
                        <w:t>Abstract Screening</w:t>
                      </w:r>
                    </w:p>
                  </w:txbxContent>
                </v:textbox>
                <w10:wrap type="square" anchorx="margin"/>
              </v:shape>
            </w:pict>
          </mc:Fallback>
        </mc:AlternateContent>
      </w:r>
    </w:p>
    <w:p w14:paraId="18E5153D" w14:textId="77777777" w:rsidR="0067260A" w:rsidRDefault="0067260A" w:rsidP="0067260A">
      <w:pPr>
        <w:rPr>
          <w:b/>
          <w:bCs/>
        </w:rPr>
      </w:pPr>
      <w:r>
        <w:rPr>
          <w:noProof/>
        </w:rPr>
        <mc:AlternateContent>
          <mc:Choice Requires="wps">
            <w:drawing>
              <wp:anchor distT="45720" distB="45720" distL="114300" distR="114300" simplePos="0" relativeHeight="251876352" behindDoc="0" locked="0" layoutInCell="1" allowOverlap="1" wp14:anchorId="3681C27C" wp14:editId="39FFF27D">
                <wp:simplePos x="0" y="0"/>
                <wp:positionH relativeFrom="margin">
                  <wp:align>right</wp:align>
                </wp:positionH>
                <wp:positionV relativeFrom="paragraph">
                  <wp:posOffset>288290</wp:posOffset>
                </wp:positionV>
                <wp:extent cx="1562100" cy="2819400"/>
                <wp:effectExtent l="0" t="0" r="19050" b="19050"/>
                <wp:wrapSquare wrapText="bothSides"/>
                <wp:docPr id="198601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194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81C27C" id="_x0000_s1063" style="position:absolute;margin-left:71.8pt;margin-top:22.7pt;width:123pt;height:222pt;z-index:251876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" fillcolor="#d9e2f3 [660]" strokecolor="#8eaadb [1940]">
                <v:stroke joinstyle="miter"/>
                <v:textbo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v:textbox>
                <w10:wrap type="square" anchorx="margin"/>
              </v:roundrect>
            </w:pict>
          </mc:Fallback>
        </mc:AlternateContent>
      </w:r>
      <w:r>
        <w:rPr>
          <w:b/>
          <w:bCs/>
          <w:noProof/>
        </w:rPr>
        <mc:AlternateContent>
          <mc:Choice Requires="wps">
            <w:drawing>
              <wp:anchor distT="0" distB="0" distL="114300" distR="114300" simplePos="0" relativeHeight="251880448" behindDoc="0" locked="0" layoutInCell="1" allowOverlap="1" wp14:anchorId="73F27630" wp14:editId="39B921EF">
                <wp:simplePos x="0" y="0"/>
                <wp:positionH relativeFrom="margin">
                  <wp:align>right</wp:align>
                </wp:positionH>
                <wp:positionV relativeFrom="paragraph">
                  <wp:posOffset>-1676400</wp:posOffset>
                </wp:positionV>
                <wp:extent cx="247650" cy="3619500"/>
                <wp:effectExtent l="9525" t="0" r="28575" b="28575"/>
                <wp:wrapNone/>
                <wp:docPr id="194827939" name="Left Brace 194827939"/>
                <wp:cNvGraphicFramePr/>
                <a:graphic xmlns:a="http://schemas.openxmlformats.org/drawingml/2006/main">
                  <a:graphicData uri="http://schemas.microsoft.com/office/word/2010/wordprocessingShape">
                    <wps:wsp>
                      <wps:cNvSpPr/>
                      <wps:spPr>
                        <a:xfrm rot="5400000">
                          <a:off x="0" y="0"/>
                          <a:ext cx="247650" cy="36195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92857" id="Left Brace 194827939" o:spid="_x0000_s1026" type="#_x0000_t87" style="position:absolute;margin-left:-31.7pt;margin-top:-132pt;width:19.5pt;height:285pt;rotation:90;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" adj="123" strokecolor="black [3213]" strokeweight=".5pt">
                <v:stroke joinstyle="miter"/>
                <w10:wrap anchorx="margin"/>
              </v:shape>
            </w:pict>
          </mc:Fallback>
        </mc:AlternateContent>
      </w:r>
      <w:r>
        <w:rPr>
          <w:b/>
          <w:bCs/>
          <w:noProof/>
        </w:rPr>
        <mc:AlternateContent>
          <mc:Choice Requires="wps">
            <w:drawing>
              <wp:anchor distT="0" distB="0" distL="114300" distR="114300" simplePos="0" relativeHeight="251879424" behindDoc="0" locked="0" layoutInCell="1" allowOverlap="1" wp14:anchorId="050FDA66" wp14:editId="0D315C93">
                <wp:simplePos x="0" y="0"/>
                <wp:positionH relativeFrom="margin">
                  <wp:align>left</wp:align>
                </wp:positionH>
                <wp:positionV relativeFrom="paragraph">
                  <wp:posOffset>-647700</wp:posOffset>
                </wp:positionV>
                <wp:extent cx="247650" cy="1562100"/>
                <wp:effectExtent l="9525" t="0" r="28575" b="28575"/>
                <wp:wrapNone/>
                <wp:docPr id="859768349" name="Left Brace 859768349"/>
                <wp:cNvGraphicFramePr/>
                <a:graphic xmlns:a="http://schemas.openxmlformats.org/drawingml/2006/main">
                  <a:graphicData uri="http://schemas.microsoft.com/office/word/2010/wordprocessingShape">
                    <wps:wsp>
                      <wps:cNvSpPr/>
                      <wps:spPr>
                        <a:xfrm rot="5400000">
                          <a:off x="0" y="0"/>
                          <a:ext cx="247650" cy="15621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A646C" id="Left Brace 859768349" o:spid="_x0000_s1026" type="#_x0000_t87" style="position:absolute;margin-left:0;margin-top:-51pt;width:19.5pt;height:123pt;rotation:90;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" adj="285" strokecolor="black [3213]" strokeweight=".5pt">
                <v:stroke joinstyle="miter"/>
                <w10:wrap anchorx="margin"/>
              </v:shape>
            </w:pict>
          </mc:Fallback>
        </mc:AlternateContent>
      </w:r>
    </w:p>
    <w:p w14:paraId="276C8573" w14:textId="77777777" w:rsidR="0067260A" w:rsidRDefault="0067260A" w:rsidP="0067260A">
      <w:r>
        <w:rPr>
          <w:noProof/>
        </w:rPr>
        <mc:AlternateContent>
          <mc:Choice Requires="wps">
            <w:drawing>
              <wp:anchor distT="45720" distB="45720" distL="114300" distR="114300" simplePos="0" relativeHeight="251872256" behindDoc="0" locked="0" layoutInCell="1" allowOverlap="1" wp14:anchorId="6E741072" wp14:editId="018AB4AF">
                <wp:simplePos x="0" y="0"/>
                <wp:positionH relativeFrom="margin">
                  <wp:posOffset>209550</wp:posOffset>
                </wp:positionH>
                <wp:positionV relativeFrom="paragraph">
                  <wp:posOffset>723265</wp:posOffset>
                </wp:positionV>
                <wp:extent cx="371475" cy="276225"/>
                <wp:effectExtent l="0" t="0" r="0" b="0"/>
                <wp:wrapSquare wrapText="bothSides"/>
                <wp:docPr id="80444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37663F0"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41072" id="_x0000_s1064" type="#_x0000_t202" style="position:absolute;margin-left:16.5pt;margin-top:56.95pt;width:29.25pt;height:21.7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" filled="f" stroked="f">
                <v:textbox>
                  <w:txbxContent>
                    <w:p w14:paraId="737663F0"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71232" behindDoc="0" locked="0" layoutInCell="1" allowOverlap="1" wp14:anchorId="45C488B3" wp14:editId="05E371A0">
                <wp:simplePos x="0" y="0"/>
                <wp:positionH relativeFrom="margin">
                  <wp:posOffset>619125</wp:posOffset>
                </wp:positionH>
                <wp:positionV relativeFrom="paragraph">
                  <wp:posOffset>733425</wp:posOffset>
                </wp:positionV>
                <wp:extent cx="847725" cy="266700"/>
                <wp:effectExtent l="0" t="0" r="0" b="0"/>
                <wp:wrapSquare wrapText="bothSides"/>
                <wp:docPr id="135735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B63D20B"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88B3" id="_x0000_s1065" type="#_x0000_t202" style="position:absolute;margin-left:48.75pt;margin-top:57.75pt;width:66.75pt;height:21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Fc0+Q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" filled="f" stroked="f">
                <v:textbox>
                  <w:txbxContent>
                    <w:p w14:paraId="2B63D20B"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74304" behindDoc="0" locked="0" layoutInCell="1" allowOverlap="1" wp14:anchorId="3312E31E" wp14:editId="2AB0146E">
                <wp:simplePos x="0" y="0"/>
                <wp:positionH relativeFrom="column">
                  <wp:posOffset>322580</wp:posOffset>
                </wp:positionH>
                <wp:positionV relativeFrom="paragraph">
                  <wp:posOffset>1019175</wp:posOffset>
                </wp:positionV>
                <wp:extent cx="152400" cy="314325"/>
                <wp:effectExtent l="19050" t="0" r="19050" b="47625"/>
                <wp:wrapNone/>
                <wp:docPr id="1882554418" name="Arrow: Down 1882554418"/>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2C4D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82554418" o:spid="_x0000_s1026" type="#_x0000_t67" style="position:absolute;margin-left:25.4pt;margin-top:80.25pt;width:12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3iysMOQAAAAO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869184" behindDoc="0" locked="0" layoutInCell="1" allowOverlap="1" wp14:anchorId="67E0C625" wp14:editId="63DE3160">
                <wp:simplePos x="0" y="0"/>
                <wp:positionH relativeFrom="column">
                  <wp:posOffset>952500</wp:posOffset>
                </wp:positionH>
                <wp:positionV relativeFrom="paragraph">
                  <wp:posOffset>1018540</wp:posOffset>
                </wp:positionV>
                <wp:extent cx="152400" cy="561975"/>
                <wp:effectExtent l="19050" t="0" r="19050" b="47625"/>
                <wp:wrapNone/>
                <wp:docPr id="556240833" name="Arrow: Down 556240833"/>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D6B8C" id="Arrow: Down 556240833" o:spid="_x0000_s1026" type="#_x0000_t67" style="position:absolute;margin-left:75pt;margin-top:80.2pt;width:12pt;height:4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" adj="18671" fillcolor="#1f3763 [1604]" strokecolor="black [3213]" strokeweight="1pt"/>
            </w:pict>
          </mc:Fallback>
        </mc:AlternateContent>
      </w:r>
      <w:r>
        <w:rPr>
          <w:noProof/>
        </w:rPr>
        <mc:AlternateContent>
          <mc:Choice Requires="wps">
            <w:drawing>
              <wp:anchor distT="45720" distB="45720" distL="114300" distR="114300" simplePos="0" relativeHeight="251873280" behindDoc="0" locked="0" layoutInCell="1" allowOverlap="1" wp14:anchorId="6C7588E3" wp14:editId="414261D6">
                <wp:simplePos x="0" y="0"/>
                <wp:positionH relativeFrom="margin">
                  <wp:posOffset>93980</wp:posOffset>
                </wp:positionH>
                <wp:positionV relativeFrom="paragraph">
                  <wp:posOffset>1333500</wp:posOffset>
                </wp:positionV>
                <wp:extent cx="647700" cy="266700"/>
                <wp:effectExtent l="0" t="0" r="0" b="0"/>
                <wp:wrapSquare wrapText="bothSides"/>
                <wp:docPr id="916701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664978D"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88E3" id="_x0000_s1066" type="#_x0000_t202" style="position:absolute;margin-left:7.4pt;margin-top:105pt;width:51pt;height:21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SZ+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" filled="f" stroked="f">
                <v:textbox>
                  <w:txbxContent>
                    <w:p w14:paraId="0664978D"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75328" behindDoc="0" locked="0" layoutInCell="1" allowOverlap="1" wp14:anchorId="5AB976EB" wp14:editId="400C7C0E">
                <wp:simplePos x="0" y="0"/>
                <wp:positionH relativeFrom="margin">
                  <wp:posOffset>2084705</wp:posOffset>
                </wp:positionH>
                <wp:positionV relativeFrom="paragraph">
                  <wp:posOffset>4286250</wp:posOffset>
                </wp:positionV>
                <wp:extent cx="1562100" cy="2238375"/>
                <wp:effectExtent l="0" t="0" r="19050" b="28575"/>
                <wp:wrapSquare wrapText="bothSides"/>
                <wp:docPr id="154205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38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AB976EB" id="_x0000_s1067" style="position:absolute;margin-left:164.15pt;margin-top:337.5pt;width:123pt;height:176.2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" fillcolor="#d9e2f3 [660]" strokecolor="#8eaadb [1940]">
                <v:stroke joinstyle="miter"/>
                <v:textbo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3040" behindDoc="0" locked="0" layoutInCell="1" allowOverlap="1" wp14:anchorId="53C64E82" wp14:editId="3553A9AF">
                <wp:simplePos x="0" y="0"/>
                <wp:positionH relativeFrom="margin">
                  <wp:posOffset>2075180</wp:posOffset>
                </wp:positionH>
                <wp:positionV relativeFrom="paragraph">
                  <wp:posOffset>1847850</wp:posOffset>
                </wp:positionV>
                <wp:extent cx="1562100" cy="1495425"/>
                <wp:effectExtent l="0" t="0" r="19050" b="28575"/>
                <wp:wrapSquare wrapText="bothSides"/>
                <wp:docPr id="1539679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9542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C64E82" id="_x0000_s1068" style="position:absolute;margin-left:163.4pt;margin-top:145.5pt;width:123pt;height:117.7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" fillcolor="#d9e2f3 [660]" strokecolor="#8eaadb [1940]">
                <v:stroke joinstyle="miter"/>
                <v:textbo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4064" behindDoc="0" locked="0" layoutInCell="1" allowOverlap="1" wp14:anchorId="227BFF70" wp14:editId="65A16E85">
                <wp:simplePos x="0" y="0"/>
                <wp:positionH relativeFrom="margin">
                  <wp:align>center</wp:align>
                </wp:positionH>
                <wp:positionV relativeFrom="paragraph">
                  <wp:posOffset>0</wp:posOffset>
                </wp:positionV>
                <wp:extent cx="1562100" cy="904875"/>
                <wp:effectExtent l="0" t="0" r="19050" b="28575"/>
                <wp:wrapSquare wrapText="bothSides"/>
                <wp:docPr id="934027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048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27BFF70" id="_x0000_s1069" style="position:absolute;margin-left:0;margin-top:0;width:123pt;height:71.2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" fillcolor="#d9e2f3 [660]" strokecolor="#8eaadb [1940]">
                <v:stroke joinstyle="miter"/>
                <v:textbo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6112" behindDoc="0" locked="0" layoutInCell="1" allowOverlap="1" wp14:anchorId="359E569F" wp14:editId="6449C088">
                <wp:simplePos x="0" y="0"/>
                <wp:positionH relativeFrom="margin">
                  <wp:align>left</wp:align>
                </wp:positionH>
                <wp:positionV relativeFrom="paragraph">
                  <wp:posOffset>0</wp:posOffset>
                </wp:positionV>
                <wp:extent cx="1562100" cy="714375"/>
                <wp:effectExtent l="0" t="0" r="19050" b="28575"/>
                <wp:wrapSquare wrapText="bothSides"/>
                <wp:docPr id="89920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14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59E569F" id="_x0000_s1070" style="position:absolute;margin-left:0;margin-top:0;width:123pt;height:56.25pt;z-index:25186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" fillcolor="#d9e2f3 [660]" strokecolor="#8eaadb [1940]">
                <v:stroke joinstyle="miter"/>
                <v:textbo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v:textbox>
                <w10:wrap type="square" anchorx="margin"/>
              </v:roundrect>
            </w:pict>
          </mc:Fallback>
        </mc:AlternateContent>
      </w:r>
    </w:p>
    <w:p w14:paraId="094860C7" w14:textId="77777777" w:rsidR="0067260A" w:rsidRPr="0004791F" w:rsidRDefault="0067260A" w:rsidP="0067260A">
      <w:r>
        <w:rPr>
          <w:noProof/>
        </w:rPr>
        <mc:AlternateContent>
          <mc:Choice Requires="wps">
            <w:drawing>
              <wp:anchor distT="0" distB="0" distL="114300" distR="114300" simplePos="0" relativeHeight="251870208" behindDoc="0" locked="0" layoutInCell="1" allowOverlap="1" wp14:anchorId="0DAA3606" wp14:editId="5E192669">
                <wp:simplePos x="0" y="0"/>
                <wp:positionH relativeFrom="margin">
                  <wp:posOffset>1600200</wp:posOffset>
                </wp:positionH>
                <wp:positionV relativeFrom="paragraph">
                  <wp:posOffset>162560</wp:posOffset>
                </wp:positionV>
                <wp:extent cx="381000" cy="6381750"/>
                <wp:effectExtent l="19050" t="76200" r="0" b="95250"/>
                <wp:wrapNone/>
                <wp:docPr id="589398389" name="Connector: Elbow 589398389"/>
                <wp:cNvGraphicFramePr/>
                <a:graphic xmlns:a="http://schemas.openxmlformats.org/drawingml/2006/main">
                  <a:graphicData uri="http://schemas.microsoft.com/office/word/2010/wordprocessingShape">
                    <wps:wsp>
                      <wps:cNvCnPr/>
                      <wps:spPr>
                        <a:xfrm flipV="1">
                          <a:off x="0" y="0"/>
                          <a:ext cx="381000" cy="638175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3235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9398389" o:spid="_x0000_s1026" type="#_x0000_t34" style="position:absolute;margin-left:126pt;margin-top:12.8pt;width:30pt;height:502.5pt;flip:y;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" strokecolor="black [3213]" strokeweight=".5pt">
                <v:stroke startarrow="block" endarrow="block"/>
                <w10:wrap anchorx="margin"/>
              </v:shape>
            </w:pict>
          </mc:Fallback>
        </mc:AlternateContent>
      </w:r>
    </w:p>
    <w:p w14:paraId="38B55729" w14:textId="77777777" w:rsidR="0067260A" w:rsidRPr="0004791F" w:rsidRDefault="0067260A" w:rsidP="0067260A"/>
    <w:p w14:paraId="1FDD8176" w14:textId="77777777" w:rsidR="0067260A" w:rsidRPr="0004791F" w:rsidRDefault="0067260A" w:rsidP="0067260A">
      <w:r>
        <w:rPr>
          <w:noProof/>
        </w:rPr>
        <mc:AlternateContent>
          <mc:Choice Requires="wps">
            <w:drawing>
              <wp:anchor distT="0" distB="0" distL="114300" distR="114300" simplePos="0" relativeHeight="251897856" behindDoc="0" locked="0" layoutInCell="1" allowOverlap="1" wp14:anchorId="22717827" wp14:editId="3D3FC511">
                <wp:simplePos x="0" y="0"/>
                <wp:positionH relativeFrom="column">
                  <wp:posOffset>3028950</wp:posOffset>
                </wp:positionH>
                <wp:positionV relativeFrom="paragraph">
                  <wp:posOffset>342265</wp:posOffset>
                </wp:positionV>
                <wp:extent cx="152400" cy="561975"/>
                <wp:effectExtent l="19050" t="0" r="19050" b="47625"/>
                <wp:wrapNone/>
                <wp:docPr id="840976778" name="Arrow: Down 840976778"/>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0A3DC" id="Arrow: Down 840976778" o:spid="_x0000_s1026" type="#_x0000_t67" style="position:absolute;margin-left:238.5pt;margin-top:26.95pt;width:12pt;height:4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" adj="18671" fillcolor="#1f3763 [1604]" strokecolor="black [3213]" strokeweight="1pt"/>
            </w:pict>
          </mc:Fallback>
        </mc:AlternateContent>
      </w:r>
      <w:r>
        <w:rPr>
          <w:noProof/>
        </w:rPr>
        <mc:AlternateContent>
          <mc:Choice Requires="wps">
            <w:drawing>
              <wp:anchor distT="45720" distB="45720" distL="114300" distR="114300" simplePos="0" relativeHeight="251898880" behindDoc="0" locked="0" layoutInCell="1" allowOverlap="1" wp14:anchorId="0E385451" wp14:editId="5277EEC6">
                <wp:simplePos x="0" y="0"/>
                <wp:positionH relativeFrom="margin">
                  <wp:posOffset>2695575</wp:posOffset>
                </wp:positionH>
                <wp:positionV relativeFrom="paragraph">
                  <wp:posOffset>55245</wp:posOffset>
                </wp:positionV>
                <wp:extent cx="847725" cy="266700"/>
                <wp:effectExtent l="0" t="0" r="0" b="0"/>
                <wp:wrapSquare wrapText="bothSides"/>
                <wp:docPr id="111988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75B8979E"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85451" id="_x0000_s1071" type="#_x0000_t202" style="position:absolute;margin-left:212.25pt;margin-top:4.35pt;width:66.75pt;height:21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Ns+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" filled="f" stroked="f">
                <v:textbox>
                  <w:txbxContent>
                    <w:p w14:paraId="75B8979E"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899904" behindDoc="0" locked="0" layoutInCell="1" allowOverlap="1" wp14:anchorId="1244FE6B" wp14:editId="5E0FF459">
                <wp:simplePos x="0" y="0"/>
                <wp:positionH relativeFrom="margin">
                  <wp:posOffset>2286000</wp:posOffset>
                </wp:positionH>
                <wp:positionV relativeFrom="paragraph">
                  <wp:posOffset>45085</wp:posOffset>
                </wp:positionV>
                <wp:extent cx="371475" cy="276225"/>
                <wp:effectExtent l="0" t="0" r="0" b="0"/>
                <wp:wrapSquare wrapText="bothSides"/>
                <wp:docPr id="49658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41615BB"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4FE6B" id="_x0000_s1072" type="#_x0000_t202" style="position:absolute;margin-left:180pt;margin-top:3.55pt;width:29.25pt;height:21.75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" filled="f" stroked="f">
                <v:textbox>
                  <w:txbxContent>
                    <w:p w14:paraId="441615BB"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0928" behindDoc="0" locked="0" layoutInCell="1" allowOverlap="1" wp14:anchorId="00D0B145" wp14:editId="251DF30B">
                <wp:simplePos x="0" y="0"/>
                <wp:positionH relativeFrom="margin">
                  <wp:posOffset>2170430</wp:posOffset>
                </wp:positionH>
                <wp:positionV relativeFrom="paragraph">
                  <wp:posOffset>655320</wp:posOffset>
                </wp:positionV>
                <wp:extent cx="647700" cy="266700"/>
                <wp:effectExtent l="0" t="0" r="0" b="0"/>
                <wp:wrapSquare wrapText="bothSides"/>
                <wp:docPr id="1117834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5573BBB"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B145" id="_x0000_s1073" type="#_x0000_t202" style="position:absolute;margin-left:170.9pt;margin-top:51.6pt;width:51pt;height:21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" filled="f" stroked="f">
                <v:textbox>
                  <w:txbxContent>
                    <w:p w14:paraId="75573BBB" w14:textId="77777777" w:rsidR="0067260A" w:rsidRDefault="0067260A" w:rsidP="0067260A">
                      <w:r>
                        <w:t>Exclude</w:t>
                      </w:r>
                    </w:p>
                  </w:txbxContent>
                </v:textbox>
                <w10:wrap type="square" anchorx="margin"/>
              </v:shape>
            </w:pict>
          </mc:Fallback>
        </mc:AlternateContent>
      </w:r>
      <w:r>
        <w:rPr>
          <w:noProof/>
        </w:rPr>
        <mc:AlternateContent>
          <mc:Choice Requires="wps">
            <w:drawing>
              <wp:anchor distT="0" distB="0" distL="114300" distR="114300" simplePos="0" relativeHeight="251901952" behindDoc="0" locked="0" layoutInCell="1" allowOverlap="1" wp14:anchorId="2195D76A" wp14:editId="0901B861">
                <wp:simplePos x="0" y="0"/>
                <wp:positionH relativeFrom="column">
                  <wp:posOffset>2399030</wp:posOffset>
                </wp:positionH>
                <wp:positionV relativeFrom="paragraph">
                  <wp:posOffset>342900</wp:posOffset>
                </wp:positionV>
                <wp:extent cx="152400" cy="314325"/>
                <wp:effectExtent l="19050" t="0" r="19050" b="47625"/>
                <wp:wrapNone/>
                <wp:docPr id="178209423" name="Arrow: Down 178209423"/>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696D3" id="Arrow: Down 178209423" o:spid="_x0000_s1026" type="#_x0000_t67" style="position:absolute;margin-left:188.9pt;margin-top:27pt;width:12pt;height:24.7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d7ISfeQAAAAPAQAADwAAAAAAAAAAAAAAAADgBAAAZHJzL2Rvd25yZXYueG1sUEsF&#13;&#10;BgAAAAAEAAQA8wAAAPEFAAAAAA==&#13;&#10;" adj="16364" fillcolor="#1f3763 [1604]" strokecolor="black [3213]" strokeweight="1pt"/>
            </w:pict>
          </mc:Fallback>
        </mc:AlternateContent>
      </w:r>
    </w:p>
    <w:p w14:paraId="0FBC3CE0" w14:textId="77777777" w:rsidR="0067260A" w:rsidRPr="0004791F" w:rsidRDefault="0067260A" w:rsidP="0067260A">
      <w:r>
        <w:rPr>
          <w:noProof/>
        </w:rPr>
        <mc:AlternateContent>
          <mc:Choice Requires="wps">
            <w:drawing>
              <wp:anchor distT="0" distB="0" distL="114300" distR="114300" simplePos="0" relativeHeight="251922432" behindDoc="0" locked="0" layoutInCell="1" allowOverlap="1" wp14:anchorId="1E7772A8" wp14:editId="0E549DAD">
                <wp:simplePos x="0" y="0"/>
                <wp:positionH relativeFrom="margin">
                  <wp:posOffset>3676650</wp:posOffset>
                </wp:positionH>
                <wp:positionV relativeFrom="paragraph">
                  <wp:posOffset>276859</wp:posOffset>
                </wp:positionV>
                <wp:extent cx="381000" cy="5267325"/>
                <wp:effectExtent l="38100" t="76200" r="0" b="85725"/>
                <wp:wrapNone/>
                <wp:docPr id="1863410764" name="Connector: Elbow 1863410764"/>
                <wp:cNvGraphicFramePr/>
                <a:graphic xmlns:a="http://schemas.openxmlformats.org/drawingml/2006/main">
                  <a:graphicData uri="http://schemas.microsoft.com/office/word/2010/wordprocessingShape">
                    <wps:wsp>
                      <wps:cNvCnPr/>
                      <wps:spPr>
                        <a:xfrm flipV="1">
                          <a:off x="0" y="0"/>
                          <a:ext cx="381000" cy="5267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13923" id="Connector: Elbow 1863410764" o:spid="_x0000_s1026" type="#_x0000_t34" style="position:absolute;margin-left:289.5pt;margin-top:21.8pt;width:30pt;height:414.75pt;flip:y;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" strokecolor="black [3213]" strokeweight=".5pt">
                <v:stroke startarrow="block" endarrow="block"/>
                <w10:wrap anchorx="margin"/>
              </v:shape>
            </w:pict>
          </mc:Fallback>
        </mc:AlternateContent>
      </w:r>
    </w:p>
    <w:p w14:paraId="437808E9" w14:textId="77777777" w:rsidR="0067260A" w:rsidRPr="0004791F" w:rsidRDefault="0067260A" w:rsidP="0067260A">
      <w:r>
        <w:rPr>
          <w:noProof/>
        </w:rPr>
        <mc:AlternateContent>
          <mc:Choice Requires="wps">
            <w:drawing>
              <wp:anchor distT="45720" distB="45720" distL="114300" distR="114300" simplePos="0" relativeHeight="251865088" behindDoc="0" locked="0" layoutInCell="1" allowOverlap="1" wp14:anchorId="40010FCE" wp14:editId="7D19DD3F">
                <wp:simplePos x="0" y="0"/>
                <wp:positionH relativeFrom="margin">
                  <wp:align>left</wp:align>
                </wp:positionH>
                <wp:positionV relativeFrom="paragraph">
                  <wp:posOffset>229235</wp:posOffset>
                </wp:positionV>
                <wp:extent cx="1562100" cy="1905000"/>
                <wp:effectExtent l="0" t="0" r="19050" b="19050"/>
                <wp:wrapSquare wrapText="bothSides"/>
                <wp:docPr id="809853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9050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0010FCE" id="_x0000_s1074" style="position:absolute;margin-left:0;margin-top:18.05pt;width:123pt;height:150pt;z-index:251865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" fillcolor="#d9e2f3 [660]" strokecolor="#8eaadb [1940]">
                <v:stroke joinstyle="miter"/>
                <v:textbo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v:textbox>
                <w10:wrap type="square" anchorx="margin"/>
              </v:roundrect>
            </w:pict>
          </mc:Fallback>
        </mc:AlternateContent>
      </w:r>
    </w:p>
    <w:p w14:paraId="6EFA9A93" w14:textId="77777777" w:rsidR="0067260A" w:rsidRPr="0004791F" w:rsidRDefault="0067260A" w:rsidP="0067260A"/>
    <w:p w14:paraId="1F08E1A1" w14:textId="77777777" w:rsidR="0067260A" w:rsidRPr="0004791F" w:rsidRDefault="0067260A" w:rsidP="0067260A"/>
    <w:p w14:paraId="32C4AA71" w14:textId="77777777" w:rsidR="0067260A" w:rsidRPr="0004791F" w:rsidRDefault="0067260A" w:rsidP="0067260A"/>
    <w:p w14:paraId="3DCB796F" w14:textId="77777777" w:rsidR="0067260A" w:rsidRPr="0004791F" w:rsidRDefault="0067260A" w:rsidP="0067260A">
      <w:r>
        <w:rPr>
          <w:noProof/>
        </w:rPr>
        <mc:AlternateContent>
          <mc:Choice Requires="wps">
            <w:drawing>
              <wp:anchor distT="45720" distB="45720" distL="114300" distR="114300" simplePos="0" relativeHeight="251877376" behindDoc="0" locked="0" layoutInCell="1" allowOverlap="1" wp14:anchorId="2FC20EB9" wp14:editId="2B06713D">
                <wp:simplePos x="0" y="0"/>
                <wp:positionH relativeFrom="margin">
                  <wp:posOffset>4150360</wp:posOffset>
                </wp:positionH>
                <wp:positionV relativeFrom="paragraph">
                  <wp:posOffset>1194435</wp:posOffset>
                </wp:positionV>
                <wp:extent cx="1562100" cy="2083435"/>
                <wp:effectExtent l="0" t="0" r="19050" b="12065"/>
                <wp:wrapSquare wrapText="bothSides"/>
                <wp:docPr id="1200037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0834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C20EB9" id="_x0000_s1075" style="position:absolute;margin-left:326.8pt;margin-top:94.05pt;width:123pt;height:164.0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" fillcolor="#d9e2f3 [660]" strokecolor="#8eaadb [1940]">
                <v:stroke joinstyle="miter"/>
                <v:textbo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v:textbox>
                <w10:wrap type="square" anchorx="margin"/>
              </v:roundrect>
            </w:pict>
          </mc:Fallback>
        </mc:AlternateContent>
      </w:r>
      <w:r>
        <w:rPr>
          <w:noProof/>
        </w:rPr>
        <mc:AlternateContent>
          <mc:Choice Requires="wps">
            <w:drawing>
              <wp:anchor distT="45720" distB="45720" distL="114300" distR="114300" simplePos="0" relativeHeight="251915264" behindDoc="0" locked="0" layoutInCell="1" allowOverlap="1" wp14:anchorId="30269303" wp14:editId="54CDFC6E">
                <wp:simplePos x="0" y="0"/>
                <wp:positionH relativeFrom="margin">
                  <wp:posOffset>4237355</wp:posOffset>
                </wp:positionH>
                <wp:positionV relativeFrom="paragraph">
                  <wp:posOffset>867410</wp:posOffset>
                </wp:positionV>
                <wp:extent cx="647700" cy="266700"/>
                <wp:effectExtent l="0" t="0" r="0" b="0"/>
                <wp:wrapSquare wrapText="bothSides"/>
                <wp:docPr id="68769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AF7491"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69303" id="_x0000_s1076" type="#_x0000_t202" style="position:absolute;margin-left:333.65pt;margin-top:68.3pt;width:51pt;height:21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" filled="f" stroked="f">
                <v:textbox>
                  <w:txbxContent>
                    <w:p w14:paraId="39AF7491"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4240" behindDoc="0" locked="0" layoutInCell="1" allowOverlap="1" wp14:anchorId="5D34AD9B" wp14:editId="4E20A104">
                <wp:simplePos x="0" y="0"/>
                <wp:positionH relativeFrom="margin">
                  <wp:posOffset>4352925</wp:posOffset>
                </wp:positionH>
                <wp:positionV relativeFrom="paragraph">
                  <wp:posOffset>257175</wp:posOffset>
                </wp:positionV>
                <wp:extent cx="371475" cy="276225"/>
                <wp:effectExtent l="0" t="0" r="0" b="0"/>
                <wp:wrapSquare wrapText="bothSides"/>
                <wp:docPr id="52740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80E719F"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4AD9B" id="_x0000_s1077" type="#_x0000_t202" style="position:absolute;margin-left:342.75pt;margin-top:20.25pt;width:29.25pt;height:21.75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" filled="f" stroked="f">
                <v:textbox>
                  <w:txbxContent>
                    <w:p w14:paraId="780E719F"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3216" behindDoc="0" locked="0" layoutInCell="1" allowOverlap="1" wp14:anchorId="7B314ED2" wp14:editId="53D2840C">
                <wp:simplePos x="0" y="0"/>
                <wp:positionH relativeFrom="margin">
                  <wp:posOffset>4762500</wp:posOffset>
                </wp:positionH>
                <wp:positionV relativeFrom="paragraph">
                  <wp:posOffset>267335</wp:posOffset>
                </wp:positionV>
                <wp:extent cx="847725" cy="266700"/>
                <wp:effectExtent l="0" t="0" r="0" b="0"/>
                <wp:wrapSquare wrapText="bothSides"/>
                <wp:docPr id="209064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A96F641"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14ED2" id="_x0000_s1078" type="#_x0000_t202" style="position:absolute;margin-left:375pt;margin-top:21.05pt;width:66.75pt;height:21pt;z-index:25191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rF+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" filled="f" stroked="f">
                <v:textbox>
                  <w:txbxContent>
                    <w:p w14:paraId="2A96F641"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2192" behindDoc="0" locked="0" layoutInCell="1" allowOverlap="1" wp14:anchorId="66C82511" wp14:editId="3974E06D">
                <wp:simplePos x="0" y="0"/>
                <wp:positionH relativeFrom="column">
                  <wp:posOffset>5095875</wp:posOffset>
                </wp:positionH>
                <wp:positionV relativeFrom="paragraph">
                  <wp:posOffset>556260</wp:posOffset>
                </wp:positionV>
                <wp:extent cx="152400" cy="561975"/>
                <wp:effectExtent l="19050" t="0" r="19050" b="47625"/>
                <wp:wrapNone/>
                <wp:docPr id="802005050" name="Arrow: Down 802005050"/>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1B835" id="Arrow: Down 802005050" o:spid="_x0000_s1026" type="#_x0000_t67" style="position:absolute;margin-left:401.25pt;margin-top:43.8pt;width:12pt;height:4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gn/OW4QAAAA8BAAAPAAAAAAAAAAAAAAAAAN8EAABkcnMvZG93bnJldi54bWxQSwUGAAAA&#13;&#10;AAQABADzAAAA7QUAAAAA&#13;&#10;" adj="18671" fillcolor="#1f3763 [1604]" strokecolor="black [3213]" strokeweight="1pt"/>
            </w:pict>
          </mc:Fallback>
        </mc:AlternateContent>
      </w:r>
      <w:r>
        <w:rPr>
          <w:noProof/>
        </w:rPr>
        <mc:AlternateContent>
          <mc:Choice Requires="wps">
            <w:drawing>
              <wp:anchor distT="0" distB="0" distL="114300" distR="114300" simplePos="0" relativeHeight="251916288" behindDoc="0" locked="0" layoutInCell="1" allowOverlap="1" wp14:anchorId="4DA67EF0" wp14:editId="7D59E9F7">
                <wp:simplePos x="0" y="0"/>
                <wp:positionH relativeFrom="column">
                  <wp:posOffset>4465955</wp:posOffset>
                </wp:positionH>
                <wp:positionV relativeFrom="paragraph">
                  <wp:posOffset>556895</wp:posOffset>
                </wp:positionV>
                <wp:extent cx="152400" cy="314325"/>
                <wp:effectExtent l="19050" t="0" r="19050" b="47625"/>
                <wp:wrapNone/>
                <wp:docPr id="933234679" name="Arrow: Down 93323467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75F14" id="Arrow: Down 933234679" o:spid="_x0000_s1026" type="#_x0000_t67" style="position:absolute;margin-left:351.65pt;margin-top:43.85pt;width:12pt;height:24.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U9YDOQAAAAP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921408" behindDoc="0" locked="0" layoutInCell="1" allowOverlap="1" wp14:anchorId="22157C1E" wp14:editId="36D7C2B0">
                <wp:simplePos x="0" y="0"/>
                <wp:positionH relativeFrom="column">
                  <wp:posOffset>4467225</wp:posOffset>
                </wp:positionH>
                <wp:positionV relativeFrom="paragraph">
                  <wp:posOffset>3575685</wp:posOffset>
                </wp:positionV>
                <wp:extent cx="152400" cy="314325"/>
                <wp:effectExtent l="19050" t="0" r="19050" b="47625"/>
                <wp:wrapNone/>
                <wp:docPr id="277145657" name="Arrow: Down 277145657"/>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010A4" id="Arrow: Down 277145657" o:spid="_x0000_s1026" type="#_x0000_t67" style="position:absolute;margin-left:351.75pt;margin-top:281.55pt;width:12pt;height:24.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h2+eeeQAAAAQAQAADwAAAAAAAAAAAAAAAADgBAAAZHJzL2Rvd25yZXYueG1sUEsF&#13;&#10;BgAAAAAEAAQA8wAAAPEFAAAAAA==&#13;&#10;" adj="16364" fillcolor="#1f3763 [1604]" strokecolor="black [3213]" strokeweight="1pt"/>
            </w:pict>
          </mc:Fallback>
        </mc:AlternateContent>
      </w:r>
      <w:r>
        <w:rPr>
          <w:noProof/>
        </w:rPr>
        <mc:AlternateContent>
          <mc:Choice Requires="wps">
            <w:drawing>
              <wp:anchor distT="45720" distB="45720" distL="114300" distR="114300" simplePos="0" relativeHeight="251920384" behindDoc="0" locked="0" layoutInCell="1" allowOverlap="1" wp14:anchorId="25E5245C" wp14:editId="39741F0B">
                <wp:simplePos x="0" y="0"/>
                <wp:positionH relativeFrom="margin">
                  <wp:posOffset>4238625</wp:posOffset>
                </wp:positionH>
                <wp:positionV relativeFrom="paragraph">
                  <wp:posOffset>3886200</wp:posOffset>
                </wp:positionV>
                <wp:extent cx="647700" cy="266700"/>
                <wp:effectExtent l="0" t="0" r="0" b="0"/>
                <wp:wrapSquare wrapText="bothSides"/>
                <wp:docPr id="1085709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D12119"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5245C" id="_x0000_s1079" type="#_x0000_t202" style="position:absolute;margin-left:333.75pt;margin-top:306pt;width:51pt;height:21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" filled="f" stroked="f">
                <v:textbox>
                  <w:txbxContent>
                    <w:p w14:paraId="39D12119"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9360" behindDoc="0" locked="0" layoutInCell="1" allowOverlap="1" wp14:anchorId="3053B870" wp14:editId="20CED2A7">
                <wp:simplePos x="0" y="0"/>
                <wp:positionH relativeFrom="margin">
                  <wp:posOffset>4354195</wp:posOffset>
                </wp:positionH>
                <wp:positionV relativeFrom="paragraph">
                  <wp:posOffset>3275965</wp:posOffset>
                </wp:positionV>
                <wp:extent cx="371475" cy="276225"/>
                <wp:effectExtent l="0" t="0" r="0" b="0"/>
                <wp:wrapSquare wrapText="bothSides"/>
                <wp:docPr id="44479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176C379"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B870" id="_x0000_s1080" type="#_x0000_t202" style="position:absolute;margin-left:342.85pt;margin-top:257.95pt;width:29.25pt;height:21.7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G3b+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" filled="f" stroked="f">
                <v:textbox>
                  <w:txbxContent>
                    <w:p w14:paraId="5176C379"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8336" behindDoc="0" locked="0" layoutInCell="1" allowOverlap="1" wp14:anchorId="5EBEB5AD" wp14:editId="0A0945FE">
                <wp:simplePos x="0" y="0"/>
                <wp:positionH relativeFrom="margin">
                  <wp:posOffset>4763770</wp:posOffset>
                </wp:positionH>
                <wp:positionV relativeFrom="paragraph">
                  <wp:posOffset>3286125</wp:posOffset>
                </wp:positionV>
                <wp:extent cx="847725" cy="266700"/>
                <wp:effectExtent l="0" t="0" r="0" b="0"/>
                <wp:wrapSquare wrapText="bothSides"/>
                <wp:docPr id="197745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4EDD7D"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B5AD" id="_x0000_s1081" type="#_x0000_t202" style="position:absolute;margin-left:375.1pt;margin-top:258.75pt;width:66.75pt;height:21pt;z-index:25191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" filled="f" stroked="f">
                <v:textbox>
                  <w:txbxContent>
                    <w:p w14:paraId="314EDD7D"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7312" behindDoc="0" locked="0" layoutInCell="1" allowOverlap="1" wp14:anchorId="77AFF20F" wp14:editId="7D71990B">
                <wp:simplePos x="0" y="0"/>
                <wp:positionH relativeFrom="column">
                  <wp:posOffset>5097145</wp:posOffset>
                </wp:positionH>
                <wp:positionV relativeFrom="paragraph">
                  <wp:posOffset>3575050</wp:posOffset>
                </wp:positionV>
                <wp:extent cx="152400" cy="561975"/>
                <wp:effectExtent l="19050" t="0" r="19050" b="47625"/>
                <wp:wrapNone/>
                <wp:docPr id="1063847319" name="Arrow: Down 1063847319"/>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B56D7" id="Arrow: Down 1063847319" o:spid="_x0000_s1026" type="#_x0000_t67" style="position:absolute;margin-left:401.35pt;margin-top:281.5pt;width:12pt;height:44.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" adj="18671" fillcolor="#1f3763 [1604]" strokecolor="black [3213]" strokeweight="1pt"/>
            </w:pict>
          </mc:Fallback>
        </mc:AlternateContent>
      </w:r>
      <w:r>
        <w:rPr>
          <w:noProof/>
        </w:rPr>
        <mc:AlternateContent>
          <mc:Choice Requires="wps">
            <w:drawing>
              <wp:anchor distT="45720" distB="45720" distL="114300" distR="114300" simplePos="0" relativeHeight="251878400" behindDoc="0" locked="0" layoutInCell="1" allowOverlap="1" wp14:anchorId="1DD074E6" wp14:editId="3133041B">
                <wp:simplePos x="0" y="0"/>
                <wp:positionH relativeFrom="margin">
                  <wp:posOffset>4150360</wp:posOffset>
                </wp:positionH>
                <wp:positionV relativeFrom="paragraph">
                  <wp:posOffset>4230370</wp:posOffset>
                </wp:positionV>
                <wp:extent cx="1562100" cy="285750"/>
                <wp:effectExtent l="0" t="0" r="19050" b="19050"/>
                <wp:wrapSquare wrapText="bothSides"/>
                <wp:docPr id="1764081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59D3321" w14:textId="77777777" w:rsidR="0067260A" w:rsidRPr="00F42EE2" w:rsidRDefault="0067260A" w:rsidP="0067260A">
                            <w:pPr>
                              <w:jc w:val="center"/>
                              <w:rPr>
                                <w:b/>
                                <w:bCs/>
                              </w:rPr>
                            </w:pPr>
                            <w:r>
                              <w:rPr>
                                <w:b/>
                                <w:bC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DD074E6" id="_x0000_s1082" style="position:absolute;margin-left:326.8pt;margin-top:333.1pt;width:123pt;height:22.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" fillcolor="#d9e2f3 [660]" strokecolor="#8eaadb [1940]">
                <v:stroke joinstyle="miter"/>
                <v:textbox>
                  <w:txbxContent>
                    <w:p w14:paraId="759D3321" w14:textId="77777777" w:rsidR="0067260A" w:rsidRPr="00F42EE2" w:rsidRDefault="0067260A" w:rsidP="0067260A">
                      <w:pPr>
                        <w:jc w:val="center"/>
                        <w:rPr>
                          <w:b/>
                          <w:bCs/>
                        </w:rPr>
                      </w:pPr>
                      <w:r>
                        <w:rPr>
                          <w:b/>
                          <w:bCs/>
                        </w:rPr>
                        <w:t>Include</w:t>
                      </w:r>
                    </w:p>
                  </w:txbxContent>
                </v:textbox>
                <w10:wrap type="square" anchorx="margin"/>
              </v:roundrect>
            </w:pict>
          </mc:Fallback>
        </mc:AlternateContent>
      </w:r>
    </w:p>
    <w:p w14:paraId="41FE5CA2" w14:textId="77777777" w:rsidR="0067260A" w:rsidRPr="0004791F" w:rsidRDefault="0067260A" w:rsidP="0067260A"/>
    <w:p w14:paraId="56348D5D" w14:textId="77777777" w:rsidR="0067260A" w:rsidRPr="0004791F" w:rsidRDefault="0067260A" w:rsidP="0067260A">
      <w:r>
        <w:rPr>
          <w:noProof/>
        </w:rPr>
        <mc:AlternateContent>
          <mc:Choice Requires="wps">
            <w:drawing>
              <wp:anchor distT="45720" distB="45720" distL="114300" distR="114300" simplePos="0" relativeHeight="251906048" behindDoc="0" locked="0" layoutInCell="1" allowOverlap="1" wp14:anchorId="5A73A2F1" wp14:editId="08455F32">
                <wp:simplePos x="0" y="0"/>
                <wp:positionH relativeFrom="margin">
                  <wp:posOffset>2170430</wp:posOffset>
                </wp:positionH>
                <wp:positionV relativeFrom="paragraph">
                  <wp:posOffset>808355</wp:posOffset>
                </wp:positionV>
                <wp:extent cx="647700" cy="266700"/>
                <wp:effectExtent l="0" t="0" r="0" b="0"/>
                <wp:wrapSquare wrapText="bothSides"/>
                <wp:docPr id="1588813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EFADA2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A2F1" id="_x0000_s1083" type="#_x0000_t202" style="position:absolute;margin-left:170.9pt;margin-top:63.65pt;width:51pt;height:21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" filled="f" stroked="f">
                <v:textbox>
                  <w:txbxContent>
                    <w:p w14:paraId="0EFADA2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37D8949" wp14:editId="5466D6A5">
                <wp:simplePos x="0" y="0"/>
                <wp:positionH relativeFrom="margin">
                  <wp:posOffset>2286000</wp:posOffset>
                </wp:positionH>
                <wp:positionV relativeFrom="paragraph">
                  <wp:posOffset>198120</wp:posOffset>
                </wp:positionV>
                <wp:extent cx="371475" cy="276225"/>
                <wp:effectExtent l="0" t="0" r="0" b="0"/>
                <wp:wrapSquare wrapText="bothSides"/>
                <wp:docPr id="151781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064F257"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8949" id="_x0000_s1084" type="#_x0000_t202" style="position:absolute;margin-left:180pt;margin-top:15.6pt;width:29.25pt;height:21.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" filled="f" stroked="f">
                <v:textbox>
                  <w:txbxContent>
                    <w:p w14:paraId="5064F257"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4000" behindDoc="0" locked="0" layoutInCell="1" allowOverlap="1" wp14:anchorId="19405E56" wp14:editId="1C99D400">
                <wp:simplePos x="0" y="0"/>
                <wp:positionH relativeFrom="margin">
                  <wp:posOffset>2695575</wp:posOffset>
                </wp:positionH>
                <wp:positionV relativeFrom="paragraph">
                  <wp:posOffset>208280</wp:posOffset>
                </wp:positionV>
                <wp:extent cx="847725" cy="266700"/>
                <wp:effectExtent l="0" t="0" r="0" b="0"/>
                <wp:wrapSquare wrapText="bothSides"/>
                <wp:docPr id="292985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0222DD8F"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05E56" id="_x0000_s1085" type="#_x0000_t202" style="position:absolute;margin-left:212.25pt;margin-top:16.4pt;width:66.75pt;height:21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d6f+g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" filled="f" stroked="f">
                <v:textbox>
                  <w:txbxContent>
                    <w:p w14:paraId="0222DD8F"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02976" behindDoc="0" locked="0" layoutInCell="1" allowOverlap="1" wp14:anchorId="3AFB23C5" wp14:editId="220B0A60">
                <wp:simplePos x="0" y="0"/>
                <wp:positionH relativeFrom="column">
                  <wp:posOffset>3028950</wp:posOffset>
                </wp:positionH>
                <wp:positionV relativeFrom="paragraph">
                  <wp:posOffset>497205</wp:posOffset>
                </wp:positionV>
                <wp:extent cx="152400" cy="561975"/>
                <wp:effectExtent l="19050" t="0" r="19050" b="47625"/>
                <wp:wrapNone/>
                <wp:docPr id="976764861" name="Arrow: Down 976764861"/>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02FCD" id="Arrow: Down 976764861" o:spid="_x0000_s1026" type="#_x0000_t67" style="position:absolute;margin-left:238.5pt;margin-top:39.15pt;width:12pt;height:44.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" adj="18671" fillcolor="#1f3763 [1604]" strokecolor="black [3213]" strokeweight="1pt"/>
            </w:pict>
          </mc:Fallback>
        </mc:AlternateContent>
      </w:r>
      <w:r>
        <w:rPr>
          <w:noProof/>
        </w:rPr>
        <mc:AlternateContent>
          <mc:Choice Requires="wps">
            <w:drawing>
              <wp:anchor distT="0" distB="0" distL="114300" distR="114300" simplePos="0" relativeHeight="251907072" behindDoc="0" locked="0" layoutInCell="1" allowOverlap="1" wp14:anchorId="1689BD83" wp14:editId="6861C02D">
                <wp:simplePos x="0" y="0"/>
                <wp:positionH relativeFrom="column">
                  <wp:posOffset>2399030</wp:posOffset>
                </wp:positionH>
                <wp:positionV relativeFrom="paragraph">
                  <wp:posOffset>497840</wp:posOffset>
                </wp:positionV>
                <wp:extent cx="152400" cy="314325"/>
                <wp:effectExtent l="19050" t="0" r="19050" b="47625"/>
                <wp:wrapNone/>
                <wp:docPr id="153685730" name="Arrow: Down 153685730"/>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2365F6" id="Arrow: Down 153685730" o:spid="_x0000_s1026" type="#_x0000_t67" style="position:absolute;margin-left:188.9pt;margin-top:39.2pt;width:12pt;height:24.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AQOYijlAAAADwEAAA8AAAAAAAAAAAAAAAAA4AQAAGRycy9kb3ducmV2LnhtbFBL&#13;&#10;BQYAAAAABAAEAPMAAADyBQAAAAA=&#13;&#10;" adj="16364" fillcolor="#1f3763 [1604]" strokecolor="black [3213]" strokeweight="1pt"/>
            </w:pict>
          </mc:Fallback>
        </mc:AlternateContent>
      </w:r>
    </w:p>
    <w:p w14:paraId="392012CF" w14:textId="77777777" w:rsidR="0067260A" w:rsidRPr="0004791F" w:rsidRDefault="0067260A" w:rsidP="0067260A">
      <w:r>
        <w:rPr>
          <w:noProof/>
        </w:rPr>
        <mc:AlternateContent>
          <mc:Choice Requires="wps">
            <w:drawing>
              <wp:anchor distT="45720" distB="45720" distL="114300" distR="114300" simplePos="0" relativeHeight="251886592" behindDoc="0" locked="0" layoutInCell="1" allowOverlap="1" wp14:anchorId="27ECA5EB" wp14:editId="020A1A07">
                <wp:simplePos x="0" y="0"/>
                <wp:positionH relativeFrom="margin">
                  <wp:posOffset>95250</wp:posOffset>
                </wp:positionH>
                <wp:positionV relativeFrom="paragraph">
                  <wp:posOffset>752475</wp:posOffset>
                </wp:positionV>
                <wp:extent cx="647700" cy="266700"/>
                <wp:effectExtent l="0" t="0" r="0" b="0"/>
                <wp:wrapSquare wrapText="bothSides"/>
                <wp:docPr id="2077173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56B4F4F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A5EB" id="_x0000_s1086" type="#_x0000_t202" style="position:absolute;margin-left:7.5pt;margin-top:59.25pt;width:51pt;height:21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U0y+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" filled="f" stroked="f">
                <v:textbox>
                  <w:txbxContent>
                    <w:p w14:paraId="56B4F4F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85568" behindDoc="0" locked="0" layoutInCell="1" allowOverlap="1" wp14:anchorId="460076B0" wp14:editId="29E2EF7B">
                <wp:simplePos x="0" y="0"/>
                <wp:positionH relativeFrom="margin">
                  <wp:posOffset>210820</wp:posOffset>
                </wp:positionH>
                <wp:positionV relativeFrom="paragraph">
                  <wp:posOffset>142240</wp:posOffset>
                </wp:positionV>
                <wp:extent cx="371475" cy="276225"/>
                <wp:effectExtent l="0" t="0" r="0" b="0"/>
                <wp:wrapSquare wrapText="bothSides"/>
                <wp:docPr id="244184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1F6D1FDD"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76B0" id="_x0000_s1087" type="#_x0000_t202" style="position:absolute;margin-left:16.6pt;margin-top:11.2pt;width:29.25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" filled="f" stroked="f">
                <v:textbox>
                  <w:txbxContent>
                    <w:p w14:paraId="1F6D1FDD"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4544" behindDoc="0" locked="0" layoutInCell="1" allowOverlap="1" wp14:anchorId="22F0783E" wp14:editId="6E4A0D08">
                <wp:simplePos x="0" y="0"/>
                <wp:positionH relativeFrom="margin">
                  <wp:posOffset>620395</wp:posOffset>
                </wp:positionH>
                <wp:positionV relativeFrom="paragraph">
                  <wp:posOffset>152400</wp:posOffset>
                </wp:positionV>
                <wp:extent cx="847725" cy="266700"/>
                <wp:effectExtent l="0" t="0" r="0" b="0"/>
                <wp:wrapSquare wrapText="bothSides"/>
                <wp:docPr id="32248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6C9BE7A"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0783E" id="_x0000_s1088" type="#_x0000_t202" style="position:absolute;margin-left:48.85pt;margin-top:12pt;width:66.75pt;height:21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" filled="f" stroked="f">
                <v:textbox>
                  <w:txbxContent>
                    <w:p w14:paraId="26C9BE7A"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3520" behindDoc="0" locked="0" layoutInCell="1" allowOverlap="1" wp14:anchorId="37747508" wp14:editId="5AF1189C">
                <wp:simplePos x="0" y="0"/>
                <wp:positionH relativeFrom="column">
                  <wp:posOffset>953770</wp:posOffset>
                </wp:positionH>
                <wp:positionV relativeFrom="paragraph">
                  <wp:posOffset>439420</wp:posOffset>
                </wp:positionV>
                <wp:extent cx="152400" cy="561975"/>
                <wp:effectExtent l="19050" t="0" r="19050" b="47625"/>
                <wp:wrapNone/>
                <wp:docPr id="1256190354" name="Arrow: Down 1256190354"/>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3EA0C" id="Arrow: Down 1256190354" o:spid="_x0000_s1026" type="#_x0000_t67" style="position:absolute;margin-left:75.1pt;margin-top:34.6pt;width:12pt;height:4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" adj="18671" fillcolor="#1f3763 [1604]" strokecolor="black [3213]" strokeweight="1pt"/>
            </w:pict>
          </mc:Fallback>
        </mc:AlternateContent>
      </w:r>
      <w:r>
        <w:rPr>
          <w:noProof/>
        </w:rPr>
        <mc:AlternateContent>
          <mc:Choice Requires="wps">
            <w:drawing>
              <wp:anchor distT="0" distB="0" distL="114300" distR="114300" simplePos="0" relativeHeight="251887616" behindDoc="0" locked="0" layoutInCell="1" allowOverlap="1" wp14:anchorId="540DB35E" wp14:editId="589537F0">
                <wp:simplePos x="0" y="0"/>
                <wp:positionH relativeFrom="column">
                  <wp:posOffset>323850</wp:posOffset>
                </wp:positionH>
                <wp:positionV relativeFrom="paragraph">
                  <wp:posOffset>440055</wp:posOffset>
                </wp:positionV>
                <wp:extent cx="152400" cy="314325"/>
                <wp:effectExtent l="19050" t="0" r="19050" b="47625"/>
                <wp:wrapNone/>
                <wp:docPr id="2042359799" name="Arrow: Down 204235979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D7F40" id="Arrow: Down 2042359799" o:spid="_x0000_s1026" type="#_x0000_t67" style="position:absolute;margin-left:25.5pt;margin-top:34.65pt;width:12pt;height:24.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CI5M1o4wAAAA0BAAAPAAAAAAAAAAAAAAAAAOAEAABkcnMvZG93bnJldi54bWxQSwUG&#13;&#10;AAAAAAQABADzAAAA8AUAAAAA&#13;&#10;" adj="16364" fillcolor="#1f3763 [1604]" strokecolor="black [3213]" strokeweight="1pt"/>
            </w:pict>
          </mc:Fallback>
        </mc:AlternateContent>
      </w:r>
    </w:p>
    <w:p w14:paraId="1E7E69DD" w14:textId="77777777" w:rsidR="0067260A" w:rsidRPr="0004791F" w:rsidRDefault="0067260A" w:rsidP="0067260A"/>
    <w:p w14:paraId="72B014E1" w14:textId="77777777" w:rsidR="0067260A" w:rsidRPr="0004791F" w:rsidRDefault="0067260A" w:rsidP="0067260A"/>
    <w:p w14:paraId="681DF485" w14:textId="77777777" w:rsidR="0067260A" w:rsidRPr="0004791F" w:rsidRDefault="0067260A" w:rsidP="0067260A">
      <w:r>
        <w:rPr>
          <w:noProof/>
        </w:rPr>
        <mc:AlternateContent>
          <mc:Choice Requires="wps">
            <w:drawing>
              <wp:anchor distT="45720" distB="45720" distL="114300" distR="114300" simplePos="0" relativeHeight="251867136" behindDoc="0" locked="0" layoutInCell="1" allowOverlap="1" wp14:anchorId="2085A9BC" wp14:editId="7C6C0AFA">
                <wp:simplePos x="0" y="0"/>
                <wp:positionH relativeFrom="margin">
                  <wp:align>left</wp:align>
                </wp:positionH>
                <wp:positionV relativeFrom="paragraph">
                  <wp:posOffset>230505</wp:posOffset>
                </wp:positionV>
                <wp:extent cx="1562100" cy="304800"/>
                <wp:effectExtent l="0" t="0" r="19050" b="19050"/>
                <wp:wrapSquare wrapText="bothSides"/>
                <wp:docPr id="308814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048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A31D48D" w14:textId="77777777" w:rsidR="0067260A" w:rsidRDefault="0067260A" w:rsidP="0067260A">
                            <w:r>
                              <w:t xml:space="preserve">Must be </w:t>
                            </w:r>
                            <w:r w:rsidRPr="00606539">
                              <w:rPr>
                                <w:b/>
                                <w:bCs/>
                              </w:rPr>
                              <w:t>ectothermic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85A9BC" id="_x0000_s1089" style="position:absolute;margin-left:0;margin-top:18.15pt;width:123pt;height:24pt;z-index:251867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" fillcolor="#d9e2f3 [660]" strokecolor="#8eaadb [1940]">
                <v:stroke joinstyle="miter"/>
                <v:textbox>
                  <w:txbxContent>
                    <w:p w14:paraId="3A31D48D" w14:textId="77777777" w:rsidR="0067260A" w:rsidRDefault="0067260A" w:rsidP="0067260A">
                      <w:r>
                        <w:t xml:space="preserve">Must be </w:t>
                      </w:r>
                      <w:r w:rsidRPr="00606539">
                        <w:rPr>
                          <w:b/>
                          <w:bCs/>
                        </w:rPr>
                        <w:t>ectothermic</w:t>
                      </w:r>
                      <w:r>
                        <w:t>.</w:t>
                      </w:r>
                    </w:p>
                  </w:txbxContent>
                </v:textbox>
                <w10:wrap type="square" anchorx="margin"/>
              </v:roundrect>
            </w:pict>
          </mc:Fallback>
        </mc:AlternateContent>
      </w:r>
    </w:p>
    <w:p w14:paraId="603A8B06" w14:textId="77777777" w:rsidR="0067260A" w:rsidRPr="0004791F" w:rsidRDefault="0067260A" w:rsidP="0067260A">
      <w:r>
        <w:rPr>
          <w:noProof/>
        </w:rPr>
        <mc:AlternateContent>
          <mc:Choice Requires="wps">
            <w:drawing>
              <wp:anchor distT="45720" distB="45720" distL="114300" distR="114300" simplePos="0" relativeHeight="251895808" behindDoc="0" locked="0" layoutInCell="1" allowOverlap="1" wp14:anchorId="5938A190" wp14:editId="4EF498F1">
                <wp:simplePos x="0" y="0"/>
                <wp:positionH relativeFrom="margin">
                  <wp:posOffset>95250</wp:posOffset>
                </wp:positionH>
                <wp:positionV relativeFrom="paragraph">
                  <wp:posOffset>2757170</wp:posOffset>
                </wp:positionV>
                <wp:extent cx="647700" cy="266700"/>
                <wp:effectExtent l="0" t="0" r="0" b="0"/>
                <wp:wrapSquare wrapText="bothSides"/>
                <wp:docPr id="174792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9BCC9EF"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A190" id="_x0000_s1090" type="#_x0000_t202" style="position:absolute;margin-left:7.5pt;margin-top:217.1pt;width:51pt;height:21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hVd+gEAANQ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" filled="f" stroked="f">
                <v:textbox>
                  <w:txbxContent>
                    <w:p w14:paraId="29BCC9EF"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4784" behindDoc="0" locked="0" layoutInCell="1" allowOverlap="1" wp14:anchorId="12131C9D" wp14:editId="7E885367">
                <wp:simplePos x="0" y="0"/>
                <wp:positionH relativeFrom="margin">
                  <wp:posOffset>210820</wp:posOffset>
                </wp:positionH>
                <wp:positionV relativeFrom="paragraph">
                  <wp:posOffset>2114550</wp:posOffset>
                </wp:positionV>
                <wp:extent cx="371475" cy="276225"/>
                <wp:effectExtent l="0" t="0" r="0" b="0"/>
                <wp:wrapSquare wrapText="bothSides"/>
                <wp:docPr id="1578179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D4DD0DE"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31C9D" id="_x0000_s1091" type="#_x0000_t202" style="position:absolute;margin-left:16.6pt;margin-top:166.5pt;width:29.25pt;height:21.75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" filled="f" stroked="f">
                <v:textbox>
                  <w:txbxContent>
                    <w:p w14:paraId="4D4DD0DE"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896832" behindDoc="0" locked="0" layoutInCell="1" allowOverlap="1" wp14:anchorId="0A0270B6" wp14:editId="189C3F94">
                <wp:simplePos x="0" y="0"/>
                <wp:positionH relativeFrom="column">
                  <wp:posOffset>323850</wp:posOffset>
                </wp:positionH>
                <wp:positionV relativeFrom="paragraph">
                  <wp:posOffset>2416175</wp:posOffset>
                </wp:positionV>
                <wp:extent cx="152400" cy="314325"/>
                <wp:effectExtent l="19050" t="0" r="19050" b="47625"/>
                <wp:wrapNone/>
                <wp:docPr id="108652749" name="Arrow: Down 10865274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BF58C" id="Arrow: Down 108652749" o:spid="_x0000_s1026" type="#_x0000_t67" style="position:absolute;margin-left:25.5pt;margin-top:190.25pt;width:12pt;height:24.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RYb0a4wAAAA4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1712" behindDoc="0" locked="0" layoutInCell="1" allowOverlap="1" wp14:anchorId="2197C51C" wp14:editId="7E787A4E">
                <wp:simplePos x="0" y="0"/>
                <wp:positionH relativeFrom="margin">
                  <wp:posOffset>95250</wp:posOffset>
                </wp:positionH>
                <wp:positionV relativeFrom="paragraph">
                  <wp:posOffset>857885</wp:posOffset>
                </wp:positionV>
                <wp:extent cx="647700" cy="266700"/>
                <wp:effectExtent l="0" t="0" r="0" b="0"/>
                <wp:wrapSquare wrapText="bothSides"/>
                <wp:docPr id="155785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7504AD8"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C51C" id="_x0000_s1092" type="#_x0000_t202" style="position:absolute;margin-left:7.5pt;margin-top:67.55pt;width:51pt;height:21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" filled="f" stroked="f">
                <v:textbox>
                  <w:txbxContent>
                    <w:p w14:paraId="27504AD8"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0688" behindDoc="0" locked="0" layoutInCell="1" allowOverlap="1" wp14:anchorId="5B500F7C" wp14:editId="1E495617">
                <wp:simplePos x="0" y="0"/>
                <wp:positionH relativeFrom="margin">
                  <wp:posOffset>210820</wp:posOffset>
                </wp:positionH>
                <wp:positionV relativeFrom="paragraph">
                  <wp:posOffset>247650</wp:posOffset>
                </wp:positionV>
                <wp:extent cx="371475" cy="276225"/>
                <wp:effectExtent l="0" t="0" r="0" b="0"/>
                <wp:wrapSquare wrapText="bothSides"/>
                <wp:docPr id="15527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08407FE1"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00F7C" id="_x0000_s1093" type="#_x0000_t202" style="position:absolute;margin-left:16.6pt;margin-top:19.5pt;width:29.2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" filled="f" stroked="f">
                <v:textbox>
                  <w:txbxContent>
                    <w:p w14:paraId="08407FE1"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9664" behindDoc="0" locked="0" layoutInCell="1" allowOverlap="1" wp14:anchorId="2268BEC3" wp14:editId="7B5C4829">
                <wp:simplePos x="0" y="0"/>
                <wp:positionH relativeFrom="margin">
                  <wp:posOffset>620395</wp:posOffset>
                </wp:positionH>
                <wp:positionV relativeFrom="paragraph">
                  <wp:posOffset>257810</wp:posOffset>
                </wp:positionV>
                <wp:extent cx="847725" cy="266700"/>
                <wp:effectExtent l="0" t="0" r="0" b="0"/>
                <wp:wrapSquare wrapText="bothSides"/>
                <wp:docPr id="2100757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9099C5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BEC3" id="_x0000_s1094" type="#_x0000_t202" style="position:absolute;margin-left:48.85pt;margin-top:20.3pt;width:66.75pt;height:21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5sB+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" filled="f" stroked="f">
                <v:textbox>
                  <w:txbxContent>
                    <w:p w14:paraId="39099C5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92736" behindDoc="0" locked="0" layoutInCell="1" allowOverlap="1" wp14:anchorId="4FA4DF27" wp14:editId="6EF90D40">
                <wp:simplePos x="0" y="0"/>
                <wp:positionH relativeFrom="column">
                  <wp:posOffset>323850</wp:posOffset>
                </wp:positionH>
                <wp:positionV relativeFrom="paragraph">
                  <wp:posOffset>547370</wp:posOffset>
                </wp:positionV>
                <wp:extent cx="152400" cy="314325"/>
                <wp:effectExtent l="19050" t="0" r="19050" b="47625"/>
                <wp:wrapNone/>
                <wp:docPr id="1212639096" name="Arrow: Down 1212639096"/>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5D9C27" id="Arrow: Down 1212639096" o:spid="_x0000_s1026" type="#_x0000_t67" style="position:absolute;margin-left:25.5pt;margin-top:43.1pt;width:12pt;height:24.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6n5Io4wAAAA0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3760" behindDoc="0" locked="0" layoutInCell="1" allowOverlap="1" wp14:anchorId="5BF7A144" wp14:editId="637E4776">
                <wp:simplePos x="0" y="0"/>
                <wp:positionH relativeFrom="margin">
                  <wp:posOffset>620395</wp:posOffset>
                </wp:positionH>
                <wp:positionV relativeFrom="paragraph">
                  <wp:posOffset>2124710</wp:posOffset>
                </wp:positionV>
                <wp:extent cx="847725" cy="266700"/>
                <wp:effectExtent l="0" t="0" r="0" b="0"/>
                <wp:wrapSquare wrapText="bothSides"/>
                <wp:docPr id="169998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1164894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A144" id="_x0000_s1095" type="#_x0000_t202" style="position:absolute;margin-left:48.85pt;margin-top:167.3pt;width:66.75pt;height:21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" filled="f" stroked="f">
                <v:textbox>
                  <w:txbxContent>
                    <w:p w14:paraId="1164894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8640" behindDoc="0" locked="0" layoutInCell="1" allowOverlap="1" wp14:anchorId="040A6AE4" wp14:editId="6F8FD145">
                <wp:simplePos x="0" y="0"/>
                <wp:positionH relativeFrom="column">
                  <wp:posOffset>953770</wp:posOffset>
                </wp:positionH>
                <wp:positionV relativeFrom="paragraph">
                  <wp:posOffset>546735</wp:posOffset>
                </wp:positionV>
                <wp:extent cx="152400" cy="561975"/>
                <wp:effectExtent l="19050" t="0" r="19050" b="47625"/>
                <wp:wrapNone/>
                <wp:docPr id="339101332" name="Arrow: Down 339101332"/>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242A3" id="Arrow: Down 339101332" o:spid="_x0000_s1026" type="#_x0000_t67" style="position:absolute;margin-left:75.1pt;margin-top:43.05pt;width:12pt;height: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9OLTm4QAAAA8BAAAPAAAAAAAAAAAAAAAAAN8EAABkcnMvZG93bnJldi54bWxQSwUGAAAA&#13;&#10;AAQABADzAAAA7QUAAAAA&#13;&#10;" adj="18671" fillcolor="#1f3763 [1604]" strokecolor="black [3213]" strokeweight="1pt"/>
            </w:pict>
          </mc:Fallback>
        </mc:AlternateContent>
      </w:r>
    </w:p>
    <w:p w14:paraId="40F456EC" w14:textId="77777777" w:rsidR="0067260A" w:rsidRPr="0004791F" w:rsidRDefault="0067260A" w:rsidP="0067260A"/>
    <w:p w14:paraId="78B76B3B" w14:textId="77777777" w:rsidR="0067260A" w:rsidRPr="0004791F" w:rsidRDefault="0067260A" w:rsidP="0067260A"/>
    <w:p w14:paraId="2F99ABEC" w14:textId="77777777" w:rsidR="0067260A" w:rsidRPr="0004791F" w:rsidRDefault="0067260A" w:rsidP="0067260A"/>
    <w:p w14:paraId="35654F62" w14:textId="77777777" w:rsidR="0067260A" w:rsidRPr="0004791F" w:rsidRDefault="0067260A" w:rsidP="0067260A">
      <w:r>
        <w:rPr>
          <w:noProof/>
        </w:rPr>
        <mc:AlternateContent>
          <mc:Choice Requires="wps">
            <w:drawing>
              <wp:anchor distT="45720" distB="45720" distL="114300" distR="114300" simplePos="0" relativeHeight="251868160" behindDoc="0" locked="0" layoutInCell="1" allowOverlap="1" wp14:anchorId="628DE17D" wp14:editId="57EE1666">
                <wp:simplePos x="0" y="0"/>
                <wp:positionH relativeFrom="margin">
                  <wp:posOffset>0</wp:posOffset>
                </wp:positionH>
                <wp:positionV relativeFrom="paragraph">
                  <wp:posOffset>40640</wp:posOffset>
                </wp:positionV>
                <wp:extent cx="1562100" cy="933450"/>
                <wp:effectExtent l="0" t="0" r="19050" b="28575"/>
                <wp:wrapSquare wrapText="bothSides"/>
                <wp:docPr id="140697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334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28DE17D" id="_x0000_s1096" style="position:absolute;margin-left:0;margin-top:3.2pt;width:123pt;height:73.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" fillcolor="#d9e2f3 [660]" strokecolor="#8eaadb [1940]">
                <v:stroke joinstyle="miter"/>
                <v:textbo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v:textbox>
                <w10:wrap type="square" anchorx="margin"/>
              </v:roundrect>
            </w:pict>
          </mc:Fallback>
        </mc:AlternateContent>
      </w:r>
    </w:p>
    <w:p w14:paraId="0AA3237E" w14:textId="77777777" w:rsidR="0067260A" w:rsidRPr="0004791F" w:rsidRDefault="0067260A" w:rsidP="0067260A"/>
    <w:p w14:paraId="2F9557CA" w14:textId="77777777" w:rsidR="0067260A" w:rsidRPr="0004791F" w:rsidRDefault="0067260A" w:rsidP="0067260A">
      <w:r>
        <w:rPr>
          <w:noProof/>
        </w:rPr>
        <mc:AlternateContent>
          <mc:Choice Requires="wps">
            <w:drawing>
              <wp:anchor distT="45720" distB="45720" distL="114300" distR="114300" simplePos="0" relativeHeight="251908096" behindDoc="0" locked="0" layoutInCell="1" allowOverlap="1" wp14:anchorId="28664DF0" wp14:editId="09167556">
                <wp:simplePos x="0" y="0"/>
                <wp:positionH relativeFrom="margin">
                  <wp:posOffset>2698115</wp:posOffset>
                </wp:positionH>
                <wp:positionV relativeFrom="paragraph">
                  <wp:posOffset>254635</wp:posOffset>
                </wp:positionV>
                <wp:extent cx="847725" cy="266700"/>
                <wp:effectExtent l="0" t="0" r="0" b="0"/>
                <wp:wrapSquare wrapText="bothSides"/>
                <wp:docPr id="181090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757362"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4DF0" id="_x0000_s1097" type="#_x0000_t202" style="position:absolute;margin-left:212.45pt;margin-top:20.05pt;width:66.75pt;height:21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VnA+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" filled="f" stroked="f">
                <v:textbox>
                  <w:txbxContent>
                    <w:p w14:paraId="31757362"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910144" behindDoc="0" locked="0" layoutInCell="1" allowOverlap="1" wp14:anchorId="68C270D7" wp14:editId="444A2208">
                <wp:simplePos x="0" y="0"/>
                <wp:positionH relativeFrom="margin">
                  <wp:posOffset>2172970</wp:posOffset>
                </wp:positionH>
                <wp:positionV relativeFrom="paragraph">
                  <wp:posOffset>890270</wp:posOffset>
                </wp:positionV>
                <wp:extent cx="647700" cy="266700"/>
                <wp:effectExtent l="0" t="0" r="0" b="0"/>
                <wp:wrapSquare wrapText="bothSides"/>
                <wp:docPr id="133276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6353680E"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70D7" id="_x0000_s1098" type="#_x0000_t202" style="position:absolute;margin-left:171.1pt;margin-top:70.1pt;width:51pt;height:21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pIC+gEAANQ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" filled="f" stroked="f">
                <v:textbox>
                  <w:txbxContent>
                    <w:p w14:paraId="6353680E"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9120" behindDoc="0" locked="0" layoutInCell="1" allowOverlap="1" wp14:anchorId="0AA3993E" wp14:editId="3DA028CD">
                <wp:simplePos x="0" y="0"/>
                <wp:positionH relativeFrom="margin">
                  <wp:posOffset>2288540</wp:posOffset>
                </wp:positionH>
                <wp:positionV relativeFrom="paragraph">
                  <wp:posOffset>244475</wp:posOffset>
                </wp:positionV>
                <wp:extent cx="371475" cy="276225"/>
                <wp:effectExtent l="0" t="0" r="0" b="0"/>
                <wp:wrapSquare wrapText="bothSides"/>
                <wp:docPr id="1358415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45B2A65"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993E" id="_x0000_s1099" type="#_x0000_t202" style="position:absolute;margin-left:180.2pt;margin-top:19.25pt;width:29.25pt;height:21.7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" filled="f" stroked="f">
                <v:textbox>
                  <w:txbxContent>
                    <w:p w14:paraId="545B2A65"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911168" behindDoc="0" locked="0" layoutInCell="1" allowOverlap="1" wp14:anchorId="7EC47D11" wp14:editId="6B085369">
                <wp:simplePos x="0" y="0"/>
                <wp:positionH relativeFrom="column">
                  <wp:posOffset>2401570</wp:posOffset>
                </wp:positionH>
                <wp:positionV relativeFrom="paragraph">
                  <wp:posOffset>548005</wp:posOffset>
                </wp:positionV>
                <wp:extent cx="152400" cy="314325"/>
                <wp:effectExtent l="19050" t="0" r="19050" b="47625"/>
                <wp:wrapNone/>
                <wp:docPr id="848916689" name="Arrow: Down 84891668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D0D9E4" id="Arrow: Down 848916689" o:spid="_x0000_s1026" type="#_x0000_t67" style="position:absolute;margin-left:189.1pt;margin-top:43.15pt;width:12pt;height:24.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D7h1l7lAAAADwEAAA8AAAAAAAAAAAAAAAAA4AQAAGRycy9kb3ducmV2LnhtbFBL&#13;&#10;BQYAAAAABAAEAPMAAADyBQAAAAA=&#13;&#10;" adj="16364" fillcolor="#1f3763 [1604]" strokecolor="black [3213]" strokeweight="1pt"/>
            </w:pict>
          </mc:Fallback>
        </mc:AlternateContent>
      </w:r>
    </w:p>
    <w:p w14:paraId="0F55B102" w14:textId="77777777" w:rsidR="0067260A" w:rsidRPr="0004791F" w:rsidRDefault="0067260A" w:rsidP="0067260A"/>
    <w:p w14:paraId="65745E49" w14:textId="77777777" w:rsidR="0067260A" w:rsidRPr="0004791F" w:rsidRDefault="0067260A" w:rsidP="0067260A"/>
    <w:p w14:paraId="3C51F814" w14:textId="77777777" w:rsidR="0067260A" w:rsidRPr="0004791F" w:rsidRDefault="0067260A" w:rsidP="0067260A"/>
    <w:p w14:paraId="2FA6DDC6" w14:textId="77777777" w:rsidR="0067260A" w:rsidRPr="0004791F" w:rsidRDefault="0067260A" w:rsidP="0067260A"/>
    <w:p w14:paraId="47CE0F14" w14:textId="77777777" w:rsidR="00FD2AE8" w:rsidRDefault="0067260A" w:rsidP="00FD2AE8">
      <w:pPr>
        <w:tabs>
          <w:tab w:val="left" w:pos="2655"/>
        </w:tabs>
        <w:rPr>
          <w:rFonts w:ascii="Times New Roman" w:hAnsi="Times New Roman" w:cs="Times New Roman"/>
          <w:sz w:val="24"/>
          <w:szCs w:val="24"/>
        </w:rPr>
      </w:pPr>
      <w:r w:rsidRPr="00CD2E4B">
        <w:rPr>
          <w:rFonts w:ascii="Times New Roman" w:hAnsi="Times New Roman" w:cs="Times New Roman"/>
          <w:b/>
          <w:bCs/>
          <w:sz w:val="24"/>
          <w:szCs w:val="24"/>
        </w:rPr>
        <w:t>Figure S2 Decision tree and inclusion criteria.</w:t>
      </w:r>
    </w:p>
    <w:p w14:paraId="47171248" w14:textId="12790553" w:rsidR="0067260A" w:rsidRPr="00FD2AE8" w:rsidRDefault="00192A29" w:rsidP="00FD2AE8">
      <w:pPr>
        <w:tabs>
          <w:tab w:val="left" w:pos="2655"/>
        </w:tabs>
        <w:rPr>
          <w:rFonts w:ascii="Times New Roman" w:hAnsi="Times New Roman" w:cs="Times New Roman"/>
          <w:sz w:val="24"/>
          <w:szCs w:val="24"/>
        </w:rPr>
      </w:pPr>
      <w:r>
        <w:rPr>
          <w:rFonts w:ascii="Times New Roman" w:hAnsi="Times New Roman" w:cs="Times New Roman"/>
          <w:b/>
          <w:bCs/>
          <w:sz w:val="24"/>
          <w:szCs w:val="24"/>
        </w:rPr>
        <w:lastRenderedPageBreak/>
        <w:t>Studies included in the analysis</w:t>
      </w:r>
    </w:p>
    <w:p w14:paraId="5B2534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Arrighi, J. M., </w:t>
      </w:r>
      <w:proofErr w:type="spellStart"/>
      <w:r w:rsidRPr="00CD2E4B">
        <w:rPr>
          <w:rFonts w:ascii="Times New Roman" w:hAnsi="Times New Roman" w:cs="Times New Roman"/>
          <w:sz w:val="24"/>
          <w:szCs w:val="24"/>
        </w:rPr>
        <w:t>Lencer</w:t>
      </w:r>
      <w:proofErr w:type="spellEnd"/>
      <w:r w:rsidRPr="00CD2E4B">
        <w:rPr>
          <w:rFonts w:ascii="Times New Roman" w:hAnsi="Times New Roman" w:cs="Times New Roman"/>
          <w:sz w:val="24"/>
          <w:szCs w:val="24"/>
        </w:rPr>
        <w:t xml:space="preserve">, E. S., </w:t>
      </w:r>
      <w:proofErr w:type="spellStart"/>
      <w:r w:rsidRPr="00CD2E4B">
        <w:rPr>
          <w:rFonts w:ascii="Times New Roman" w:hAnsi="Times New Roman" w:cs="Times New Roman"/>
          <w:sz w:val="24"/>
          <w:szCs w:val="24"/>
        </w:rPr>
        <w:t>Jukar</w:t>
      </w:r>
      <w:proofErr w:type="spellEnd"/>
      <w:r w:rsidRPr="00CD2E4B">
        <w:rPr>
          <w:rFonts w:ascii="Times New Roman" w:hAnsi="Times New Roman" w:cs="Times New Roman"/>
          <w:sz w:val="24"/>
          <w:szCs w:val="24"/>
        </w:rPr>
        <w:t xml:space="preserve">, A., Park, D., Phillips, P. C. and Kaplan, R. H. (2013). Daily temperature fluctuations unpredictably influence developmental rate and morphology at a critical early larval stage in a frog. </w:t>
      </w:r>
      <w:r w:rsidRPr="00CD2E4B">
        <w:rPr>
          <w:rFonts w:ascii="Times New Roman" w:hAnsi="Times New Roman" w:cs="Times New Roman"/>
          <w:i/>
          <w:iCs/>
          <w:sz w:val="24"/>
          <w:szCs w:val="24"/>
        </w:rPr>
        <w:t>BMC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w:t>
      </w:r>
      <w:r w:rsidRPr="00CD2E4B">
        <w:rPr>
          <w:rFonts w:ascii="Times New Roman" w:hAnsi="Times New Roman" w:cs="Times New Roman"/>
          <w:sz w:val="24"/>
          <w:szCs w:val="24"/>
        </w:rPr>
        <w:t xml:space="preserve">, 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10.1186/1472-6785-13-18</w:t>
      </w:r>
    </w:p>
    <w:p w14:paraId="3D67F58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Bahar, H. M., Soroka, J. J. and Dosdall, L. M. (2012). Constant versus fluctuating temperatures in the interactions between </w:t>
      </w:r>
      <w:proofErr w:type="spellStart"/>
      <w:r w:rsidRPr="00CD2E4B">
        <w:rPr>
          <w:rFonts w:ascii="Times New Roman" w:hAnsi="Times New Roman" w:cs="Times New Roman"/>
          <w:i/>
          <w:iCs/>
          <w:sz w:val="24"/>
          <w:szCs w:val="24"/>
        </w:rPr>
        <w:t>Plutella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xylostella</w:t>
      </w:r>
      <w:proofErr w:type="spellEnd"/>
      <w:r w:rsidRPr="00CD2E4B">
        <w:rPr>
          <w:rFonts w:ascii="Times New Roman" w:hAnsi="Times New Roman" w:cs="Times New Roman"/>
          <w:sz w:val="24"/>
          <w:szCs w:val="24"/>
        </w:rPr>
        <w:t xml:space="preserve"> (Lepidoptera: </w:t>
      </w:r>
      <w:proofErr w:type="spellStart"/>
      <w:r w:rsidRPr="00CD2E4B">
        <w:rPr>
          <w:rFonts w:ascii="Times New Roman" w:hAnsi="Times New Roman" w:cs="Times New Roman"/>
          <w:sz w:val="24"/>
          <w:szCs w:val="24"/>
        </w:rPr>
        <w:t>Plutellidae</w:t>
      </w:r>
      <w:proofErr w:type="spellEnd"/>
      <w:r w:rsidRPr="00CD2E4B">
        <w:rPr>
          <w:rFonts w:ascii="Times New Roman" w:hAnsi="Times New Roman" w:cs="Times New Roman"/>
          <w:sz w:val="24"/>
          <w:szCs w:val="24"/>
        </w:rPr>
        <w:t xml:space="preserve">) and its larval </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Diadegma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insulare</w:t>
      </w:r>
      <w:proofErr w:type="spellEnd"/>
      <w:r w:rsidRPr="00CD2E4B">
        <w:rPr>
          <w:rFonts w:ascii="Times New Roman" w:hAnsi="Times New Roman" w:cs="Times New Roman"/>
          <w:sz w:val="24"/>
          <w:szCs w:val="24"/>
        </w:rPr>
        <w:t xml:space="preserve"> (Hymenoptera: Ichneumonidae). </w:t>
      </w:r>
      <w:r w:rsidRPr="00CD2E4B">
        <w:rPr>
          <w:rFonts w:ascii="Times New Roman" w:hAnsi="Times New Roman" w:cs="Times New Roman"/>
          <w:i/>
          <w:iCs/>
          <w:sz w:val="24"/>
          <w:szCs w:val="24"/>
        </w:rPr>
        <w:t>Environmental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(6), 1653-1661.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10.1603/EN12156</w:t>
      </w:r>
    </w:p>
    <w:p w14:paraId="5843912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Bayu, M. S. Y. I., Ullah, M. S., Takano, Y. and Gotoh, T. (2017). Impact of constant versus fluctuating temperatures on the development and life history parameters of </w:t>
      </w:r>
      <w:proofErr w:type="spellStart"/>
      <w:r w:rsidRPr="00CD2E4B">
        <w:rPr>
          <w:rFonts w:ascii="Times New Roman" w:hAnsi="Times New Roman" w:cs="Times New Roman"/>
          <w:i/>
          <w:iCs/>
          <w:sz w:val="24"/>
          <w:szCs w:val="24"/>
        </w:rPr>
        <w:t>Tetranychus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urticae</w:t>
      </w:r>
      <w:proofErr w:type="spellEnd"/>
      <w:r w:rsidRPr="00CD2E4B">
        <w:rPr>
          <w:rFonts w:ascii="Times New Roman" w:hAnsi="Times New Roman" w:cs="Times New Roman"/>
          <w:sz w:val="24"/>
          <w:szCs w:val="24"/>
        </w:rPr>
        <w:t xml:space="preserve"> (Acari: Tetranychidae). </w:t>
      </w:r>
      <w:r w:rsidRPr="00CD2E4B">
        <w:rPr>
          <w:rFonts w:ascii="Times New Roman" w:hAnsi="Times New Roman" w:cs="Times New Roman"/>
          <w:i/>
          <w:iCs/>
          <w:sz w:val="24"/>
          <w:szCs w:val="24"/>
        </w:rPr>
        <w:t>Experimental and Applied Acarology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72</w:t>
      </w:r>
      <w:r w:rsidRPr="00CD2E4B">
        <w:rPr>
          <w:rFonts w:ascii="Times New Roman" w:hAnsi="Times New Roman" w:cs="Times New Roman"/>
          <w:sz w:val="24"/>
          <w:szCs w:val="24"/>
        </w:rPr>
        <w:t xml:space="preserve">, 205-227.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10.1007/s10493-017-0151-9</w:t>
      </w:r>
    </w:p>
    <w:p w14:paraId="3323DC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Boher</w:t>
      </w:r>
      <w:proofErr w:type="spellEnd"/>
      <w:r w:rsidRPr="00CD2E4B">
        <w:rPr>
          <w:rFonts w:ascii="Times New Roman" w:hAnsi="Times New Roman" w:cs="Times New Roman"/>
          <w:sz w:val="24"/>
          <w:szCs w:val="24"/>
        </w:rPr>
        <w:t xml:space="preserve">, F., </w:t>
      </w:r>
      <w:proofErr w:type="spellStart"/>
      <w:r w:rsidRPr="00CD2E4B">
        <w:rPr>
          <w:rFonts w:ascii="Times New Roman" w:hAnsi="Times New Roman" w:cs="Times New Roman"/>
          <w:sz w:val="24"/>
          <w:szCs w:val="24"/>
        </w:rPr>
        <w:t>Trefault</w:t>
      </w:r>
      <w:proofErr w:type="spellEnd"/>
      <w:r w:rsidRPr="00CD2E4B">
        <w:rPr>
          <w:rFonts w:ascii="Times New Roman" w:hAnsi="Times New Roman" w:cs="Times New Roman"/>
          <w:sz w:val="24"/>
          <w:szCs w:val="24"/>
        </w:rPr>
        <w:t xml:space="preserve">, N., Estay, S. A. and Bozinovic, F. (2016). Ectotherms in variable thermal landscapes: A physiological evaluation of the invasive potential of fruit </w:t>
      </w:r>
      <w:proofErr w:type="gramStart"/>
      <w:r w:rsidRPr="00CD2E4B">
        <w:rPr>
          <w:rFonts w:ascii="Times New Roman" w:hAnsi="Times New Roman" w:cs="Times New Roman"/>
          <w:sz w:val="24"/>
          <w:szCs w:val="24"/>
        </w:rPr>
        <w:t>flies</w:t>
      </w:r>
      <w:proofErr w:type="gramEnd"/>
      <w:r w:rsidRPr="00CD2E4B">
        <w:rPr>
          <w:rFonts w:ascii="Times New Roman" w:hAnsi="Times New Roman" w:cs="Times New Roman"/>
          <w:sz w:val="24"/>
          <w:szCs w:val="24"/>
        </w:rPr>
        <w:t xml:space="preserve"> species. </w:t>
      </w:r>
      <w:r w:rsidRPr="00CD2E4B">
        <w:rPr>
          <w:rFonts w:ascii="Times New Roman" w:hAnsi="Times New Roman" w:cs="Times New Roman"/>
          <w:i/>
          <w:iCs/>
          <w:sz w:val="24"/>
          <w:szCs w:val="24"/>
        </w:rPr>
        <w:t>Frontiers in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w:t>
      </w:r>
      <w:r w:rsidRPr="00CD2E4B">
        <w:rPr>
          <w:rFonts w:ascii="Times New Roman" w:hAnsi="Times New Roman" w:cs="Times New Roman"/>
          <w:sz w:val="24"/>
          <w:szCs w:val="24"/>
        </w:rPr>
        <w:t xml:space="preserve">, 302.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10.3389/fphys.2016.00302</w:t>
      </w:r>
    </w:p>
    <w:p w14:paraId="01BD037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Brakefield, P. M. and </w:t>
      </w:r>
      <w:proofErr w:type="spellStart"/>
      <w:r w:rsidRPr="00CD2E4B">
        <w:rPr>
          <w:rFonts w:ascii="Times New Roman" w:hAnsi="Times New Roman" w:cs="Times New Roman"/>
          <w:sz w:val="24"/>
          <w:szCs w:val="24"/>
        </w:rPr>
        <w:t>Kesbeke</w:t>
      </w:r>
      <w:proofErr w:type="spellEnd"/>
      <w:r w:rsidRPr="00CD2E4B">
        <w:rPr>
          <w:rFonts w:ascii="Times New Roman" w:hAnsi="Times New Roman" w:cs="Times New Roman"/>
          <w:sz w:val="24"/>
          <w:szCs w:val="24"/>
        </w:rPr>
        <w:t xml:space="preserve">, F. (1997). Genotype-environment interactions for insect growth in constant and fluctuating temperature regimes. </w:t>
      </w:r>
      <w:r w:rsidRPr="00CD2E4B">
        <w:rPr>
          <w:rFonts w:ascii="Times New Roman" w:hAnsi="Times New Roman" w:cs="Times New Roman"/>
          <w:i/>
          <w:iCs/>
          <w:sz w:val="24"/>
          <w:szCs w:val="24"/>
        </w:rPr>
        <w:t>Proceedings of the Royal Society B: Biological Sciences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264</w:t>
      </w:r>
      <w:r w:rsidRPr="00CD2E4B">
        <w:rPr>
          <w:rFonts w:ascii="Times New Roman" w:hAnsi="Times New Roman" w:cs="Times New Roman"/>
          <w:sz w:val="24"/>
          <w:szCs w:val="24"/>
        </w:rPr>
        <w:t xml:space="preserve">(1382), 717-723.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10.1098/rspb.1997.0102</w:t>
      </w:r>
    </w:p>
    <w:p w14:paraId="4B3A969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Bryant, S. R., Bale, J. S. and Thomas, C. D. (1999). Comparison of development and growth of nettle-feeding larvae of </w:t>
      </w:r>
      <w:proofErr w:type="spellStart"/>
      <w:r w:rsidRPr="00CD2E4B">
        <w:rPr>
          <w:rFonts w:ascii="Times New Roman" w:hAnsi="Times New Roman" w:cs="Times New Roman"/>
          <w:sz w:val="24"/>
          <w:szCs w:val="24"/>
        </w:rPr>
        <w:t>Nymphalidae</w:t>
      </w:r>
      <w:proofErr w:type="spellEnd"/>
      <w:r w:rsidRPr="00CD2E4B">
        <w:rPr>
          <w:rFonts w:ascii="Times New Roman" w:hAnsi="Times New Roman" w:cs="Times New Roman"/>
          <w:sz w:val="24"/>
          <w:szCs w:val="24"/>
        </w:rPr>
        <w:t xml:space="preserve"> (Lepidoptera) under constant and alternating temperature regimes. </w:t>
      </w:r>
      <w:r w:rsidRPr="00CD2E4B">
        <w:rPr>
          <w:rFonts w:ascii="Times New Roman" w:hAnsi="Times New Roman" w:cs="Times New Roman"/>
          <w:i/>
          <w:iCs/>
          <w:sz w:val="24"/>
          <w:szCs w:val="24"/>
        </w:rPr>
        <w:t>European Journal of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96</w:t>
      </w:r>
      <w:r w:rsidRPr="00CD2E4B">
        <w:rPr>
          <w:rFonts w:ascii="Times New Roman" w:hAnsi="Times New Roman" w:cs="Times New Roman"/>
          <w:sz w:val="24"/>
          <w:szCs w:val="24"/>
        </w:rPr>
        <w:t xml:space="preserve">, 143-148. </w:t>
      </w:r>
    </w:p>
    <w:p w14:paraId="21AF043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Carrington, L. B., Armijos, M. V., Lambrechts, L., Barker, C. M. and Scott, T. W. (2013). Effects of fluctuating daily temperatures at critical thermal extremes on </w:t>
      </w:r>
      <w:r w:rsidRPr="00CD2E4B">
        <w:rPr>
          <w:rFonts w:ascii="Times New Roman" w:hAnsi="Times New Roman" w:cs="Times New Roman"/>
          <w:i/>
          <w:iCs/>
          <w:sz w:val="24"/>
          <w:szCs w:val="24"/>
        </w:rPr>
        <w:t xml:space="preserve">Aedes aegypti </w:t>
      </w:r>
      <w:r w:rsidRPr="00CD2E4B">
        <w:rPr>
          <w:rFonts w:ascii="Times New Roman" w:hAnsi="Times New Roman" w:cs="Times New Roman"/>
          <w:sz w:val="24"/>
          <w:szCs w:val="24"/>
        </w:rPr>
        <w:t xml:space="preserve">life-history traits. </w:t>
      </w:r>
      <w:proofErr w:type="spellStart"/>
      <w:r w:rsidRPr="00CD2E4B">
        <w:rPr>
          <w:rFonts w:ascii="Times New Roman" w:hAnsi="Times New Roman" w:cs="Times New Roman"/>
          <w:i/>
          <w:iCs/>
          <w:sz w:val="24"/>
          <w:szCs w:val="24"/>
        </w:rPr>
        <w:t>PloS</w:t>
      </w:r>
      <w:proofErr w:type="spellEnd"/>
      <w:r w:rsidRPr="00CD2E4B">
        <w:rPr>
          <w:rFonts w:ascii="Times New Roman" w:hAnsi="Times New Roman" w:cs="Times New Roman"/>
          <w:i/>
          <w:iCs/>
          <w:sz w:val="24"/>
          <w:szCs w:val="24"/>
        </w:rPr>
        <w:t xml:space="preserve"> One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(3), e58824.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10.1371/journal.pone.0058824</w:t>
      </w:r>
    </w:p>
    <w:p w14:paraId="5241335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Cavieres</w:t>
      </w:r>
      <w:proofErr w:type="spellEnd"/>
      <w:r w:rsidRPr="00CD2E4B">
        <w:rPr>
          <w:rFonts w:ascii="Times New Roman" w:hAnsi="Times New Roman" w:cs="Times New Roman"/>
          <w:sz w:val="24"/>
          <w:szCs w:val="24"/>
        </w:rPr>
        <w:t xml:space="preserve">, G., Bogdanovich, J. M. and Bozinovic, F. (2016). Ontogenetic thermal tolerance and performance of ectotherms at variable temperatures.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29</w:t>
      </w:r>
      <w:r w:rsidRPr="00CD2E4B">
        <w:rPr>
          <w:rFonts w:ascii="Times New Roman" w:hAnsi="Times New Roman" w:cs="Times New Roman"/>
          <w:sz w:val="24"/>
          <w:szCs w:val="24"/>
        </w:rPr>
        <w:t xml:space="preserve">(7), 1462-1468.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10.1111/jeb.12886</w:t>
      </w:r>
    </w:p>
    <w:p w14:paraId="2A5B01B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Chen, C. Y., Chiu, M. C. and Kuo, M. H. (2013). Effect of warming with temperature oscillations on a low-latitude aphid, </w:t>
      </w:r>
      <w:r w:rsidRPr="00CD2E4B">
        <w:rPr>
          <w:rFonts w:ascii="Times New Roman" w:hAnsi="Times New Roman" w:cs="Times New Roman"/>
          <w:i/>
          <w:iCs/>
          <w:sz w:val="24"/>
          <w:szCs w:val="24"/>
        </w:rPr>
        <w:t xml:space="preserve">Aphis </w:t>
      </w:r>
      <w:proofErr w:type="spellStart"/>
      <w:r w:rsidRPr="00CD2E4B">
        <w:rPr>
          <w:rFonts w:ascii="Times New Roman" w:hAnsi="Times New Roman" w:cs="Times New Roman"/>
          <w:i/>
          <w:iCs/>
          <w:sz w:val="24"/>
          <w:szCs w:val="24"/>
        </w:rPr>
        <w:t>craccivora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Bulletin of Entomological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103</w:t>
      </w:r>
      <w:r w:rsidRPr="00CD2E4B">
        <w:rPr>
          <w:rFonts w:ascii="Times New Roman" w:hAnsi="Times New Roman" w:cs="Times New Roman"/>
          <w:sz w:val="24"/>
          <w:szCs w:val="24"/>
        </w:rPr>
        <w:t xml:space="preserve">(4), 406-413.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10.1017/S0007485312000867</w:t>
      </w:r>
    </w:p>
    <w:p w14:paraId="005CDDE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Chen, W., Yang, L., Ren, L., Shang, Y., Wang, S. and Guo, Y. (2019). Impact of constant versus fluctuating temperatures on the development and life history parameters of </w:t>
      </w:r>
      <w:proofErr w:type="spellStart"/>
      <w:r w:rsidRPr="00CD2E4B">
        <w:rPr>
          <w:rFonts w:ascii="Times New Roman" w:hAnsi="Times New Roman" w:cs="Times New Roman"/>
          <w:i/>
          <w:iCs/>
          <w:sz w:val="24"/>
          <w:szCs w:val="24"/>
        </w:rPr>
        <w:lastRenderedPageBreak/>
        <w:t>Aldrichina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grahami</w:t>
      </w:r>
      <w:proofErr w:type="spellEnd"/>
      <w:r w:rsidRPr="00CD2E4B">
        <w:rPr>
          <w:rFonts w:ascii="Times New Roman" w:hAnsi="Times New Roman" w:cs="Times New Roman"/>
          <w:sz w:val="24"/>
          <w:szCs w:val="24"/>
        </w:rPr>
        <w:t xml:space="preserve"> (Diptera: Calliphoridae). </w:t>
      </w:r>
      <w:r w:rsidRPr="00CD2E4B">
        <w:rPr>
          <w:rFonts w:ascii="Times New Roman" w:hAnsi="Times New Roman" w:cs="Times New Roman"/>
          <w:i/>
          <w:iCs/>
          <w:sz w:val="24"/>
          <w:szCs w:val="24"/>
        </w:rPr>
        <w:t>Insects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(7), 184.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10.3390/insects10070184</w:t>
      </w:r>
    </w:p>
    <w:p w14:paraId="05B9073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Chown, S. L., Haupt, T. M. and Sinclair, B. J. (2016). Similar metabolic rate-temperature relationships after acclimation at constant and fluctuating temperatures in caterpillars of a sub-Antarctic moth. </w:t>
      </w:r>
      <w:r w:rsidRPr="00CD2E4B">
        <w:rPr>
          <w:rFonts w:ascii="Times New Roman" w:hAnsi="Times New Roman" w:cs="Times New Roman"/>
          <w:i/>
          <w:iCs/>
          <w:sz w:val="24"/>
          <w:szCs w:val="24"/>
        </w:rPr>
        <w:t>Journal of Insect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85</w:t>
      </w:r>
      <w:r w:rsidRPr="00CD2E4B">
        <w:rPr>
          <w:rFonts w:ascii="Times New Roman" w:hAnsi="Times New Roman" w:cs="Times New Roman"/>
          <w:sz w:val="24"/>
          <w:szCs w:val="24"/>
        </w:rPr>
        <w:t xml:space="preserve">, 10-16.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10.1016/j.jinsphys.2015.11.010</w:t>
      </w:r>
    </w:p>
    <w:p w14:paraId="2657645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Czarnoleski</w:t>
      </w:r>
      <w:proofErr w:type="spellEnd"/>
      <w:r w:rsidRPr="00CD2E4B">
        <w:rPr>
          <w:rFonts w:ascii="Times New Roman" w:hAnsi="Times New Roman" w:cs="Times New Roman"/>
          <w:sz w:val="24"/>
          <w:szCs w:val="24"/>
        </w:rPr>
        <w:t xml:space="preserve">, M., Cooper, B. S., Kierat, J. and Angilletta Jr, M. J. (2013). Flies developed small bodies and small cells in warm and in thermally fluctuating environments.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216</w:t>
      </w:r>
      <w:r w:rsidRPr="00CD2E4B">
        <w:rPr>
          <w:rFonts w:ascii="Times New Roman" w:hAnsi="Times New Roman" w:cs="Times New Roman"/>
          <w:sz w:val="24"/>
          <w:szCs w:val="24"/>
        </w:rPr>
        <w:t xml:space="preserve">(15), 2896-2901.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10.1242/jeb.083535</w:t>
      </w:r>
    </w:p>
    <w:p w14:paraId="01B2044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de Majo, M. S., Zanotti, G., Campos, R. E. and Fischer, S. (2019). Effects of constant and fluctuating low temperatures on the development of </w:t>
      </w:r>
      <w:r w:rsidRPr="00CD2E4B">
        <w:rPr>
          <w:rFonts w:ascii="Times New Roman" w:hAnsi="Times New Roman" w:cs="Times New Roman"/>
          <w:i/>
          <w:iCs/>
          <w:sz w:val="24"/>
          <w:szCs w:val="24"/>
        </w:rPr>
        <w:t>Aedes aegypti</w:t>
      </w:r>
      <w:r w:rsidRPr="00CD2E4B">
        <w:rPr>
          <w:rFonts w:ascii="Times New Roman" w:hAnsi="Times New Roman" w:cs="Times New Roman"/>
          <w:sz w:val="24"/>
          <w:szCs w:val="24"/>
        </w:rPr>
        <w:t xml:space="preserve"> (Diptera: Culicidae) from a temperate region.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(6), 1661-1668.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/tjz087</w:t>
      </w:r>
    </w:p>
    <w:p w14:paraId="255B368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Dhaliwal, N. K. and Aggarwal, N. (2021). Development and survival of brinjal shoot and fruit borer </w:t>
      </w:r>
      <w:proofErr w:type="spellStart"/>
      <w:r w:rsidRPr="00CD2E4B">
        <w:rPr>
          <w:rFonts w:ascii="Times New Roman" w:hAnsi="Times New Roman" w:cs="Times New Roman"/>
          <w:i/>
          <w:iCs/>
          <w:sz w:val="24"/>
          <w:szCs w:val="24"/>
        </w:rPr>
        <w:t>Leucinodes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orbonalis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Guenee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Crambidae</w:t>
      </w:r>
      <w:proofErr w:type="spellEnd"/>
      <w:r w:rsidRPr="00CD2E4B">
        <w:rPr>
          <w:rFonts w:ascii="Times New Roman" w:hAnsi="Times New Roman" w:cs="Times New Roman"/>
          <w:sz w:val="24"/>
          <w:szCs w:val="24"/>
        </w:rPr>
        <w:t xml:space="preserve">: Lepidoptera) at constant and alternating temperatures. </w:t>
      </w:r>
      <w:r w:rsidRPr="00CD2E4B">
        <w:rPr>
          <w:rFonts w:ascii="Times New Roman" w:hAnsi="Times New Roman" w:cs="Times New Roman"/>
          <w:i/>
          <w:iCs/>
          <w:sz w:val="24"/>
          <w:szCs w:val="24"/>
        </w:rPr>
        <w:t>International Journal of Tropical Insect Science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(2), 1717-1728.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10.1007/s42690-020-00376-5</w:t>
      </w:r>
    </w:p>
    <w:p w14:paraId="3747BE9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Dhillon, R. S. and Fox, M. G. (2007). Growth-independent effects of a fluctuating thermal regime on the life-history traits of the Japanese medaka (</w:t>
      </w:r>
      <w:proofErr w:type="spellStart"/>
      <w:r w:rsidRPr="00CD2E4B">
        <w:rPr>
          <w:rFonts w:ascii="Times New Roman" w:hAnsi="Times New Roman" w:cs="Times New Roman"/>
          <w:i/>
          <w:iCs/>
          <w:sz w:val="24"/>
          <w:szCs w:val="24"/>
        </w:rPr>
        <w:t>Oryzias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latipes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of Freshwater Fish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w:t>
      </w:r>
      <w:r w:rsidRPr="00CD2E4B">
        <w:rPr>
          <w:rFonts w:ascii="Times New Roman" w:hAnsi="Times New Roman" w:cs="Times New Roman"/>
          <w:sz w:val="24"/>
          <w:szCs w:val="24"/>
        </w:rPr>
        <w:t xml:space="preserve">(3), 425-431.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10.1111/j.1600-0633.2007.00240.x</w:t>
      </w:r>
    </w:p>
    <w:p w14:paraId="56684C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and Dong, S. (2006). Growth and oxygen consumption of the juvenile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(Selenka) at constant and fluctuating water temperatures. </w:t>
      </w:r>
      <w:r w:rsidRPr="00CD2E4B">
        <w:rPr>
          <w:rFonts w:ascii="Times New Roman" w:hAnsi="Times New Roman" w:cs="Times New Roman"/>
          <w:i/>
          <w:iCs/>
          <w:sz w:val="24"/>
          <w:szCs w:val="24"/>
        </w:rPr>
        <w:t>Aquaculture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37</w:t>
      </w:r>
      <w:r w:rsidRPr="00CD2E4B">
        <w:rPr>
          <w:rFonts w:ascii="Times New Roman" w:hAnsi="Times New Roman" w:cs="Times New Roman"/>
          <w:sz w:val="24"/>
          <w:szCs w:val="24"/>
        </w:rPr>
        <w:t xml:space="preserve">(13), 1327-1333.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10.1111/j.1365-2109.2006.01570.x</w:t>
      </w:r>
    </w:p>
    <w:p w14:paraId="7A4D0E7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Dong, S., Tian, X., Wang, F. and Zhang, M. (2006). Effects of diel temperature fluctuations on growth, oxygen consumption and proximate body composition in the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Selenka.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255</w:t>
      </w:r>
      <w:r w:rsidRPr="00CD2E4B">
        <w:rPr>
          <w:rFonts w:ascii="Times New Roman" w:hAnsi="Times New Roman" w:cs="Times New Roman"/>
          <w:sz w:val="24"/>
          <w:szCs w:val="24"/>
        </w:rPr>
        <w:t xml:space="preserve">(1-4), 514-521.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10.1016/j.aquaculture.2005.12.013</w:t>
      </w:r>
    </w:p>
    <w:p w14:paraId="7930DE3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Du, W. G. and Feng, J. H. (2008). Phenotypic effects of thermal mean and fluctuations on embryonic development and hatchling traits in a lacertid lizard, </w:t>
      </w:r>
      <w:proofErr w:type="spellStart"/>
      <w:r w:rsidRPr="00CD2E4B">
        <w:rPr>
          <w:rFonts w:ascii="Times New Roman" w:hAnsi="Times New Roman" w:cs="Times New Roman"/>
          <w:i/>
          <w:iCs/>
          <w:sz w:val="24"/>
          <w:szCs w:val="24"/>
        </w:rPr>
        <w:t>Takydromus</w:t>
      </w:r>
      <w:proofErr w:type="spellEnd"/>
      <w:r w:rsidRPr="00CD2E4B">
        <w:rPr>
          <w:rFonts w:ascii="Times New Roman" w:hAnsi="Times New Roman" w:cs="Times New Roman"/>
          <w:i/>
          <w:iCs/>
          <w:sz w:val="24"/>
          <w:szCs w:val="24"/>
        </w:rPr>
        <w:t xml:space="preserve"> septentrionalis</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Experimental Zoology Part A: Ecological and Integrative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309A</w:t>
      </w:r>
      <w:r w:rsidRPr="00CD2E4B">
        <w:rPr>
          <w:rFonts w:ascii="Times New Roman" w:hAnsi="Times New Roman" w:cs="Times New Roman"/>
          <w:sz w:val="24"/>
          <w:szCs w:val="24"/>
        </w:rPr>
        <w:t xml:space="preserve">(3), 138-146.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10.1002/jez.442</w:t>
      </w:r>
    </w:p>
    <w:p w14:paraId="62CAE9D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Fischer, K., Kölzow, N., </w:t>
      </w:r>
      <w:proofErr w:type="spellStart"/>
      <w:r w:rsidRPr="00CD2E4B">
        <w:rPr>
          <w:rFonts w:ascii="Times New Roman" w:hAnsi="Times New Roman" w:cs="Times New Roman"/>
          <w:sz w:val="24"/>
          <w:szCs w:val="24"/>
        </w:rPr>
        <w:t>Höltje</w:t>
      </w:r>
      <w:proofErr w:type="spellEnd"/>
      <w:r w:rsidRPr="00CD2E4B">
        <w:rPr>
          <w:rFonts w:ascii="Times New Roman" w:hAnsi="Times New Roman" w:cs="Times New Roman"/>
          <w:sz w:val="24"/>
          <w:szCs w:val="24"/>
        </w:rPr>
        <w:t xml:space="preserve">, H. and Karl, I. (2011). Assay conditions in laboratory experiments: Is the use of constant rather than fluctuating temperatures justified when </w:t>
      </w:r>
      <w:r w:rsidRPr="00CD2E4B">
        <w:rPr>
          <w:rFonts w:ascii="Times New Roman" w:hAnsi="Times New Roman" w:cs="Times New Roman"/>
          <w:sz w:val="24"/>
          <w:szCs w:val="24"/>
        </w:rPr>
        <w:lastRenderedPageBreak/>
        <w:t xml:space="preserve">investigating temperature-induced plasticity? </w:t>
      </w:r>
      <w:proofErr w:type="spellStart"/>
      <w:r w:rsidRPr="00CD2E4B">
        <w:rPr>
          <w:rFonts w:ascii="Times New Roman" w:hAnsi="Times New Roman" w:cs="Times New Roman"/>
          <w:i/>
          <w:iCs/>
          <w:sz w:val="24"/>
          <w:szCs w:val="24"/>
        </w:rPr>
        <w:t>Oecologia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166</w:t>
      </w:r>
      <w:r w:rsidRPr="00CD2E4B">
        <w:rPr>
          <w:rFonts w:ascii="Times New Roman" w:hAnsi="Times New Roman" w:cs="Times New Roman"/>
          <w:sz w:val="24"/>
          <w:szCs w:val="24"/>
        </w:rPr>
        <w:t xml:space="preserve">, 23-33.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10.1007/s00442-011-1917-0</w:t>
      </w:r>
    </w:p>
    <w:p w14:paraId="1D796D3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Foray, V., </w:t>
      </w:r>
      <w:proofErr w:type="spellStart"/>
      <w:r w:rsidRPr="00CD2E4B">
        <w:rPr>
          <w:rFonts w:ascii="Times New Roman" w:hAnsi="Times New Roman" w:cs="Times New Roman"/>
          <w:sz w:val="24"/>
          <w:szCs w:val="24"/>
        </w:rPr>
        <w:t>Desouhant</w:t>
      </w:r>
      <w:proofErr w:type="spellEnd"/>
      <w:r w:rsidRPr="00CD2E4B">
        <w:rPr>
          <w:rFonts w:ascii="Times New Roman" w:hAnsi="Times New Roman" w:cs="Times New Roman"/>
          <w:sz w:val="24"/>
          <w:szCs w:val="24"/>
        </w:rPr>
        <w:t xml:space="preserve">, E. and Gibert, P. (2014). The impact of thermal fluctuations on reaction norms in specialist and generalist parasitic wasps.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(2), 411-423.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10.1111/1365-2435.12171</w:t>
      </w:r>
    </w:p>
    <w:p w14:paraId="565FB2D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Hagstrum</w:t>
      </w:r>
      <w:proofErr w:type="spellEnd"/>
      <w:r w:rsidRPr="00CD2E4B">
        <w:rPr>
          <w:rFonts w:ascii="Times New Roman" w:hAnsi="Times New Roman" w:cs="Times New Roman"/>
          <w:sz w:val="24"/>
          <w:szCs w:val="24"/>
        </w:rPr>
        <w:t xml:space="preserve">, D. W. and Milliken, G. A. (1991). </w:t>
      </w:r>
      <w:proofErr w:type="spellStart"/>
      <w:r w:rsidRPr="00CD2E4B">
        <w:rPr>
          <w:rFonts w:ascii="Times New Roman" w:hAnsi="Times New Roman" w:cs="Times New Roman"/>
          <w:sz w:val="24"/>
          <w:szCs w:val="24"/>
        </w:rPr>
        <w:t>Modeling</w:t>
      </w:r>
      <w:proofErr w:type="spellEnd"/>
      <w:r w:rsidRPr="00CD2E4B">
        <w:rPr>
          <w:rFonts w:ascii="Times New Roman" w:hAnsi="Times New Roman" w:cs="Times New Roman"/>
          <w:sz w:val="24"/>
          <w:szCs w:val="24"/>
        </w:rPr>
        <w:t xml:space="preserve"> differences in insect developmental times between constant and fluctuating temperatures. </w:t>
      </w:r>
      <w:r w:rsidRPr="00CD2E4B">
        <w:rPr>
          <w:rFonts w:ascii="Times New Roman" w:hAnsi="Times New Roman" w:cs="Times New Roman"/>
          <w:i/>
          <w:iCs/>
          <w:sz w:val="24"/>
          <w:szCs w:val="24"/>
        </w:rPr>
        <w:t>Annals of the Entomological Society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84</w:t>
      </w:r>
      <w:r w:rsidRPr="00CD2E4B">
        <w:rPr>
          <w:rFonts w:ascii="Times New Roman" w:hAnsi="Times New Roman" w:cs="Times New Roman"/>
          <w:sz w:val="24"/>
          <w:szCs w:val="24"/>
        </w:rPr>
        <w:t xml:space="preserve">(4), 369-379.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aesa</w:t>
      </w:r>
      <w:proofErr w:type="spellEnd"/>
      <w:r w:rsidRPr="00CD2E4B">
        <w:rPr>
          <w:rFonts w:ascii="Times New Roman" w:hAnsi="Times New Roman" w:cs="Times New Roman"/>
          <w:sz w:val="24"/>
          <w:szCs w:val="24"/>
        </w:rPr>
        <w:t>/84.4.369</w:t>
      </w:r>
    </w:p>
    <w:p w14:paraId="305CD67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Hall, J. M. and Warner, D. A. (2020). Ecologically relevant thermal fluctuations enhance offspring fitness: Biological and methodological implications for studies of thermal developmental plasticity.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223</w:t>
      </w:r>
      <w:r w:rsidRPr="00CD2E4B">
        <w:rPr>
          <w:rFonts w:ascii="Times New Roman" w:hAnsi="Times New Roman" w:cs="Times New Roman"/>
          <w:sz w:val="24"/>
          <w:szCs w:val="24"/>
        </w:rPr>
        <w:t xml:space="preserve">(19), jeb231902.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10.1242/jeb.231902</w:t>
      </w:r>
    </w:p>
    <w:p w14:paraId="749C96C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Jiang, L., Sun, Y. F., Zhang, Y. Y., Zhou, G. W., Li, X. B., McCook, L. J., Lian, J. S., Lei, X. M., Liu, S., Cai, L., Qian, P. Y. and Huang, H. (2017). Impact of diurnal temperature fluctuations on larval settlement and growth of the reef coral </w:t>
      </w:r>
      <w:proofErr w:type="spellStart"/>
      <w:r w:rsidRPr="00CD2E4B">
        <w:rPr>
          <w:rFonts w:ascii="Times New Roman" w:hAnsi="Times New Roman" w:cs="Times New Roman"/>
          <w:i/>
          <w:iCs/>
          <w:sz w:val="24"/>
          <w:szCs w:val="24"/>
        </w:rPr>
        <w:t>Pocillopora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damicornis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Biogeosciences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14</w:t>
      </w:r>
      <w:r w:rsidRPr="00CD2E4B">
        <w:rPr>
          <w:rFonts w:ascii="Times New Roman" w:hAnsi="Times New Roman" w:cs="Times New Roman"/>
          <w:sz w:val="24"/>
          <w:szCs w:val="24"/>
        </w:rPr>
        <w:t xml:space="preserve">(24), 5741-5752.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10.5194/bg-14-5741-2017</w:t>
      </w:r>
    </w:p>
    <w:p w14:paraId="3652352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Joshi, D. S. (1996). Effect of fluctuating and constant temperatures on development, adult longevity and fecundity in the mosquito </w:t>
      </w:r>
      <w:r w:rsidRPr="00CD2E4B">
        <w:rPr>
          <w:rFonts w:ascii="Times New Roman" w:hAnsi="Times New Roman" w:cs="Times New Roman"/>
          <w:i/>
          <w:iCs/>
          <w:sz w:val="24"/>
          <w:szCs w:val="24"/>
        </w:rPr>
        <w:t xml:space="preserve">Aedes </w:t>
      </w:r>
      <w:proofErr w:type="spellStart"/>
      <w:r w:rsidRPr="00CD2E4B">
        <w:rPr>
          <w:rFonts w:ascii="Times New Roman" w:hAnsi="Times New Roman" w:cs="Times New Roman"/>
          <w:i/>
          <w:iCs/>
          <w:sz w:val="24"/>
          <w:szCs w:val="24"/>
        </w:rPr>
        <w:t>krombeini</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w:t>
      </w:r>
      <w:r w:rsidRPr="00CD2E4B">
        <w:rPr>
          <w:rFonts w:ascii="Times New Roman" w:hAnsi="Times New Roman" w:cs="Times New Roman"/>
          <w:sz w:val="24"/>
          <w:szCs w:val="24"/>
        </w:rPr>
        <w:t xml:space="preserve">(3), 151-154.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10.1016/0306-4565(95)00035-6</w:t>
      </w:r>
    </w:p>
    <w:p w14:paraId="0ACEDF2F"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Ketola, T., Kellermann, V., Kristensen, T. N. and </w:t>
      </w:r>
      <w:proofErr w:type="spellStart"/>
      <w:r w:rsidRPr="00CD2E4B">
        <w:rPr>
          <w:rFonts w:ascii="Times New Roman" w:hAnsi="Times New Roman" w:cs="Times New Roman"/>
          <w:sz w:val="24"/>
          <w:szCs w:val="24"/>
        </w:rPr>
        <w:t>Loeschcke</w:t>
      </w:r>
      <w:proofErr w:type="spellEnd"/>
      <w:r w:rsidRPr="00CD2E4B">
        <w:rPr>
          <w:rFonts w:ascii="Times New Roman" w:hAnsi="Times New Roman" w:cs="Times New Roman"/>
          <w:sz w:val="24"/>
          <w:szCs w:val="24"/>
        </w:rPr>
        <w:t xml:space="preserve">, V. (2012). Constant, cycling, hot and cold thermal environments: Strong effects on mean viability but not on genetic estimates.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(6), 1209-1215.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10.1111/j.1420-9101.2012.02513.x</w:t>
      </w:r>
    </w:p>
    <w:p w14:paraId="3D54CDC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Higgins, J. K. and Augustine, K. E. (2015). Fluctuating temperatures and ectotherm growth: Distinguishing non-linear and time-dependent effects.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218</w:t>
      </w:r>
      <w:r w:rsidRPr="00CD2E4B">
        <w:rPr>
          <w:rFonts w:ascii="Times New Roman" w:hAnsi="Times New Roman" w:cs="Times New Roman"/>
          <w:sz w:val="24"/>
          <w:szCs w:val="24"/>
        </w:rPr>
        <w:t xml:space="preserve">(14), 2218-2225.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10.1242/jeb.120733</w:t>
      </w:r>
    </w:p>
    <w:p w14:paraId="79669A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Moore, M. E., Hill, C. A. and Augustine, K. E. (2020). Growth, stress, and acclimation responses to fluctuating temperatures in field and domesticated populations of </w:t>
      </w:r>
      <w:r w:rsidRPr="00CD2E4B">
        <w:rPr>
          <w:rFonts w:ascii="Times New Roman" w:hAnsi="Times New Roman" w:cs="Times New Roman"/>
          <w:i/>
          <w:iCs/>
          <w:sz w:val="24"/>
          <w:szCs w:val="24"/>
        </w:rPr>
        <w:t>Manduca sexta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(24), 13980-13989.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10.1002/ece3.6991</w:t>
      </w:r>
    </w:p>
    <w:p w14:paraId="704E09C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Les, H. L., </w:t>
      </w:r>
      <w:proofErr w:type="spellStart"/>
      <w:r w:rsidRPr="00CD2E4B">
        <w:rPr>
          <w:rFonts w:ascii="Times New Roman" w:hAnsi="Times New Roman" w:cs="Times New Roman"/>
          <w:sz w:val="24"/>
          <w:szCs w:val="24"/>
        </w:rPr>
        <w:t>Paitz</w:t>
      </w:r>
      <w:proofErr w:type="spellEnd"/>
      <w:r w:rsidRPr="00CD2E4B">
        <w:rPr>
          <w:rFonts w:ascii="Times New Roman" w:hAnsi="Times New Roman" w:cs="Times New Roman"/>
          <w:sz w:val="24"/>
          <w:szCs w:val="24"/>
        </w:rPr>
        <w:t xml:space="preserve">, R. T. and Bowden, R. M. (2009). Living at extremes: Development at the edges of viable temperature under constant and fluctuating conditions. </w:t>
      </w:r>
      <w:r w:rsidRPr="00CD2E4B">
        <w:rPr>
          <w:rFonts w:ascii="Times New Roman" w:hAnsi="Times New Roman" w:cs="Times New Roman"/>
          <w:i/>
          <w:iCs/>
          <w:sz w:val="24"/>
          <w:szCs w:val="24"/>
        </w:rPr>
        <w:t>Physiological and Biochemical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82</w:t>
      </w:r>
      <w:r w:rsidRPr="00CD2E4B">
        <w:rPr>
          <w:rFonts w:ascii="Times New Roman" w:hAnsi="Times New Roman" w:cs="Times New Roman"/>
          <w:sz w:val="24"/>
          <w:szCs w:val="24"/>
        </w:rPr>
        <w:t xml:space="preserve">(2), 105-112.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10.1086/590263</w:t>
      </w:r>
    </w:p>
    <w:p w14:paraId="7CD93C6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Malek, D., </w:t>
      </w:r>
      <w:proofErr w:type="spellStart"/>
      <w:r w:rsidRPr="00CD2E4B">
        <w:rPr>
          <w:rFonts w:ascii="Times New Roman" w:hAnsi="Times New Roman" w:cs="Times New Roman"/>
          <w:sz w:val="24"/>
          <w:szCs w:val="24"/>
        </w:rPr>
        <w:t>Drobniak</w:t>
      </w:r>
      <w:proofErr w:type="spellEnd"/>
      <w:r w:rsidRPr="00CD2E4B">
        <w:rPr>
          <w:rFonts w:ascii="Times New Roman" w:hAnsi="Times New Roman" w:cs="Times New Roman"/>
          <w:sz w:val="24"/>
          <w:szCs w:val="24"/>
        </w:rPr>
        <w:t xml:space="preserve">, S., </w:t>
      </w:r>
      <w:proofErr w:type="spellStart"/>
      <w:r w:rsidRPr="00CD2E4B">
        <w:rPr>
          <w:rFonts w:ascii="Times New Roman" w:hAnsi="Times New Roman" w:cs="Times New Roman"/>
          <w:sz w:val="24"/>
          <w:szCs w:val="24"/>
        </w:rPr>
        <w:t>Gozdek</w:t>
      </w:r>
      <w:proofErr w:type="spellEnd"/>
      <w:r w:rsidRPr="00CD2E4B">
        <w:rPr>
          <w:rFonts w:ascii="Times New Roman" w:hAnsi="Times New Roman" w:cs="Times New Roman"/>
          <w:sz w:val="24"/>
          <w:szCs w:val="24"/>
        </w:rPr>
        <w:t xml:space="preserve">, A., Pawlik, K. and Kramarz, P. (2015). Response of body size and developmental time of </w:t>
      </w:r>
      <w:proofErr w:type="spellStart"/>
      <w:r w:rsidRPr="00CD2E4B">
        <w:rPr>
          <w:rFonts w:ascii="Times New Roman" w:hAnsi="Times New Roman" w:cs="Times New Roman"/>
          <w:i/>
          <w:iCs/>
          <w:sz w:val="24"/>
          <w:szCs w:val="24"/>
        </w:rPr>
        <w:t>Tribolium</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castaneum</w:t>
      </w:r>
      <w:proofErr w:type="spellEnd"/>
      <w:r w:rsidRPr="00CD2E4B">
        <w:rPr>
          <w:rFonts w:ascii="Times New Roman" w:hAnsi="Times New Roman" w:cs="Times New Roman"/>
          <w:sz w:val="24"/>
          <w:szCs w:val="24"/>
        </w:rPr>
        <w:t xml:space="preserve"> to constant versus fluctuating thermal conditions.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51</w:t>
      </w:r>
      <w:r w:rsidRPr="00CD2E4B">
        <w:rPr>
          <w:rFonts w:ascii="Times New Roman" w:hAnsi="Times New Roman" w:cs="Times New Roman"/>
          <w:sz w:val="24"/>
          <w:szCs w:val="24"/>
        </w:rPr>
        <w:t xml:space="preserve">, 110-118.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10.1016/j.jtherbio.2015.04.002</w:t>
      </w:r>
    </w:p>
    <w:p w14:paraId="34EF2F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Meyers, D. G. (1984). Egg development of a </w:t>
      </w:r>
      <w:proofErr w:type="spellStart"/>
      <w:r w:rsidRPr="00CD2E4B">
        <w:rPr>
          <w:rFonts w:ascii="Times New Roman" w:hAnsi="Times New Roman" w:cs="Times New Roman"/>
          <w:sz w:val="24"/>
          <w:szCs w:val="24"/>
        </w:rPr>
        <w:t>chydorid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cladoceran</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Chydorus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sphaericus</w:t>
      </w:r>
      <w:proofErr w:type="spellEnd"/>
      <w:r w:rsidRPr="00CD2E4B">
        <w:rPr>
          <w:rFonts w:ascii="Times New Roman" w:hAnsi="Times New Roman" w:cs="Times New Roman"/>
          <w:sz w:val="24"/>
          <w:szCs w:val="24"/>
        </w:rPr>
        <w:t xml:space="preserve">, exposed to constant and alternating temperatures: Significance to secondary productivity in fresh waters. </w:t>
      </w:r>
      <w:r w:rsidRPr="00CD2E4B">
        <w:rPr>
          <w:rFonts w:ascii="Times New Roman" w:hAnsi="Times New Roman" w:cs="Times New Roman"/>
          <w:i/>
          <w:iCs/>
          <w:sz w:val="24"/>
          <w:szCs w:val="24"/>
        </w:rPr>
        <w:t>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65</w:t>
      </w:r>
      <w:r w:rsidRPr="00CD2E4B">
        <w:rPr>
          <w:rFonts w:ascii="Times New Roman" w:hAnsi="Times New Roman" w:cs="Times New Roman"/>
          <w:sz w:val="24"/>
          <w:szCs w:val="24"/>
        </w:rPr>
        <w:t xml:space="preserve">(1), 309-320.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10.2307/1939483</w:t>
      </w:r>
    </w:p>
    <w:p w14:paraId="56EC2A3C"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Moore, M. E., Hill, C. A. and Kingsolver, J. G. (2021). Differing thermal sensitivities in a host–</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interaction: High, fluctuating developmental temperatures produce dead wasps and giant caterpillars.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35</w:t>
      </w:r>
      <w:r w:rsidRPr="00CD2E4B">
        <w:rPr>
          <w:rFonts w:ascii="Times New Roman" w:hAnsi="Times New Roman" w:cs="Times New Roman"/>
          <w:sz w:val="24"/>
          <w:szCs w:val="24"/>
        </w:rPr>
        <w:t xml:space="preserve">(3), 675-685.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10.1111/1365-2435.13748</w:t>
      </w:r>
    </w:p>
    <w:p w14:paraId="3D1D21F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Orcutt Jr., J. D. and Porter, K. G. (1983). Diel vertical migration by zooplankton: Constant and fluctuating temperature effects on life history parameters of </w:t>
      </w:r>
      <w:r w:rsidRPr="00CD2E4B">
        <w:rPr>
          <w:rFonts w:ascii="Times New Roman" w:hAnsi="Times New Roman" w:cs="Times New Roman"/>
          <w:i/>
          <w:iCs/>
          <w:sz w:val="24"/>
          <w:szCs w:val="24"/>
        </w:rPr>
        <w:t>Daphnia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Limnology and Oceanography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(4), 720-730.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10.4319/lo.1983.28.4.0720</w:t>
      </w:r>
    </w:p>
    <w:p w14:paraId="21AC65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Paaijmans</w:t>
      </w:r>
      <w:proofErr w:type="spellEnd"/>
      <w:r w:rsidRPr="00CD2E4B">
        <w:rPr>
          <w:rFonts w:ascii="Times New Roman" w:hAnsi="Times New Roman" w:cs="Times New Roman"/>
          <w:sz w:val="24"/>
          <w:szCs w:val="24"/>
        </w:rPr>
        <w:t xml:space="preserve">, K. P., Blanford, S., Bell, A. S., Blanford, J. I., Read, A. F. and Thomas, M. B. (2010). Influence of climate on malaria transmission depends on daily temperature variation. </w:t>
      </w:r>
      <w:r w:rsidRPr="00CD2E4B">
        <w:rPr>
          <w:rFonts w:ascii="Times New Roman" w:hAnsi="Times New Roman" w:cs="Times New Roman"/>
          <w:i/>
          <w:iCs/>
          <w:sz w:val="24"/>
          <w:szCs w:val="24"/>
        </w:rPr>
        <w:t>Proceedings of the National Academy of Sciences of the United States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107</w:t>
      </w:r>
      <w:r w:rsidRPr="00CD2E4B">
        <w:rPr>
          <w:rFonts w:ascii="Times New Roman" w:hAnsi="Times New Roman" w:cs="Times New Roman"/>
          <w:sz w:val="24"/>
          <w:szCs w:val="24"/>
        </w:rPr>
        <w:t xml:space="preserve">(34), 15135-15139.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10.1073/pnas.1006422107</w:t>
      </w:r>
    </w:p>
    <w:p w14:paraId="6DBFEEB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Patterson, L. D. and Blouin-Demers, G. (2008). The effect of constant and fluctuating incubation temperatures on the phenotype of black </w:t>
      </w:r>
      <w:proofErr w:type="spellStart"/>
      <w:r w:rsidRPr="00CD2E4B">
        <w:rPr>
          <w:rFonts w:ascii="Times New Roman" w:hAnsi="Times New Roman" w:cs="Times New Roman"/>
          <w:sz w:val="24"/>
          <w:szCs w:val="24"/>
        </w:rPr>
        <w:t>ratsnakes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Elaphe obsoleta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Canadian Journal of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86</w:t>
      </w:r>
      <w:r w:rsidRPr="00CD2E4B">
        <w:rPr>
          <w:rFonts w:ascii="Times New Roman" w:hAnsi="Times New Roman" w:cs="Times New Roman"/>
          <w:sz w:val="24"/>
          <w:szCs w:val="24"/>
        </w:rPr>
        <w:t xml:space="preserve">(8), 882-889.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10.1139/Z08-067</w:t>
      </w:r>
    </w:p>
    <w:p w14:paraId="7735DA4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Salo, T., Kropf, T., Burdon, F. J. and Seppälä, O. (2019). Diurnal variation around an optimum and near-critically high temperature does not alter the performance of an ectothermic aquatic grazer.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w:t>
      </w:r>
      <w:r w:rsidRPr="00CD2E4B">
        <w:rPr>
          <w:rFonts w:ascii="Times New Roman" w:hAnsi="Times New Roman" w:cs="Times New Roman"/>
          <w:sz w:val="24"/>
          <w:szCs w:val="24"/>
        </w:rPr>
        <w:t xml:space="preserve">(20), 11695-11706.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10.1002/ece3.5666</w:t>
      </w:r>
    </w:p>
    <w:p w14:paraId="680433C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Spanoudis</w:t>
      </w:r>
      <w:proofErr w:type="spellEnd"/>
      <w:r w:rsidRPr="00CD2E4B">
        <w:rPr>
          <w:rFonts w:ascii="Times New Roman" w:hAnsi="Times New Roman" w:cs="Times New Roman"/>
          <w:sz w:val="24"/>
          <w:szCs w:val="24"/>
        </w:rPr>
        <w:t xml:space="preserve">, C. G., Andreadis, S. S., </w:t>
      </w:r>
      <w:proofErr w:type="spellStart"/>
      <w:r w:rsidRPr="00CD2E4B">
        <w:rPr>
          <w:rFonts w:ascii="Times New Roman" w:hAnsi="Times New Roman" w:cs="Times New Roman"/>
          <w:sz w:val="24"/>
          <w:szCs w:val="24"/>
        </w:rPr>
        <w:t>Tsaknis</w:t>
      </w:r>
      <w:proofErr w:type="spellEnd"/>
      <w:r w:rsidRPr="00CD2E4B">
        <w:rPr>
          <w:rFonts w:ascii="Times New Roman" w:hAnsi="Times New Roman" w:cs="Times New Roman"/>
          <w:sz w:val="24"/>
          <w:szCs w:val="24"/>
        </w:rPr>
        <w:t xml:space="preserve">, N. K., Petrou, A. P., </w:t>
      </w:r>
      <w:proofErr w:type="spellStart"/>
      <w:r w:rsidRPr="00CD2E4B">
        <w:rPr>
          <w:rFonts w:ascii="Times New Roman" w:hAnsi="Times New Roman" w:cs="Times New Roman"/>
          <w:sz w:val="24"/>
          <w:szCs w:val="24"/>
        </w:rPr>
        <w:t>Gkeka</w:t>
      </w:r>
      <w:proofErr w:type="spellEnd"/>
      <w:r w:rsidRPr="00CD2E4B">
        <w:rPr>
          <w:rFonts w:ascii="Times New Roman" w:hAnsi="Times New Roman" w:cs="Times New Roman"/>
          <w:sz w:val="24"/>
          <w:szCs w:val="24"/>
        </w:rPr>
        <w:t xml:space="preserve">, C. D. and </w:t>
      </w:r>
      <w:proofErr w:type="spellStart"/>
      <w:r w:rsidRPr="00CD2E4B">
        <w:rPr>
          <w:rFonts w:ascii="Times New Roman" w:hAnsi="Times New Roman" w:cs="Times New Roman"/>
          <w:sz w:val="24"/>
          <w:szCs w:val="24"/>
        </w:rPr>
        <w:t>Savopoulou</w:t>
      </w:r>
      <w:proofErr w:type="spellEnd"/>
      <w:r w:rsidRPr="00CD2E4B">
        <w:rPr>
          <w:rFonts w:ascii="Times New Roman" w:hAnsi="Times New Roman" w:cs="Times New Roman"/>
          <w:sz w:val="24"/>
          <w:szCs w:val="24"/>
        </w:rPr>
        <w:t>–</w:t>
      </w:r>
      <w:proofErr w:type="spellStart"/>
      <w:r w:rsidRPr="00CD2E4B">
        <w:rPr>
          <w:rFonts w:ascii="Times New Roman" w:hAnsi="Times New Roman" w:cs="Times New Roman"/>
          <w:sz w:val="24"/>
          <w:szCs w:val="24"/>
        </w:rPr>
        <w:t>Soultani</w:t>
      </w:r>
      <w:proofErr w:type="spellEnd"/>
      <w:r w:rsidRPr="00CD2E4B">
        <w:rPr>
          <w:rFonts w:ascii="Times New Roman" w:hAnsi="Times New Roman" w:cs="Times New Roman"/>
          <w:sz w:val="24"/>
          <w:szCs w:val="24"/>
        </w:rPr>
        <w:t xml:space="preserve">, M. (2019). Effect of temperature on biological parameters of the west Nile virus vector </w:t>
      </w:r>
      <w:r w:rsidRPr="00CD2E4B">
        <w:rPr>
          <w:rFonts w:ascii="Times New Roman" w:hAnsi="Times New Roman" w:cs="Times New Roman"/>
          <w:i/>
          <w:iCs/>
          <w:sz w:val="24"/>
          <w:szCs w:val="24"/>
        </w:rPr>
        <w:t xml:space="preserve">Culex pipiens </w:t>
      </w:r>
      <w:r w:rsidRPr="00CD2E4B">
        <w:rPr>
          <w:rFonts w:ascii="Times New Roman" w:hAnsi="Times New Roman" w:cs="Times New Roman"/>
          <w:sz w:val="24"/>
          <w:szCs w:val="24"/>
        </w:rPr>
        <w:t>form ‘</w:t>
      </w:r>
      <w:proofErr w:type="spellStart"/>
      <w:r w:rsidRPr="00CD2E4B">
        <w:rPr>
          <w:rFonts w:ascii="Times New Roman" w:hAnsi="Times New Roman" w:cs="Times New Roman"/>
          <w:sz w:val="24"/>
          <w:szCs w:val="24"/>
        </w:rPr>
        <w:t>molestus</w:t>
      </w:r>
      <w:proofErr w:type="spellEnd"/>
      <w:r w:rsidRPr="00CD2E4B">
        <w:rPr>
          <w:rFonts w:ascii="Times New Roman" w:hAnsi="Times New Roman" w:cs="Times New Roman"/>
          <w:sz w:val="24"/>
          <w:szCs w:val="24"/>
        </w:rPr>
        <w:t xml:space="preserve">’ (Diptera: Culicidae) in Greece: Constant vs fluctuating temperatures.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(3), 641-650.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/tjy224</w:t>
      </w:r>
    </w:p>
    <w:p w14:paraId="0444477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Steele, A. L. and Warner, D. A. (2020). Sex-specific effects of developmental temperature on morphology, growth and survival of offspring in a lizard with temperature-dependent sex determination. </w:t>
      </w:r>
      <w:r w:rsidRPr="00CD2E4B">
        <w:rPr>
          <w:rFonts w:ascii="Times New Roman" w:hAnsi="Times New Roman" w:cs="Times New Roman"/>
          <w:i/>
          <w:iCs/>
          <w:sz w:val="24"/>
          <w:szCs w:val="24"/>
        </w:rPr>
        <w:t>Biological Journal of the Linnean Society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130</w:t>
      </w:r>
      <w:r w:rsidRPr="00CD2E4B">
        <w:rPr>
          <w:rFonts w:ascii="Times New Roman" w:hAnsi="Times New Roman" w:cs="Times New Roman"/>
          <w:sz w:val="24"/>
          <w:szCs w:val="24"/>
        </w:rPr>
        <w:t xml:space="preserve">(2), 320-335.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biolinnean</w:t>
      </w:r>
      <w:proofErr w:type="spellEnd"/>
      <w:r w:rsidRPr="00CD2E4B">
        <w:rPr>
          <w:rFonts w:ascii="Times New Roman" w:hAnsi="Times New Roman" w:cs="Times New Roman"/>
          <w:sz w:val="24"/>
          <w:szCs w:val="24"/>
        </w:rPr>
        <w:t>/blaa038</w:t>
      </w:r>
    </w:p>
    <w:p w14:paraId="4A76941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Theys, C., Verheyen, J., Tüzün, N. and Stoks, R. (2021). Higher mean and fluctuating temperatures jointly determine the impact of the pesticide chlorpyrifos on the growth rate and leaf consumption of a freshwater isopod.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273</w:t>
      </w:r>
      <w:r w:rsidRPr="00CD2E4B">
        <w:rPr>
          <w:rFonts w:ascii="Times New Roman" w:hAnsi="Times New Roman" w:cs="Times New Roman"/>
          <w:sz w:val="24"/>
          <w:szCs w:val="24"/>
        </w:rPr>
        <w:t xml:space="preserve">, 128528.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10.1016/j.chemosphere.2020.128528</w:t>
      </w:r>
    </w:p>
    <w:p w14:paraId="421B4956"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and Dong, S. (2006). The effects of thermal amplitude on the growth of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(Osbeck, 1765).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251</w:t>
      </w:r>
      <w:r w:rsidRPr="00CD2E4B">
        <w:rPr>
          <w:rFonts w:ascii="Times New Roman" w:hAnsi="Times New Roman" w:cs="Times New Roman"/>
          <w:sz w:val="24"/>
          <w:szCs w:val="24"/>
        </w:rPr>
        <w:t xml:space="preserve">(2-4), 516-524.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10.1016/j.aquaculture.2005.05.031</w:t>
      </w:r>
    </w:p>
    <w:p w14:paraId="2BD9371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Dong, S., Wang, F. and Wu, L. (2006). The growth of juvenile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Osbeck, at constant and diel fluctuating temperatures. </w:t>
      </w:r>
      <w:r w:rsidRPr="00CD2E4B">
        <w:rPr>
          <w:rFonts w:ascii="Times New Roman" w:hAnsi="Times New Roman" w:cs="Times New Roman"/>
          <w:i/>
          <w:iCs/>
          <w:sz w:val="24"/>
          <w:szCs w:val="24"/>
        </w:rPr>
        <w:t>Journal of Shellfish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(3), 1007-1011.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10.2983/0730-8000(2006)25[1007:TGOJCS]2.0.CO;2</w:t>
      </w:r>
    </w:p>
    <w:p w14:paraId="0D6F2270" w14:textId="14EA83B1"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Uvarov, A. V. and Scheu, S. (2004). Effects of temperature regime on the respiratory activity of developmental stages of </w:t>
      </w:r>
      <w:proofErr w:type="spellStart"/>
      <w:r w:rsidRPr="00CD2E4B">
        <w:rPr>
          <w:rFonts w:ascii="Times New Roman" w:hAnsi="Times New Roman" w:cs="Times New Roman"/>
          <w:i/>
          <w:iCs/>
          <w:sz w:val="24"/>
          <w:szCs w:val="24"/>
        </w:rPr>
        <w:t>Lumbricus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rubellus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Lumbricidae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Pedobiologia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48</w:t>
      </w:r>
      <w:r w:rsidRPr="00CD2E4B">
        <w:rPr>
          <w:rFonts w:ascii="Times New Roman" w:hAnsi="Times New Roman" w:cs="Times New Roman"/>
          <w:sz w:val="24"/>
          <w:szCs w:val="24"/>
        </w:rPr>
        <w:t xml:space="preserve">(4), 365-371.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10.1016/j.pedobi.2004.05.002</w:t>
      </w:r>
    </w:p>
    <w:p w14:paraId="7B88E03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Vangansbeke</w:t>
      </w:r>
      <w:proofErr w:type="spellEnd"/>
      <w:r w:rsidRPr="00CD2E4B">
        <w:rPr>
          <w:rFonts w:ascii="Times New Roman" w:hAnsi="Times New Roman" w:cs="Times New Roman"/>
          <w:sz w:val="24"/>
          <w:szCs w:val="24"/>
        </w:rPr>
        <w:t xml:space="preserve">, D., Nguyen, D. T., </w:t>
      </w:r>
      <w:proofErr w:type="spellStart"/>
      <w:r w:rsidRPr="00CD2E4B">
        <w:rPr>
          <w:rFonts w:ascii="Times New Roman" w:hAnsi="Times New Roman" w:cs="Times New Roman"/>
          <w:sz w:val="24"/>
          <w:szCs w:val="24"/>
        </w:rPr>
        <w:t>Audenaert</w:t>
      </w:r>
      <w:proofErr w:type="spellEnd"/>
      <w:r w:rsidRPr="00CD2E4B">
        <w:rPr>
          <w:rFonts w:ascii="Times New Roman" w:hAnsi="Times New Roman" w:cs="Times New Roman"/>
          <w:sz w:val="24"/>
          <w:szCs w:val="24"/>
        </w:rPr>
        <w:t xml:space="preserve">, J., Verhoeven, R., Gobin, B., </w:t>
      </w:r>
      <w:proofErr w:type="spellStart"/>
      <w:r w:rsidRPr="00CD2E4B">
        <w:rPr>
          <w:rFonts w:ascii="Times New Roman" w:hAnsi="Times New Roman" w:cs="Times New Roman"/>
          <w:sz w:val="24"/>
          <w:szCs w:val="24"/>
        </w:rPr>
        <w:t>Tirry</w:t>
      </w:r>
      <w:proofErr w:type="spellEnd"/>
      <w:r w:rsidRPr="00CD2E4B">
        <w:rPr>
          <w:rFonts w:ascii="Times New Roman" w:hAnsi="Times New Roman" w:cs="Times New Roman"/>
          <w:sz w:val="24"/>
          <w:szCs w:val="24"/>
        </w:rPr>
        <w:t xml:space="preserve">, L. and De Clercq, P. (2015). Prey consumption by </w:t>
      </w:r>
      <w:proofErr w:type="spellStart"/>
      <w:r w:rsidRPr="00CD2E4B">
        <w:rPr>
          <w:rFonts w:ascii="Times New Roman" w:hAnsi="Times New Roman" w:cs="Times New Roman"/>
          <w:sz w:val="24"/>
          <w:szCs w:val="24"/>
        </w:rPr>
        <w:t>phytoseiid</w:t>
      </w:r>
      <w:proofErr w:type="spellEnd"/>
      <w:r w:rsidRPr="00CD2E4B">
        <w:rPr>
          <w:rFonts w:ascii="Times New Roman" w:hAnsi="Times New Roman" w:cs="Times New Roman"/>
          <w:sz w:val="24"/>
          <w:szCs w:val="24"/>
        </w:rPr>
        <w:t xml:space="preserve"> spider mite predators as affected by diurnal temperature variations. </w:t>
      </w:r>
      <w:proofErr w:type="spellStart"/>
      <w:r w:rsidRPr="00CD2E4B">
        <w:rPr>
          <w:rFonts w:ascii="Times New Roman" w:hAnsi="Times New Roman" w:cs="Times New Roman"/>
          <w:i/>
          <w:iCs/>
          <w:sz w:val="24"/>
          <w:szCs w:val="24"/>
        </w:rPr>
        <w:t>BioControl</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60</w:t>
      </w:r>
      <w:r w:rsidRPr="00CD2E4B">
        <w:rPr>
          <w:rFonts w:ascii="Times New Roman" w:hAnsi="Times New Roman" w:cs="Times New Roman"/>
          <w:sz w:val="24"/>
          <w:szCs w:val="24"/>
        </w:rPr>
        <w:t xml:space="preserve">(5), 595-603.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10.1007/s10526-015-9677-0</w:t>
      </w:r>
    </w:p>
    <w:p w14:paraId="4D0E099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Verheyen, J. and Stoks, R. (2019). Temperature variation makes an ectotherm more sensitive to global warming unless thermal evolution occurs. </w:t>
      </w:r>
      <w:r w:rsidRPr="00CD2E4B">
        <w:rPr>
          <w:rFonts w:ascii="Times New Roman" w:hAnsi="Times New Roman" w:cs="Times New Roman"/>
          <w:i/>
          <w:iCs/>
          <w:sz w:val="24"/>
          <w:szCs w:val="24"/>
        </w:rPr>
        <w:t>Journal of Animal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88</w:t>
      </w:r>
      <w:r w:rsidRPr="00CD2E4B">
        <w:rPr>
          <w:rFonts w:ascii="Times New Roman" w:hAnsi="Times New Roman" w:cs="Times New Roman"/>
          <w:sz w:val="24"/>
          <w:szCs w:val="24"/>
        </w:rPr>
        <w:t xml:space="preserve">(4), 624-636.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10.1111/1365-2656.12946</w:t>
      </w:r>
    </w:p>
    <w:p w14:paraId="2E93233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Verheyen, J. and Stoks, R. (2020). Negative bioenergetic responses to pesticides in damselfly larvae are more likely when it is hotter and when temperatures fluctuate.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243</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10.1016/j.chemosphere.2019.125369</w:t>
      </w:r>
    </w:p>
    <w:p w14:paraId="65E3AA72" w14:textId="77777777" w:rsidR="00192A29" w:rsidRDefault="00192A29" w:rsidP="000C6650">
      <w:pPr>
        <w:spacing w:line="360" w:lineRule="auto"/>
        <w:rPr>
          <w:rFonts w:ascii="Times New Roman" w:hAnsi="Times New Roman" w:cs="Times New Roman"/>
          <w:b/>
          <w:bCs/>
          <w:sz w:val="24"/>
          <w:szCs w:val="24"/>
        </w:rPr>
      </w:pPr>
    </w:p>
    <w:p w14:paraId="30920916" w14:textId="77777777" w:rsidR="00192A29" w:rsidRDefault="00192A29" w:rsidP="000C6650">
      <w:pPr>
        <w:spacing w:line="360" w:lineRule="auto"/>
        <w:rPr>
          <w:rFonts w:ascii="Times New Roman" w:hAnsi="Times New Roman" w:cs="Times New Roman"/>
          <w:b/>
          <w:bCs/>
          <w:sz w:val="24"/>
          <w:szCs w:val="24"/>
        </w:rPr>
      </w:pPr>
    </w:p>
    <w:p w14:paraId="008B56E8" w14:textId="77777777" w:rsidR="00192A29" w:rsidRDefault="00192A29" w:rsidP="000C6650">
      <w:pPr>
        <w:spacing w:line="360" w:lineRule="auto"/>
        <w:rPr>
          <w:rFonts w:ascii="Times New Roman" w:hAnsi="Times New Roman" w:cs="Times New Roman"/>
          <w:b/>
          <w:bCs/>
          <w:sz w:val="24"/>
          <w:szCs w:val="24"/>
        </w:rPr>
      </w:pPr>
    </w:p>
    <w:p w14:paraId="15FD1486" w14:textId="77777777" w:rsidR="00192A29" w:rsidRDefault="00192A29" w:rsidP="0067260A">
      <w:pPr>
        <w:spacing w:line="480" w:lineRule="auto"/>
        <w:rPr>
          <w:rFonts w:ascii="Times New Roman" w:hAnsi="Times New Roman" w:cs="Times New Roman"/>
          <w:b/>
          <w:bCs/>
          <w:sz w:val="24"/>
          <w:szCs w:val="24"/>
        </w:rPr>
      </w:pPr>
    </w:p>
    <w:p w14:paraId="44D7FB68" w14:textId="77777777" w:rsidR="00192A29" w:rsidRDefault="00192A29" w:rsidP="0067260A">
      <w:pPr>
        <w:spacing w:line="480" w:lineRule="auto"/>
        <w:rPr>
          <w:rFonts w:ascii="Times New Roman" w:hAnsi="Times New Roman" w:cs="Times New Roman"/>
          <w:b/>
          <w:bCs/>
          <w:sz w:val="24"/>
          <w:szCs w:val="24"/>
        </w:rPr>
      </w:pPr>
    </w:p>
    <w:p w14:paraId="52250A78" w14:textId="77777777" w:rsidR="00192A29" w:rsidRDefault="00192A29" w:rsidP="0067260A">
      <w:pPr>
        <w:spacing w:line="480" w:lineRule="auto"/>
        <w:rPr>
          <w:rFonts w:ascii="Times New Roman" w:hAnsi="Times New Roman" w:cs="Times New Roman"/>
          <w:b/>
          <w:bCs/>
          <w:sz w:val="24"/>
          <w:szCs w:val="24"/>
        </w:rPr>
      </w:pPr>
    </w:p>
    <w:p w14:paraId="67E67474" w14:textId="5E23E5B0" w:rsidR="0067260A" w:rsidRPr="00CD2E4B" w:rsidRDefault="0067260A" w:rsidP="002B01BC">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2</w:t>
      </w:r>
      <w:r w:rsidRPr="00CD2E4B">
        <w:rPr>
          <w:rFonts w:ascii="Times New Roman" w:hAnsi="Times New Roman" w:cs="Times New Roman"/>
          <w:b/>
          <w:bCs/>
          <w:sz w:val="24"/>
          <w:szCs w:val="24"/>
        </w:rPr>
        <w:t xml:space="preserve"> Metadata for the Raw Data Set. </w:t>
      </w:r>
      <w:r w:rsidR="009A2005">
        <w:rPr>
          <w:rFonts w:ascii="Times New Roman" w:hAnsi="Times New Roman" w:cs="Times New Roman"/>
          <w:sz w:val="24"/>
          <w:szCs w:val="24"/>
        </w:rPr>
        <w:t>Column names and descriptions used in the Excel sheet with raw data.</w:t>
      </w:r>
    </w:p>
    <w:tbl>
      <w:tblPr>
        <w:tblW w:w="9340" w:type="dxa"/>
        <w:tblLook w:val="04A0" w:firstRow="1" w:lastRow="0" w:firstColumn="1" w:lastColumn="0" w:noHBand="0" w:noVBand="1"/>
      </w:tblPr>
      <w:tblGrid>
        <w:gridCol w:w="4327"/>
        <w:gridCol w:w="5240"/>
      </w:tblGrid>
      <w:tr w:rsidR="0067260A" w:rsidRPr="00124208" w14:paraId="4C0D0013" w14:textId="77777777" w:rsidTr="00516011">
        <w:trPr>
          <w:trHeight w:val="288"/>
        </w:trPr>
        <w:tc>
          <w:tcPr>
            <w:tcW w:w="41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F0E6561"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Column Name</w:t>
            </w:r>
          </w:p>
        </w:tc>
        <w:tc>
          <w:tcPr>
            <w:tcW w:w="5240" w:type="dxa"/>
            <w:tcBorders>
              <w:top w:val="single" w:sz="4" w:space="0" w:color="auto"/>
              <w:left w:val="nil"/>
              <w:bottom w:val="single" w:sz="4" w:space="0" w:color="auto"/>
              <w:right w:val="single" w:sz="4" w:space="0" w:color="auto"/>
            </w:tcBorders>
            <w:shd w:val="clear" w:color="000000" w:fill="8EA9DB"/>
            <w:noWrap/>
            <w:vAlign w:val="bottom"/>
            <w:hideMark/>
          </w:tcPr>
          <w:p w14:paraId="3653E88B"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67260A" w:rsidRPr="00124208" w14:paraId="3083F5A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9C8C2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Effect_Size_ID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5CB3A3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individual effect sizes.</w:t>
            </w:r>
          </w:p>
        </w:tc>
      </w:tr>
      <w:tr w:rsidR="0067260A" w:rsidRPr="00124208" w14:paraId="24748ABA"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17362E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Study_ID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2A5247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each paper.</w:t>
            </w:r>
          </w:p>
        </w:tc>
      </w:tr>
      <w:tr w:rsidR="0067260A" w:rsidRPr="00124208" w14:paraId="3485827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5FABC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F1CF23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species that a study investigates.</w:t>
            </w:r>
          </w:p>
        </w:tc>
      </w:tr>
      <w:tr w:rsidR="0067260A" w:rsidRPr="00124208" w14:paraId="3D1E40DA"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00EB28E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Treatment_ID_T1</w:t>
            </w:r>
          </w:p>
        </w:tc>
        <w:tc>
          <w:tcPr>
            <w:tcW w:w="5240" w:type="dxa"/>
            <w:tcBorders>
              <w:top w:val="nil"/>
              <w:left w:val="nil"/>
              <w:bottom w:val="single" w:sz="4" w:space="0" w:color="auto"/>
              <w:right w:val="single" w:sz="4" w:space="0" w:color="auto"/>
            </w:tcBorders>
            <w:shd w:val="clear" w:color="auto" w:fill="auto"/>
            <w:vAlign w:val="bottom"/>
            <w:hideMark/>
          </w:tcPr>
          <w:p w14:paraId="588D3B0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first constant and fluctuating temperature treatment pair (fluctuating mean matching constant temperature). </w:t>
            </w:r>
          </w:p>
        </w:tc>
      </w:tr>
      <w:tr w:rsidR="0067260A" w:rsidRPr="00124208" w14:paraId="12A6E83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4CAAD12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Treatment_ID_T2</w:t>
            </w:r>
          </w:p>
        </w:tc>
        <w:tc>
          <w:tcPr>
            <w:tcW w:w="5240" w:type="dxa"/>
            <w:tcBorders>
              <w:top w:val="nil"/>
              <w:left w:val="nil"/>
              <w:bottom w:val="single" w:sz="4" w:space="0" w:color="auto"/>
              <w:right w:val="single" w:sz="4" w:space="0" w:color="auto"/>
            </w:tcBorders>
            <w:shd w:val="clear" w:color="auto" w:fill="auto"/>
            <w:vAlign w:val="bottom"/>
            <w:hideMark/>
          </w:tcPr>
          <w:p w14:paraId="502766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second constant and fluctuating temperature treatment pair (fluctuating mean matching constant temperature). </w:t>
            </w:r>
          </w:p>
        </w:tc>
      </w:tr>
      <w:tr w:rsidR="0067260A" w:rsidRPr="00124208" w14:paraId="45FB512E"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827DDA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C6E13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phenotypic trait a study measures.</w:t>
            </w:r>
          </w:p>
        </w:tc>
      </w:tr>
      <w:tr w:rsidR="0067260A" w:rsidRPr="00124208" w14:paraId="3D9AB255"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5662F2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First_Author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C2B8BB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Initials and surname for the first author of the study.</w:t>
            </w:r>
          </w:p>
        </w:tc>
      </w:tr>
      <w:tr w:rsidR="0067260A" w:rsidRPr="00124208" w14:paraId="6EF05E1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72B8471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Title</w:t>
            </w:r>
          </w:p>
        </w:tc>
        <w:tc>
          <w:tcPr>
            <w:tcW w:w="5240" w:type="dxa"/>
            <w:tcBorders>
              <w:top w:val="nil"/>
              <w:left w:val="nil"/>
              <w:bottom w:val="single" w:sz="4" w:space="0" w:color="auto"/>
              <w:right w:val="single" w:sz="4" w:space="0" w:color="auto"/>
            </w:tcBorders>
            <w:shd w:val="clear" w:color="auto" w:fill="auto"/>
            <w:vAlign w:val="bottom"/>
            <w:hideMark/>
          </w:tcPr>
          <w:p w14:paraId="228BF98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Title of the study.</w:t>
            </w:r>
          </w:p>
        </w:tc>
      </w:tr>
      <w:tr w:rsidR="0067260A" w:rsidRPr="00124208" w14:paraId="23CD465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657C04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Year</w:t>
            </w:r>
          </w:p>
        </w:tc>
        <w:tc>
          <w:tcPr>
            <w:tcW w:w="5240" w:type="dxa"/>
            <w:tcBorders>
              <w:top w:val="nil"/>
              <w:left w:val="nil"/>
              <w:bottom w:val="single" w:sz="4" w:space="0" w:color="auto"/>
              <w:right w:val="single" w:sz="4" w:space="0" w:color="auto"/>
            </w:tcBorders>
            <w:shd w:val="clear" w:color="auto" w:fill="auto"/>
            <w:vAlign w:val="bottom"/>
            <w:hideMark/>
          </w:tcPr>
          <w:p w14:paraId="3F791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Year of publication.</w:t>
            </w:r>
          </w:p>
        </w:tc>
      </w:tr>
      <w:tr w:rsidR="0067260A" w:rsidRPr="00124208" w14:paraId="71AD73D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51052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w:t>
            </w:r>
          </w:p>
        </w:tc>
        <w:tc>
          <w:tcPr>
            <w:tcW w:w="5240" w:type="dxa"/>
            <w:tcBorders>
              <w:top w:val="nil"/>
              <w:left w:val="nil"/>
              <w:bottom w:val="single" w:sz="4" w:space="0" w:color="auto"/>
              <w:right w:val="single" w:sz="4" w:space="0" w:color="auto"/>
            </w:tcBorders>
            <w:shd w:val="clear" w:color="auto" w:fill="auto"/>
            <w:vAlign w:val="bottom"/>
            <w:hideMark/>
          </w:tcPr>
          <w:p w14:paraId="2E39924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Name of the journal the study was published in.</w:t>
            </w:r>
          </w:p>
        </w:tc>
      </w:tr>
      <w:tr w:rsidR="0067260A" w:rsidRPr="00124208" w14:paraId="1C607BFA"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64245A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Journal_Impact_Factor-2021</w:t>
            </w:r>
          </w:p>
        </w:tc>
        <w:tc>
          <w:tcPr>
            <w:tcW w:w="5240" w:type="dxa"/>
            <w:tcBorders>
              <w:top w:val="nil"/>
              <w:left w:val="nil"/>
              <w:bottom w:val="single" w:sz="4" w:space="0" w:color="auto"/>
              <w:right w:val="single" w:sz="4" w:space="0" w:color="auto"/>
            </w:tcBorders>
            <w:shd w:val="clear" w:color="auto" w:fill="auto"/>
            <w:vAlign w:val="bottom"/>
            <w:hideMark/>
          </w:tcPr>
          <w:p w14:paraId="5777721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Journal impact factor as of 2021 (most recent records at time of data collection).</w:t>
            </w:r>
          </w:p>
        </w:tc>
      </w:tr>
      <w:tr w:rsidR="0067260A" w:rsidRPr="00124208" w14:paraId="72FE6D06"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3C80F25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Kingdom</w:t>
            </w:r>
          </w:p>
        </w:tc>
        <w:tc>
          <w:tcPr>
            <w:tcW w:w="5240" w:type="dxa"/>
            <w:tcBorders>
              <w:top w:val="nil"/>
              <w:left w:val="nil"/>
              <w:bottom w:val="single" w:sz="4" w:space="0" w:color="auto"/>
              <w:right w:val="single" w:sz="4" w:space="0" w:color="auto"/>
            </w:tcBorders>
            <w:shd w:val="clear" w:color="auto" w:fill="auto"/>
            <w:vAlign w:val="bottom"/>
            <w:hideMark/>
          </w:tcPr>
          <w:p w14:paraId="39DD1F1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Kingdom for each species that a study investigates.</w:t>
            </w:r>
          </w:p>
        </w:tc>
      </w:tr>
      <w:tr w:rsidR="0067260A" w:rsidRPr="00124208" w14:paraId="7351FADB"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5A97DC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Phylum</w:t>
            </w:r>
          </w:p>
        </w:tc>
        <w:tc>
          <w:tcPr>
            <w:tcW w:w="5240" w:type="dxa"/>
            <w:tcBorders>
              <w:top w:val="nil"/>
              <w:left w:val="nil"/>
              <w:bottom w:val="single" w:sz="4" w:space="0" w:color="auto"/>
              <w:right w:val="single" w:sz="4" w:space="0" w:color="auto"/>
            </w:tcBorders>
            <w:shd w:val="clear" w:color="auto" w:fill="auto"/>
            <w:vAlign w:val="bottom"/>
            <w:hideMark/>
          </w:tcPr>
          <w:p w14:paraId="724C472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Phylum for each species that a study investigates.</w:t>
            </w:r>
          </w:p>
        </w:tc>
      </w:tr>
      <w:tr w:rsidR="0067260A" w:rsidRPr="00124208" w14:paraId="24DCC017"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B11883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Class</w:t>
            </w:r>
          </w:p>
        </w:tc>
        <w:tc>
          <w:tcPr>
            <w:tcW w:w="5240" w:type="dxa"/>
            <w:tcBorders>
              <w:top w:val="nil"/>
              <w:left w:val="nil"/>
              <w:bottom w:val="single" w:sz="4" w:space="0" w:color="auto"/>
              <w:right w:val="single" w:sz="4" w:space="0" w:color="auto"/>
            </w:tcBorders>
            <w:shd w:val="clear" w:color="auto" w:fill="auto"/>
            <w:vAlign w:val="bottom"/>
            <w:hideMark/>
          </w:tcPr>
          <w:p w14:paraId="5AA271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Class for each species that a study investigates.</w:t>
            </w:r>
          </w:p>
        </w:tc>
      </w:tr>
      <w:tr w:rsidR="0067260A" w:rsidRPr="00124208" w14:paraId="761E6E5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3C1E5A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Order</w:t>
            </w:r>
          </w:p>
        </w:tc>
        <w:tc>
          <w:tcPr>
            <w:tcW w:w="5240" w:type="dxa"/>
            <w:tcBorders>
              <w:top w:val="nil"/>
              <w:left w:val="nil"/>
              <w:bottom w:val="single" w:sz="4" w:space="0" w:color="auto"/>
              <w:right w:val="single" w:sz="4" w:space="0" w:color="auto"/>
            </w:tcBorders>
            <w:shd w:val="clear" w:color="auto" w:fill="auto"/>
            <w:vAlign w:val="bottom"/>
            <w:hideMark/>
          </w:tcPr>
          <w:p w14:paraId="00952E5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Order for each species that a study investigates.</w:t>
            </w:r>
          </w:p>
        </w:tc>
      </w:tr>
      <w:tr w:rsidR="0067260A" w:rsidRPr="00124208" w14:paraId="395A4D7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87B805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Family</w:t>
            </w:r>
          </w:p>
        </w:tc>
        <w:tc>
          <w:tcPr>
            <w:tcW w:w="5240" w:type="dxa"/>
            <w:tcBorders>
              <w:top w:val="nil"/>
              <w:left w:val="nil"/>
              <w:bottom w:val="single" w:sz="4" w:space="0" w:color="auto"/>
              <w:right w:val="single" w:sz="4" w:space="0" w:color="auto"/>
            </w:tcBorders>
            <w:shd w:val="clear" w:color="auto" w:fill="auto"/>
            <w:vAlign w:val="bottom"/>
            <w:hideMark/>
          </w:tcPr>
          <w:p w14:paraId="04F801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Family for each species that a study investigates.</w:t>
            </w:r>
          </w:p>
        </w:tc>
      </w:tr>
      <w:tr w:rsidR="0067260A" w:rsidRPr="00124208" w14:paraId="22FCCA9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85ABC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Scientific_Name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C0DA8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Binomial nomenclature for species.</w:t>
            </w:r>
          </w:p>
        </w:tc>
      </w:tr>
      <w:tr w:rsidR="0067260A" w:rsidRPr="00124208" w14:paraId="29FF6DA9"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6F5AC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Ecosystem</w:t>
            </w:r>
          </w:p>
        </w:tc>
        <w:tc>
          <w:tcPr>
            <w:tcW w:w="5240" w:type="dxa"/>
            <w:tcBorders>
              <w:top w:val="nil"/>
              <w:left w:val="nil"/>
              <w:bottom w:val="single" w:sz="4" w:space="0" w:color="auto"/>
              <w:right w:val="single" w:sz="4" w:space="0" w:color="auto"/>
            </w:tcBorders>
            <w:shd w:val="clear" w:color="auto" w:fill="auto"/>
            <w:vAlign w:val="bottom"/>
            <w:hideMark/>
          </w:tcPr>
          <w:p w14:paraId="29E0A3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Ecosystem the species is naturally observed (Aquatic and Terrestrial). Amphibians considered aquatic.</w:t>
            </w:r>
          </w:p>
        </w:tc>
      </w:tr>
      <w:tr w:rsidR="0067260A" w:rsidRPr="00124208" w14:paraId="0E01338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471EBCF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Plasticity_Mechanism</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1434D8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Mechanism of plasticity the treatments were exposed to (Acclimation or Developmental Plasticity).</w:t>
            </w:r>
          </w:p>
        </w:tc>
      </w:tr>
      <w:tr w:rsidR="0067260A" w:rsidRPr="00124208" w14:paraId="37665E57"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F2321A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1CE036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Developmental Exposure Time.</w:t>
            </w:r>
          </w:p>
        </w:tc>
      </w:tr>
      <w:tr w:rsidR="0067260A" w:rsidRPr="00124208" w14:paraId="3C9C0C78"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D3DFF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E707D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period of exposure for treatments imposed during development. </w:t>
            </w:r>
          </w:p>
        </w:tc>
      </w:tr>
      <w:tr w:rsidR="0067260A" w:rsidRPr="00124208" w14:paraId="535CC45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9973E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Acclimation_Exposure_Time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A55A9B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duration of exposure for acclimation treatments. </w:t>
            </w:r>
          </w:p>
        </w:tc>
      </w:tr>
      <w:tr w:rsidR="0067260A" w:rsidRPr="00124208" w14:paraId="36FB47E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8E54F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Exposure_Units</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01EC1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Acclimation Exposure Time (Days).</w:t>
            </w:r>
          </w:p>
        </w:tc>
      </w:tr>
      <w:tr w:rsidR="0067260A" w:rsidRPr="00124208" w14:paraId="0BE6FE04"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610327E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T1_constant</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1E210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Temperature of the first constant temperature treatment. </w:t>
            </w:r>
          </w:p>
        </w:tc>
      </w:tr>
      <w:tr w:rsidR="0067260A" w:rsidRPr="00124208" w14:paraId="4582F959"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7AB907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T1_fluctuation</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BD1AA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first fluctuating temperature treatment.</w:t>
            </w:r>
          </w:p>
        </w:tc>
      </w:tr>
      <w:tr w:rsidR="0067260A" w:rsidRPr="00124208" w14:paraId="5DAF236D"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4CA4B38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T2_constant</w:t>
            </w:r>
          </w:p>
        </w:tc>
        <w:tc>
          <w:tcPr>
            <w:tcW w:w="5240" w:type="dxa"/>
            <w:tcBorders>
              <w:top w:val="nil"/>
              <w:left w:val="nil"/>
              <w:bottom w:val="single" w:sz="4" w:space="0" w:color="auto"/>
              <w:right w:val="single" w:sz="4" w:space="0" w:color="auto"/>
            </w:tcBorders>
            <w:shd w:val="clear" w:color="auto" w:fill="auto"/>
            <w:vAlign w:val="bottom"/>
            <w:hideMark/>
          </w:tcPr>
          <w:p w14:paraId="658941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Temperature of the second constant temperature treatment.</w:t>
            </w:r>
          </w:p>
        </w:tc>
      </w:tr>
      <w:tr w:rsidR="0067260A" w:rsidRPr="00124208" w14:paraId="77AF5CC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2EEFC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T2_fluctuation</w:t>
            </w:r>
          </w:p>
        </w:tc>
        <w:tc>
          <w:tcPr>
            <w:tcW w:w="5240" w:type="dxa"/>
            <w:tcBorders>
              <w:top w:val="nil"/>
              <w:left w:val="nil"/>
              <w:bottom w:val="single" w:sz="4" w:space="0" w:color="auto"/>
              <w:right w:val="single" w:sz="4" w:space="0" w:color="auto"/>
            </w:tcBorders>
            <w:shd w:val="clear" w:color="auto" w:fill="auto"/>
            <w:vAlign w:val="bottom"/>
            <w:hideMark/>
          </w:tcPr>
          <w:p w14:paraId="4555627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second fluctuating temperature treatment.</w:t>
            </w:r>
          </w:p>
        </w:tc>
      </w:tr>
      <w:tr w:rsidR="0067260A" w:rsidRPr="00124208" w14:paraId="12EEFE27"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D87073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High</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02BFF5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first or second constant and fluctuating temperature treatment pair is around the higher temperature (T1 or T2). </w:t>
            </w:r>
          </w:p>
        </w:tc>
      </w:tr>
      <w:tr w:rsidR="0067260A" w:rsidRPr="00124208" w14:paraId="0E9C0B26"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598E05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Fluctuation_Magnitude</w:t>
            </w:r>
            <w:proofErr w:type="spellEnd"/>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04E2DF4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Amplitude of the two fluctuating temperature treatments.</w:t>
            </w:r>
          </w:p>
        </w:tc>
      </w:tr>
      <w:tr w:rsidR="0067260A" w:rsidRPr="00124208" w14:paraId="4DD510D3"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136463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D42918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Type of fluctuations imposed (Sinusoidal, Alternating, Stepwise, Stochastic). </w:t>
            </w:r>
          </w:p>
        </w:tc>
      </w:tr>
      <w:tr w:rsidR="0067260A" w:rsidRPr="00124208" w14:paraId="4EB045E1"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1F35E6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Fluctuation_Period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07835A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Period of one fluctuation oscillation.</w:t>
            </w:r>
          </w:p>
        </w:tc>
      </w:tr>
      <w:tr w:rsidR="0067260A" w:rsidRPr="00124208" w14:paraId="6B8BE6C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B75A8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Fluctuation_Unit</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BC54F9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Fluctuation Period (Days).</w:t>
            </w:r>
          </w:p>
        </w:tc>
      </w:tr>
      <w:tr w:rsidR="0067260A" w:rsidRPr="00124208" w14:paraId="7F9C04F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120D7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Number_Of_Fluctuations</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407859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Acclimation Exposure Time/Fluctuation Period for acclimation treatments. </w:t>
            </w:r>
          </w:p>
        </w:tc>
      </w:tr>
      <w:tr w:rsidR="0067260A" w:rsidRPr="00124208" w14:paraId="648D2C14"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1F7814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CAFEF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Life-history stage of organisms for acclimation treatments. </w:t>
            </w:r>
          </w:p>
        </w:tc>
      </w:tr>
      <w:tr w:rsidR="0067260A" w:rsidRPr="00124208" w14:paraId="3568A1B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6E0F63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F52C55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Categorisation of Acclimation Life-history Stages. </w:t>
            </w:r>
          </w:p>
        </w:tc>
      </w:tr>
      <w:tr w:rsidR="0067260A" w:rsidRPr="00124208" w14:paraId="5BEA97A5"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A11F6C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E33FFD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Trait Measurements.</w:t>
            </w:r>
          </w:p>
        </w:tc>
      </w:tr>
      <w:tr w:rsidR="0067260A" w:rsidRPr="00124208" w14:paraId="7107550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1C88C2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Measurement</w:t>
            </w:r>
          </w:p>
        </w:tc>
        <w:tc>
          <w:tcPr>
            <w:tcW w:w="5240" w:type="dxa"/>
            <w:tcBorders>
              <w:top w:val="nil"/>
              <w:left w:val="nil"/>
              <w:bottom w:val="single" w:sz="4" w:space="0" w:color="auto"/>
              <w:right w:val="single" w:sz="4" w:space="0" w:color="auto"/>
            </w:tcBorders>
            <w:shd w:val="clear" w:color="auto" w:fill="auto"/>
            <w:vAlign w:val="bottom"/>
            <w:hideMark/>
          </w:tcPr>
          <w:p w14:paraId="15B58DA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Phenotypic traits measured following treatment exposure. </w:t>
            </w:r>
          </w:p>
        </w:tc>
      </w:tr>
      <w:tr w:rsidR="0067260A" w:rsidRPr="00124208" w14:paraId="35CBD77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15674F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Trait_Unit</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CD300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Units for measurements. </w:t>
            </w:r>
          </w:p>
        </w:tc>
      </w:tr>
      <w:tr w:rsidR="0067260A" w:rsidRPr="00124208" w14:paraId="045910F5"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81696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Sex</w:t>
            </w:r>
          </w:p>
        </w:tc>
        <w:tc>
          <w:tcPr>
            <w:tcW w:w="5240" w:type="dxa"/>
            <w:tcBorders>
              <w:top w:val="nil"/>
              <w:left w:val="nil"/>
              <w:bottom w:val="single" w:sz="4" w:space="0" w:color="auto"/>
              <w:right w:val="single" w:sz="4" w:space="0" w:color="auto"/>
            </w:tcBorders>
            <w:shd w:val="clear" w:color="auto" w:fill="auto"/>
            <w:vAlign w:val="bottom"/>
            <w:hideMark/>
          </w:tcPr>
          <w:p w14:paraId="4591C5A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Sex of the organisms being investigated (Both, Female or Male). NA = sex not specified.</w:t>
            </w:r>
          </w:p>
        </w:tc>
      </w:tr>
      <w:tr w:rsidR="0067260A" w:rsidRPr="00124208" w14:paraId="1515B2A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7EC46B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Performance_Curve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E60DD4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performance curve was recorded in the study (Yes, No). </w:t>
            </w:r>
          </w:p>
        </w:tc>
      </w:tr>
      <w:tr w:rsidR="0067260A" w:rsidRPr="00124208" w14:paraId="21B706C7" w14:textId="77777777" w:rsidTr="00516011">
        <w:trPr>
          <w:trHeight w:val="852"/>
        </w:trPr>
        <w:tc>
          <w:tcPr>
            <w:tcW w:w="4100" w:type="dxa"/>
            <w:tcBorders>
              <w:top w:val="nil"/>
              <w:left w:val="single" w:sz="4" w:space="0" w:color="auto"/>
              <w:bottom w:val="single" w:sz="4" w:space="0" w:color="auto"/>
              <w:right w:val="single" w:sz="4" w:space="0" w:color="auto"/>
            </w:tcBorders>
            <w:shd w:val="clear" w:color="auto" w:fill="auto"/>
            <w:noWrap/>
            <w:hideMark/>
          </w:tcPr>
          <w:p w14:paraId="7C7289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Complex_Design</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100AB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comparison between constant and fluctuating treatments was made at multiple temperatures (Yes). </w:t>
            </w:r>
          </w:p>
        </w:tc>
      </w:tr>
      <w:tr w:rsidR="0067260A" w:rsidRPr="00124208" w14:paraId="5E75453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58BC72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Species_Overlap</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E64DC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effect sizes that use the same species within a study</w:t>
            </w:r>
          </w:p>
        </w:tc>
      </w:tr>
      <w:tr w:rsidR="0067260A" w:rsidRPr="00124208" w14:paraId="0C11BF28"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3EDCAF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Animal_Overlap_T1_Constant</w:t>
            </w:r>
          </w:p>
        </w:tc>
        <w:tc>
          <w:tcPr>
            <w:tcW w:w="5240" w:type="dxa"/>
            <w:tcBorders>
              <w:top w:val="nil"/>
              <w:left w:val="nil"/>
              <w:bottom w:val="single" w:sz="4" w:space="0" w:color="auto"/>
              <w:right w:val="single" w:sz="4" w:space="0" w:color="auto"/>
            </w:tcBorders>
            <w:shd w:val="clear" w:color="auto" w:fill="auto"/>
            <w:vAlign w:val="bottom"/>
            <w:hideMark/>
          </w:tcPr>
          <w:p w14:paraId="64903A1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(first constant and fluctuating temperature treatment pair). </w:t>
            </w:r>
          </w:p>
        </w:tc>
      </w:tr>
      <w:tr w:rsidR="0067260A" w:rsidRPr="00124208" w14:paraId="4B0E88F5" w14:textId="77777777" w:rsidTr="00516011">
        <w:trPr>
          <w:trHeight w:val="11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FDF0E7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Animal_Overlap_T1_Fluctuation</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3BAAA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(first constant and fluctuating temperature treatment pair). </w:t>
            </w:r>
          </w:p>
        </w:tc>
      </w:tr>
      <w:tr w:rsidR="0067260A" w:rsidRPr="00124208" w14:paraId="60EB22FF"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07A8F3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77F12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(first </w:t>
            </w:r>
            <w:r w:rsidRPr="00CD2E4B">
              <w:rPr>
                <w:rFonts w:ascii="Times New Roman" w:eastAsia="Times New Roman" w:hAnsi="Times New Roman" w:cs="Times New Roman"/>
                <w:color w:val="000000"/>
                <w:sz w:val="24"/>
                <w:szCs w:val="24"/>
                <w:lang w:eastAsia="en-AU"/>
              </w:rPr>
              <w:lastRenderedPageBreak/>
              <w:t xml:space="preserve">constant and fluctuating temperature treatment pair). </w:t>
            </w:r>
          </w:p>
        </w:tc>
      </w:tr>
      <w:tr w:rsidR="0067260A" w:rsidRPr="00124208" w14:paraId="6576FC29"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7AA681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Animal_Overlap_T2_Constant</w:t>
            </w:r>
          </w:p>
        </w:tc>
        <w:tc>
          <w:tcPr>
            <w:tcW w:w="5240" w:type="dxa"/>
            <w:tcBorders>
              <w:top w:val="nil"/>
              <w:left w:val="nil"/>
              <w:bottom w:val="single" w:sz="4" w:space="0" w:color="auto"/>
              <w:right w:val="single" w:sz="4" w:space="0" w:color="auto"/>
            </w:tcBorders>
            <w:shd w:val="clear" w:color="auto" w:fill="auto"/>
            <w:vAlign w:val="bottom"/>
            <w:hideMark/>
          </w:tcPr>
          <w:p w14:paraId="1F67A02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(second constant and fluctuating temperature treatment pair). </w:t>
            </w:r>
          </w:p>
        </w:tc>
      </w:tr>
      <w:tr w:rsidR="0067260A" w:rsidRPr="00124208" w14:paraId="5875C2F1"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20B499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Animal_Overlap_T2_Fluctuation</w:t>
            </w:r>
          </w:p>
        </w:tc>
        <w:tc>
          <w:tcPr>
            <w:tcW w:w="5240" w:type="dxa"/>
            <w:tcBorders>
              <w:top w:val="nil"/>
              <w:left w:val="nil"/>
              <w:bottom w:val="single" w:sz="4" w:space="0" w:color="auto"/>
              <w:right w:val="single" w:sz="4" w:space="0" w:color="auto"/>
            </w:tcBorders>
            <w:shd w:val="clear" w:color="auto" w:fill="auto"/>
            <w:vAlign w:val="bottom"/>
            <w:hideMark/>
          </w:tcPr>
          <w:p w14:paraId="4B71667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(second constant and fluctuating temperature treatment pair). </w:t>
            </w:r>
          </w:p>
        </w:tc>
      </w:tr>
      <w:tr w:rsidR="0067260A" w:rsidRPr="00124208" w14:paraId="78DBF19E"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8C4893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Animal_Overlap_Trait_T2</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6D0F1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(second constant and fluctuating temperature treatment pair). </w:t>
            </w:r>
          </w:p>
        </w:tc>
      </w:tr>
      <w:tr w:rsidR="0067260A" w:rsidRPr="00124208" w14:paraId="13833A93" w14:textId="77777777" w:rsidTr="00516011">
        <w:trPr>
          <w:trHeight w:val="1152"/>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28D1330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Animal_Code</w:t>
            </w:r>
            <w:proofErr w:type="spellEnd"/>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C9FA4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Study ID: Species Overlap: Animal Overlap T1 Constant: Animal Overlap T1 Fluctuation: Animal Overlap T2 Constant: Animal Overlap T2 Fluctuation: Animal Overlap Trait T1; Animal Overlap Trait T2</w:t>
            </w:r>
          </w:p>
        </w:tc>
      </w:tr>
      <w:tr w:rsidR="0067260A" w:rsidRPr="00124208" w14:paraId="163A6A8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C6AE01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Shared_Animal_Number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B22844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animal codes across effect sizes. </w:t>
            </w:r>
          </w:p>
        </w:tc>
      </w:tr>
      <w:tr w:rsidR="0067260A" w:rsidRPr="00124208" w14:paraId="32E1C55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A1637E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Shared_Control_T1</w:t>
            </w:r>
          </w:p>
        </w:tc>
        <w:tc>
          <w:tcPr>
            <w:tcW w:w="5240" w:type="dxa"/>
            <w:tcBorders>
              <w:top w:val="nil"/>
              <w:left w:val="nil"/>
              <w:bottom w:val="single" w:sz="4" w:space="0" w:color="auto"/>
              <w:right w:val="single" w:sz="4" w:space="0" w:color="auto"/>
            </w:tcBorders>
            <w:shd w:val="clear" w:color="auto" w:fill="auto"/>
            <w:vAlign w:val="bottom"/>
            <w:hideMark/>
          </w:tcPr>
          <w:p w14:paraId="216B77D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(first constant and fluctuating temperature treatment pair). </w:t>
            </w:r>
          </w:p>
        </w:tc>
      </w:tr>
      <w:tr w:rsidR="0067260A" w:rsidRPr="00124208" w14:paraId="5032422C"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1A5D01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Shared_Control_T2</w:t>
            </w:r>
          </w:p>
        </w:tc>
        <w:tc>
          <w:tcPr>
            <w:tcW w:w="5240" w:type="dxa"/>
            <w:tcBorders>
              <w:top w:val="nil"/>
              <w:left w:val="nil"/>
              <w:bottom w:val="single" w:sz="4" w:space="0" w:color="auto"/>
              <w:right w:val="single" w:sz="4" w:space="0" w:color="auto"/>
            </w:tcBorders>
            <w:shd w:val="clear" w:color="auto" w:fill="auto"/>
            <w:vAlign w:val="bottom"/>
            <w:hideMark/>
          </w:tcPr>
          <w:p w14:paraId="7D1957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(second constant and fluctuating temperature treatment pair). </w:t>
            </w:r>
          </w:p>
        </w:tc>
      </w:tr>
      <w:tr w:rsidR="0067260A" w:rsidRPr="00124208" w14:paraId="119ACDF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32170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Shared_Control_Code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4DEC79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Study ID: Species Overlap: Shared Control T1: Shared Control T2: Trait ID. </w:t>
            </w:r>
          </w:p>
        </w:tc>
      </w:tr>
      <w:tr w:rsidR="0067260A" w:rsidRPr="00124208" w14:paraId="12DD69CF"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ADCFA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Shared_Control_Number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A91B51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control codes across effect sizes. </w:t>
            </w:r>
          </w:p>
        </w:tc>
      </w:tr>
      <w:tr w:rsidR="0067260A" w:rsidRPr="00124208" w14:paraId="0B76C833"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330E8F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n_T1_C</w:t>
            </w:r>
          </w:p>
        </w:tc>
        <w:tc>
          <w:tcPr>
            <w:tcW w:w="5240" w:type="dxa"/>
            <w:tcBorders>
              <w:top w:val="nil"/>
              <w:left w:val="nil"/>
              <w:bottom w:val="single" w:sz="4" w:space="0" w:color="auto"/>
              <w:right w:val="single" w:sz="4" w:space="0" w:color="auto"/>
            </w:tcBorders>
            <w:shd w:val="clear" w:color="auto" w:fill="auto"/>
            <w:vAlign w:val="bottom"/>
            <w:hideMark/>
          </w:tcPr>
          <w:p w14:paraId="166713F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(first constant and fluctuating temperature treatment pair). </w:t>
            </w:r>
          </w:p>
        </w:tc>
      </w:tr>
      <w:tr w:rsidR="0067260A" w:rsidRPr="00124208" w14:paraId="114BB10A"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6EB069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w:t>
            </w:r>
          </w:p>
        </w:tc>
        <w:tc>
          <w:tcPr>
            <w:tcW w:w="5240" w:type="dxa"/>
            <w:tcBorders>
              <w:top w:val="nil"/>
              <w:left w:val="nil"/>
              <w:bottom w:val="single" w:sz="4" w:space="0" w:color="auto"/>
              <w:right w:val="single" w:sz="4" w:space="0" w:color="auto"/>
            </w:tcBorders>
            <w:shd w:val="clear" w:color="auto" w:fill="auto"/>
            <w:vAlign w:val="bottom"/>
            <w:hideMark/>
          </w:tcPr>
          <w:p w14:paraId="6168ECA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(first constant and fluctuating temperature treatment pair).</w:t>
            </w:r>
          </w:p>
        </w:tc>
      </w:tr>
      <w:tr w:rsidR="0067260A" w:rsidRPr="00124208" w14:paraId="5DC0B1B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FD395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19BE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(first constant and fluctuating temperature treatment pair).</w:t>
            </w:r>
          </w:p>
        </w:tc>
      </w:tr>
      <w:tr w:rsidR="0067260A" w:rsidRPr="00124208" w14:paraId="6F1E9B4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46DE5E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n_T1_F</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71AEDB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(first constant and fluctuating temperature treatment pair). </w:t>
            </w:r>
          </w:p>
        </w:tc>
      </w:tr>
      <w:tr w:rsidR="0067260A" w:rsidRPr="00124208" w14:paraId="73538A27"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43737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Mean_T1_F</w:t>
            </w:r>
          </w:p>
        </w:tc>
        <w:tc>
          <w:tcPr>
            <w:tcW w:w="5240" w:type="dxa"/>
            <w:tcBorders>
              <w:top w:val="nil"/>
              <w:left w:val="nil"/>
              <w:bottom w:val="single" w:sz="4" w:space="0" w:color="auto"/>
              <w:right w:val="single" w:sz="4" w:space="0" w:color="auto"/>
            </w:tcBorders>
            <w:shd w:val="clear" w:color="auto" w:fill="auto"/>
            <w:vAlign w:val="bottom"/>
            <w:hideMark/>
          </w:tcPr>
          <w:p w14:paraId="5545D6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(first constant and fluctuating temperature treatment pair).</w:t>
            </w:r>
          </w:p>
        </w:tc>
      </w:tr>
      <w:tr w:rsidR="0067260A" w:rsidRPr="00124208" w14:paraId="3EF4016E"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6E7F99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w:t>
            </w:r>
          </w:p>
        </w:tc>
        <w:tc>
          <w:tcPr>
            <w:tcW w:w="5240" w:type="dxa"/>
            <w:tcBorders>
              <w:top w:val="nil"/>
              <w:left w:val="nil"/>
              <w:bottom w:val="single" w:sz="4" w:space="0" w:color="auto"/>
              <w:right w:val="single" w:sz="4" w:space="0" w:color="auto"/>
            </w:tcBorders>
            <w:shd w:val="clear" w:color="auto" w:fill="auto"/>
            <w:vAlign w:val="bottom"/>
            <w:hideMark/>
          </w:tcPr>
          <w:p w14:paraId="6C60218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(first constant and fluctuating temperature treatment pair).</w:t>
            </w:r>
          </w:p>
        </w:tc>
      </w:tr>
      <w:tr w:rsidR="0067260A" w:rsidRPr="00124208" w14:paraId="7C30BD4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1E79F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n_T2_C</w:t>
            </w:r>
          </w:p>
        </w:tc>
        <w:tc>
          <w:tcPr>
            <w:tcW w:w="5240" w:type="dxa"/>
            <w:tcBorders>
              <w:top w:val="nil"/>
              <w:left w:val="nil"/>
              <w:bottom w:val="single" w:sz="4" w:space="0" w:color="auto"/>
              <w:right w:val="single" w:sz="4" w:space="0" w:color="auto"/>
            </w:tcBorders>
            <w:shd w:val="clear" w:color="auto" w:fill="auto"/>
            <w:vAlign w:val="bottom"/>
            <w:hideMark/>
          </w:tcPr>
          <w:p w14:paraId="1DD7D5C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(second constant and fluctuating temperature treatment pair). </w:t>
            </w:r>
          </w:p>
        </w:tc>
      </w:tr>
      <w:tr w:rsidR="0067260A" w:rsidRPr="00124208" w14:paraId="44A5153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4D9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w:t>
            </w:r>
          </w:p>
        </w:tc>
        <w:tc>
          <w:tcPr>
            <w:tcW w:w="5240" w:type="dxa"/>
            <w:tcBorders>
              <w:top w:val="nil"/>
              <w:left w:val="nil"/>
              <w:bottom w:val="single" w:sz="4" w:space="0" w:color="auto"/>
              <w:right w:val="single" w:sz="4" w:space="0" w:color="auto"/>
            </w:tcBorders>
            <w:shd w:val="clear" w:color="auto" w:fill="auto"/>
            <w:vAlign w:val="bottom"/>
            <w:hideMark/>
          </w:tcPr>
          <w:p w14:paraId="5433071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(second constant and fluctuating temperature treatment pair).</w:t>
            </w:r>
          </w:p>
        </w:tc>
      </w:tr>
      <w:tr w:rsidR="0067260A" w:rsidRPr="00124208" w14:paraId="10D71C1F"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C2AC5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w:t>
            </w:r>
          </w:p>
        </w:tc>
        <w:tc>
          <w:tcPr>
            <w:tcW w:w="5240" w:type="dxa"/>
            <w:tcBorders>
              <w:top w:val="nil"/>
              <w:left w:val="nil"/>
              <w:bottom w:val="single" w:sz="4" w:space="0" w:color="auto"/>
              <w:right w:val="single" w:sz="4" w:space="0" w:color="auto"/>
            </w:tcBorders>
            <w:shd w:val="clear" w:color="auto" w:fill="auto"/>
            <w:vAlign w:val="bottom"/>
            <w:hideMark/>
          </w:tcPr>
          <w:p w14:paraId="5FF9E51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(second constant and fluctuating temperature treatment pair).</w:t>
            </w:r>
          </w:p>
        </w:tc>
      </w:tr>
      <w:tr w:rsidR="0067260A" w:rsidRPr="00124208" w14:paraId="17A73BA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75E868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n_T2_F</w:t>
            </w:r>
          </w:p>
        </w:tc>
        <w:tc>
          <w:tcPr>
            <w:tcW w:w="5240" w:type="dxa"/>
            <w:tcBorders>
              <w:top w:val="nil"/>
              <w:left w:val="nil"/>
              <w:bottom w:val="single" w:sz="4" w:space="0" w:color="auto"/>
              <w:right w:val="single" w:sz="4" w:space="0" w:color="auto"/>
            </w:tcBorders>
            <w:shd w:val="clear" w:color="auto" w:fill="auto"/>
            <w:vAlign w:val="bottom"/>
            <w:hideMark/>
          </w:tcPr>
          <w:p w14:paraId="705C15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(second constant and fluctuating temperature treatment pair). </w:t>
            </w:r>
          </w:p>
        </w:tc>
      </w:tr>
      <w:tr w:rsidR="0067260A" w:rsidRPr="00124208" w14:paraId="26AA53A0"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5A8003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w:t>
            </w:r>
          </w:p>
        </w:tc>
        <w:tc>
          <w:tcPr>
            <w:tcW w:w="5240" w:type="dxa"/>
            <w:tcBorders>
              <w:top w:val="nil"/>
              <w:left w:val="nil"/>
              <w:bottom w:val="single" w:sz="4" w:space="0" w:color="auto"/>
              <w:right w:val="single" w:sz="4" w:space="0" w:color="auto"/>
            </w:tcBorders>
            <w:shd w:val="clear" w:color="auto" w:fill="auto"/>
            <w:vAlign w:val="bottom"/>
            <w:hideMark/>
          </w:tcPr>
          <w:p w14:paraId="191DC8B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(second constant and fluctuating temperature treatment pair).</w:t>
            </w:r>
          </w:p>
        </w:tc>
      </w:tr>
      <w:tr w:rsidR="0067260A" w:rsidRPr="00124208" w14:paraId="0A4C856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F56E29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w:t>
            </w:r>
          </w:p>
        </w:tc>
        <w:tc>
          <w:tcPr>
            <w:tcW w:w="5240" w:type="dxa"/>
            <w:tcBorders>
              <w:top w:val="nil"/>
              <w:left w:val="nil"/>
              <w:bottom w:val="single" w:sz="4" w:space="0" w:color="auto"/>
              <w:right w:val="single" w:sz="4" w:space="0" w:color="auto"/>
            </w:tcBorders>
            <w:shd w:val="clear" w:color="auto" w:fill="auto"/>
            <w:vAlign w:val="bottom"/>
            <w:hideMark/>
          </w:tcPr>
          <w:p w14:paraId="7340716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(second constant and fluctuating temperature treatment pair).</w:t>
            </w:r>
          </w:p>
        </w:tc>
      </w:tr>
      <w:tr w:rsidR="0067260A" w:rsidRPr="00124208" w14:paraId="23D1792D"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34A7287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Percentage_Transformation_T1</w:t>
            </w:r>
          </w:p>
        </w:tc>
        <w:tc>
          <w:tcPr>
            <w:tcW w:w="5240" w:type="dxa"/>
            <w:tcBorders>
              <w:top w:val="nil"/>
              <w:left w:val="nil"/>
              <w:bottom w:val="single" w:sz="4" w:space="0" w:color="auto"/>
              <w:right w:val="single" w:sz="4" w:space="0" w:color="auto"/>
            </w:tcBorders>
            <w:shd w:val="clear" w:color="auto" w:fill="auto"/>
            <w:vAlign w:val="bottom"/>
            <w:hideMark/>
          </w:tcPr>
          <w:p w14:paraId="0BC872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first constant and fluctuating temperature treatment pair were recorded as a percentage (Yes, No).</w:t>
            </w:r>
          </w:p>
        </w:tc>
      </w:tr>
      <w:tr w:rsidR="0067260A" w:rsidRPr="00124208" w14:paraId="55E94888"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6226FB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2258EE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treatment pair were recorded as a proportion (Yes, No). </w:t>
            </w:r>
          </w:p>
        </w:tc>
      </w:tr>
      <w:tr w:rsidR="0067260A" w:rsidRPr="00124208" w14:paraId="5CAB345C"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1905DD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In_Transformation_T1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A6D42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pair were recorded as the natural log (Yes, No). </w:t>
            </w:r>
          </w:p>
        </w:tc>
      </w:tr>
      <w:tr w:rsidR="0067260A" w:rsidRPr="00124208" w14:paraId="2691E979"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2F0494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Percentage_Transformation_T2</w:t>
            </w:r>
          </w:p>
        </w:tc>
        <w:tc>
          <w:tcPr>
            <w:tcW w:w="5240" w:type="dxa"/>
            <w:tcBorders>
              <w:top w:val="nil"/>
              <w:left w:val="nil"/>
              <w:bottom w:val="single" w:sz="4" w:space="0" w:color="auto"/>
              <w:right w:val="single" w:sz="4" w:space="0" w:color="auto"/>
            </w:tcBorders>
            <w:shd w:val="clear" w:color="auto" w:fill="auto"/>
            <w:vAlign w:val="bottom"/>
            <w:hideMark/>
          </w:tcPr>
          <w:p w14:paraId="5DD3EF5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second constant and fluctuating temperature treatment pair were recorded as a percentage (Yes, No).</w:t>
            </w:r>
          </w:p>
        </w:tc>
      </w:tr>
      <w:tr w:rsidR="0067260A" w:rsidRPr="00124208" w14:paraId="6B8635E9"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6B68D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Proportion_Transformation_T2</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4CA5E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treatment pair were recorded as a proportion (Yes, No). </w:t>
            </w:r>
          </w:p>
        </w:tc>
      </w:tr>
      <w:tr w:rsidR="0067260A" w:rsidRPr="00124208" w14:paraId="5FB7A290"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6CF0A0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In_Transformation_T2</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1FC18FD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pair were recorded as the natural log (Yes, No). </w:t>
            </w:r>
          </w:p>
        </w:tc>
      </w:tr>
      <w:tr w:rsidR="0067260A" w:rsidRPr="00124208" w14:paraId="79B10A17"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22E453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Mean_Transformed_T1_C</w:t>
            </w:r>
          </w:p>
        </w:tc>
        <w:tc>
          <w:tcPr>
            <w:tcW w:w="5240" w:type="dxa"/>
            <w:tcBorders>
              <w:top w:val="nil"/>
              <w:left w:val="nil"/>
              <w:bottom w:val="single" w:sz="4" w:space="0" w:color="auto"/>
              <w:right w:val="single" w:sz="4" w:space="0" w:color="auto"/>
            </w:tcBorders>
            <w:shd w:val="clear" w:color="auto" w:fill="auto"/>
            <w:vAlign w:val="bottom"/>
            <w:hideMark/>
          </w:tcPr>
          <w:p w14:paraId="2C5FFE7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(first constant and fluctuating temperature treatment pair). </w:t>
            </w:r>
          </w:p>
        </w:tc>
      </w:tr>
      <w:tr w:rsidR="0067260A" w:rsidRPr="00124208" w14:paraId="2D2258D2"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7DD1AC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SD_Final_Transformed_T1_C</w:t>
            </w:r>
          </w:p>
        </w:tc>
        <w:tc>
          <w:tcPr>
            <w:tcW w:w="5240" w:type="dxa"/>
            <w:tcBorders>
              <w:top w:val="nil"/>
              <w:left w:val="nil"/>
              <w:bottom w:val="single" w:sz="4" w:space="0" w:color="auto"/>
              <w:right w:val="single" w:sz="4" w:space="0" w:color="auto"/>
            </w:tcBorders>
            <w:shd w:val="clear" w:color="auto" w:fill="auto"/>
            <w:vAlign w:val="bottom"/>
            <w:hideMark/>
          </w:tcPr>
          <w:p w14:paraId="1859190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(first constant and fluctuating temperature treatment pair). </w:t>
            </w:r>
          </w:p>
        </w:tc>
      </w:tr>
      <w:tr w:rsidR="0067260A" w:rsidRPr="00124208" w14:paraId="1EBC615E"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9B62F0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Mean_Transformed_T1_F</w:t>
            </w:r>
          </w:p>
        </w:tc>
        <w:tc>
          <w:tcPr>
            <w:tcW w:w="5240" w:type="dxa"/>
            <w:tcBorders>
              <w:top w:val="nil"/>
              <w:left w:val="nil"/>
              <w:bottom w:val="single" w:sz="4" w:space="0" w:color="auto"/>
              <w:right w:val="single" w:sz="4" w:space="0" w:color="auto"/>
            </w:tcBorders>
            <w:shd w:val="clear" w:color="auto" w:fill="auto"/>
            <w:vAlign w:val="bottom"/>
            <w:hideMark/>
          </w:tcPr>
          <w:p w14:paraId="7D36147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(first constant and fluctuating temperature treatment pair). </w:t>
            </w:r>
          </w:p>
        </w:tc>
      </w:tr>
      <w:tr w:rsidR="0067260A" w:rsidRPr="00124208" w14:paraId="5AA89F50"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BF00C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SD_Final_Transformed_T1_F</w:t>
            </w:r>
          </w:p>
        </w:tc>
        <w:tc>
          <w:tcPr>
            <w:tcW w:w="5240" w:type="dxa"/>
            <w:tcBorders>
              <w:top w:val="nil"/>
              <w:left w:val="nil"/>
              <w:bottom w:val="single" w:sz="4" w:space="0" w:color="auto"/>
              <w:right w:val="single" w:sz="4" w:space="0" w:color="auto"/>
            </w:tcBorders>
            <w:shd w:val="clear" w:color="auto" w:fill="auto"/>
            <w:vAlign w:val="bottom"/>
            <w:hideMark/>
          </w:tcPr>
          <w:p w14:paraId="032C6E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(first constant and fluctuating temperature treatment pair). </w:t>
            </w:r>
          </w:p>
        </w:tc>
      </w:tr>
      <w:tr w:rsidR="0067260A" w:rsidRPr="00124208" w14:paraId="05300392"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1F4AD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Mean_Transformed_T2_C</w:t>
            </w:r>
          </w:p>
        </w:tc>
        <w:tc>
          <w:tcPr>
            <w:tcW w:w="5240" w:type="dxa"/>
            <w:tcBorders>
              <w:top w:val="nil"/>
              <w:left w:val="nil"/>
              <w:bottom w:val="single" w:sz="4" w:space="0" w:color="auto"/>
              <w:right w:val="single" w:sz="4" w:space="0" w:color="auto"/>
            </w:tcBorders>
            <w:shd w:val="clear" w:color="auto" w:fill="auto"/>
            <w:vAlign w:val="bottom"/>
            <w:hideMark/>
          </w:tcPr>
          <w:p w14:paraId="72BAD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(second constant and fluctuating temperature treatment pair). </w:t>
            </w:r>
          </w:p>
        </w:tc>
      </w:tr>
      <w:tr w:rsidR="0067260A" w:rsidRPr="00124208" w14:paraId="32DA063E"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E05B75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SD_Final_Transformed_T2_C</w:t>
            </w:r>
          </w:p>
        </w:tc>
        <w:tc>
          <w:tcPr>
            <w:tcW w:w="5240" w:type="dxa"/>
            <w:tcBorders>
              <w:top w:val="nil"/>
              <w:left w:val="nil"/>
              <w:bottom w:val="single" w:sz="4" w:space="0" w:color="auto"/>
              <w:right w:val="single" w:sz="4" w:space="0" w:color="auto"/>
            </w:tcBorders>
            <w:shd w:val="clear" w:color="auto" w:fill="auto"/>
            <w:vAlign w:val="bottom"/>
            <w:hideMark/>
          </w:tcPr>
          <w:p w14:paraId="5C57E4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(second constant and fluctuating temperature treatment pair). </w:t>
            </w:r>
          </w:p>
        </w:tc>
      </w:tr>
      <w:tr w:rsidR="0067260A" w:rsidRPr="00124208" w14:paraId="1965F981"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712E353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Mean_Transformed_T2_F</w:t>
            </w:r>
          </w:p>
        </w:tc>
        <w:tc>
          <w:tcPr>
            <w:tcW w:w="5240" w:type="dxa"/>
            <w:tcBorders>
              <w:top w:val="nil"/>
              <w:left w:val="nil"/>
              <w:bottom w:val="single" w:sz="4" w:space="0" w:color="auto"/>
              <w:right w:val="single" w:sz="4" w:space="0" w:color="auto"/>
            </w:tcBorders>
            <w:shd w:val="clear" w:color="auto" w:fill="auto"/>
            <w:vAlign w:val="bottom"/>
            <w:hideMark/>
          </w:tcPr>
          <w:p w14:paraId="14BC5DC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(second constant and fluctuating temperature treatment pair). </w:t>
            </w:r>
          </w:p>
        </w:tc>
      </w:tr>
      <w:tr w:rsidR="0067260A" w:rsidRPr="00124208" w14:paraId="41D926C6"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7821806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SD_Final_Transformed_T2_F</w:t>
            </w:r>
          </w:p>
        </w:tc>
        <w:tc>
          <w:tcPr>
            <w:tcW w:w="5240" w:type="dxa"/>
            <w:tcBorders>
              <w:top w:val="nil"/>
              <w:left w:val="nil"/>
              <w:bottom w:val="single" w:sz="4" w:space="0" w:color="auto"/>
              <w:right w:val="single" w:sz="4" w:space="0" w:color="auto"/>
            </w:tcBorders>
            <w:shd w:val="clear" w:color="auto" w:fill="auto"/>
            <w:vAlign w:val="bottom"/>
            <w:hideMark/>
          </w:tcPr>
          <w:p w14:paraId="38481E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(second constant and fluctuating temperature treatment pair). </w:t>
            </w:r>
          </w:p>
        </w:tc>
      </w:tr>
      <w:tr w:rsidR="0067260A" w:rsidRPr="00124208" w14:paraId="1037E9EB"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2B15E7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Mean_T1_C_Add</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29828BB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(first constant and fluctuating temperature treatment pair). </w:t>
            </w:r>
          </w:p>
        </w:tc>
      </w:tr>
      <w:tr w:rsidR="0067260A" w:rsidRPr="00124208" w14:paraId="3B108E01"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C15937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SD_Final_T1_C_Add</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2C6434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(first constant and fluctuating temperature treatment pair). </w:t>
            </w:r>
          </w:p>
        </w:tc>
      </w:tr>
      <w:tr w:rsidR="0067260A" w:rsidRPr="00124208" w14:paraId="02E6724E"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05249CA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Mean_T1_F_Add</w:t>
            </w:r>
          </w:p>
        </w:tc>
        <w:tc>
          <w:tcPr>
            <w:tcW w:w="5240" w:type="dxa"/>
            <w:tcBorders>
              <w:top w:val="nil"/>
              <w:left w:val="nil"/>
              <w:bottom w:val="single" w:sz="4" w:space="0" w:color="auto"/>
              <w:right w:val="single" w:sz="4" w:space="0" w:color="auto"/>
            </w:tcBorders>
            <w:shd w:val="clear" w:color="auto" w:fill="auto"/>
            <w:vAlign w:val="bottom"/>
            <w:hideMark/>
          </w:tcPr>
          <w:p w14:paraId="689A4F7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(first constant and fluctuating temperature treatment pair). </w:t>
            </w:r>
          </w:p>
        </w:tc>
      </w:tr>
      <w:tr w:rsidR="0067260A" w:rsidRPr="00124208" w14:paraId="1C3BC41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DBBBC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SD_Final_T1_F_Add</w:t>
            </w:r>
          </w:p>
        </w:tc>
        <w:tc>
          <w:tcPr>
            <w:tcW w:w="5240" w:type="dxa"/>
            <w:tcBorders>
              <w:top w:val="nil"/>
              <w:left w:val="nil"/>
              <w:bottom w:val="single" w:sz="4" w:space="0" w:color="auto"/>
              <w:right w:val="single" w:sz="4" w:space="0" w:color="auto"/>
            </w:tcBorders>
            <w:shd w:val="clear" w:color="auto" w:fill="auto"/>
            <w:vAlign w:val="bottom"/>
            <w:hideMark/>
          </w:tcPr>
          <w:p w14:paraId="062A34E4"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(first constant and fluctuating temperature treatment pair). </w:t>
            </w:r>
          </w:p>
        </w:tc>
      </w:tr>
      <w:tr w:rsidR="0067260A" w:rsidRPr="00124208" w14:paraId="30967BFE"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3BDEF8E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Mean_T2_C_Add</w:t>
            </w:r>
          </w:p>
        </w:tc>
        <w:tc>
          <w:tcPr>
            <w:tcW w:w="5240" w:type="dxa"/>
            <w:tcBorders>
              <w:top w:val="nil"/>
              <w:left w:val="nil"/>
              <w:bottom w:val="single" w:sz="4" w:space="0" w:color="auto"/>
              <w:right w:val="single" w:sz="4" w:space="0" w:color="auto"/>
            </w:tcBorders>
            <w:shd w:val="clear" w:color="auto" w:fill="auto"/>
            <w:vAlign w:val="bottom"/>
            <w:hideMark/>
          </w:tcPr>
          <w:p w14:paraId="73FF9F7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(second constant and fluctuating temperature treatment pair). </w:t>
            </w:r>
          </w:p>
        </w:tc>
      </w:tr>
      <w:tr w:rsidR="0067260A" w:rsidRPr="00124208" w14:paraId="20006592"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181F833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SD_Final_T2_C_Add</w:t>
            </w:r>
          </w:p>
        </w:tc>
        <w:tc>
          <w:tcPr>
            <w:tcW w:w="5240" w:type="dxa"/>
            <w:tcBorders>
              <w:top w:val="nil"/>
              <w:left w:val="nil"/>
              <w:bottom w:val="single" w:sz="4" w:space="0" w:color="auto"/>
              <w:right w:val="single" w:sz="4" w:space="0" w:color="auto"/>
            </w:tcBorders>
            <w:shd w:val="clear" w:color="auto" w:fill="auto"/>
            <w:vAlign w:val="bottom"/>
            <w:hideMark/>
          </w:tcPr>
          <w:p w14:paraId="0BFA64F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(second constant and fluctuating temperature treatment pair). </w:t>
            </w:r>
          </w:p>
        </w:tc>
      </w:tr>
      <w:tr w:rsidR="0067260A" w:rsidRPr="00124208" w14:paraId="411FB02C"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4A4565F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Mean_T2_F_Add</w:t>
            </w:r>
          </w:p>
        </w:tc>
        <w:tc>
          <w:tcPr>
            <w:tcW w:w="5240" w:type="dxa"/>
            <w:tcBorders>
              <w:top w:val="nil"/>
              <w:left w:val="nil"/>
              <w:bottom w:val="single" w:sz="4" w:space="0" w:color="auto"/>
              <w:right w:val="single" w:sz="4" w:space="0" w:color="auto"/>
            </w:tcBorders>
            <w:shd w:val="clear" w:color="auto" w:fill="auto"/>
            <w:vAlign w:val="bottom"/>
            <w:hideMark/>
          </w:tcPr>
          <w:p w14:paraId="636552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(second constant and fluctuating temperature treatment pair). </w:t>
            </w:r>
          </w:p>
        </w:tc>
      </w:tr>
      <w:tr w:rsidR="0067260A" w:rsidRPr="00124208" w14:paraId="37396AB3"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77B65E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SD_Final_T2_F_Add</w:t>
            </w:r>
          </w:p>
        </w:tc>
        <w:tc>
          <w:tcPr>
            <w:tcW w:w="5240" w:type="dxa"/>
            <w:tcBorders>
              <w:top w:val="nil"/>
              <w:left w:val="nil"/>
              <w:bottom w:val="single" w:sz="4" w:space="0" w:color="auto"/>
              <w:right w:val="single" w:sz="4" w:space="0" w:color="auto"/>
            </w:tcBorders>
            <w:shd w:val="clear" w:color="auto" w:fill="auto"/>
            <w:vAlign w:val="bottom"/>
            <w:hideMark/>
          </w:tcPr>
          <w:p w14:paraId="2A66723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(second constant and fluctuating temperature treatment pair). </w:t>
            </w:r>
          </w:p>
        </w:tc>
      </w:tr>
      <w:tr w:rsidR="0067260A" w:rsidRPr="00124208" w14:paraId="72478AE6"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0BF15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D9618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Represents the difference in plastic responses in constant and fluctuating temperatures, standardised to a one-degree change in treatment temperature. </w:t>
            </w:r>
          </w:p>
        </w:tc>
      </w:tr>
      <w:tr w:rsidR="0067260A" w:rsidRPr="00124208" w14:paraId="0BDC15AE"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DA87F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442A5B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transformed to account for reciprocal transformation. </w:t>
            </w:r>
          </w:p>
        </w:tc>
      </w:tr>
      <w:tr w:rsidR="0067260A" w:rsidRPr="00124208" w14:paraId="446FB52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538708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3141CD5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Plasticity response ratio difference sampling variance.</w:t>
            </w:r>
          </w:p>
        </w:tc>
      </w:tr>
      <w:tr w:rsidR="0067260A" w:rsidRPr="00124208" w14:paraId="777C09E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C85B9F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InRR_Untransformed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13C0A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calculated from untransformed data. </w:t>
            </w:r>
          </w:p>
        </w:tc>
      </w:tr>
      <w:tr w:rsidR="0067260A" w:rsidRPr="00124208" w14:paraId="76BFF248"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C94BAA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v_InRR_Untransformed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0C9BF6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sampling variance calculated from untransformed data. </w:t>
            </w:r>
          </w:p>
        </w:tc>
      </w:tr>
      <w:tr w:rsidR="0067260A" w:rsidRPr="00124208" w14:paraId="4708919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3CBEB2A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Year_Z</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AD7E21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year of publication.</w:t>
            </w:r>
          </w:p>
        </w:tc>
      </w:tr>
      <w:tr w:rsidR="0067260A" w:rsidRPr="00124208" w14:paraId="74414F1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EC7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Precision</w:t>
            </w:r>
          </w:p>
        </w:tc>
        <w:tc>
          <w:tcPr>
            <w:tcW w:w="5240" w:type="dxa"/>
            <w:tcBorders>
              <w:top w:val="nil"/>
              <w:left w:val="nil"/>
              <w:bottom w:val="single" w:sz="4" w:space="0" w:color="auto"/>
              <w:right w:val="single" w:sz="4" w:space="0" w:color="auto"/>
            </w:tcBorders>
            <w:shd w:val="clear" w:color="auto" w:fill="auto"/>
            <w:vAlign w:val="bottom"/>
            <w:hideMark/>
          </w:tcPr>
          <w:p w14:paraId="33A8F81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inverse of plasticity response ratio difference sampling variance.</w:t>
            </w:r>
          </w:p>
        </w:tc>
      </w:tr>
    </w:tbl>
    <w:p w14:paraId="0884C216" w14:textId="77777777" w:rsidR="0067260A" w:rsidRDefault="0067260A" w:rsidP="0067260A"/>
    <w:p w14:paraId="68168275" w14:textId="77777777" w:rsidR="0067260A" w:rsidRDefault="0067260A" w:rsidP="0067260A"/>
    <w:p w14:paraId="4297B2BF" w14:textId="77777777" w:rsidR="0067260A" w:rsidRDefault="0067260A" w:rsidP="0067260A"/>
    <w:p w14:paraId="50B126F9" w14:textId="77777777" w:rsidR="0067260A" w:rsidRDefault="0067260A" w:rsidP="0067260A"/>
    <w:p w14:paraId="6BF1B5F2" w14:textId="77777777" w:rsidR="0067260A" w:rsidRDefault="0067260A" w:rsidP="0067260A">
      <w:pPr>
        <w:tabs>
          <w:tab w:val="left" w:pos="2655"/>
        </w:tabs>
        <w:jc w:val="center"/>
        <w:rPr>
          <w:b/>
          <w:bCs/>
        </w:rPr>
      </w:pPr>
      <w:r>
        <w:rPr>
          <w:noProof/>
        </w:rPr>
        <w:lastRenderedPageBreak/>
        <w:drawing>
          <wp:inline distT="0" distB="0" distL="0" distR="0" wp14:anchorId="180773C9" wp14:editId="70F19705">
            <wp:extent cx="4648200" cy="7545893"/>
            <wp:effectExtent l="0" t="0" r="0" b="0"/>
            <wp:docPr id="200983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9299" name=""/>
                    <pic:cNvPicPr/>
                  </pic:nvPicPr>
                  <pic:blipFill>
                    <a:blip r:embed="rId8"/>
                    <a:stretch>
                      <a:fillRect/>
                    </a:stretch>
                  </pic:blipFill>
                  <pic:spPr>
                    <a:xfrm>
                      <a:off x="0" y="0"/>
                      <a:ext cx="4668626" cy="7579052"/>
                    </a:xfrm>
                    <a:prstGeom prst="rect">
                      <a:avLst/>
                    </a:prstGeom>
                  </pic:spPr>
                </pic:pic>
              </a:graphicData>
            </a:graphic>
          </wp:inline>
        </w:drawing>
      </w:r>
    </w:p>
    <w:p w14:paraId="32DDE5DF" w14:textId="2CF557D9" w:rsidR="0067260A" w:rsidRPr="00CD2E4B" w:rsidRDefault="0067260A" w:rsidP="00F14F04">
      <w:pPr>
        <w:tabs>
          <w:tab w:val="left" w:pos="2655"/>
        </w:tabs>
        <w:spacing w:line="360" w:lineRule="auto"/>
        <w:rPr>
          <w:rFonts w:ascii="Times New Roman" w:hAnsi="Times New Roman" w:cs="Times New Roman"/>
          <w:sz w:val="24"/>
          <w:szCs w:val="24"/>
        </w:rPr>
        <w:sectPr w:rsidR="0067260A" w:rsidRPr="00CD2E4B" w:rsidSect="00516011">
          <w:footerReference w:type="default" r:id="rId9"/>
          <w:pgSz w:w="11906" w:h="16838"/>
          <w:pgMar w:top="1440" w:right="1440" w:bottom="1440" w:left="1440" w:header="709" w:footer="709" w:gutter="0"/>
          <w:cols w:space="709"/>
          <w:docGrid w:linePitch="360"/>
        </w:sectPr>
      </w:pPr>
      <w:r w:rsidRPr="00CD2E4B">
        <w:rPr>
          <w:rFonts w:ascii="Times New Roman" w:hAnsi="Times New Roman" w:cs="Times New Roman"/>
          <w:b/>
          <w:bCs/>
          <w:sz w:val="24"/>
          <w:szCs w:val="24"/>
        </w:rPr>
        <w:t xml:space="preserve">Figure S3 Phylogenetic tree of species in the meta-analysis. </w:t>
      </w:r>
      <w:r w:rsidR="00F14F04">
        <w:rPr>
          <w:rFonts w:ascii="Times New Roman" w:hAnsi="Times New Roman" w:cs="Times New Roman"/>
          <w:sz w:val="24"/>
          <w:szCs w:val="24"/>
        </w:rPr>
        <w:t>S</w:t>
      </w:r>
      <w:r w:rsidRPr="00CD2E4B">
        <w:rPr>
          <w:rFonts w:ascii="Times New Roman" w:hAnsi="Times New Roman" w:cs="Times New Roman"/>
          <w:sz w:val="24"/>
          <w:szCs w:val="24"/>
        </w:rPr>
        <w:t>cientific</w:t>
      </w:r>
      <w:r w:rsidR="00F14F04">
        <w:rPr>
          <w:rFonts w:ascii="Times New Roman" w:hAnsi="Times New Roman" w:cs="Times New Roman"/>
          <w:sz w:val="24"/>
          <w:szCs w:val="24"/>
        </w:rPr>
        <w:t xml:space="preserve"> species</w:t>
      </w:r>
      <w:r w:rsidRPr="00CD2E4B">
        <w:rPr>
          <w:rFonts w:ascii="Times New Roman" w:hAnsi="Times New Roman" w:cs="Times New Roman"/>
          <w:sz w:val="24"/>
          <w:szCs w:val="24"/>
        </w:rPr>
        <w:t xml:space="preserve"> names </w:t>
      </w:r>
      <w:r w:rsidR="00F14F04">
        <w:rPr>
          <w:rFonts w:ascii="Times New Roman" w:hAnsi="Times New Roman" w:cs="Times New Roman"/>
          <w:sz w:val="24"/>
          <w:szCs w:val="24"/>
        </w:rPr>
        <w:t xml:space="preserve">are </w:t>
      </w:r>
      <w:r w:rsidRPr="00CD2E4B">
        <w:rPr>
          <w:rFonts w:ascii="Times New Roman" w:hAnsi="Times New Roman" w:cs="Times New Roman"/>
          <w:sz w:val="24"/>
          <w:szCs w:val="24"/>
        </w:rPr>
        <w:t xml:space="preserve">followed by the number of effect sizes with the number of studies in brackets. </w:t>
      </w:r>
    </w:p>
    <w:p w14:paraId="05C877A7" w14:textId="56A3E925" w:rsidR="0067260A" w:rsidRPr="00CD2E4B" w:rsidRDefault="00EE5EE8" w:rsidP="00F14F0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w:t>
      </w:r>
      <w:r w:rsidRPr="00CD2E4B">
        <w:rPr>
          <w:rFonts w:ascii="Times New Roman" w:hAnsi="Times New Roman" w:cs="Times New Roman"/>
          <w:b/>
          <w:bCs/>
          <w:sz w:val="24"/>
          <w:szCs w:val="24"/>
        </w:rPr>
        <w:t>ublication bias and sensitivity analysis</w:t>
      </w:r>
    </w:p>
    <w:p w14:paraId="76A2FAC3" w14:textId="23FED75F" w:rsidR="0067260A" w:rsidRPr="00CD2E4B" w:rsidRDefault="0067260A" w:rsidP="00F14F04">
      <w:pPr>
        <w:spacing w:line="360" w:lineRule="auto"/>
        <w:ind w:firstLine="720"/>
        <w:rPr>
          <w:rFonts w:ascii="Times New Roman" w:eastAsiaTheme="minorEastAsia" w:hAnsi="Times New Roman" w:cs="Times New Roman"/>
          <w:sz w:val="24"/>
          <w:szCs w:val="24"/>
        </w:rPr>
      </w:pPr>
      <w:r w:rsidRPr="00CD2E4B">
        <w:rPr>
          <w:rFonts w:ascii="Times New Roman" w:hAnsi="Times New Roman" w:cs="Times New Roman"/>
          <w:sz w:val="24"/>
          <w:szCs w:val="24"/>
        </w:rPr>
        <w:t xml:space="preserve">Visual inspection of the funnel plot of the meta-analytic residuals of the overall MLMA model did not indicate the presence of asymmetry (Figure S4). </w:t>
      </w:r>
      <w:r w:rsidRPr="00CD2E4B">
        <w:rPr>
          <w:rFonts w:ascii="Times New Roman" w:eastAsiaTheme="minorEastAsia" w:hAnsi="Times New Roman" w:cs="Times New Roman"/>
          <w:sz w:val="24"/>
          <w:szCs w:val="24"/>
        </w:rPr>
        <w:t xml:space="preserve">The overall MLMA model </w:t>
      </w:r>
      <w:r w:rsidR="00A449A8">
        <w:rPr>
          <w:rFonts w:ascii="Times New Roman" w:eastAsiaTheme="minorEastAsia" w:hAnsi="Times New Roman" w:cs="Times New Roman"/>
          <w:sz w:val="24"/>
          <w:szCs w:val="24"/>
        </w:rPr>
        <w:t>that included all random effects, showed no evidence for small-study effects</w:t>
      </w:r>
      <w:r w:rsidRPr="00CD2E4B">
        <w:rPr>
          <w:rFonts w:ascii="Times New Roman" w:eastAsiaTheme="minorEastAsia" w:hAnsi="Times New Roman" w:cs="Times New Roman"/>
          <w:sz w:val="24"/>
          <w:szCs w:val="24"/>
        </w:rPr>
        <w:t xml:space="preserve"> </w:t>
      </w:r>
      <w:r w:rsidR="00A449A8">
        <w:rPr>
          <w:rFonts w:ascii="Times New Roman" w:eastAsiaTheme="minorEastAsia" w:hAnsi="Times New Roman" w:cs="Times New Roman"/>
          <w:sz w:val="24"/>
          <w:szCs w:val="24"/>
        </w:rPr>
        <w:t>(</w:t>
      </w:r>
      <w:r w:rsidRPr="00CD2E4B">
        <w:rPr>
          <w:rFonts w:ascii="Times New Roman" w:eastAsiaTheme="minorEastAsia" w:hAnsi="Times New Roman" w:cs="Times New Roman"/>
          <w:sz w:val="24"/>
          <w:szCs w:val="24"/>
        </w:rPr>
        <w:t xml:space="preserve">precision effect size estimate = </w:t>
      </w:r>
      <w:r w:rsidR="00A449A8" w:rsidRPr="00A449A8">
        <w:rPr>
          <w:rFonts w:ascii="Times New Roman" w:eastAsiaTheme="minorEastAsia" w:hAnsi="Times New Roman" w:cs="Times New Roman"/>
          <w:sz w:val="24"/>
          <w:szCs w:val="24"/>
        </w:rPr>
        <w:t>-3.948701e-07</w:t>
      </w:r>
      <w:r w:rsidRPr="00CD2E4B">
        <w:rPr>
          <w:rFonts w:ascii="Times New Roman" w:eastAsiaTheme="minorEastAsia" w:hAnsi="Times New Roman" w:cs="Times New Roman"/>
          <w:sz w:val="24"/>
          <w:szCs w:val="24"/>
        </w:rPr>
        <w:t>; 95% CIs = [</w:t>
      </w:r>
      <w:r w:rsidR="00A449A8" w:rsidRPr="00A449A8">
        <w:rPr>
          <w:rFonts w:ascii="Times New Roman" w:eastAsiaTheme="minorEastAsia" w:hAnsi="Times New Roman" w:cs="Times New Roman"/>
          <w:sz w:val="24"/>
          <w:szCs w:val="24"/>
        </w:rPr>
        <w:t>-1.380963e-05</w:t>
      </w:r>
      <w:r w:rsidRPr="00CD2E4B">
        <w:rPr>
          <w:rFonts w:ascii="Times New Roman" w:eastAsiaTheme="minorEastAsia" w:hAnsi="Times New Roman" w:cs="Times New Roman"/>
          <w:sz w:val="24"/>
          <w:szCs w:val="24"/>
        </w:rPr>
        <w:t xml:space="preserve">, </w:t>
      </w:r>
      <w:r w:rsidR="00A449A8" w:rsidRPr="00A449A8">
        <w:rPr>
          <w:rFonts w:ascii="Times New Roman" w:eastAsiaTheme="minorEastAsia" w:hAnsi="Times New Roman" w:cs="Times New Roman"/>
          <w:sz w:val="24"/>
          <w:szCs w:val="24"/>
        </w:rPr>
        <w:t>1.301989e-05</w:t>
      </w:r>
      <w:r w:rsidRPr="00CD2E4B">
        <w:rPr>
          <w:rFonts w:ascii="Times New Roman" w:eastAsiaTheme="minorEastAsia" w:hAnsi="Times New Roman" w:cs="Times New Roman"/>
          <w:sz w:val="24"/>
          <w:szCs w:val="24"/>
        </w:rPr>
        <w:t xml:space="preserve">]; p = </w:t>
      </w:r>
      <w:r w:rsidR="00A449A8" w:rsidRPr="00A449A8">
        <w:rPr>
          <w:rFonts w:ascii="Times New Roman" w:eastAsiaTheme="minorEastAsia" w:hAnsi="Times New Roman" w:cs="Times New Roman"/>
          <w:sz w:val="24"/>
          <w:szCs w:val="24"/>
        </w:rPr>
        <w:t>0.9538</w:t>
      </w:r>
      <w:r w:rsidRPr="00CD2E4B">
        <w:rPr>
          <w:rFonts w:ascii="Times New Roman" w:eastAsiaTheme="minorEastAsia" w:hAnsi="Times New Roman" w:cs="Times New Roman"/>
          <w:sz w:val="24"/>
          <w:szCs w:val="24"/>
        </w:rPr>
        <w:t>)</w:t>
      </w:r>
      <w:r w:rsidR="00A449A8">
        <w:rPr>
          <w:rFonts w:ascii="Times New Roman" w:eastAsiaTheme="minorEastAsia" w:hAnsi="Times New Roman" w:cs="Times New Roman"/>
          <w:sz w:val="24"/>
          <w:szCs w:val="24"/>
        </w:rPr>
        <w:t xml:space="preserve">. However, there was evidence for time lag bias with average </w:t>
      </w:r>
      <w:r w:rsidR="00A449A8" w:rsidRPr="00CD2E4B">
        <w:rPr>
          <w:rFonts w:ascii="Times New Roman" w:eastAsiaTheme="minorEastAsia" w:hAnsi="Times New Roman" w:cs="Times New Roman"/>
          <w:sz w:val="24"/>
          <w:szCs w:val="24"/>
        </w:rPr>
        <w:t>PRRD</w:t>
      </w:r>
      <w:r w:rsidR="00A449A8" w:rsidRPr="00CD2E4B">
        <w:rPr>
          <w:rFonts w:ascii="Times New Roman" w:eastAsiaTheme="minorEastAsia" w:hAnsi="Times New Roman" w:cs="Times New Roman"/>
          <w:sz w:val="24"/>
          <w:szCs w:val="24"/>
          <w:vertAlign w:val="subscript"/>
        </w:rPr>
        <w:t>S</w:t>
      </w:r>
      <w:r w:rsidR="00A449A8">
        <w:rPr>
          <w:rFonts w:ascii="Times New Roman" w:eastAsiaTheme="minorEastAsia" w:hAnsi="Times New Roman" w:cs="Times New Roman"/>
          <w:sz w:val="24"/>
          <w:szCs w:val="24"/>
        </w:rPr>
        <w:t xml:space="preserve"> generally decreasing over time (estimate = </w:t>
      </w:r>
      <w:r w:rsidR="00A449A8" w:rsidRPr="00A449A8">
        <w:rPr>
          <w:rFonts w:ascii="Times New Roman" w:eastAsiaTheme="minorEastAsia" w:hAnsi="Times New Roman" w:cs="Times New Roman"/>
          <w:sz w:val="24"/>
          <w:szCs w:val="24"/>
        </w:rPr>
        <w:t>-0.0102</w:t>
      </w:r>
      <w:r w:rsidR="00A449A8">
        <w:rPr>
          <w:rFonts w:ascii="Times New Roman" w:eastAsiaTheme="minorEastAsia" w:hAnsi="Times New Roman" w:cs="Times New Roman"/>
          <w:sz w:val="24"/>
          <w:szCs w:val="24"/>
        </w:rPr>
        <w:t>, 95% CI = [</w:t>
      </w:r>
      <w:r w:rsidR="00A449A8" w:rsidRPr="00A449A8">
        <w:rPr>
          <w:rFonts w:ascii="Times New Roman" w:eastAsiaTheme="minorEastAsia" w:hAnsi="Times New Roman" w:cs="Times New Roman"/>
          <w:sz w:val="24"/>
          <w:szCs w:val="24"/>
        </w:rPr>
        <w:t>-0.0188</w:t>
      </w:r>
      <w:r w:rsidR="00A449A8">
        <w:rPr>
          <w:rFonts w:ascii="Times New Roman" w:eastAsiaTheme="minorEastAsia" w:hAnsi="Times New Roman" w:cs="Times New Roman"/>
          <w:sz w:val="24"/>
          <w:szCs w:val="24"/>
        </w:rPr>
        <w:t>,</w:t>
      </w:r>
      <w:r w:rsidR="00A449A8" w:rsidRPr="00A449A8">
        <w:rPr>
          <w:rFonts w:ascii="Times New Roman" w:eastAsiaTheme="minorEastAsia" w:hAnsi="Times New Roman" w:cs="Times New Roman"/>
          <w:sz w:val="24"/>
          <w:szCs w:val="24"/>
        </w:rPr>
        <w:t xml:space="preserve">  -0.0016</w:t>
      </w:r>
      <w:r w:rsidR="00A449A8">
        <w:rPr>
          <w:rFonts w:ascii="Times New Roman" w:eastAsiaTheme="minorEastAsia" w:hAnsi="Times New Roman" w:cs="Times New Roman"/>
          <w:sz w:val="24"/>
          <w:szCs w:val="24"/>
        </w:rPr>
        <w:t xml:space="preserve">], p = 0.0203), however, the mean generally converged on zero </w:t>
      </w:r>
      <w:r w:rsidRPr="00CD2E4B">
        <w:rPr>
          <w:rFonts w:ascii="Times New Roman" w:eastAsiaTheme="minorEastAsia" w:hAnsi="Times New Roman" w:cs="Times New Roman"/>
          <w:sz w:val="24"/>
          <w:szCs w:val="24"/>
        </w:rPr>
        <w:t xml:space="preserve">(Figure S5). </w:t>
      </w:r>
    </w:p>
    <w:p w14:paraId="657AF469" w14:textId="38E8C9A3" w:rsidR="0067260A" w:rsidRPr="00CD2E4B" w:rsidRDefault="002364F4" w:rsidP="00F14F04">
      <w:pPr>
        <w:spacing w:line="360" w:lineRule="auto"/>
        <w:jc w:val="center"/>
        <w:rPr>
          <w:rFonts w:ascii="Times New Roman" w:hAnsi="Times New Roman" w:cs="Times New Roman"/>
          <w:sz w:val="24"/>
          <w:szCs w:val="24"/>
        </w:rPr>
      </w:pPr>
      <w:r>
        <w:fldChar w:fldCharType="begin"/>
      </w:r>
      <w:r>
        <w:instrText xml:space="preserve"> INCLUDEPICTURE "http://127.0.0.1:19481/graphics/ee60fe2b-7a0e-4f33-8c61-ddd5294e33b9.png" \* MERGEFORMATINET </w:instrText>
      </w:r>
      <w:r>
        <w:fldChar w:fldCharType="separate"/>
      </w:r>
      <w:r>
        <w:rPr>
          <w:noProof/>
        </w:rPr>
        <mc:AlternateContent>
          <mc:Choice Requires="wps">
            <w:drawing>
              <wp:inline distT="0" distB="0" distL="0" distR="0" wp14:anchorId="6EE09ABA" wp14:editId="3008DF64">
                <wp:extent cx="304800" cy="304800"/>
                <wp:effectExtent l="0" t="0" r="0" b="0"/>
                <wp:docPr id="95222327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84D6"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"http://127.0.0.1:19481/graphics/ee60fe2b-7a0e-4f33-8c61-ddd5294e33b9.png" \* MERGEFORMATINET </w:instrText>
      </w:r>
      <w:r>
        <w:fldChar w:fldCharType="separate"/>
      </w:r>
      <w:r>
        <w:rPr>
          <w:noProof/>
        </w:rPr>
        <mc:AlternateContent>
          <mc:Choice Requires="wps">
            <w:drawing>
              <wp:inline distT="0" distB="0" distL="0" distR="0" wp14:anchorId="07B80149" wp14:editId="4732916D">
                <wp:extent cx="304800" cy="304800"/>
                <wp:effectExtent l="0" t="0" r="0" b="0"/>
                <wp:docPr id="1374023354"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F59A8"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2364F4">
        <w:rPr>
          <w:noProof/>
        </w:rPr>
        <w:drawing>
          <wp:inline distT="0" distB="0" distL="0" distR="0" wp14:anchorId="4E403C56" wp14:editId="1B965656">
            <wp:extent cx="3917576" cy="4253951"/>
            <wp:effectExtent l="0" t="0" r="0" b="635"/>
            <wp:docPr id="1741277250"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7250" name="Picture 1" descr="A graph with black dots&#10;&#10;AI-generated content may be incorrect."/>
                    <pic:cNvPicPr/>
                  </pic:nvPicPr>
                  <pic:blipFill>
                    <a:blip r:embed="rId10"/>
                    <a:stretch>
                      <a:fillRect/>
                    </a:stretch>
                  </pic:blipFill>
                  <pic:spPr>
                    <a:xfrm>
                      <a:off x="0" y="0"/>
                      <a:ext cx="3973563" cy="4314745"/>
                    </a:xfrm>
                    <a:prstGeom prst="rect">
                      <a:avLst/>
                    </a:prstGeom>
                  </pic:spPr>
                </pic:pic>
              </a:graphicData>
            </a:graphic>
          </wp:inline>
        </w:drawing>
      </w:r>
    </w:p>
    <w:p w14:paraId="38FF5DCD" w14:textId="77777777" w:rsidR="0067260A" w:rsidRPr="00B355FD" w:rsidRDefault="0067260A" w:rsidP="00F14F04">
      <w:pPr>
        <w:spacing w:line="360" w:lineRule="auto"/>
        <w:rPr>
          <w:rFonts w:ascii="Times New Roman" w:eastAsiaTheme="minorEastAsia" w:hAnsi="Times New Roman" w:cs="Times New Roman"/>
          <w:sz w:val="24"/>
          <w:szCs w:val="24"/>
        </w:rPr>
      </w:pPr>
      <w:r w:rsidRPr="00CD2E4B">
        <w:rPr>
          <w:rFonts w:ascii="Times New Roman" w:eastAsiaTheme="minorEastAsia" w:hAnsi="Times New Roman" w:cs="Times New Roman"/>
          <w:b/>
          <w:bCs/>
          <w:sz w:val="24"/>
          <w:szCs w:val="24"/>
        </w:rPr>
        <w:t>Figure S4</w:t>
      </w:r>
      <w:r w:rsidRPr="00CD2E4B">
        <w:rPr>
          <w:rFonts w:ascii="Times New Roman" w:eastAsiaTheme="minorEastAsia" w:hAnsi="Times New Roman" w:cs="Times New Roman"/>
          <w:sz w:val="24"/>
          <w:szCs w:val="24"/>
        </w:rPr>
        <w:t xml:space="preserve"> </w:t>
      </w:r>
      <w:r w:rsidRPr="00CD2E4B">
        <w:rPr>
          <w:rFonts w:ascii="Times New Roman" w:eastAsiaTheme="minorEastAsia" w:hAnsi="Times New Roman" w:cs="Times New Roman"/>
          <w:b/>
          <w:bCs/>
          <w:sz w:val="24"/>
          <w:szCs w:val="24"/>
        </w:rPr>
        <w:t>Funnel plot.</w:t>
      </w:r>
      <w:r w:rsidRPr="00CD2E4B">
        <w:rPr>
          <w:rFonts w:ascii="Times New Roman" w:eastAsiaTheme="minorEastAsia" w:hAnsi="Times New Roman" w:cs="Times New Roman"/>
          <w:sz w:val="24"/>
          <w:szCs w:val="24"/>
        </w:rPr>
        <w:t xml:space="preserve"> Showing the observed outcome residuals from the overall MLMA model against the inverse standard error (precision). Effect size = PRRD</w:t>
      </w:r>
      <w:r w:rsidRPr="00CD2E4B">
        <w:rPr>
          <w:rFonts w:ascii="Times New Roman" w:eastAsiaTheme="minorEastAsia" w:hAnsi="Times New Roman" w:cs="Times New Roman"/>
          <w:sz w:val="24"/>
          <w:szCs w:val="24"/>
          <w:vertAlign w:val="subscript"/>
        </w:rPr>
        <w:t>S</w:t>
      </w:r>
      <w:r w:rsidRPr="00CD2E4B">
        <w:rPr>
          <w:rFonts w:ascii="Times New Roman" w:eastAsiaTheme="minorEastAsia" w:hAnsi="Times New Roman" w:cs="Times New Roman"/>
          <w:sz w:val="24"/>
          <w:szCs w:val="24"/>
        </w:rPr>
        <w:t xml:space="preserve">. Dotted lines = 95% pseudo confidence intervals. </w:t>
      </w:r>
    </w:p>
    <w:p w14:paraId="37BE4C67" w14:textId="6C3259B2" w:rsidR="0067260A" w:rsidRPr="00CD2E4B" w:rsidRDefault="00A449A8" w:rsidP="0067260A">
      <w:pPr>
        <w:spacing w:line="480" w:lineRule="auto"/>
        <w:jc w:val="center"/>
        <w:rPr>
          <w:rFonts w:ascii="Times New Roman" w:hAnsi="Times New Roman" w:cs="Times New Roman"/>
          <w:sz w:val="24"/>
          <w:szCs w:val="24"/>
        </w:rPr>
      </w:pPr>
      <w:r w:rsidRPr="00A449A8">
        <w:rPr>
          <w:noProof/>
        </w:rPr>
        <w:lastRenderedPageBreak/>
        <w:t xml:space="preserve"> </w:t>
      </w:r>
      <w:r w:rsidRPr="00A449A8">
        <w:rPr>
          <w:rFonts w:ascii="Times New Roman" w:hAnsi="Times New Roman" w:cs="Times New Roman"/>
          <w:noProof/>
          <w:sz w:val="24"/>
          <w:szCs w:val="24"/>
        </w:rPr>
        <w:drawing>
          <wp:inline distT="0" distB="0" distL="0" distR="0" wp14:anchorId="579C0630" wp14:editId="54832F68">
            <wp:extent cx="4758318" cy="4251699"/>
            <wp:effectExtent l="0" t="0" r="4445" b="3175"/>
            <wp:docPr id="15761001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019" name="Picture 1" descr="A graph with numbers and lines&#10;&#10;AI-generated content may be incorrect."/>
                    <pic:cNvPicPr/>
                  </pic:nvPicPr>
                  <pic:blipFill>
                    <a:blip r:embed="rId11"/>
                    <a:stretch>
                      <a:fillRect/>
                    </a:stretch>
                  </pic:blipFill>
                  <pic:spPr>
                    <a:xfrm>
                      <a:off x="0" y="0"/>
                      <a:ext cx="4774930" cy="4266542"/>
                    </a:xfrm>
                    <a:prstGeom prst="rect">
                      <a:avLst/>
                    </a:prstGeom>
                  </pic:spPr>
                </pic:pic>
              </a:graphicData>
            </a:graphic>
          </wp:inline>
        </w:drawing>
      </w:r>
    </w:p>
    <w:p w14:paraId="1A85D779" w14:textId="4EC1BB0E" w:rsidR="0067260A" w:rsidRDefault="0067260A" w:rsidP="00F14F04">
      <w:pPr>
        <w:spacing w:line="360" w:lineRule="auto"/>
        <w:rPr>
          <w:rFonts w:ascii="Times New Roman" w:hAnsi="Times New Roman" w:cs="Times New Roman"/>
          <w:sz w:val="24"/>
          <w:szCs w:val="24"/>
        </w:rPr>
      </w:pPr>
      <w:r w:rsidRPr="00CD2E4B">
        <w:rPr>
          <w:rFonts w:ascii="Times New Roman" w:eastAsiaTheme="minorEastAsia" w:hAnsi="Times New Roman" w:cs="Times New Roman"/>
          <w:b/>
          <w:bCs/>
          <w:sz w:val="24"/>
          <w:szCs w:val="24"/>
        </w:rPr>
        <w:t>Figure S5</w:t>
      </w:r>
      <w:r w:rsidRPr="00CD2E4B">
        <w:rPr>
          <w:rFonts w:ascii="Times New Roman" w:eastAsiaTheme="minorEastAsia" w:hAnsi="Times New Roman" w:cs="Times New Roman"/>
          <w:sz w:val="24"/>
          <w:szCs w:val="24"/>
        </w:rPr>
        <w:t xml:space="preserve"> </w:t>
      </w:r>
      <w:r w:rsidRPr="00CD2E4B">
        <w:rPr>
          <w:rFonts w:ascii="Times New Roman" w:eastAsiaTheme="minorEastAsia" w:hAnsi="Times New Roman" w:cs="Times New Roman"/>
          <w:b/>
          <w:bCs/>
          <w:sz w:val="24"/>
          <w:szCs w:val="24"/>
        </w:rPr>
        <w:t>The relationship between effect sizes (PRRD</w:t>
      </w:r>
      <w:r w:rsidRPr="00CD2E4B">
        <w:rPr>
          <w:rFonts w:ascii="Times New Roman" w:eastAsiaTheme="minorEastAsia" w:hAnsi="Times New Roman" w:cs="Times New Roman"/>
          <w:b/>
          <w:bCs/>
          <w:sz w:val="24"/>
          <w:szCs w:val="24"/>
          <w:vertAlign w:val="subscript"/>
        </w:rPr>
        <w:t>S</w:t>
      </w:r>
      <w:r w:rsidRPr="00CD2E4B">
        <w:rPr>
          <w:rFonts w:ascii="Times New Roman" w:eastAsiaTheme="minorEastAsia" w:hAnsi="Times New Roman" w:cs="Times New Roman"/>
          <w:b/>
          <w:bCs/>
          <w:sz w:val="24"/>
          <w:szCs w:val="24"/>
        </w:rPr>
        <w:t xml:space="preserve">) and </w:t>
      </w:r>
      <w:r w:rsidR="00F14F04">
        <w:rPr>
          <w:rFonts w:ascii="Times New Roman" w:eastAsiaTheme="minorEastAsia" w:hAnsi="Times New Roman" w:cs="Times New Roman"/>
          <w:b/>
          <w:bCs/>
          <w:sz w:val="24"/>
          <w:szCs w:val="24"/>
        </w:rPr>
        <w:t>study</w:t>
      </w:r>
      <w:r w:rsidRPr="00CD2E4B">
        <w:rPr>
          <w:rFonts w:ascii="Times New Roman" w:eastAsiaTheme="minorEastAsia" w:hAnsi="Times New Roman" w:cs="Times New Roman"/>
          <w:b/>
          <w:bCs/>
          <w:sz w:val="24"/>
          <w:szCs w:val="24"/>
        </w:rPr>
        <w:t xml:space="preserve"> year of publication to identify evidence of time-lag bias.</w:t>
      </w:r>
      <w:r w:rsidRPr="00CD2E4B">
        <w:rPr>
          <w:rFonts w:ascii="Times New Roman" w:eastAsiaTheme="minorEastAsia" w:hAnsi="Times New Roman" w:cs="Times New Roman"/>
          <w:sz w:val="24"/>
          <w:szCs w:val="24"/>
        </w:rPr>
        <w:t xml:space="preserve"> </w:t>
      </w:r>
      <w:r w:rsidRPr="00CD2E4B">
        <w:rPr>
          <w:rFonts w:ascii="Times New Roman" w:hAnsi="Times New Roman" w:cs="Times New Roman"/>
          <w:sz w:val="24"/>
          <w:szCs w:val="24"/>
        </w:rPr>
        <w:t>Dashed line = PRRD</w:t>
      </w:r>
      <w:r w:rsidRPr="00CD2E4B">
        <w:rPr>
          <w:rFonts w:ascii="Times New Roman" w:hAnsi="Times New Roman" w:cs="Times New Roman"/>
          <w:sz w:val="24"/>
          <w:szCs w:val="24"/>
          <w:vertAlign w:val="subscript"/>
        </w:rPr>
        <w:t>S</w:t>
      </w:r>
      <w:r w:rsidRPr="00CD2E4B">
        <w:rPr>
          <w:rFonts w:ascii="Times New Roman" w:hAnsi="Times New Roman" w:cs="Times New Roman"/>
          <w:sz w:val="24"/>
          <w:szCs w:val="24"/>
        </w:rPr>
        <w:t xml:space="preserve"> estimate from the overall MLMA model. Solid line = model prediction. Sample sizes are those used to calculate each individual effect size.</w:t>
      </w:r>
    </w:p>
    <w:p w14:paraId="7931ED16" w14:textId="77777777" w:rsidR="00F14F04" w:rsidRPr="00CD2E4B" w:rsidRDefault="00F14F04" w:rsidP="00F14F04">
      <w:pPr>
        <w:spacing w:line="360" w:lineRule="auto"/>
        <w:rPr>
          <w:rFonts w:ascii="Times New Roman" w:eastAsiaTheme="minorEastAsia" w:hAnsi="Times New Roman" w:cs="Times New Roman"/>
          <w:sz w:val="24"/>
          <w:szCs w:val="24"/>
        </w:rPr>
      </w:pPr>
    </w:p>
    <w:p w14:paraId="1BA7FE72" w14:textId="45D93E0D" w:rsidR="0067260A" w:rsidRPr="00CD2E4B" w:rsidRDefault="0067260A" w:rsidP="00F14F04">
      <w:pPr>
        <w:spacing w:line="360" w:lineRule="auto"/>
        <w:ind w:firstLine="720"/>
        <w:rPr>
          <w:rFonts w:ascii="Times New Roman" w:eastAsiaTheme="minorEastAsia" w:hAnsi="Times New Roman" w:cs="Times New Roman"/>
          <w:sz w:val="24"/>
          <w:szCs w:val="24"/>
        </w:rPr>
      </w:pPr>
      <w:r w:rsidRPr="00CD2E4B">
        <w:rPr>
          <w:rFonts w:ascii="Times New Roman" w:hAnsi="Times New Roman" w:cs="Times New Roman"/>
          <w:sz w:val="24"/>
          <w:szCs w:val="24"/>
        </w:rPr>
        <w:t xml:space="preserve">No implausible data points were identified in the sensitivity analysis, with the Cook’s distant never exceeding 1. </w:t>
      </w:r>
      <w:r w:rsidR="004F63A0">
        <w:rPr>
          <w:rFonts w:ascii="Times New Roman" w:hAnsi="Times New Roman" w:cs="Times New Roman"/>
          <w:sz w:val="24"/>
          <w:szCs w:val="24"/>
        </w:rPr>
        <w:t>However, there was one potentially influential point (Cook’s Distance ~ 0.8). Removal of this single data point did not however impact overall conclusions.</w:t>
      </w:r>
    </w:p>
    <w:p w14:paraId="0412CD58" w14:textId="77777777" w:rsidR="0067260A" w:rsidRDefault="0067260A" w:rsidP="0067260A"/>
    <w:p w14:paraId="605C5D44" w14:textId="77777777" w:rsidR="0067260A" w:rsidRDefault="0067260A" w:rsidP="0067260A">
      <w:pPr>
        <w:rPr>
          <w:b/>
          <w:bCs/>
        </w:rPr>
        <w:sectPr w:rsidR="0067260A" w:rsidSect="00516011">
          <w:pgSz w:w="11906" w:h="16838"/>
          <w:pgMar w:top="1440" w:right="1440" w:bottom="1440" w:left="1440" w:header="709" w:footer="709" w:gutter="0"/>
          <w:cols w:space="708"/>
          <w:docGrid w:linePitch="360"/>
        </w:sectPr>
      </w:pPr>
    </w:p>
    <w:p w14:paraId="1EADD92E" w14:textId="55102750"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3</w:t>
      </w:r>
      <w:r w:rsidRPr="00B355FD">
        <w:rPr>
          <w:rFonts w:ascii="Times New Roman" w:hAnsi="Times New Roman" w:cs="Times New Roman"/>
          <w:b/>
          <w:bCs/>
          <w:sz w:val="24"/>
          <w:szCs w:val="24"/>
        </w:rPr>
        <w:t xml:space="preserve"> Results of the overall MLMA model.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8" w:type="dxa"/>
        <w:jc w:val="center"/>
        <w:tblLook w:val="04A0" w:firstRow="1" w:lastRow="0" w:firstColumn="1" w:lastColumn="0" w:noHBand="0" w:noVBand="1"/>
      </w:tblPr>
      <w:tblGrid>
        <w:gridCol w:w="3299"/>
        <w:gridCol w:w="1273"/>
        <w:gridCol w:w="1273"/>
        <w:gridCol w:w="1409"/>
        <w:gridCol w:w="1348"/>
        <w:gridCol w:w="1273"/>
        <w:gridCol w:w="1273"/>
        <w:gridCol w:w="1273"/>
        <w:gridCol w:w="1527"/>
      </w:tblGrid>
      <w:tr w:rsidR="0067260A" w:rsidRPr="00CB28B2" w14:paraId="04014348" w14:textId="77777777" w:rsidTr="007B4784">
        <w:trPr>
          <w:trHeight w:val="312"/>
          <w:jc w:val="center"/>
        </w:trPr>
        <w:tc>
          <w:tcPr>
            <w:tcW w:w="329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E718C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3516E6D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AA2228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09" w:type="dxa"/>
            <w:tcBorders>
              <w:top w:val="single" w:sz="4" w:space="0" w:color="auto"/>
              <w:left w:val="nil"/>
              <w:bottom w:val="single" w:sz="4" w:space="0" w:color="auto"/>
              <w:right w:val="single" w:sz="4" w:space="0" w:color="auto"/>
            </w:tcBorders>
            <w:shd w:val="clear" w:color="000000" w:fill="8EA9DB"/>
            <w:noWrap/>
            <w:vAlign w:val="bottom"/>
            <w:hideMark/>
          </w:tcPr>
          <w:p w14:paraId="4912F11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348" w:type="dxa"/>
            <w:tcBorders>
              <w:top w:val="single" w:sz="4" w:space="0" w:color="auto"/>
              <w:left w:val="nil"/>
              <w:bottom w:val="single" w:sz="4" w:space="0" w:color="auto"/>
              <w:right w:val="single" w:sz="4" w:space="0" w:color="auto"/>
            </w:tcBorders>
            <w:shd w:val="clear" w:color="000000" w:fill="8EA9DB"/>
            <w:noWrap/>
            <w:vAlign w:val="bottom"/>
            <w:hideMark/>
          </w:tcPr>
          <w:p w14:paraId="76B75EE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73C0F7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CF2F1B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1F2FFE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527" w:type="dxa"/>
            <w:tcBorders>
              <w:top w:val="single" w:sz="4" w:space="0" w:color="auto"/>
              <w:left w:val="nil"/>
              <w:bottom w:val="single" w:sz="4" w:space="0" w:color="auto"/>
              <w:right w:val="single" w:sz="4" w:space="0" w:color="auto"/>
            </w:tcBorders>
            <w:shd w:val="clear" w:color="000000" w:fill="8EA9DB"/>
            <w:noWrap/>
            <w:vAlign w:val="bottom"/>
            <w:hideMark/>
          </w:tcPr>
          <w:p w14:paraId="0F4277F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B28B2" w14:paraId="0D8B1EE9" w14:textId="77777777" w:rsidTr="007B4784">
        <w:trPr>
          <w:trHeight w:val="288"/>
          <w:jc w:val="center"/>
        </w:trPr>
        <w:tc>
          <w:tcPr>
            <w:tcW w:w="3299" w:type="dxa"/>
            <w:tcBorders>
              <w:top w:val="nil"/>
              <w:left w:val="single" w:sz="4" w:space="0" w:color="auto"/>
              <w:bottom w:val="single" w:sz="4" w:space="0" w:color="auto"/>
              <w:right w:val="single" w:sz="4" w:space="0" w:color="auto"/>
            </w:tcBorders>
            <w:shd w:val="clear" w:color="000000" w:fill="D9E1F2"/>
            <w:noWrap/>
            <w:vAlign w:val="bottom"/>
            <w:hideMark/>
          </w:tcPr>
          <w:p w14:paraId="3F7EE0FF" w14:textId="77777777"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73" w:type="dxa"/>
            <w:tcBorders>
              <w:top w:val="nil"/>
              <w:left w:val="nil"/>
              <w:bottom w:val="single" w:sz="4" w:space="0" w:color="auto"/>
              <w:right w:val="single" w:sz="4" w:space="0" w:color="auto"/>
            </w:tcBorders>
            <w:shd w:val="clear" w:color="auto" w:fill="auto"/>
            <w:noWrap/>
            <w:vAlign w:val="bottom"/>
            <w:hideMark/>
          </w:tcPr>
          <w:p w14:paraId="018A6730" w14:textId="4971B8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44</w:t>
            </w:r>
          </w:p>
        </w:tc>
        <w:tc>
          <w:tcPr>
            <w:tcW w:w="1273" w:type="dxa"/>
            <w:tcBorders>
              <w:top w:val="nil"/>
              <w:left w:val="nil"/>
              <w:bottom w:val="single" w:sz="4" w:space="0" w:color="auto"/>
              <w:right w:val="single" w:sz="4" w:space="0" w:color="auto"/>
            </w:tcBorders>
            <w:shd w:val="clear" w:color="auto" w:fill="auto"/>
            <w:noWrap/>
            <w:vAlign w:val="bottom"/>
            <w:hideMark/>
          </w:tcPr>
          <w:p w14:paraId="35A55A08" w14:textId="2AC985F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09" w:type="dxa"/>
            <w:tcBorders>
              <w:top w:val="nil"/>
              <w:left w:val="nil"/>
              <w:bottom w:val="single" w:sz="4" w:space="0" w:color="auto"/>
              <w:right w:val="single" w:sz="4" w:space="0" w:color="auto"/>
            </w:tcBorders>
            <w:shd w:val="clear" w:color="auto" w:fill="auto"/>
            <w:noWrap/>
            <w:vAlign w:val="bottom"/>
            <w:hideMark/>
          </w:tcPr>
          <w:p w14:paraId="237BA439" w14:textId="102594B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212</w:t>
            </w:r>
          </w:p>
        </w:tc>
        <w:tc>
          <w:tcPr>
            <w:tcW w:w="1348" w:type="dxa"/>
            <w:tcBorders>
              <w:top w:val="nil"/>
              <w:left w:val="nil"/>
              <w:bottom w:val="single" w:sz="4" w:space="0" w:color="auto"/>
              <w:right w:val="single" w:sz="4" w:space="0" w:color="auto"/>
            </w:tcBorders>
            <w:shd w:val="clear" w:color="auto" w:fill="auto"/>
            <w:noWrap/>
            <w:vAlign w:val="bottom"/>
            <w:hideMark/>
          </w:tcPr>
          <w:p w14:paraId="5957F04D" w14:textId="303BB07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0.002</w:t>
            </w:r>
          </w:p>
        </w:tc>
        <w:tc>
          <w:tcPr>
            <w:tcW w:w="1273" w:type="dxa"/>
            <w:tcBorders>
              <w:top w:val="nil"/>
              <w:left w:val="nil"/>
              <w:bottom w:val="single" w:sz="4" w:space="0" w:color="auto"/>
              <w:right w:val="single" w:sz="4" w:space="0" w:color="auto"/>
            </w:tcBorders>
            <w:shd w:val="clear" w:color="auto" w:fill="auto"/>
            <w:noWrap/>
            <w:vAlign w:val="bottom"/>
            <w:hideMark/>
          </w:tcPr>
          <w:p w14:paraId="1DAAB2C2" w14:textId="7CEE38D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-0.009</w:t>
            </w:r>
          </w:p>
        </w:tc>
        <w:tc>
          <w:tcPr>
            <w:tcW w:w="1273" w:type="dxa"/>
            <w:tcBorders>
              <w:top w:val="nil"/>
              <w:left w:val="nil"/>
              <w:bottom w:val="single" w:sz="4" w:space="0" w:color="auto"/>
              <w:right w:val="single" w:sz="4" w:space="0" w:color="auto"/>
            </w:tcBorders>
            <w:shd w:val="clear" w:color="auto" w:fill="auto"/>
            <w:noWrap/>
            <w:vAlign w:val="bottom"/>
            <w:hideMark/>
          </w:tcPr>
          <w:p w14:paraId="38988ED3" w14:textId="5A06BDD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0.013</w:t>
            </w:r>
          </w:p>
        </w:tc>
        <w:tc>
          <w:tcPr>
            <w:tcW w:w="1273" w:type="dxa"/>
            <w:tcBorders>
              <w:top w:val="nil"/>
              <w:left w:val="nil"/>
              <w:bottom w:val="single" w:sz="4" w:space="0" w:color="auto"/>
              <w:right w:val="single" w:sz="4" w:space="0" w:color="auto"/>
            </w:tcBorders>
            <w:shd w:val="clear" w:color="auto" w:fill="auto"/>
            <w:noWrap/>
            <w:vAlign w:val="bottom"/>
            <w:hideMark/>
          </w:tcPr>
          <w:p w14:paraId="4FAC0008" w14:textId="4FAD83C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211</w:t>
            </w:r>
          </w:p>
        </w:tc>
        <w:tc>
          <w:tcPr>
            <w:tcW w:w="1527" w:type="dxa"/>
            <w:tcBorders>
              <w:top w:val="nil"/>
              <w:left w:val="nil"/>
              <w:bottom w:val="single" w:sz="4" w:space="0" w:color="auto"/>
              <w:right w:val="single" w:sz="4" w:space="0" w:color="auto"/>
            </w:tcBorders>
            <w:shd w:val="clear" w:color="auto" w:fill="auto"/>
            <w:noWrap/>
            <w:vAlign w:val="bottom"/>
            <w:hideMark/>
          </w:tcPr>
          <w:p w14:paraId="148A0268" w14:textId="4EA606C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0.72</w:t>
            </w:r>
          </w:p>
        </w:tc>
      </w:tr>
    </w:tbl>
    <w:p w14:paraId="2D2D7CEE" w14:textId="77777777" w:rsidR="0067260A" w:rsidRDefault="0067260A" w:rsidP="0067260A"/>
    <w:p w14:paraId="249552A8" w14:textId="77777777" w:rsidR="00F14F04" w:rsidRDefault="00F14F04" w:rsidP="00F14F04">
      <w:pPr>
        <w:spacing w:line="360" w:lineRule="auto"/>
        <w:rPr>
          <w:rFonts w:ascii="Times New Roman" w:hAnsi="Times New Roman" w:cs="Times New Roman"/>
          <w:b/>
          <w:bCs/>
          <w:sz w:val="24"/>
          <w:szCs w:val="24"/>
        </w:rPr>
      </w:pPr>
    </w:p>
    <w:p w14:paraId="451E7759" w14:textId="71FFD1C3"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4</w:t>
      </w:r>
      <w:r w:rsidRPr="00B355FD">
        <w:rPr>
          <w:rFonts w:ascii="Times New Roman" w:hAnsi="Times New Roman" w:cs="Times New Roman"/>
          <w:b/>
          <w:bCs/>
          <w:sz w:val="24"/>
          <w:szCs w:val="24"/>
        </w:rPr>
        <w:t xml:space="preserve"> Results of the meta-regression of the overall data set with the amplitude of the fluctuation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259346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D576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437F4BD"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B4E19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33EF2B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F1107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10BC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15D7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F292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0E167D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27FE094B" w14:textId="77777777" w:rsidTr="009A2005">
        <w:trPr>
          <w:trHeight w:val="288"/>
          <w:jc w:val="center"/>
        </w:trPr>
        <w:tc>
          <w:tcPr>
            <w:tcW w:w="3320" w:type="dxa"/>
            <w:tcBorders>
              <w:top w:val="nil"/>
              <w:left w:val="single" w:sz="4" w:space="0" w:color="auto"/>
              <w:bottom w:val="nil"/>
              <w:right w:val="single" w:sz="4" w:space="0" w:color="auto"/>
            </w:tcBorders>
            <w:shd w:val="clear" w:color="000000" w:fill="D9E1F2"/>
            <w:noWrap/>
            <w:vAlign w:val="bottom"/>
            <w:hideMark/>
          </w:tcPr>
          <w:p w14:paraId="133C9EC7" w14:textId="525E8F5A"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shd w:val="clear" w:color="auto" w:fill="auto"/>
            <w:noWrap/>
            <w:vAlign w:val="bottom"/>
            <w:hideMark/>
          </w:tcPr>
          <w:p w14:paraId="17A3F630" w14:textId="10AE5D1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44</w:t>
            </w:r>
          </w:p>
        </w:tc>
        <w:tc>
          <w:tcPr>
            <w:tcW w:w="1280" w:type="dxa"/>
            <w:tcBorders>
              <w:top w:val="nil"/>
              <w:left w:val="nil"/>
              <w:bottom w:val="nil"/>
              <w:right w:val="single" w:sz="4" w:space="0" w:color="auto"/>
            </w:tcBorders>
            <w:shd w:val="clear" w:color="auto" w:fill="auto"/>
            <w:noWrap/>
            <w:vAlign w:val="bottom"/>
            <w:hideMark/>
          </w:tcPr>
          <w:p w14:paraId="08284444" w14:textId="0C361CB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17" w:type="dxa"/>
            <w:tcBorders>
              <w:top w:val="nil"/>
              <w:left w:val="nil"/>
              <w:bottom w:val="nil"/>
              <w:right w:val="single" w:sz="4" w:space="0" w:color="auto"/>
            </w:tcBorders>
            <w:shd w:val="clear" w:color="auto" w:fill="auto"/>
            <w:noWrap/>
            <w:vAlign w:val="bottom"/>
            <w:hideMark/>
          </w:tcPr>
          <w:p w14:paraId="0BCF9A5B" w14:textId="12F763E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212</w:t>
            </w:r>
          </w:p>
        </w:tc>
        <w:tc>
          <w:tcPr>
            <w:tcW w:w="1280" w:type="dxa"/>
            <w:tcBorders>
              <w:top w:val="nil"/>
              <w:left w:val="nil"/>
              <w:bottom w:val="nil"/>
              <w:right w:val="single" w:sz="4" w:space="0" w:color="auto"/>
            </w:tcBorders>
            <w:shd w:val="clear" w:color="auto" w:fill="auto"/>
            <w:noWrap/>
            <w:vAlign w:val="bottom"/>
            <w:hideMark/>
          </w:tcPr>
          <w:p w14:paraId="36614AA2" w14:textId="37C0783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0.012</w:t>
            </w:r>
          </w:p>
        </w:tc>
        <w:tc>
          <w:tcPr>
            <w:tcW w:w="1280" w:type="dxa"/>
            <w:tcBorders>
              <w:top w:val="nil"/>
              <w:left w:val="nil"/>
              <w:bottom w:val="nil"/>
              <w:right w:val="single" w:sz="4" w:space="0" w:color="auto"/>
            </w:tcBorders>
            <w:shd w:val="clear" w:color="auto" w:fill="auto"/>
            <w:noWrap/>
            <w:vAlign w:val="bottom"/>
            <w:hideMark/>
          </w:tcPr>
          <w:p w14:paraId="4D78FDD2" w14:textId="6DD009D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-0.008</w:t>
            </w:r>
          </w:p>
        </w:tc>
        <w:tc>
          <w:tcPr>
            <w:tcW w:w="1280" w:type="dxa"/>
            <w:tcBorders>
              <w:top w:val="nil"/>
              <w:left w:val="nil"/>
              <w:bottom w:val="nil"/>
              <w:right w:val="single" w:sz="4" w:space="0" w:color="auto"/>
            </w:tcBorders>
            <w:shd w:val="clear" w:color="auto" w:fill="auto"/>
            <w:noWrap/>
            <w:vAlign w:val="bottom"/>
            <w:hideMark/>
          </w:tcPr>
          <w:p w14:paraId="35AE3A61" w14:textId="6116DB6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0.032</w:t>
            </w:r>
          </w:p>
        </w:tc>
        <w:tc>
          <w:tcPr>
            <w:tcW w:w="1280" w:type="dxa"/>
            <w:tcBorders>
              <w:top w:val="nil"/>
              <w:left w:val="nil"/>
              <w:bottom w:val="nil"/>
              <w:right w:val="single" w:sz="4" w:space="0" w:color="auto"/>
            </w:tcBorders>
            <w:shd w:val="clear" w:color="auto" w:fill="auto"/>
            <w:noWrap/>
            <w:vAlign w:val="bottom"/>
            <w:hideMark/>
          </w:tcPr>
          <w:p w14:paraId="780273F3" w14:textId="44EC6F0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280" w:type="dxa"/>
            <w:tcBorders>
              <w:top w:val="nil"/>
              <w:left w:val="nil"/>
              <w:bottom w:val="nil"/>
              <w:right w:val="single" w:sz="4" w:space="0" w:color="auto"/>
            </w:tcBorders>
            <w:shd w:val="clear" w:color="auto" w:fill="auto"/>
            <w:noWrap/>
            <w:vAlign w:val="bottom"/>
            <w:hideMark/>
          </w:tcPr>
          <w:p w14:paraId="112733E1" w14:textId="3D6BA9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0.224</w:t>
            </w:r>
          </w:p>
        </w:tc>
      </w:tr>
      <w:tr w:rsidR="007B4784" w:rsidRPr="00C478D4" w14:paraId="357D0E6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tcPr>
          <w:p w14:paraId="0ACA4A7E" w14:textId="7E1F0A9D"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sidR="00A05327">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shd w:val="clear" w:color="auto" w:fill="auto"/>
            <w:noWrap/>
            <w:vAlign w:val="bottom"/>
          </w:tcPr>
          <w:p w14:paraId="0D987AB3" w14:textId="14F3885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vAlign w:val="bottom"/>
          </w:tcPr>
          <w:p w14:paraId="2DA7DDF9" w14:textId="15DE0FD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shd w:val="clear" w:color="auto" w:fill="auto"/>
            <w:noWrap/>
            <w:vAlign w:val="bottom"/>
          </w:tcPr>
          <w:p w14:paraId="1BFB7519" w14:textId="24985A7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vAlign w:val="bottom"/>
          </w:tcPr>
          <w:p w14:paraId="18C7F92E" w14:textId="5E64804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-0.001</w:t>
            </w:r>
          </w:p>
        </w:tc>
        <w:tc>
          <w:tcPr>
            <w:tcW w:w="1280" w:type="dxa"/>
            <w:tcBorders>
              <w:top w:val="nil"/>
              <w:left w:val="nil"/>
              <w:bottom w:val="single" w:sz="4" w:space="0" w:color="auto"/>
              <w:right w:val="single" w:sz="4" w:space="0" w:color="auto"/>
            </w:tcBorders>
            <w:shd w:val="clear" w:color="auto" w:fill="auto"/>
            <w:noWrap/>
            <w:vAlign w:val="bottom"/>
          </w:tcPr>
          <w:p w14:paraId="4AAF1CEC" w14:textId="50996AB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-0.003</w:t>
            </w:r>
          </w:p>
        </w:tc>
        <w:tc>
          <w:tcPr>
            <w:tcW w:w="1280" w:type="dxa"/>
            <w:tcBorders>
              <w:top w:val="nil"/>
              <w:left w:val="nil"/>
              <w:bottom w:val="single" w:sz="4" w:space="0" w:color="auto"/>
              <w:right w:val="single" w:sz="4" w:space="0" w:color="auto"/>
            </w:tcBorders>
            <w:shd w:val="clear" w:color="auto" w:fill="auto"/>
            <w:noWrap/>
            <w:vAlign w:val="bottom"/>
          </w:tcPr>
          <w:p w14:paraId="3AF560F4" w14:textId="289F1F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0.001</w:t>
            </w:r>
          </w:p>
        </w:tc>
        <w:tc>
          <w:tcPr>
            <w:tcW w:w="1280" w:type="dxa"/>
            <w:tcBorders>
              <w:top w:val="nil"/>
              <w:left w:val="nil"/>
              <w:bottom w:val="single" w:sz="4" w:space="0" w:color="auto"/>
              <w:right w:val="single" w:sz="4" w:space="0" w:color="auto"/>
            </w:tcBorders>
            <w:shd w:val="clear" w:color="auto" w:fill="auto"/>
            <w:noWrap/>
            <w:vAlign w:val="bottom"/>
          </w:tcPr>
          <w:p w14:paraId="72953499" w14:textId="7B7A277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280" w:type="dxa"/>
            <w:tcBorders>
              <w:top w:val="nil"/>
              <w:left w:val="nil"/>
              <w:bottom w:val="single" w:sz="4" w:space="0" w:color="auto"/>
              <w:right w:val="single" w:sz="4" w:space="0" w:color="auto"/>
            </w:tcBorders>
            <w:shd w:val="clear" w:color="auto" w:fill="auto"/>
            <w:noWrap/>
            <w:vAlign w:val="bottom"/>
          </w:tcPr>
          <w:p w14:paraId="610FC81E" w14:textId="1849622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0.165</w:t>
            </w:r>
          </w:p>
        </w:tc>
      </w:tr>
    </w:tbl>
    <w:p w14:paraId="57B751D2" w14:textId="77777777" w:rsidR="0067260A" w:rsidRDefault="0067260A" w:rsidP="0067260A">
      <w:pPr>
        <w:rPr>
          <w:b/>
          <w:bCs/>
        </w:rPr>
      </w:pPr>
    </w:p>
    <w:p w14:paraId="4111738A" w14:textId="77777777" w:rsidR="00F14F04" w:rsidRDefault="00F14F04" w:rsidP="0067260A">
      <w:pPr>
        <w:spacing w:line="480" w:lineRule="auto"/>
        <w:rPr>
          <w:rFonts w:ascii="Times New Roman" w:hAnsi="Times New Roman" w:cs="Times New Roman"/>
          <w:b/>
          <w:bCs/>
          <w:sz w:val="24"/>
          <w:szCs w:val="24"/>
        </w:rPr>
      </w:pPr>
    </w:p>
    <w:p w14:paraId="2ECABB62" w14:textId="4BEC0679"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5</w:t>
      </w:r>
      <w:r w:rsidRPr="00B355FD">
        <w:rPr>
          <w:rFonts w:ascii="Times New Roman" w:hAnsi="Times New Roman" w:cs="Times New Roman"/>
          <w:b/>
          <w:bCs/>
          <w:sz w:val="24"/>
          <w:szCs w:val="24"/>
        </w:rPr>
        <w:t xml:space="preserve"> Results of the meta-regression of the overall data set with fluctuation type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1F5003E"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836D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6FE4C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4C0151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F68F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8E5D0F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8ECE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895E45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9669D0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0A2D5E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11A1BA38"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1737FF" w14:textId="66504EB5"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shd w:val="clear" w:color="auto" w:fill="auto"/>
            <w:noWrap/>
            <w:vAlign w:val="bottom"/>
            <w:hideMark/>
          </w:tcPr>
          <w:p w14:paraId="08CBF394" w14:textId="31E85CD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shd w:val="clear" w:color="auto" w:fill="auto"/>
            <w:noWrap/>
            <w:vAlign w:val="bottom"/>
            <w:hideMark/>
          </w:tcPr>
          <w:p w14:paraId="134C2240" w14:textId="3A3F150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6ACAAE8A" w14:textId="211579D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shd w:val="clear" w:color="auto" w:fill="auto"/>
            <w:noWrap/>
            <w:vAlign w:val="bottom"/>
            <w:hideMark/>
          </w:tcPr>
          <w:p w14:paraId="7C96D44C" w14:textId="4FF0FD7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shd w:val="clear" w:color="auto" w:fill="auto"/>
            <w:noWrap/>
            <w:vAlign w:val="bottom"/>
            <w:hideMark/>
          </w:tcPr>
          <w:p w14:paraId="415B64AA" w14:textId="6B385A1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shd w:val="clear" w:color="auto" w:fill="auto"/>
            <w:noWrap/>
            <w:vAlign w:val="bottom"/>
            <w:hideMark/>
          </w:tcPr>
          <w:p w14:paraId="6A31ADBD" w14:textId="6BE5872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shd w:val="clear" w:color="auto" w:fill="auto"/>
            <w:noWrap/>
            <w:vAlign w:val="bottom"/>
            <w:hideMark/>
          </w:tcPr>
          <w:p w14:paraId="0EE31FA7" w14:textId="5F7F298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3A42040A" w14:textId="2C680C3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0.247</w:t>
            </w:r>
          </w:p>
        </w:tc>
      </w:tr>
      <w:tr w:rsidR="007B4784" w:rsidRPr="00C478D4" w14:paraId="409F5BA6"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471ADDF" w14:textId="2EA93EFF"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shd w:val="clear" w:color="auto" w:fill="auto"/>
            <w:noWrap/>
            <w:vAlign w:val="bottom"/>
            <w:hideMark/>
          </w:tcPr>
          <w:p w14:paraId="1827E7FB" w14:textId="2DE28C2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shd w:val="clear" w:color="auto" w:fill="auto"/>
            <w:noWrap/>
            <w:vAlign w:val="bottom"/>
            <w:hideMark/>
          </w:tcPr>
          <w:p w14:paraId="4DFB42DA" w14:textId="6726E9D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3B4087A7" w14:textId="5AE5AF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80</w:t>
            </w:r>
          </w:p>
        </w:tc>
        <w:tc>
          <w:tcPr>
            <w:tcW w:w="1280" w:type="dxa"/>
            <w:tcBorders>
              <w:top w:val="nil"/>
              <w:left w:val="nil"/>
              <w:bottom w:val="single" w:sz="4" w:space="0" w:color="auto"/>
              <w:right w:val="single" w:sz="4" w:space="0" w:color="auto"/>
            </w:tcBorders>
            <w:shd w:val="clear" w:color="auto" w:fill="auto"/>
            <w:noWrap/>
            <w:vAlign w:val="bottom"/>
            <w:hideMark/>
          </w:tcPr>
          <w:p w14:paraId="35A0DF12" w14:textId="389440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shd w:val="clear" w:color="auto" w:fill="auto"/>
            <w:noWrap/>
            <w:vAlign w:val="bottom"/>
            <w:hideMark/>
          </w:tcPr>
          <w:p w14:paraId="779A815D" w14:textId="2A68256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shd w:val="clear" w:color="auto" w:fill="auto"/>
            <w:noWrap/>
            <w:vAlign w:val="bottom"/>
            <w:hideMark/>
          </w:tcPr>
          <w:p w14:paraId="7D61C617" w14:textId="786ECA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shd w:val="clear" w:color="auto" w:fill="auto"/>
            <w:noWrap/>
            <w:vAlign w:val="bottom"/>
            <w:hideMark/>
          </w:tcPr>
          <w:p w14:paraId="2AF9638E" w14:textId="4D6944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3C6D1A86" w14:textId="5A82F41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0.527</w:t>
            </w:r>
          </w:p>
        </w:tc>
      </w:tr>
      <w:tr w:rsidR="007B4784" w:rsidRPr="00C478D4" w14:paraId="148E86FE"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3C8BC865" w14:textId="6CDB56E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shd w:val="clear" w:color="auto" w:fill="auto"/>
            <w:noWrap/>
            <w:vAlign w:val="bottom"/>
            <w:hideMark/>
          </w:tcPr>
          <w:p w14:paraId="5993A368" w14:textId="35A26E8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0FF0A905" w14:textId="3377264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shd w:val="clear" w:color="auto" w:fill="auto"/>
            <w:noWrap/>
            <w:vAlign w:val="bottom"/>
            <w:hideMark/>
          </w:tcPr>
          <w:p w14:paraId="1E90EF4C" w14:textId="7D0562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48</w:t>
            </w:r>
          </w:p>
        </w:tc>
        <w:tc>
          <w:tcPr>
            <w:tcW w:w="1280" w:type="dxa"/>
            <w:tcBorders>
              <w:top w:val="nil"/>
              <w:left w:val="nil"/>
              <w:bottom w:val="single" w:sz="4" w:space="0" w:color="auto"/>
              <w:right w:val="single" w:sz="4" w:space="0" w:color="auto"/>
            </w:tcBorders>
            <w:shd w:val="clear" w:color="auto" w:fill="auto"/>
            <w:noWrap/>
            <w:vAlign w:val="bottom"/>
            <w:hideMark/>
          </w:tcPr>
          <w:p w14:paraId="3938FF37" w14:textId="529E564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5AA3BB31" w14:textId="1F61AC4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shd w:val="clear" w:color="auto" w:fill="auto"/>
            <w:noWrap/>
            <w:vAlign w:val="bottom"/>
            <w:hideMark/>
          </w:tcPr>
          <w:p w14:paraId="56513B50" w14:textId="011BE8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0.026</w:t>
            </w:r>
          </w:p>
        </w:tc>
        <w:tc>
          <w:tcPr>
            <w:tcW w:w="1280" w:type="dxa"/>
            <w:tcBorders>
              <w:top w:val="nil"/>
              <w:left w:val="nil"/>
              <w:bottom w:val="single" w:sz="4" w:space="0" w:color="auto"/>
              <w:right w:val="single" w:sz="4" w:space="0" w:color="auto"/>
            </w:tcBorders>
            <w:shd w:val="clear" w:color="auto" w:fill="auto"/>
            <w:noWrap/>
            <w:vAlign w:val="bottom"/>
            <w:hideMark/>
          </w:tcPr>
          <w:p w14:paraId="055D5737" w14:textId="26A511E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68E782B7" w14:textId="25ABC1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0.918</w:t>
            </w:r>
          </w:p>
        </w:tc>
      </w:tr>
    </w:tbl>
    <w:p w14:paraId="3ADD6FF4" w14:textId="77777777" w:rsidR="0067260A" w:rsidRDefault="0067260A" w:rsidP="0067260A"/>
    <w:p w14:paraId="5C1CA786" w14:textId="668F9BB8"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6</w:t>
      </w:r>
      <w:r w:rsidRPr="00B355FD">
        <w:rPr>
          <w:rFonts w:ascii="Times New Roman" w:hAnsi="Times New Roman" w:cs="Times New Roman"/>
          <w:b/>
          <w:bCs/>
          <w:sz w:val="24"/>
          <w:szCs w:val="24"/>
        </w:rPr>
        <w:t xml:space="preserve"> Results of the meta-regression of the overall data set with phenotypic trait category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77A0A4A3"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53AF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76EF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CE3B9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2D0FE1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B0002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902F5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A0133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50E8B6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A061D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4B0B91FB"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68D90217" w14:textId="4919ECAC"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Biochemical Assay</w:t>
            </w:r>
          </w:p>
        </w:tc>
        <w:tc>
          <w:tcPr>
            <w:tcW w:w="1280" w:type="dxa"/>
            <w:tcBorders>
              <w:top w:val="nil"/>
              <w:left w:val="nil"/>
              <w:bottom w:val="single" w:sz="4" w:space="0" w:color="auto"/>
              <w:right w:val="single" w:sz="4" w:space="0" w:color="auto"/>
            </w:tcBorders>
            <w:shd w:val="clear" w:color="auto" w:fill="auto"/>
            <w:noWrap/>
            <w:vAlign w:val="bottom"/>
            <w:hideMark/>
          </w:tcPr>
          <w:p w14:paraId="68321660" w14:textId="029955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w:t>
            </w:r>
          </w:p>
        </w:tc>
        <w:tc>
          <w:tcPr>
            <w:tcW w:w="1280" w:type="dxa"/>
            <w:tcBorders>
              <w:top w:val="nil"/>
              <w:left w:val="nil"/>
              <w:bottom w:val="single" w:sz="4" w:space="0" w:color="auto"/>
              <w:right w:val="single" w:sz="4" w:space="0" w:color="auto"/>
            </w:tcBorders>
            <w:shd w:val="clear" w:color="auto" w:fill="auto"/>
            <w:noWrap/>
            <w:vAlign w:val="bottom"/>
            <w:hideMark/>
          </w:tcPr>
          <w:p w14:paraId="649161E6" w14:textId="4F76695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w:t>
            </w:r>
          </w:p>
        </w:tc>
        <w:tc>
          <w:tcPr>
            <w:tcW w:w="1417" w:type="dxa"/>
            <w:tcBorders>
              <w:top w:val="nil"/>
              <w:left w:val="nil"/>
              <w:bottom w:val="single" w:sz="4" w:space="0" w:color="auto"/>
              <w:right w:val="single" w:sz="4" w:space="0" w:color="auto"/>
            </w:tcBorders>
            <w:shd w:val="clear" w:color="auto" w:fill="auto"/>
            <w:noWrap/>
            <w:vAlign w:val="bottom"/>
            <w:hideMark/>
          </w:tcPr>
          <w:p w14:paraId="3865AC84" w14:textId="0CB4DBE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32</w:t>
            </w:r>
          </w:p>
        </w:tc>
        <w:tc>
          <w:tcPr>
            <w:tcW w:w="1280" w:type="dxa"/>
            <w:tcBorders>
              <w:top w:val="nil"/>
              <w:left w:val="nil"/>
              <w:bottom w:val="single" w:sz="4" w:space="0" w:color="auto"/>
              <w:right w:val="single" w:sz="4" w:space="0" w:color="auto"/>
            </w:tcBorders>
            <w:shd w:val="clear" w:color="auto" w:fill="auto"/>
            <w:noWrap/>
            <w:vAlign w:val="bottom"/>
            <w:hideMark/>
          </w:tcPr>
          <w:p w14:paraId="2F981660" w14:textId="1164B9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789F3338" w14:textId="601F182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-0.032</w:t>
            </w:r>
          </w:p>
        </w:tc>
        <w:tc>
          <w:tcPr>
            <w:tcW w:w="1280" w:type="dxa"/>
            <w:tcBorders>
              <w:top w:val="nil"/>
              <w:left w:val="nil"/>
              <w:bottom w:val="single" w:sz="4" w:space="0" w:color="auto"/>
              <w:right w:val="single" w:sz="4" w:space="0" w:color="auto"/>
            </w:tcBorders>
            <w:shd w:val="clear" w:color="auto" w:fill="auto"/>
            <w:noWrap/>
            <w:vAlign w:val="bottom"/>
            <w:hideMark/>
          </w:tcPr>
          <w:p w14:paraId="0E7CDD17" w14:textId="23ED8E7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0.034</w:t>
            </w:r>
          </w:p>
        </w:tc>
        <w:tc>
          <w:tcPr>
            <w:tcW w:w="1280" w:type="dxa"/>
            <w:tcBorders>
              <w:top w:val="nil"/>
              <w:left w:val="nil"/>
              <w:bottom w:val="single" w:sz="4" w:space="0" w:color="auto"/>
              <w:right w:val="single" w:sz="4" w:space="0" w:color="auto"/>
            </w:tcBorders>
            <w:shd w:val="clear" w:color="auto" w:fill="auto"/>
            <w:noWrap/>
            <w:vAlign w:val="bottom"/>
            <w:hideMark/>
          </w:tcPr>
          <w:p w14:paraId="673A64A4" w14:textId="6B7F5B5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4633C4A4" w14:textId="0FDF4EC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0.939</w:t>
            </w:r>
          </w:p>
        </w:tc>
      </w:tr>
      <w:tr w:rsidR="007B4784" w:rsidRPr="000E78C3" w14:paraId="170FEFA4"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15EC3230" w14:textId="04DEEB9D"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Life-History Traits</w:t>
            </w:r>
          </w:p>
        </w:tc>
        <w:tc>
          <w:tcPr>
            <w:tcW w:w="1280" w:type="dxa"/>
            <w:tcBorders>
              <w:top w:val="nil"/>
              <w:left w:val="nil"/>
              <w:bottom w:val="single" w:sz="4" w:space="0" w:color="auto"/>
              <w:right w:val="single" w:sz="4" w:space="0" w:color="auto"/>
            </w:tcBorders>
            <w:shd w:val="clear" w:color="auto" w:fill="auto"/>
            <w:noWrap/>
            <w:vAlign w:val="bottom"/>
            <w:hideMark/>
          </w:tcPr>
          <w:p w14:paraId="214E1369" w14:textId="7701910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28</w:t>
            </w:r>
          </w:p>
        </w:tc>
        <w:tc>
          <w:tcPr>
            <w:tcW w:w="1280" w:type="dxa"/>
            <w:tcBorders>
              <w:top w:val="nil"/>
              <w:left w:val="nil"/>
              <w:bottom w:val="single" w:sz="4" w:space="0" w:color="auto"/>
              <w:right w:val="single" w:sz="4" w:space="0" w:color="auto"/>
            </w:tcBorders>
            <w:shd w:val="clear" w:color="auto" w:fill="auto"/>
            <w:noWrap/>
            <w:vAlign w:val="bottom"/>
            <w:hideMark/>
          </w:tcPr>
          <w:p w14:paraId="4B4B70EB" w14:textId="122636E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30</w:t>
            </w:r>
          </w:p>
        </w:tc>
        <w:tc>
          <w:tcPr>
            <w:tcW w:w="1417" w:type="dxa"/>
            <w:tcBorders>
              <w:top w:val="nil"/>
              <w:left w:val="nil"/>
              <w:bottom w:val="single" w:sz="4" w:space="0" w:color="auto"/>
              <w:right w:val="single" w:sz="4" w:space="0" w:color="auto"/>
            </w:tcBorders>
            <w:shd w:val="clear" w:color="auto" w:fill="auto"/>
            <w:noWrap/>
            <w:vAlign w:val="bottom"/>
            <w:hideMark/>
          </w:tcPr>
          <w:p w14:paraId="2837D60B" w14:textId="5F140E2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68</w:t>
            </w:r>
          </w:p>
        </w:tc>
        <w:tc>
          <w:tcPr>
            <w:tcW w:w="1280" w:type="dxa"/>
            <w:tcBorders>
              <w:top w:val="nil"/>
              <w:left w:val="nil"/>
              <w:bottom w:val="single" w:sz="4" w:space="0" w:color="auto"/>
              <w:right w:val="single" w:sz="4" w:space="0" w:color="auto"/>
            </w:tcBorders>
            <w:shd w:val="clear" w:color="auto" w:fill="auto"/>
            <w:noWrap/>
            <w:vAlign w:val="bottom"/>
            <w:hideMark/>
          </w:tcPr>
          <w:p w14:paraId="011B2257" w14:textId="1F700C1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09011BE1" w14:textId="288DB0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-0.004</w:t>
            </w:r>
          </w:p>
        </w:tc>
        <w:tc>
          <w:tcPr>
            <w:tcW w:w="1280" w:type="dxa"/>
            <w:tcBorders>
              <w:top w:val="nil"/>
              <w:left w:val="nil"/>
              <w:bottom w:val="single" w:sz="4" w:space="0" w:color="auto"/>
              <w:right w:val="single" w:sz="4" w:space="0" w:color="auto"/>
            </w:tcBorders>
            <w:shd w:val="clear" w:color="auto" w:fill="auto"/>
            <w:noWrap/>
            <w:vAlign w:val="bottom"/>
            <w:hideMark/>
          </w:tcPr>
          <w:p w14:paraId="0A974A07" w14:textId="5EC60F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shd w:val="clear" w:color="auto" w:fill="auto"/>
            <w:noWrap/>
            <w:vAlign w:val="bottom"/>
            <w:hideMark/>
          </w:tcPr>
          <w:p w14:paraId="68FFB1DD" w14:textId="6F3C7BF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34576023" w14:textId="7E6C20B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0.138</w:t>
            </w:r>
          </w:p>
        </w:tc>
      </w:tr>
      <w:tr w:rsidR="007B4784" w:rsidRPr="000E78C3" w14:paraId="3BBE528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596920A5" w14:textId="153128D0"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Morphology</w:t>
            </w:r>
          </w:p>
        </w:tc>
        <w:tc>
          <w:tcPr>
            <w:tcW w:w="1280" w:type="dxa"/>
            <w:tcBorders>
              <w:top w:val="nil"/>
              <w:left w:val="nil"/>
              <w:bottom w:val="single" w:sz="4" w:space="0" w:color="auto"/>
              <w:right w:val="single" w:sz="4" w:space="0" w:color="auto"/>
            </w:tcBorders>
            <w:shd w:val="clear" w:color="auto" w:fill="auto"/>
            <w:noWrap/>
            <w:vAlign w:val="bottom"/>
            <w:hideMark/>
          </w:tcPr>
          <w:p w14:paraId="31165161" w14:textId="19F77CE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w:t>
            </w:r>
          </w:p>
        </w:tc>
        <w:tc>
          <w:tcPr>
            <w:tcW w:w="1280" w:type="dxa"/>
            <w:tcBorders>
              <w:top w:val="nil"/>
              <w:left w:val="nil"/>
              <w:bottom w:val="single" w:sz="4" w:space="0" w:color="auto"/>
              <w:right w:val="single" w:sz="4" w:space="0" w:color="auto"/>
            </w:tcBorders>
            <w:shd w:val="clear" w:color="auto" w:fill="auto"/>
            <w:noWrap/>
            <w:vAlign w:val="bottom"/>
            <w:hideMark/>
          </w:tcPr>
          <w:p w14:paraId="403CBE3F" w14:textId="4680168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23</w:t>
            </w:r>
          </w:p>
        </w:tc>
        <w:tc>
          <w:tcPr>
            <w:tcW w:w="1417" w:type="dxa"/>
            <w:tcBorders>
              <w:top w:val="nil"/>
              <w:left w:val="nil"/>
              <w:bottom w:val="single" w:sz="4" w:space="0" w:color="auto"/>
              <w:right w:val="single" w:sz="4" w:space="0" w:color="auto"/>
            </w:tcBorders>
            <w:shd w:val="clear" w:color="auto" w:fill="auto"/>
            <w:noWrap/>
            <w:vAlign w:val="bottom"/>
            <w:hideMark/>
          </w:tcPr>
          <w:p w14:paraId="755B3FB7" w14:textId="3AED9DC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shd w:val="clear" w:color="auto" w:fill="auto"/>
            <w:noWrap/>
            <w:vAlign w:val="bottom"/>
            <w:hideMark/>
          </w:tcPr>
          <w:p w14:paraId="48A83E99" w14:textId="48CB8A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79765BCE" w14:textId="437A1B9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-0.017</w:t>
            </w:r>
          </w:p>
        </w:tc>
        <w:tc>
          <w:tcPr>
            <w:tcW w:w="1280" w:type="dxa"/>
            <w:tcBorders>
              <w:top w:val="nil"/>
              <w:left w:val="nil"/>
              <w:bottom w:val="single" w:sz="4" w:space="0" w:color="auto"/>
              <w:right w:val="single" w:sz="4" w:space="0" w:color="auto"/>
            </w:tcBorders>
            <w:shd w:val="clear" w:color="auto" w:fill="auto"/>
            <w:noWrap/>
            <w:vAlign w:val="bottom"/>
            <w:hideMark/>
          </w:tcPr>
          <w:p w14:paraId="4CACE113" w14:textId="3E8201F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0.015</w:t>
            </w:r>
          </w:p>
        </w:tc>
        <w:tc>
          <w:tcPr>
            <w:tcW w:w="1280" w:type="dxa"/>
            <w:tcBorders>
              <w:top w:val="nil"/>
              <w:left w:val="nil"/>
              <w:bottom w:val="single" w:sz="4" w:space="0" w:color="auto"/>
              <w:right w:val="single" w:sz="4" w:space="0" w:color="auto"/>
            </w:tcBorders>
            <w:shd w:val="clear" w:color="auto" w:fill="auto"/>
            <w:noWrap/>
            <w:vAlign w:val="bottom"/>
            <w:hideMark/>
          </w:tcPr>
          <w:p w14:paraId="1F437DD5" w14:textId="1C91655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7B3F0561" w14:textId="10E8F4C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0.913</w:t>
            </w:r>
          </w:p>
        </w:tc>
      </w:tr>
      <w:tr w:rsidR="007B4784" w:rsidRPr="000E78C3" w14:paraId="70409815"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6FC082" w14:textId="54031EAE"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Physiological</w:t>
            </w:r>
          </w:p>
        </w:tc>
        <w:tc>
          <w:tcPr>
            <w:tcW w:w="1280" w:type="dxa"/>
            <w:tcBorders>
              <w:top w:val="nil"/>
              <w:left w:val="nil"/>
              <w:bottom w:val="single" w:sz="4" w:space="0" w:color="auto"/>
              <w:right w:val="single" w:sz="4" w:space="0" w:color="auto"/>
            </w:tcBorders>
            <w:shd w:val="clear" w:color="auto" w:fill="auto"/>
            <w:noWrap/>
            <w:vAlign w:val="bottom"/>
            <w:hideMark/>
          </w:tcPr>
          <w:p w14:paraId="4D39040E" w14:textId="16BCCF6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shd w:val="clear" w:color="auto" w:fill="auto"/>
            <w:noWrap/>
            <w:vAlign w:val="bottom"/>
            <w:hideMark/>
          </w:tcPr>
          <w:p w14:paraId="1F5D7C35" w14:textId="646C91B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12</w:t>
            </w:r>
          </w:p>
        </w:tc>
        <w:tc>
          <w:tcPr>
            <w:tcW w:w="1417" w:type="dxa"/>
            <w:tcBorders>
              <w:top w:val="nil"/>
              <w:left w:val="nil"/>
              <w:bottom w:val="single" w:sz="4" w:space="0" w:color="auto"/>
              <w:right w:val="single" w:sz="4" w:space="0" w:color="auto"/>
            </w:tcBorders>
            <w:shd w:val="clear" w:color="auto" w:fill="auto"/>
            <w:noWrap/>
            <w:vAlign w:val="bottom"/>
            <w:hideMark/>
          </w:tcPr>
          <w:p w14:paraId="6072BF0A" w14:textId="341F96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41</w:t>
            </w:r>
          </w:p>
        </w:tc>
        <w:tc>
          <w:tcPr>
            <w:tcW w:w="1280" w:type="dxa"/>
            <w:tcBorders>
              <w:top w:val="nil"/>
              <w:left w:val="nil"/>
              <w:bottom w:val="single" w:sz="4" w:space="0" w:color="auto"/>
              <w:right w:val="single" w:sz="4" w:space="0" w:color="auto"/>
            </w:tcBorders>
            <w:shd w:val="clear" w:color="auto" w:fill="auto"/>
            <w:noWrap/>
            <w:vAlign w:val="bottom"/>
            <w:hideMark/>
          </w:tcPr>
          <w:p w14:paraId="2D17CEE8" w14:textId="3ADB28E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05695FD2" w14:textId="04BD9E3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-0.024</w:t>
            </w:r>
          </w:p>
        </w:tc>
        <w:tc>
          <w:tcPr>
            <w:tcW w:w="1280" w:type="dxa"/>
            <w:tcBorders>
              <w:top w:val="nil"/>
              <w:left w:val="nil"/>
              <w:bottom w:val="single" w:sz="4" w:space="0" w:color="auto"/>
              <w:right w:val="single" w:sz="4" w:space="0" w:color="auto"/>
            </w:tcBorders>
            <w:shd w:val="clear" w:color="auto" w:fill="auto"/>
            <w:noWrap/>
            <w:vAlign w:val="bottom"/>
            <w:hideMark/>
          </w:tcPr>
          <w:p w14:paraId="368D9DFB" w14:textId="796C15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0.019</w:t>
            </w:r>
          </w:p>
        </w:tc>
        <w:tc>
          <w:tcPr>
            <w:tcW w:w="1280" w:type="dxa"/>
            <w:tcBorders>
              <w:top w:val="nil"/>
              <w:left w:val="nil"/>
              <w:bottom w:val="single" w:sz="4" w:space="0" w:color="auto"/>
              <w:right w:val="single" w:sz="4" w:space="0" w:color="auto"/>
            </w:tcBorders>
            <w:shd w:val="clear" w:color="auto" w:fill="auto"/>
            <w:noWrap/>
            <w:vAlign w:val="bottom"/>
            <w:hideMark/>
          </w:tcPr>
          <w:p w14:paraId="71F283D7" w14:textId="42866CF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7FB8D141" w14:textId="3A0E673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0.834</w:t>
            </w:r>
          </w:p>
        </w:tc>
      </w:tr>
    </w:tbl>
    <w:p w14:paraId="79174600" w14:textId="77777777" w:rsidR="0067260A" w:rsidRDefault="0067260A" w:rsidP="0067260A"/>
    <w:p w14:paraId="0CE56F41" w14:textId="2ADA1111"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7</w:t>
      </w:r>
      <w:r w:rsidRPr="00B355FD">
        <w:rPr>
          <w:rFonts w:ascii="Times New Roman" w:hAnsi="Times New Roman" w:cs="Times New Roman"/>
          <w:b/>
          <w:bCs/>
          <w:sz w:val="24"/>
          <w:szCs w:val="24"/>
        </w:rPr>
        <w:t xml:space="preserve"> Results of the meta-regression of the overall data set with specific phenotypic traits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51E384B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8E9D0D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FD220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60FCF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924A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241AB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C51D06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B478C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89313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32188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7335DFFC"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2067A851" w14:textId="559B7B81"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Development Time</w:t>
            </w:r>
          </w:p>
        </w:tc>
        <w:tc>
          <w:tcPr>
            <w:tcW w:w="1280" w:type="dxa"/>
            <w:tcBorders>
              <w:top w:val="nil"/>
              <w:left w:val="nil"/>
              <w:bottom w:val="single" w:sz="4" w:space="0" w:color="auto"/>
              <w:right w:val="single" w:sz="4" w:space="0" w:color="auto"/>
            </w:tcBorders>
            <w:shd w:val="clear" w:color="auto" w:fill="auto"/>
            <w:noWrap/>
            <w:hideMark/>
          </w:tcPr>
          <w:p w14:paraId="43B0EF9C" w14:textId="48DDF6B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26</w:t>
            </w:r>
          </w:p>
        </w:tc>
        <w:tc>
          <w:tcPr>
            <w:tcW w:w="1280" w:type="dxa"/>
            <w:tcBorders>
              <w:top w:val="nil"/>
              <w:left w:val="nil"/>
              <w:bottom w:val="single" w:sz="4" w:space="0" w:color="auto"/>
              <w:right w:val="single" w:sz="4" w:space="0" w:color="auto"/>
            </w:tcBorders>
            <w:shd w:val="clear" w:color="auto" w:fill="auto"/>
            <w:noWrap/>
            <w:hideMark/>
          </w:tcPr>
          <w:p w14:paraId="75E518BF" w14:textId="064F28D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27</w:t>
            </w:r>
          </w:p>
        </w:tc>
        <w:tc>
          <w:tcPr>
            <w:tcW w:w="1417" w:type="dxa"/>
            <w:tcBorders>
              <w:top w:val="nil"/>
              <w:left w:val="nil"/>
              <w:bottom w:val="single" w:sz="4" w:space="0" w:color="auto"/>
              <w:right w:val="single" w:sz="4" w:space="0" w:color="auto"/>
            </w:tcBorders>
            <w:shd w:val="clear" w:color="auto" w:fill="auto"/>
            <w:noWrap/>
            <w:hideMark/>
          </w:tcPr>
          <w:p w14:paraId="70F358DC" w14:textId="25DFAAA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46</w:t>
            </w:r>
          </w:p>
        </w:tc>
        <w:tc>
          <w:tcPr>
            <w:tcW w:w="1280" w:type="dxa"/>
            <w:tcBorders>
              <w:top w:val="nil"/>
              <w:left w:val="nil"/>
              <w:bottom w:val="single" w:sz="4" w:space="0" w:color="auto"/>
              <w:right w:val="single" w:sz="4" w:space="0" w:color="auto"/>
            </w:tcBorders>
            <w:shd w:val="clear" w:color="auto" w:fill="auto"/>
            <w:noWrap/>
            <w:hideMark/>
          </w:tcPr>
          <w:p w14:paraId="42A4EB54" w14:textId="10A3D3D8"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w:t>
            </w:r>
          </w:p>
        </w:tc>
        <w:tc>
          <w:tcPr>
            <w:tcW w:w="1280" w:type="dxa"/>
            <w:tcBorders>
              <w:top w:val="nil"/>
              <w:left w:val="nil"/>
              <w:bottom w:val="single" w:sz="4" w:space="0" w:color="auto"/>
              <w:right w:val="single" w:sz="4" w:space="0" w:color="auto"/>
            </w:tcBorders>
            <w:shd w:val="clear" w:color="auto" w:fill="auto"/>
            <w:noWrap/>
            <w:hideMark/>
          </w:tcPr>
          <w:p w14:paraId="4BE4D5A6" w14:textId="7802B7E4"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0.004</w:t>
            </w:r>
          </w:p>
        </w:tc>
        <w:tc>
          <w:tcPr>
            <w:tcW w:w="1280" w:type="dxa"/>
            <w:tcBorders>
              <w:top w:val="nil"/>
              <w:left w:val="nil"/>
              <w:bottom w:val="single" w:sz="4" w:space="0" w:color="auto"/>
              <w:right w:val="single" w:sz="4" w:space="0" w:color="auto"/>
            </w:tcBorders>
            <w:shd w:val="clear" w:color="auto" w:fill="auto"/>
            <w:noWrap/>
            <w:hideMark/>
          </w:tcPr>
          <w:p w14:paraId="24E51CDE" w14:textId="1B55AF66"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0.016</w:t>
            </w:r>
          </w:p>
        </w:tc>
        <w:tc>
          <w:tcPr>
            <w:tcW w:w="1280" w:type="dxa"/>
            <w:tcBorders>
              <w:top w:val="nil"/>
              <w:left w:val="nil"/>
              <w:bottom w:val="single" w:sz="4" w:space="0" w:color="auto"/>
              <w:right w:val="single" w:sz="4" w:space="0" w:color="auto"/>
            </w:tcBorders>
            <w:shd w:val="clear" w:color="auto" w:fill="auto"/>
            <w:noWrap/>
            <w:hideMark/>
          </w:tcPr>
          <w:p w14:paraId="04914925" w14:textId="4136A26A"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54AFB169" w14:textId="6801857C"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0.002</w:t>
            </w:r>
          </w:p>
        </w:tc>
      </w:tr>
      <w:tr w:rsidR="007B4784" w:rsidRPr="000E78C3" w14:paraId="71AB71BD"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74DEB464" w14:textId="1D6AE31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Length</w:t>
            </w:r>
          </w:p>
        </w:tc>
        <w:tc>
          <w:tcPr>
            <w:tcW w:w="1280" w:type="dxa"/>
            <w:tcBorders>
              <w:top w:val="nil"/>
              <w:left w:val="nil"/>
              <w:bottom w:val="single" w:sz="4" w:space="0" w:color="auto"/>
              <w:right w:val="single" w:sz="4" w:space="0" w:color="auto"/>
            </w:tcBorders>
            <w:shd w:val="clear" w:color="auto" w:fill="auto"/>
            <w:noWrap/>
            <w:hideMark/>
          </w:tcPr>
          <w:p w14:paraId="1EBB4542" w14:textId="28973C5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w:t>
            </w:r>
          </w:p>
        </w:tc>
        <w:tc>
          <w:tcPr>
            <w:tcW w:w="1280" w:type="dxa"/>
            <w:tcBorders>
              <w:top w:val="nil"/>
              <w:left w:val="nil"/>
              <w:bottom w:val="single" w:sz="4" w:space="0" w:color="auto"/>
              <w:right w:val="single" w:sz="4" w:space="0" w:color="auto"/>
            </w:tcBorders>
            <w:shd w:val="clear" w:color="auto" w:fill="auto"/>
            <w:noWrap/>
            <w:hideMark/>
          </w:tcPr>
          <w:p w14:paraId="115CC23B" w14:textId="4CF335B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10</w:t>
            </w:r>
          </w:p>
        </w:tc>
        <w:tc>
          <w:tcPr>
            <w:tcW w:w="1417" w:type="dxa"/>
            <w:tcBorders>
              <w:top w:val="nil"/>
              <w:left w:val="nil"/>
              <w:bottom w:val="single" w:sz="4" w:space="0" w:color="auto"/>
              <w:right w:val="single" w:sz="4" w:space="0" w:color="auto"/>
            </w:tcBorders>
            <w:shd w:val="clear" w:color="auto" w:fill="auto"/>
            <w:noWrap/>
            <w:hideMark/>
          </w:tcPr>
          <w:p w14:paraId="2E940F53" w14:textId="2960925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14</w:t>
            </w:r>
          </w:p>
        </w:tc>
        <w:tc>
          <w:tcPr>
            <w:tcW w:w="1280" w:type="dxa"/>
            <w:tcBorders>
              <w:top w:val="nil"/>
              <w:left w:val="nil"/>
              <w:bottom w:val="single" w:sz="4" w:space="0" w:color="auto"/>
              <w:right w:val="single" w:sz="4" w:space="0" w:color="auto"/>
            </w:tcBorders>
            <w:shd w:val="clear" w:color="auto" w:fill="auto"/>
            <w:noWrap/>
            <w:hideMark/>
          </w:tcPr>
          <w:p w14:paraId="011CBE58" w14:textId="78DAB3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0.004</w:t>
            </w:r>
          </w:p>
        </w:tc>
        <w:tc>
          <w:tcPr>
            <w:tcW w:w="1280" w:type="dxa"/>
            <w:tcBorders>
              <w:top w:val="nil"/>
              <w:left w:val="nil"/>
              <w:bottom w:val="single" w:sz="4" w:space="0" w:color="auto"/>
              <w:right w:val="single" w:sz="4" w:space="0" w:color="auto"/>
            </w:tcBorders>
            <w:shd w:val="clear" w:color="auto" w:fill="auto"/>
            <w:noWrap/>
            <w:hideMark/>
          </w:tcPr>
          <w:p w14:paraId="46BEEB9E" w14:textId="7923242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-0.006</w:t>
            </w:r>
          </w:p>
        </w:tc>
        <w:tc>
          <w:tcPr>
            <w:tcW w:w="1280" w:type="dxa"/>
            <w:tcBorders>
              <w:top w:val="nil"/>
              <w:left w:val="nil"/>
              <w:bottom w:val="single" w:sz="4" w:space="0" w:color="auto"/>
              <w:right w:val="single" w:sz="4" w:space="0" w:color="auto"/>
            </w:tcBorders>
            <w:shd w:val="clear" w:color="auto" w:fill="auto"/>
            <w:noWrap/>
            <w:hideMark/>
          </w:tcPr>
          <w:p w14:paraId="2561E857" w14:textId="542FFE0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0.015</w:t>
            </w:r>
          </w:p>
        </w:tc>
        <w:tc>
          <w:tcPr>
            <w:tcW w:w="1280" w:type="dxa"/>
            <w:tcBorders>
              <w:top w:val="nil"/>
              <w:left w:val="nil"/>
              <w:bottom w:val="single" w:sz="4" w:space="0" w:color="auto"/>
              <w:right w:val="single" w:sz="4" w:space="0" w:color="auto"/>
            </w:tcBorders>
            <w:shd w:val="clear" w:color="auto" w:fill="auto"/>
            <w:noWrap/>
            <w:hideMark/>
          </w:tcPr>
          <w:p w14:paraId="381B0BAD" w14:textId="503071F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009BBCED" w14:textId="6D90BF0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0.425</w:t>
            </w:r>
          </w:p>
        </w:tc>
      </w:tr>
      <w:tr w:rsidR="007B4784" w:rsidRPr="000E78C3" w14:paraId="379A98BD"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59374EDB" w14:textId="64FD9FD9"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Mass</w:t>
            </w:r>
          </w:p>
        </w:tc>
        <w:tc>
          <w:tcPr>
            <w:tcW w:w="1280" w:type="dxa"/>
            <w:tcBorders>
              <w:top w:val="nil"/>
              <w:left w:val="nil"/>
              <w:bottom w:val="single" w:sz="4" w:space="0" w:color="auto"/>
              <w:right w:val="single" w:sz="4" w:space="0" w:color="auto"/>
            </w:tcBorders>
            <w:shd w:val="clear" w:color="auto" w:fill="auto"/>
            <w:noWrap/>
            <w:hideMark/>
          </w:tcPr>
          <w:p w14:paraId="39D8FBDB" w14:textId="70EA311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12</w:t>
            </w:r>
          </w:p>
        </w:tc>
        <w:tc>
          <w:tcPr>
            <w:tcW w:w="1280" w:type="dxa"/>
            <w:tcBorders>
              <w:top w:val="nil"/>
              <w:left w:val="nil"/>
              <w:bottom w:val="single" w:sz="4" w:space="0" w:color="auto"/>
              <w:right w:val="single" w:sz="4" w:space="0" w:color="auto"/>
            </w:tcBorders>
            <w:shd w:val="clear" w:color="auto" w:fill="auto"/>
            <w:noWrap/>
            <w:hideMark/>
          </w:tcPr>
          <w:p w14:paraId="5442C14C" w14:textId="636ABA8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14</w:t>
            </w:r>
          </w:p>
        </w:tc>
        <w:tc>
          <w:tcPr>
            <w:tcW w:w="1417" w:type="dxa"/>
            <w:tcBorders>
              <w:top w:val="nil"/>
              <w:left w:val="nil"/>
              <w:bottom w:val="single" w:sz="4" w:space="0" w:color="auto"/>
              <w:right w:val="single" w:sz="4" w:space="0" w:color="auto"/>
            </w:tcBorders>
            <w:shd w:val="clear" w:color="auto" w:fill="auto"/>
            <w:noWrap/>
            <w:hideMark/>
          </w:tcPr>
          <w:p w14:paraId="1FFE580E" w14:textId="10822E6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25</w:t>
            </w:r>
          </w:p>
        </w:tc>
        <w:tc>
          <w:tcPr>
            <w:tcW w:w="1280" w:type="dxa"/>
            <w:tcBorders>
              <w:top w:val="nil"/>
              <w:left w:val="nil"/>
              <w:bottom w:val="single" w:sz="4" w:space="0" w:color="auto"/>
              <w:right w:val="single" w:sz="4" w:space="0" w:color="auto"/>
            </w:tcBorders>
            <w:shd w:val="clear" w:color="auto" w:fill="auto"/>
            <w:noWrap/>
            <w:hideMark/>
          </w:tcPr>
          <w:p w14:paraId="7B84C396" w14:textId="6D3ACDBA"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-0.016</w:t>
            </w:r>
          </w:p>
        </w:tc>
        <w:tc>
          <w:tcPr>
            <w:tcW w:w="1280" w:type="dxa"/>
            <w:tcBorders>
              <w:top w:val="nil"/>
              <w:left w:val="nil"/>
              <w:bottom w:val="single" w:sz="4" w:space="0" w:color="auto"/>
              <w:right w:val="single" w:sz="4" w:space="0" w:color="auto"/>
            </w:tcBorders>
            <w:shd w:val="clear" w:color="auto" w:fill="auto"/>
            <w:noWrap/>
            <w:hideMark/>
          </w:tcPr>
          <w:p w14:paraId="2F503BAB" w14:textId="03F34E23"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-0.025</w:t>
            </w:r>
          </w:p>
        </w:tc>
        <w:tc>
          <w:tcPr>
            <w:tcW w:w="1280" w:type="dxa"/>
            <w:tcBorders>
              <w:top w:val="nil"/>
              <w:left w:val="nil"/>
              <w:bottom w:val="single" w:sz="4" w:space="0" w:color="auto"/>
              <w:right w:val="single" w:sz="4" w:space="0" w:color="auto"/>
            </w:tcBorders>
            <w:shd w:val="clear" w:color="auto" w:fill="auto"/>
            <w:noWrap/>
            <w:hideMark/>
          </w:tcPr>
          <w:p w14:paraId="340DD16F" w14:textId="2809480B"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-0.007</w:t>
            </w:r>
          </w:p>
        </w:tc>
        <w:tc>
          <w:tcPr>
            <w:tcW w:w="1280" w:type="dxa"/>
            <w:tcBorders>
              <w:top w:val="nil"/>
              <w:left w:val="nil"/>
              <w:bottom w:val="single" w:sz="4" w:space="0" w:color="auto"/>
              <w:right w:val="single" w:sz="4" w:space="0" w:color="auto"/>
            </w:tcBorders>
            <w:shd w:val="clear" w:color="auto" w:fill="auto"/>
            <w:noWrap/>
            <w:hideMark/>
          </w:tcPr>
          <w:p w14:paraId="11285FA7" w14:textId="071D91BC"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54EA325A" w14:textId="146C9491"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0.001</w:t>
            </w:r>
          </w:p>
        </w:tc>
      </w:tr>
      <w:tr w:rsidR="007B4784" w:rsidRPr="000E78C3" w14:paraId="0925667B"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40E24FAB" w14:textId="248C4C27"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Metabolic Rate</w:t>
            </w:r>
          </w:p>
        </w:tc>
        <w:tc>
          <w:tcPr>
            <w:tcW w:w="1280" w:type="dxa"/>
            <w:tcBorders>
              <w:top w:val="nil"/>
              <w:left w:val="nil"/>
              <w:bottom w:val="single" w:sz="4" w:space="0" w:color="auto"/>
              <w:right w:val="single" w:sz="4" w:space="0" w:color="auto"/>
            </w:tcBorders>
            <w:shd w:val="clear" w:color="auto" w:fill="auto"/>
            <w:noWrap/>
            <w:hideMark/>
          </w:tcPr>
          <w:p w14:paraId="45173820" w14:textId="355246F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6</w:t>
            </w:r>
          </w:p>
        </w:tc>
        <w:tc>
          <w:tcPr>
            <w:tcW w:w="1280" w:type="dxa"/>
            <w:tcBorders>
              <w:top w:val="nil"/>
              <w:left w:val="nil"/>
              <w:bottom w:val="single" w:sz="4" w:space="0" w:color="auto"/>
              <w:right w:val="single" w:sz="4" w:space="0" w:color="auto"/>
            </w:tcBorders>
            <w:shd w:val="clear" w:color="auto" w:fill="auto"/>
            <w:noWrap/>
            <w:hideMark/>
          </w:tcPr>
          <w:p w14:paraId="26D0F7C5" w14:textId="3079408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5</w:t>
            </w:r>
          </w:p>
        </w:tc>
        <w:tc>
          <w:tcPr>
            <w:tcW w:w="1417" w:type="dxa"/>
            <w:tcBorders>
              <w:top w:val="nil"/>
              <w:left w:val="nil"/>
              <w:bottom w:val="single" w:sz="4" w:space="0" w:color="auto"/>
              <w:right w:val="single" w:sz="4" w:space="0" w:color="auto"/>
            </w:tcBorders>
            <w:shd w:val="clear" w:color="auto" w:fill="auto"/>
            <w:noWrap/>
            <w:hideMark/>
          </w:tcPr>
          <w:p w14:paraId="39BE19BB" w14:textId="36AE64B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12</w:t>
            </w:r>
          </w:p>
        </w:tc>
        <w:tc>
          <w:tcPr>
            <w:tcW w:w="1280" w:type="dxa"/>
            <w:tcBorders>
              <w:top w:val="nil"/>
              <w:left w:val="nil"/>
              <w:bottom w:val="single" w:sz="4" w:space="0" w:color="auto"/>
              <w:right w:val="single" w:sz="4" w:space="0" w:color="auto"/>
            </w:tcBorders>
            <w:shd w:val="clear" w:color="auto" w:fill="auto"/>
            <w:noWrap/>
            <w:hideMark/>
          </w:tcPr>
          <w:p w14:paraId="4CEDFA9E" w14:textId="5B5ADE9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-0.005</w:t>
            </w:r>
          </w:p>
        </w:tc>
        <w:tc>
          <w:tcPr>
            <w:tcW w:w="1280" w:type="dxa"/>
            <w:tcBorders>
              <w:top w:val="nil"/>
              <w:left w:val="nil"/>
              <w:bottom w:val="single" w:sz="4" w:space="0" w:color="auto"/>
              <w:right w:val="single" w:sz="4" w:space="0" w:color="auto"/>
            </w:tcBorders>
            <w:shd w:val="clear" w:color="auto" w:fill="auto"/>
            <w:noWrap/>
            <w:hideMark/>
          </w:tcPr>
          <w:p w14:paraId="60B45783" w14:textId="4819B7A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-0.029</w:t>
            </w:r>
          </w:p>
        </w:tc>
        <w:tc>
          <w:tcPr>
            <w:tcW w:w="1280" w:type="dxa"/>
            <w:tcBorders>
              <w:top w:val="nil"/>
              <w:left w:val="nil"/>
              <w:bottom w:val="single" w:sz="4" w:space="0" w:color="auto"/>
              <w:right w:val="single" w:sz="4" w:space="0" w:color="auto"/>
            </w:tcBorders>
            <w:shd w:val="clear" w:color="auto" w:fill="auto"/>
            <w:noWrap/>
            <w:hideMark/>
          </w:tcPr>
          <w:p w14:paraId="018E2DD0" w14:textId="1DA713A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0.019</w:t>
            </w:r>
          </w:p>
        </w:tc>
        <w:tc>
          <w:tcPr>
            <w:tcW w:w="1280" w:type="dxa"/>
            <w:tcBorders>
              <w:top w:val="nil"/>
              <w:left w:val="nil"/>
              <w:bottom w:val="single" w:sz="4" w:space="0" w:color="auto"/>
              <w:right w:val="single" w:sz="4" w:space="0" w:color="auto"/>
            </w:tcBorders>
            <w:shd w:val="clear" w:color="auto" w:fill="auto"/>
            <w:noWrap/>
            <w:hideMark/>
          </w:tcPr>
          <w:p w14:paraId="46802348" w14:textId="2DA9B7E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3CD66D21" w14:textId="6301B2C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0.662</w:t>
            </w:r>
          </w:p>
        </w:tc>
      </w:tr>
    </w:tbl>
    <w:p w14:paraId="7AD927D7" w14:textId="77777777" w:rsidR="0067260A" w:rsidRDefault="0067260A" w:rsidP="0067260A"/>
    <w:p w14:paraId="4E3106F9" w14:textId="7ED1ACC4"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8</w:t>
      </w:r>
      <w:r w:rsidRPr="00B355FD">
        <w:rPr>
          <w:rFonts w:ascii="Times New Roman" w:hAnsi="Times New Roman" w:cs="Times New Roman"/>
          <w:b/>
          <w:bCs/>
          <w:sz w:val="24"/>
          <w:szCs w:val="24"/>
        </w:rPr>
        <w:t xml:space="preserve"> Results of the meta-regression of the overall data set with taxonomic </w:t>
      </w:r>
      <w:r w:rsidR="004075FC">
        <w:rPr>
          <w:rFonts w:ascii="Times New Roman" w:hAnsi="Times New Roman" w:cs="Times New Roman"/>
          <w:b/>
          <w:bCs/>
          <w:sz w:val="24"/>
          <w:szCs w:val="24"/>
        </w:rPr>
        <w:t>group (invertebrates vs vertebrates)</w:t>
      </w:r>
      <w:r w:rsidR="004075FC"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B3AC9" w:rsidRPr="000E78C3" w14:paraId="5747D0EC" w14:textId="77777777" w:rsidTr="007B4784">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E55E7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7F64E2A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5C58E79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59B905C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2A1FD4E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2365B9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1A64448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3A61AB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665B4A8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0E048055"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7926D56F" w14:textId="35C68115"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Invertebrates</w:t>
            </w:r>
          </w:p>
        </w:tc>
        <w:tc>
          <w:tcPr>
            <w:tcW w:w="1236" w:type="dxa"/>
            <w:tcBorders>
              <w:top w:val="nil"/>
              <w:left w:val="nil"/>
              <w:bottom w:val="single" w:sz="4" w:space="0" w:color="auto"/>
              <w:right w:val="single" w:sz="4" w:space="0" w:color="auto"/>
            </w:tcBorders>
            <w:shd w:val="clear" w:color="auto" w:fill="auto"/>
            <w:noWrap/>
            <w:vAlign w:val="bottom"/>
            <w:hideMark/>
          </w:tcPr>
          <w:p w14:paraId="61D6EC26" w14:textId="1B52C3D2"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37</w:t>
            </w:r>
          </w:p>
        </w:tc>
        <w:tc>
          <w:tcPr>
            <w:tcW w:w="1236" w:type="dxa"/>
            <w:tcBorders>
              <w:top w:val="nil"/>
              <w:left w:val="nil"/>
              <w:bottom w:val="single" w:sz="4" w:space="0" w:color="auto"/>
              <w:right w:val="single" w:sz="4" w:space="0" w:color="auto"/>
            </w:tcBorders>
            <w:shd w:val="clear" w:color="auto" w:fill="auto"/>
            <w:noWrap/>
            <w:vAlign w:val="bottom"/>
            <w:hideMark/>
          </w:tcPr>
          <w:p w14:paraId="0D2E4C25" w14:textId="099AE68C"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B355FD">
              <w:rPr>
                <w:rFonts w:ascii="Times New Roman" w:eastAsia="Times New Roman" w:hAnsi="Times New Roman" w:cs="Times New Roman"/>
                <w:color w:val="000000"/>
                <w:sz w:val="24"/>
                <w:szCs w:val="24"/>
                <w:lang w:eastAsia="en-AU"/>
              </w:rPr>
              <w:t>3</w:t>
            </w:r>
            <w:r>
              <w:rPr>
                <w:rFonts w:ascii="Times New Roman" w:eastAsia="Times New Roman" w:hAnsi="Times New Roman" w:cs="Times New Roman"/>
                <w:color w:val="000000"/>
                <w:sz w:val="24"/>
                <w:szCs w:val="24"/>
                <w:lang w:eastAsia="en-AU"/>
              </w:rPr>
              <w:t>2</w:t>
            </w:r>
          </w:p>
        </w:tc>
        <w:tc>
          <w:tcPr>
            <w:tcW w:w="1367" w:type="dxa"/>
            <w:tcBorders>
              <w:top w:val="nil"/>
              <w:left w:val="nil"/>
              <w:bottom w:val="single" w:sz="4" w:space="0" w:color="auto"/>
              <w:right w:val="single" w:sz="4" w:space="0" w:color="auto"/>
            </w:tcBorders>
            <w:shd w:val="clear" w:color="auto" w:fill="auto"/>
            <w:noWrap/>
            <w:vAlign w:val="bottom"/>
            <w:hideMark/>
          </w:tcPr>
          <w:p w14:paraId="442BCEDB" w14:textId="512F03D0"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162</w:t>
            </w:r>
          </w:p>
        </w:tc>
        <w:tc>
          <w:tcPr>
            <w:tcW w:w="1597" w:type="dxa"/>
            <w:tcBorders>
              <w:top w:val="nil"/>
              <w:left w:val="nil"/>
              <w:bottom w:val="single" w:sz="4" w:space="0" w:color="auto"/>
              <w:right w:val="single" w:sz="4" w:space="0" w:color="auto"/>
            </w:tcBorders>
            <w:shd w:val="clear" w:color="auto" w:fill="auto"/>
            <w:noWrap/>
            <w:vAlign w:val="bottom"/>
            <w:hideMark/>
          </w:tcPr>
          <w:p w14:paraId="5FAB6FDD" w14:textId="13B2291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0.002</w:t>
            </w:r>
          </w:p>
        </w:tc>
        <w:tc>
          <w:tcPr>
            <w:tcW w:w="1236" w:type="dxa"/>
            <w:tcBorders>
              <w:top w:val="nil"/>
              <w:left w:val="nil"/>
              <w:bottom w:val="single" w:sz="4" w:space="0" w:color="auto"/>
              <w:right w:val="single" w:sz="4" w:space="0" w:color="auto"/>
            </w:tcBorders>
            <w:shd w:val="clear" w:color="auto" w:fill="auto"/>
            <w:noWrap/>
            <w:vAlign w:val="bottom"/>
            <w:hideMark/>
          </w:tcPr>
          <w:p w14:paraId="4EEF55FD" w14:textId="34DE373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-0.014</w:t>
            </w:r>
          </w:p>
        </w:tc>
        <w:tc>
          <w:tcPr>
            <w:tcW w:w="1481" w:type="dxa"/>
            <w:tcBorders>
              <w:top w:val="nil"/>
              <w:left w:val="nil"/>
              <w:bottom w:val="single" w:sz="4" w:space="0" w:color="auto"/>
              <w:right w:val="single" w:sz="4" w:space="0" w:color="auto"/>
            </w:tcBorders>
            <w:shd w:val="clear" w:color="auto" w:fill="auto"/>
            <w:noWrap/>
            <w:vAlign w:val="bottom"/>
            <w:hideMark/>
          </w:tcPr>
          <w:p w14:paraId="4EC2A98B" w14:textId="4BF9CC4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0.018</w:t>
            </w:r>
          </w:p>
        </w:tc>
        <w:tc>
          <w:tcPr>
            <w:tcW w:w="1236" w:type="dxa"/>
            <w:tcBorders>
              <w:top w:val="nil"/>
              <w:left w:val="nil"/>
              <w:bottom w:val="single" w:sz="4" w:space="0" w:color="auto"/>
              <w:right w:val="single" w:sz="4" w:space="0" w:color="auto"/>
            </w:tcBorders>
            <w:shd w:val="clear" w:color="auto" w:fill="auto"/>
            <w:noWrap/>
            <w:vAlign w:val="bottom"/>
            <w:hideMark/>
          </w:tcPr>
          <w:p w14:paraId="1CEF2326" w14:textId="491E33E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366" w:type="dxa"/>
            <w:tcBorders>
              <w:top w:val="nil"/>
              <w:left w:val="nil"/>
              <w:bottom w:val="single" w:sz="4" w:space="0" w:color="auto"/>
              <w:right w:val="single" w:sz="4" w:space="0" w:color="auto"/>
            </w:tcBorders>
            <w:shd w:val="clear" w:color="auto" w:fill="auto"/>
            <w:noWrap/>
            <w:vAlign w:val="bottom"/>
            <w:hideMark/>
          </w:tcPr>
          <w:p w14:paraId="1D2420A1" w14:textId="26B91D2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0.801</w:t>
            </w:r>
          </w:p>
        </w:tc>
      </w:tr>
      <w:tr w:rsidR="007B4784" w:rsidRPr="000E78C3" w14:paraId="064AAE3D"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5DBBE710" w14:textId="26A00F8D"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Vertebrates</w:t>
            </w:r>
          </w:p>
        </w:tc>
        <w:tc>
          <w:tcPr>
            <w:tcW w:w="1236" w:type="dxa"/>
            <w:tcBorders>
              <w:top w:val="nil"/>
              <w:left w:val="nil"/>
              <w:bottom w:val="single" w:sz="4" w:space="0" w:color="auto"/>
              <w:right w:val="single" w:sz="4" w:space="0" w:color="auto"/>
            </w:tcBorders>
            <w:shd w:val="clear" w:color="auto" w:fill="auto"/>
            <w:noWrap/>
            <w:vAlign w:val="bottom"/>
            <w:hideMark/>
          </w:tcPr>
          <w:p w14:paraId="0C9C34C5" w14:textId="65815868"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7</w:t>
            </w:r>
          </w:p>
        </w:tc>
        <w:tc>
          <w:tcPr>
            <w:tcW w:w="1236" w:type="dxa"/>
            <w:tcBorders>
              <w:top w:val="nil"/>
              <w:left w:val="nil"/>
              <w:bottom w:val="single" w:sz="4" w:space="0" w:color="auto"/>
              <w:right w:val="single" w:sz="4" w:space="0" w:color="auto"/>
            </w:tcBorders>
            <w:shd w:val="clear" w:color="auto" w:fill="auto"/>
            <w:noWrap/>
            <w:vAlign w:val="bottom"/>
            <w:hideMark/>
          </w:tcPr>
          <w:p w14:paraId="5FA128E1" w14:textId="2E2972DC"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8</w:t>
            </w:r>
          </w:p>
        </w:tc>
        <w:tc>
          <w:tcPr>
            <w:tcW w:w="1367" w:type="dxa"/>
            <w:tcBorders>
              <w:top w:val="nil"/>
              <w:left w:val="nil"/>
              <w:bottom w:val="single" w:sz="4" w:space="0" w:color="auto"/>
              <w:right w:val="single" w:sz="4" w:space="0" w:color="auto"/>
            </w:tcBorders>
            <w:shd w:val="clear" w:color="auto" w:fill="auto"/>
            <w:noWrap/>
            <w:vAlign w:val="bottom"/>
            <w:hideMark/>
          </w:tcPr>
          <w:p w14:paraId="44AA2C3C" w14:textId="07283D0A"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50</w:t>
            </w:r>
          </w:p>
        </w:tc>
        <w:tc>
          <w:tcPr>
            <w:tcW w:w="1597" w:type="dxa"/>
            <w:tcBorders>
              <w:top w:val="nil"/>
              <w:left w:val="nil"/>
              <w:bottom w:val="single" w:sz="4" w:space="0" w:color="auto"/>
              <w:right w:val="single" w:sz="4" w:space="0" w:color="auto"/>
            </w:tcBorders>
            <w:shd w:val="clear" w:color="auto" w:fill="auto"/>
            <w:noWrap/>
            <w:vAlign w:val="bottom"/>
            <w:hideMark/>
          </w:tcPr>
          <w:p w14:paraId="4F6FD43C" w14:textId="2DBA575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-0.004</w:t>
            </w:r>
          </w:p>
        </w:tc>
        <w:tc>
          <w:tcPr>
            <w:tcW w:w="1236" w:type="dxa"/>
            <w:tcBorders>
              <w:top w:val="nil"/>
              <w:left w:val="nil"/>
              <w:bottom w:val="single" w:sz="4" w:space="0" w:color="auto"/>
              <w:right w:val="single" w:sz="4" w:space="0" w:color="auto"/>
            </w:tcBorders>
            <w:shd w:val="clear" w:color="auto" w:fill="auto"/>
            <w:noWrap/>
            <w:vAlign w:val="bottom"/>
            <w:hideMark/>
          </w:tcPr>
          <w:p w14:paraId="102DE4DB" w14:textId="60B4781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-0.029</w:t>
            </w:r>
          </w:p>
        </w:tc>
        <w:tc>
          <w:tcPr>
            <w:tcW w:w="1481" w:type="dxa"/>
            <w:tcBorders>
              <w:top w:val="nil"/>
              <w:left w:val="nil"/>
              <w:bottom w:val="single" w:sz="4" w:space="0" w:color="auto"/>
              <w:right w:val="single" w:sz="4" w:space="0" w:color="auto"/>
            </w:tcBorders>
            <w:shd w:val="clear" w:color="auto" w:fill="auto"/>
            <w:noWrap/>
            <w:vAlign w:val="bottom"/>
            <w:hideMark/>
          </w:tcPr>
          <w:p w14:paraId="4BB15DFB" w14:textId="067111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0.022</w:t>
            </w:r>
          </w:p>
        </w:tc>
        <w:tc>
          <w:tcPr>
            <w:tcW w:w="1236" w:type="dxa"/>
            <w:tcBorders>
              <w:top w:val="nil"/>
              <w:left w:val="nil"/>
              <w:bottom w:val="single" w:sz="4" w:space="0" w:color="auto"/>
              <w:right w:val="single" w:sz="4" w:space="0" w:color="auto"/>
            </w:tcBorders>
            <w:shd w:val="clear" w:color="auto" w:fill="auto"/>
            <w:noWrap/>
            <w:vAlign w:val="bottom"/>
            <w:hideMark/>
          </w:tcPr>
          <w:p w14:paraId="6E6F3767" w14:textId="3AC6DB2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366" w:type="dxa"/>
            <w:tcBorders>
              <w:top w:val="nil"/>
              <w:left w:val="nil"/>
              <w:bottom w:val="single" w:sz="4" w:space="0" w:color="auto"/>
              <w:right w:val="single" w:sz="4" w:space="0" w:color="auto"/>
            </w:tcBorders>
            <w:shd w:val="clear" w:color="auto" w:fill="auto"/>
            <w:noWrap/>
            <w:vAlign w:val="bottom"/>
            <w:hideMark/>
          </w:tcPr>
          <w:p w14:paraId="3BAD66B9" w14:textId="79D2EDF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0.785</w:t>
            </w:r>
          </w:p>
        </w:tc>
      </w:tr>
    </w:tbl>
    <w:p w14:paraId="7B300BB8" w14:textId="77777777" w:rsidR="0067260A" w:rsidRDefault="0067260A" w:rsidP="0067260A"/>
    <w:p w14:paraId="7D3E8CB9" w14:textId="4BBF692C"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9</w:t>
      </w:r>
      <w:r w:rsidRPr="00B355FD">
        <w:rPr>
          <w:rFonts w:ascii="Times New Roman" w:hAnsi="Times New Roman" w:cs="Times New Roman"/>
          <w:b/>
          <w:bCs/>
          <w:sz w:val="24"/>
          <w:szCs w:val="24"/>
        </w:rPr>
        <w:t xml:space="preserve"> Results of the individual-level traits subset MLMA model.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C80DCA" w14:paraId="470EB2E7"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A9913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34B6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03C174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570D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A77BB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416B9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EC9CA2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E5D884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4299A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80DCA" w14:paraId="208A890C"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9F22A14" w14:textId="77777777"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80" w:type="dxa"/>
            <w:tcBorders>
              <w:top w:val="nil"/>
              <w:left w:val="nil"/>
              <w:bottom w:val="single" w:sz="4" w:space="0" w:color="auto"/>
              <w:right w:val="single" w:sz="4" w:space="0" w:color="auto"/>
            </w:tcBorders>
            <w:shd w:val="clear" w:color="auto" w:fill="auto"/>
            <w:noWrap/>
            <w:vAlign w:val="bottom"/>
            <w:hideMark/>
          </w:tcPr>
          <w:p w14:paraId="7A44F2CA" w14:textId="2BFF10E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43</w:t>
            </w:r>
          </w:p>
        </w:tc>
        <w:tc>
          <w:tcPr>
            <w:tcW w:w="1280" w:type="dxa"/>
            <w:tcBorders>
              <w:top w:val="nil"/>
              <w:left w:val="nil"/>
              <w:bottom w:val="single" w:sz="4" w:space="0" w:color="auto"/>
              <w:right w:val="single" w:sz="4" w:space="0" w:color="auto"/>
            </w:tcBorders>
            <w:shd w:val="clear" w:color="auto" w:fill="auto"/>
            <w:noWrap/>
            <w:vAlign w:val="bottom"/>
            <w:hideMark/>
          </w:tcPr>
          <w:p w14:paraId="4223320F" w14:textId="7338BD3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17" w:type="dxa"/>
            <w:tcBorders>
              <w:top w:val="nil"/>
              <w:left w:val="nil"/>
              <w:bottom w:val="single" w:sz="4" w:space="0" w:color="auto"/>
              <w:right w:val="single" w:sz="4" w:space="0" w:color="auto"/>
            </w:tcBorders>
            <w:shd w:val="clear" w:color="auto" w:fill="auto"/>
            <w:noWrap/>
            <w:vAlign w:val="bottom"/>
            <w:hideMark/>
          </w:tcPr>
          <w:p w14:paraId="5B443AE5" w14:textId="62C0E45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203</w:t>
            </w:r>
          </w:p>
        </w:tc>
        <w:tc>
          <w:tcPr>
            <w:tcW w:w="1280" w:type="dxa"/>
            <w:tcBorders>
              <w:top w:val="nil"/>
              <w:left w:val="nil"/>
              <w:bottom w:val="single" w:sz="4" w:space="0" w:color="auto"/>
              <w:right w:val="single" w:sz="4" w:space="0" w:color="auto"/>
            </w:tcBorders>
            <w:shd w:val="clear" w:color="auto" w:fill="auto"/>
            <w:noWrap/>
            <w:vAlign w:val="bottom"/>
            <w:hideMark/>
          </w:tcPr>
          <w:p w14:paraId="63944E0A" w14:textId="1D05B2E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0.003</w:t>
            </w:r>
          </w:p>
        </w:tc>
        <w:tc>
          <w:tcPr>
            <w:tcW w:w="1280" w:type="dxa"/>
            <w:tcBorders>
              <w:top w:val="nil"/>
              <w:left w:val="nil"/>
              <w:bottom w:val="single" w:sz="4" w:space="0" w:color="auto"/>
              <w:right w:val="single" w:sz="4" w:space="0" w:color="auto"/>
            </w:tcBorders>
            <w:shd w:val="clear" w:color="auto" w:fill="auto"/>
            <w:noWrap/>
            <w:vAlign w:val="bottom"/>
            <w:hideMark/>
          </w:tcPr>
          <w:p w14:paraId="4B82B039" w14:textId="7EAD301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-0.009</w:t>
            </w:r>
          </w:p>
        </w:tc>
        <w:tc>
          <w:tcPr>
            <w:tcW w:w="1280" w:type="dxa"/>
            <w:tcBorders>
              <w:top w:val="nil"/>
              <w:left w:val="nil"/>
              <w:bottom w:val="single" w:sz="4" w:space="0" w:color="auto"/>
              <w:right w:val="single" w:sz="4" w:space="0" w:color="auto"/>
            </w:tcBorders>
            <w:shd w:val="clear" w:color="auto" w:fill="auto"/>
            <w:noWrap/>
            <w:vAlign w:val="bottom"/>
            <w:hideMark/>
          </w:tcPr>
          <w:p w14:paraId="6FAF4555" w14:textId="5519E8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0.014</w:t>
            </w:r>
          </w:p>
        </w:tc>
        <w:tc>
          <w:tcPr>
            <w:tcW w:w="1280" w:type="dxa"/>
            <w:tcBorders>
              <w:top w:val="nil"/>
              <w:left w:val="nil"/>
              <w:bottom w:val="single" w:sz="4" w:space="0" w:color="auto"/>
              <w:right w:val="single" w:sz="4" w:space="0" w:color="auto"/>
            </w:tcBorders>
            <w:shd w:val="clear" w:color="auto" w:fill="auto"/>
            <w:noWrap/>
            <w:vAlign w:val="bottom"/>
            <w:hideMark/>
          </w:tcPr>
          <w:p w14:paraId="3203CAC9" w14:textId="5DF7496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202</w:t>
            </w:r>
          </w:p>
        </w:tc>
        <w:tc>
          <w:tcPr>
            <w:tcW w:w="1280" w:type="dxa"/>
            <w:tcBorders>
              <w:top w:val="nil"/>
              <w:left w:val="nil"/>
              <w:bottom w:val="single" w:sz="4" w:space="0" w:color="auto"/>
              <w:right w:val="single" w:sz="4" w:space="0" w:color="auto"/>
            </w:tcBorders>
            <w:shd w:val="clear" w:color="auto" w:fill="auto"/>
            <w:noWrap/>
            <w:vAlign w:val="bottom"/>
            <w:hideMark/>
          </w:tcPr>
          <w:p w14:paraId="56875311" w14:textId="72C72AF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0.641</w:t>
            </w:r>
          </w:p>
        </w:tc>
      </w:tr>
    </w:tbl>
    <w:p w14:paraId="7DB84AFA" w14:textId="77777777" w:rsidR="0067260A" w:rsidRDefault="0067260A" w:rsidP="0067260A"/>
    <w:p w14:paraId="22214CD0" w14:textId="7C62527E"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10</w:t>
      </w:r>
      <w:r w:rsidRPr="00B355FD">
        <w:rPr>
          <w:rFonts w:ascii="Times New Roman" w:hAnsi="Times New Roman" w:cs="Times New Roman"/>
          <w:b/>
          <w:bCs/>
          <w:sz w:val="24"/>
          <w:szCs w:val="24"/>
        </w:rPr>
        <w:t xml:space="preserve"> Results of the meta-regression of the individual-level traits data set with the amplitude of the fluctuation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4357" w:type="dxa"/>
        <w:tblInd w:w="-5" w:type="dxa"/>
        <w:tblLook w:val="04A0" w:firstRow="1" w:lastRow="0" w:firstColumn="1" w:lastColumn="0" w:noHBand="0" w:noVBand="1"/>
      </w:tblPr>
      <w:tblGrid>
        <w:gridCol w:w="3572"/>
        <w:gridCol w:w="1280"/>
        <w:gridCol w:w="1280"/>
        <w:gridCol w:w="1417"/>
        <w:gridCol w:w="1416"/>
        <w:gridCol w:w="1280"/>
        <w:gridCol w:w="1416"/>
        <w:gridCol w:w="1280"/>
        <w:gridCol w:w="1416"/>
      </w:tblGrid>
      <w:tr w:rsidR="0067260A" w:rsidRPr="00C80DCA" w14:paraId="49CF2E24"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28C81E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361746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BB97D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63BC053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F20019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9E9E1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2C6BE92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2DD05F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43AAB6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80DCA" w14:paraId="0D2BED21" w14:textId="77777777" w:rsidTr="00A66531">
        <w:trPr>
          <w:trHeight w:val="288"/>
        </w:trPr>
        <w:tc>
          <w:tcPr>
            <w:tcW w:w="3572" w:type="dxa"/>
            <w:tcBorders>
              <w:top w:val="nil"/>
              <w:left w:val="single" w:sz="4" w:space="0" w:color="auto"/>
              <w:bottom w:val="nil"/>
              <w:right w:val="single" w:sz="4" w:space="0" w:color="auto"/>
            </w:tcBorders>
            <w:shd w:val="clear" w:color="000000" w:fill="D9E1F2"/>
            <w:noWrap/>
            <w:vAlign w:val="bottom"/>
            <w:hideMark/>
          </w:tcPr>
          <w:p w14:paraId="2C2A081A" w14:textId="5DC90573"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shd w:val="clear" w:color="auto" w:fill="auto"/>
            <w:noWrap/>
            <w:hideMark/>
          </w:tcPr>
          <w:p w14:paraId="63858BEF" w14:textId="03E2E90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43</w:t>
            </w:r>
          </w:p>
        </w:tc>
        <w:tc>
          <w:tcPr>
            <w:tcW w:w="1280" w:type="dxa"/>
            <w:tcBorders>
              <w:top w:val="nil"/>
              <w:left w:val="nil"/>
              <w:bottom w:val="nil"/>
              <w:right w:val="single" w:sz="4" w:space="0" w:color="auto"/>
            </w:tcBorders>
            <w:shd w:val="clear" w:color="auto" w:fill="auto"/>
            <w:noWrap/>
            <w:hideMark/>
          </w:tcPr>
          <w:p w14:paraId="15563C66" w14:textId="331208E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40</w:t>
            </w:r>
          </w:p>
        </w:tc>
        <w:tc>
          <w:tcPr>
            <w:tcW w:w="1417" w:type="dxa"/>
            <w:tcBorders>
              <w:top w:val="nil"/>
              <w:left w:val="nil"/>
              <w:bottom w:val="nil"/>
              <w:right w:val="single" w:sz="4" w:space="0" w:color="auto"/>
            </w:tcBorders>
            <w:shd w:val="clear" w:color="auto" w:fill="auto"/>
            <w:noWrap/>
            <w:hideMark/>
          </w:tcPr>
          <w:p w14:paraId="2857D01A" w14:textId="55ED816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203</w:t>
            </w:r>
          </w:p>
        </w:tc>
        <w:tc>
          <w:tcPr>
            <w:tcW w:w="1416" w:type="dxa"/>
            <w:tcBorders>
              <w:top w:val="nil"/>
              <w:left w:val="nil"/>
              <w:bottom w:val="nil"/>
              <w:right w:val="single" w:sz="4" w:space="0" w:color="auto"/>
            </w:tcBorders>
            <w:shd w:val="clear" w:color="auto" w:fill="auto"/>
            <w:noWrap/>
            <w:hideMark/>
          </w:tcPr>
          <w:p w14:paraId="4BD72E04" w14:textId="138B332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0.013</w:t>
            </w:r>
          </w:p>
        </w:tc>
        <w:tc>
          <w:tcPr>
            <w:tcW w:w="1280" w:type="dxa"/>
            <w:tcBorders>
              <w:top w:val="nil"/>
              <w:left w:val="nil"/>
              <w:bottom w:val="nil"/>
              <w:right w:val="single" w:sz="4" w:space="0" w:color="auto"/>
            </w:tcBorders>
            <w:shd w:val="clear" w:color="auto" w:fill="auto"/>
            <w:noWrap/>
            <w:hideMark/>
          </w:tcPr>
          <w:p w14:paraId="190D2E9D" w14:textId="5E37137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-0.007</w:t>
            </w:r>
          </w:p>
        </w:tc>
        <w:tc>
          <w:tcPr>
            <w:tcW w:w="1416" w:type="dxa"/>
            <w:tcBorders>
              <w:top w:val="nil"/>
              <w:left w:val="nil"/>
              <w:bottom w:val="nil"/>
              <w:right w:val="single" w:sz="4" w:space="0" w:color="auto"/>
            </w:tcBorders>
            <w:shd w:val="clear" w:color="auto" w:fill="auto"/>
            <w:noWrap/>
            <w:hideMark/>
          </w:tcPr>
          <w:p w14:paraId="29C20ABD" w14:textId="01F3DA4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0.033</w:t>
            </w:r>
          </w:p>
        </w:tc>
        <w:tc>
          <w:tcPr>
            <w:tcW w:w="1280" w:type="dxa"/>
            <w:tcBorders>
              <w:top w:val="nil"/>
              <w:left w:val="nil"/>
              <w:bottom w:val="nil"/>
              <w:right w:val="single" w:sz="4" w:space="0" w:color="auto"/>
            </w:tcBorders>
            <w:shd w:val="clear" w:color="auto" w:fill="auto"/>
            <w:noWrap/>
            <w:hideMark/>
          </w:tcPr>
          <w:p w14:paraId="1422B600" w14:textId="0309F2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201</w:t>
            </w:r>
          </w:p>
        </w:tc>
        <w:tc>
          <w:tcPr>
            <w:tcW w:w="1416" w:type="dxa"/>
            <w:tcBorders>
              <w:top w:val="nil"/>
              <w:left w:val="nil"/>
              <w:bottom w:val="nil"/>
              <w:right w:val="single" w:sz="4" w:space="0" w:color="auto"/>
            </w:tcBorders>
            <w:shd w:val="clear" w:color="auto" w:fill="auto"/>
            <w:noWrap/>
            <w:hideMark/>
          </w:tcPr>
          <w:p w14:paraId="12ACE077" w14:textId="2FAD77E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0.209</w:t>
            </w:r>
          </w:p>
        </w:tc>
      </w:tr>
      <w:tr w:rsidR="007B4784" w:rsidRPr="00C80DCA" w14:paraId="568D3799" w14:textId="77777777" w:rsidTr="00A66531">
        <w:trPr>
          <w:trHeight w:val="288"/>
        </w:trPr>
        <w:tc>
          <w:tcPr>
            <w:tcW w:w="3572" w:type="dxa"/>
            <w:tcBorders>
              <w:top w:val="nil"/>
              <w:left w:val="single" w:sz="4" w:space="0" w:color="auto"/>
              <w:bottom w:val="single" w:sz="4" w:space="0" w:color="auto"/>
              <w:right w:val="single" w:sz="4" w:space="0" w:color="auto"/>
            </w:tcBorders>
            <w:shd w:val="clear" w:color="000000" w:fill="D9E1F2"/>
            <w:noWrap/>
            <w:vAlign w:val="bottom"/>
          </w:tcPr>
          <w:p w14:paraId="4859AC98" w14:textId="09329B06"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sidR="00A05327">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shd w:val="clear" w:color="auto" w:fill="auto"/>
            <w:noWrap/>
          </w:tcPr>
          <w:p w14:paraId="333F3004" w14:textId="4AC302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tcPr>
          <w:p w14:paraId="1A21D967" w14:textId="1DAF868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shd w:val="clear" w:color="auto" w:fill="auto"/>
            <w:noWrap/>
          </w:tcPr>
          <w:p w14:paraId="1F9E16FE" w14:textId="71C8B9D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6" w:type="dxa"/>
            <w:tcBorders>
              <w:top w:val="nil"/>
              <w:left w:val="nil"/>
              <w:bottom w:val="single" w:sz="4" w:space="0" w:color="auto"/>
              <w:right w:val="single" w:sz="4" w:space="0" w:color="auto"/>
            </w:tcBorders>
            <w:shd w:val="clear" w:color="auto" w:fill="auto"/>
            <w:noWrap/>
          </w:tcPr>
          <w:p w14:paraId="0EE4C832" w14:textId="72432EC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-0.001</w:t>
            </w:r>
          </w:p>
        </w:tc>
        <w:tc>
          <w:tcPr>
            <w:tcW w:w="1280" w:type="dxa"/>
            <w:tcBorders>
              <w:top w:val="nil"/>
              <w:left w:val="nil"/>
              <w:bottom w:val="single" w:sz="4" w:space="0" w:color="auto"/>
              <w:right w:val="single" w:sz="4" w:space="0" w:color="auto"/>
            </w:tcBorders>
            <w:shd w:val="clear" w:color="auto" w:fill="auto"/>
            <w:noWrap/>
          </w:tcPr>
          <w:p w14:paraId="79E0E94C" w14:textId="1667935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-0.003</w:t>
            </w:r>
          </w:p>
        </w:tc>
        <w:tc>
          <w:tcPr>
            <w:tcW w:w="1416" w:type="dxa"/>
            <w:tcBorders>
              <w:top w:val="nil"/>
              <w:left w:val="nil"/>
              <w:bottom w:val="single" w:sz="4" w:space="0" w:color="auto"/>
              <w:right w:val="single" w:sz="4" w:space="0" w:color="auto"/>
            </w:tcBorders>
            <w:shd w:val="clear" w:color="auto" w:fill="auto"/>
            <w:noWrap/>
          </w:tcPr>
          <w:p w14:paraId="4462FF39" w14:textId="1E8B554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0.001</w:t>
            </w:r>
          </w:p>
        </w:tc>
        <w:tc>
          <w:tcPr>
            <w:tcW w:w="1280" w:type="dxa"/>
            <w:tcBorders>
              <w:top w:val="nil"/>
              <w:left w:val="nil"/>
              <w:bottom w:val="single" w:sz="4" w:space="0" w:color="auto"/>
              <w:right w:val="single" w:sz="4" w:space="0" w:color="auto"/>
            </w:tcBorders>
            <w:shd w:val="clear" w:color="auto" w:fill="auto"/>
            <w:noWrap/>
          </w:tcPr>
          <w:p w14:paraId="24E5F5DD" w14:textId="6253703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201</w:t>
            </w:r>
          </w:p>
        </w:tc>
        <w:tc>
          <w:tcPr>
            <w:tcW w:w="1416" w:type="dxa"/>
            <w:tcBorders>
              <w:top w:val="nil"/>
              <w:left w:val="nil"/>
              <w:bottom w:val="single" w:sz="4" w:space="0" w:color="auto"/>
              <w:right w:val="single" w:sz="4" w:space="0" w:color="auto"/>
            </w:tcBorders>
            <w:shd w:val="clear" w:color="auto" w:fill="auto"/>
            <w:noWrap/>
          </w:tcPr>
          <w:p w14:paraId="2515F60E" w14:textId="3605C0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0.178</w:t>
            </w:r>
          </w:p>
        </w:tc>
      </w:tr>
    </w:tbl>
    <w:p w14:paraId="719BAB19" w14:textId="77777777" w:rsidR="0067260A" w:rsidRDefault="0067260A" w:rsidP="00A05327">
      <w:pPr>
        <w:spacing w:line="360" w:lineRule="auto"/>
        <w:rPr>
          <w:b/>
          <w:bCs/>
        </w:rPr>
      </w:pPr>
    </w:p>
    <w:p w14:paraId="7BFFC03C" w14:textId="6D779899"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11</w:t>
      </w:r>
      <w:r w:rsidRPr="00B355FD">
        <w:rPr>
          <w:rFonts w:ascii="Times New Roman" w:hAnsi="Times New Roman" w:cs="Times New Roman"/>
          <w:b/>
          <w:bCs/>
          <w:sz w:val="24"/>
          <w:szCs w:val="24"/>
        </w:rPr>
        <w:t xml:space="preserve"> Results of the meta-regression of the individual-level traits data set with fluctuation type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03F917F9"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7EBC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206DAD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06AD5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35D6A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7778C1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0474C7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A4E3F5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6E09D9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0B3B9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2E0E2A" w:rsidRPr="00FB55AE" w14:paraId="000241A1"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06196D53" w14:textId="2CDDEE52"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shd w:val="clear" w:color="auto" w:fill="auto"/>
            <w:noWrap/>
            <w:vAlign w:val="bottom"/>
            <w:hideMark/>
          </w:tcPr>
          <w:p w14:paraId="1883C6A9" w14:textId="590C995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13</w:t>
            </w:r>
          </w:p>
        </w:tc>
        <w:tc>
          <w:tcPr>
            <w:tcW w:w="1280" w:type="dxa"/>
            <w:tcBorders>
              <w:top w:val="nil"/>
              <w:left w:val="nil"/>
              <w:bottom w:val="single" w:sz="4" w:space="0" w:color="auto"/>
              <w:right w:val="single" w:sz="4" w:space="0" w:color="auto"/>
            </w:tcBorders>
            <w:shd w:val="clear" w:color="auto" w:fill="auto"/>
            <w:noWrap/>
            <w:vAlign w:val="bottom"/>
            <w:hideMark/>
          </w:tcPr>
          <w:p w14:paraId="126910DA" w14:textId="536307A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63B82467" w14:textId="192A61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53</w:t>
            </w:r>
          </w:p>
        </w:tc>
        <w:tc>
          <w:tcPr>
            <w:tcW w:w="1280" w:type="dxa"/>
            <w:tcBorders>
              <w:top w:val="nil"/>
              <w:left w:val="nil"/>
              <w:bottom w:val="single" w:sz="4" w:space="0" w:color="auto"/>
              <w:right w:val="single" w:sz="4" w:space="0" w:color="auto"/>
            </w:tcBorders>
            <w:shd w:val="clear" w:color="auto" w:fill="auto"/>
            <w:noWrap/>
            <w:vAlign w:val="bottom"/>
            <w:hideMark/>
          </w:tcPr>
          <w:p w14:paraId="2A597FE0" w14:textId="09F3C2F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468B82E6" w14:textId="678A24A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shd w:val="clear" w:color="auto" w:fill="auto"/>
            <w:noWrap/>
            <w:vAlign w:val="bottom"/>
            <w:hideMark/>
          </w:tcPr>
          <w:p w14:paraId="7129992E" w14:textId="39AD5F6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0.033</w:t>
            </w:r>
          </w:p>
        </w:tc>
        <w:tc>
          <w:tcPr>
            <w:tcW w:w="1280" w:type="dxa"/>
            <w:tcBorders>
              <w:top w:val="nil"/>
              <w:left w:val="nil"/>
              <w:bottom w:val="single" w:sz="4" w:space="0" w:color="auto"/>
              <w:right w:val="single" w:sz="4" w:space="0" w:color="auto"/>
            </w:tcBorders>
            <w:shd w:val="clear" w:color="auto" w:fill="auto"/>
            <w:noWrap/>
            <w:vAlign w:val="bottom"/>
            <w:hideMark/>
          </w:tcPr>
          <w:p w14:paraId="63E65B91" w14:textId="4B32D85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34</w:t>
            </w:r>
          </w:p>
        </w:tc>
        <w:tc>
          <w:tcPr>
            <w:tcW w:w="1280" w:type="dxa"/>
            <w:tcBorders>
              <w:top w:val="nil"/>
              <w:left w:val="nil"/>
              <w:bottom w:val="single" w:sz="4" w:space="0" w:color="auto"/>
              <w:right w:val="single" w:sz="4" w:space="0" w:color="auto"/>
            </w:tcBorders>
            <w:shd w:val="clear" w:color="auto" w:fill="auto"/>
            <w:noWrap/>
            <w:vAlign w:val="bottom"/>
            <w:hideMark/>
          </w:tcPr>
          <w:p w14:paraId="1753AC36" w14:textId="78A2C2EB"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0.224</w:t>
            </w:r>
          </w:p>
        </w:tc>
      </w:tr>
      <w:tr w:rsidR="002E0E2A" w:rsidRPr="00FB55AE" w14:paraId="47A61E56"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19C5ED4" w14:textId="171CA37D"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shd w:val="clear" w:color="auto" w:fill="auto"/>
            <w:noWrap/>
            <w:vAlign w:val="bottom"/>
            <w:hideMark/>
          </w:tcPr>
          <w:p w14:paraId="16EEE4B4" w14:textId="40B8BE76"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shd w:val="clear" w:color="auto" w:fill="auto"/>
            <w:noWrap/>
            <w:vAlign w:val="bottom"/>
            <w:hideMark/>
          </w:tcPr>
          <w:p w14:paraId="65C88E34" w14:textId="0A6F9C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5A043F4D" w14:textId="76DC0F3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74</w:t>
            </w:r>
          </w:p>
        </w:tc>
        <w:tc>
          <w:tcPr>
            <w:tcW w:w="1280" w:type="dxa"/>
            <w:tcBorders>
              <w:top w:val="nil"/>
              <w:left w:val="nil"/>
              <w:bottom w:val="single" w:sz="4" w:space="0" w:color="auto"/>
              <w:right w:val="single" w:sz="4" w:space="0" w:color="auto"/>
            </w:tcBorders>
            <w:shd w:val="clear" w:color="auto" w:fill="auto"/>
            <w:noWrap/>
            <w:vAlign w:val="bottom"/>
            <w:hideMark/>
          </w:tcPr>
          <w:p w14:paraId="6FFD41B7" w14:textId="7341938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shd w:val="clear" w:color="auto" w:fill="auto"/>
            <w:noWrap/>
            <w:vAlign w:val="bottom"/>
            <w:hideMark/>
          </w:tcPr>
          <w:p w14:paraId="61CEF407" w14:textId="35C6030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shd w:val="clear" w:color="auto" w:fill="auto"/>
            <w:noWrap/>
            <w:vAlign w:val="bottom"/>
            <w:hideMark/>
          </w:tcPr>
          <w:p w14:paraId="5B7495C5" w14:textId="086FF58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22A28F9E" w14:textId="4A2BBDF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shd w:val="clear" w:color="auto" w:fill="auto"/>
            <w:noWrap/>
            <w:vAlign w:val="bottom"/>
            <w:hideMark/>
          </w:tcPr>
          <w:p w14:paraId="516C6D33" w14:textId="0B22CEB3"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0.573</w:t>
            </w:r>
          </w:p>
        </w:tc>
      </w:tr>
      <w:tr w:rsidR="002E0E2A" w:rsidRPr="00FB55AE" w14:paraId="3768700A"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AE696CB" w14:textId="51605E13"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shd w:val="clear" w:color="auto" w:fill="auto"/>
            <w:noWrap/>
            <w:vAlign w:val="bottom"/>
            <w:hideMark/>
          </w:tcPr>
          <w:p w14:paraId="0B33C384" w14:textId="7905EFD1"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5BE0434B" w14:textId="73CE1AD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shd w:val="clear" w:color="auto" w:fill="auto"/>
            <w:noWrap/>
            <w:vAlign w:val="bottom"/>
            <w:hideMark/>
          </w:tcPr>
          <w:p w14:paraId="458271C2" w14:textId="44E96687"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shd w:val="clear" w:color="auto" w:fill="auto"/>
            <w:noWrap/>
            <w:vAlign w:val="bottom"/>
            <w:hideMark/>
          </w:tcPr>
          <w:p w14:paraId="3852ED54" w14:textId="490F259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60677ECA" w14:textId="6521851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shd w:val="clear" w:color="auto" w:fill="auto"/>
            <w:noWrap/>
            <w:vAlign w:val="bottom"/>
            <w:hideMark/>
          </w:tcPr>
          <w:p w14:paraId="7D77EBF6" w14:textId="51FCAE6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0.028</w:t>
            </w:r>
          </w:p>
        </w:tc>
        <w:tc>
          <w:tcPr>
            <w:tcW w:w="1280" w:type="dxa"/>
            <w:tcBorders>
              <w:top w:val="nil"/>
              <w:left w:val="nil"/>
              <w:bottom w:val="single" w:sz="4" w:space="0" w:color="auto"/>
              <w:right w:val="single" w:sz="4" w:space="0" w:color="auto"/>
            </w:tcBorders>
            <w:shd w:val="clear" w:color="auto" w:fill="auto"/>
            <w:noWrap/>
            <w:vAlign w:val="bottom"/>
            <w:hideMark/>
          </w:tcPr>
          <w:p w14:paraId="7CA441BC" w14:textId="65BAC15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shd w:val="clear" w:color="auto" w:fill="auto"/>
            <w:noWrap/>
            <w:vAlign w:val="bottom"/>
            <w:hideMark/>
          </w:tcPr>
          <w:p w14:paraId="447AD5CA" w14:textId="4897007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0.864</w:t>
            </w:r>
          </w:p>
        </w:tc>
      </w:tr>
    </w:tbl>
    <w:p w14:paraId="3C9EF850" w14:textId="77777777" w:rsidR="0067260A" w:rsidRDefault="0067260A" w:rsidP="0067260A"/>
    <w:p w14:paraId="22A9516F" w14:textId="77777777" w:rsidR="00A66531" w:rsidRDefault="00A66531" w:rsidP="00A05327">
      <w:pPr>
        <w:spacing w:line="360" w:lineRule="auto"/>
        <w:rPr>
          <w:rFonts w:ascii="Times New Roman" w:hAnsi="Times New Roman" w:cs="Times New Roman"/>
          <w:b/>
          <w:bCs/>
          <w:sz w:val="24"/>
          <w:szCs w:val="24"/>
        </w:rPr>
      </w:pPr>
    </w:p>
    <w:p w14:paraId="790EE309" w14:textId="77777777" w:rsidR="00A66531" w:rsidRDefault="00A66531" w:rsidP="00A05327">
      <w:pPr>
        <w:spacing w:line="360" w:lineRule="auto"/>
        <w:rPr>
          <w:rFonts w:ascii="Times New Roman" w:hAnsi="Times New Roman" w:cs="Times New Roman"/>
          <w:b/>
          <w:bCs/>
          <w:sz w:val="24"/>
          <w:szCs w:val="24"/>
        </w:rPr>
      </w:pPr>
    </w:p>
    <w:p w14:paraId="39A8F63F" w14:textId="54A5D5FB"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12</w:t>
      </w:r>
      <w:r w:rsidRPr="00B355FD">
        <w:rPr>
          <w:rFonts w:ascii="Times New Roman" w:hAnsi="Times New Roman" w:cs="Times New Roman"/>
          <w:b/>
          <w:bCs/>
          <w:sz w:val="24"/>
          <w:szCs w:val="24"/>
        </w:rPr>
        <w:t xml:space="preserve"> Results of the meta-regression of the individual-level traits data set with </w:t>
      </w:r>
      <w:r w:rsidR="006C3415">
        <w:rPr>
          <w:rFonts w:ascii="Times New Roman" w:hAnsi="Times New Roman" w:cs="Times New Roman"/>
          <w:b/>
          <w:bCs/>
          <w:sz w:val="24"/>
          <w:szCs w:val="24"/>
        </w:rPr>
        <w:t>group (invertebrates vs vertebrates)</w:t>
      </w:r>
      <w:r w:rsidR="006C3415"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21E8E218"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1FB98E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26348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0BA11F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D50BC7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D5A61C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F657BC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34BAB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907341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466416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CA7D4E" w:rsidRPr="00FB55AE" w14:paraId="08CA0924"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E3670FB" w14:textId="20FA15E1" w:rsidR="00CA7D4E" w:rsidRPr="00CA7D4E" w:rsidRDefault="00CA7D4E" w:rsidP="00CA7D4E">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Invertebrate</w:t>
            </w:r>
          </w:p>
        </w:tc>
        <w:tc>
          <w:tcPr>
            <w:tcW w:w="1280" w:type="dxa"/>
            <w:tcBorders>
              <w:top w:val="nil"/>
              <w:left w:val="nil"/>
              <w:bottom w:val="single" w:sz="4" w:space="0" w:color="auto"/>
              <w:right w:val="single" w:sz="4" w:space="0" w:color="auto"/>
            </w:tcBorders>
            <w:shd w:val="clear" w:color="auto" w:fill="auto"/>
            <w:noWrap/>
            <w:vAlign w:val="bottom"/>
            <w:hideMark/>
          </w:tcPr>
          <w:p w14:paraId="09994B37" w14:textId="3526192D"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36</w:t>
            </w:r>
          </w:p>
        </w:tc>
        <w:tc>
          <w:tcPr>
            <w:tcW w:w="1280" w:type="dxa"/>
            <w:tcBorders>
              <w:top w:val="nil"/>
              <w:left w:val="nil"/>
              <w:bottom w:val="single" w:sz="4" w:space="0" w:color="auto"/>
              <w:right w:val="single" w:sz="4" w:space="0" w:color="auto"/>
            </w:tcBorders>
            <w:shd w:val="clear" w:color="auto" w:fill="auto"/>
            <w:noWrap/>
            <w:vAlign w:val="bottom"/>
            <w:hideMark/>
          </w:tcPr>
          <w:p w14:paraId="58E74489" w14:textId="11A0B548"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32</w:t>
            </w:r>
          </w:p>
        </w:tc>
        <w:tc>
          <w:tcPr>
            <w:tcW w:w="1417" w:type="dxa"/>
            <w:tcBorders>
              <w:top w:val="nil"/>
              <w:left w:val="nil"/>
              <w:bottom w:val="single" w:sz="4" w:space="0" w:color="auto"/>
              <w:right w:val="single" w:sz="4" w:space="0" w:color="auto"/>
            </w:tcBorders>
            <w:shd w:val="clear" w:color="auto" w:fill="auto"/>
            <w:noWrap/>
            <w:vAlign w:val="bottom"/>
            <w:hideMark/>
          </w:tcPr>
          <w:p w14:paraId="3B3D2784" w14:textId="5D574E24"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156</w:t>
            </w:r>
          </w:p>
        </w:tc>
        <w:tc>
          <w:tcPr>
            <w:tcW w:w="1280" w:type="dxa"/>
            <w:tcBorders>
              <w:top w:val="nil"/>
              <w:left w:val="nil"/>
              <w:bottom w:val="single" w:sz="4" w:space="0" w:color="auto"/>
              <w:right w:val="single" w:sz="4" w:space="0" w:color="auto"/>
            </w:tcBorders>
            <w:shd w:val="clear" w:color="auto" w:fill="auto"/>
            <w:noWrap/>
            <w:vAlign w:val="bottom"/>
            <w:hideMark/>
          </w:tcPr>
          <w:p w14:paraId="3421D470" w14:textId="795DA3C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0.003</w:t>
            </w:r>
          </w:p>
        </w:tc>
        <w:tc>
          <w:tcPr>
            <w:tcW w:w="1280" w:type="dxa"/>
            <w:tcBorders>
              <w:top w:val="nil"/>
              <w:left w:val="nil"/>
              <w:bottom w:val="single" w:sz="4" w:space="0" w:color="auto"/>
              <w:right w:val="single" w:sz="4" w:space="0" w:color="auto"/>
            </w:tcBorders>
            <w:shd w:val="clear" w:color="auto" w:fill="auto"/>
            <w:noWrap/>
            <w:vAlign w:val="bottom"/>
            <w:hideMark/>
          </w:tcPr>
          <w:p w14:paraId="10DF8C3B" w14:textId="185FF37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-0.014</w:t>
            </w:r>
          </w:p>
        </w:tc>
        <w:tc>
          <w:tcPr>
            <w:tcW w:w="1280" w:type="dxa"/>
            <w:tcBorders>
              <w:top w:val="nil"/>
              <w:left w:val="nil"/>
              <w:bottom w:val="single" w:sz="4" w:space="0" w:color="auto"/>
              <w:right w:val="single" w:sz="4" w:space="0" w:color="auto"/>
            </w:tcBorders>
            <w:shd w:val="clear" w:color="auto" w:fill="auto"/>
            <w:noWrap/>
            <w:vAlign w:val="bottom"/>
            <w:hideMark/>
          </w:tcPr>
          <w:p w14:paraId="6B13681B" w14:textId="340ADEBD"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0.019</w:t>
            </w:r>
          </w:p>
        </w:tc>
        <w:tc>
          <w:tcPr>
            <w:tcW w:w="1280" w:type="dxa"/>
            <w:tcBorders>
              <w:top w:val="nil"/>
              <w:left w:val="nil"/>
              <w:bottom w:val="single" w:sz="4" w:space="0" w:color="auto"/>
              <w:right w:val="single" w:sz="4" w:space="0" w:color="auto"/>
            </w:tcBorders>
            <w:shd w:val="clear" w:color="auto" w:fill="auto"/>
            <w:noWrap/>
            <w:vAlign w:val="bottom"/>
            <w:hideMark/>
          </w:tcPr>
          <w:p w14:paraId="628DC83F" w14:textId="200FC457"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201</w:t>
            </w:r>
          </w:p>
        </w:tc>
        <w:tc>
          <w:tcPr>
            <w:tcW w:w="1280" w:type="dxa"/>
            <w:tcBorders>
              <w:top w:val="nil"/>
              <w:left w:val="nil"/>
              <w:bottom w:val="single" w:sz="4" w:space="0" w:color="auto"/>
              <w:right w:val="single" w:sz="4" w:space="0" w:color="auto"/>
            </w:tcBorders>
            <w:shd w:val="clear" w:color="auto" w:fill="auto"/>
            <w:noWrap/>
            <w:vAlign w:val="bottom"/>
            <w:hideMark/>
          </w:tcPr>
          <w:p w14:paraId="7447FD36" w14:textId="17EC029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0.761</w:t>
            </w:r>
          </w:p>
        </w:tc>
      </w:tr>
      <w:tr w:rsidR="00CA7D4E" w:rsidRPr="00FB55AE" w14:paraId="17F0279B"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9CD5BC1" w14:textId="542D260A" w:rsidR="00CA7D4E" w:rsidRPr="00CA7D4E" w:rsidRDefault="00CA7D4E" w:rsidP="00CA7D4E">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Vertebrate</w:t>
            </w:r>
          </w:p>
        </w:tc>
        <w:tc>
          <w:tcPr>
            <w:tcW w:w="1280" w:type="dxa"/>
            <w:tcBorders>
              <w:top w:val="nil"/>
              <w:left w:val="nil"/>
              <w:bottom w:val="single" w:sz="4" w:space="0" w:color="auto"/>
              <w:right w:val="single" w:sz="4" w:space="0" w:color="auto"/>
            </w:tcBorders>
            <w:shd w:val="clear" w:color="auto" w:fill="auto"/>
            <w:noWrap/>
            <w:vAlign w:val="bottom"/>
            <w:hideMark/>
          </w:tcPr>
          <w:p w14:paraId="6645E55C" w14:textId="631921C7"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227CE9FE" w14:textId="5631A875"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w:t>
            </w:r>
          </w:p>
        </w:tc>
        <w:tc>
          <w:tcPr>
            <w:tcW w:w="1417" w:type="dxa"/>
            <w:tcBorders>
              <w:top w:val="nil"/>
              <w:left w:val="nil"/>
              <w:bottom w:val="single" w:sz="4" w:space="0" w:color="auto"/>
              <w:right w:val="single" w:sz="4" w:space="0" w:color="auto"/>
            </w:tcBorders>
            <w:shd w:val="clear" w:color="auto" w:fill="auto"/>
            <w:noWrap/>
            <w:vAlign w:val="bottom"/>
            <w:hideMark/>
          </w:tcPr>
          <w:p w14:paraId="2D297A82" w14:textId="4A18703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shd w:val="clear" w:color="auto" w:fill="auto"/>
            <w:noWrap/>
            <w:vAlign w:val="bottom"/>
            <w:hideMark/>
          </w:tcPr>
          <w:p w14:paraId="2B4DA0C6" w14:textId="2694B98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5C1D93B6" w14:textId="329F4771"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-0.029</w:t>
            </w:r>
          </w:p>
        </w:tc>
        <w:tc>
          <w:tcPr>
            <w:tcW w:w="1280" w:type="dxa"/>
            <w:tcBorders>
              <w:top w:val="nil"/>
              <w:left w:val="nil"/>
              <w:bottom w:val="single" w:sz="4" w:space="0" w:color="auto"/>
              <w:right w:val="single" w:sz="4" w:space="0" w:color="auto"/>
            </w:tcBorders>
            <w:shd w:val="clear" w:color="auto" w:fill="auto"/>
            <w:noWrap/>
            <w:vAlign w:val="bottom"/>
            <w:hideMark/>
          </w:tcPr>
          <w:p w14:paraId="75B88767" w14:textId="23847F23"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0.024</w:t>
            </w:r>
          </w:p>
        </w:tc>
        <w:tc>
          <w:tcPr>
            <w:tcW w:w="1280" w:type="dxa"/>
            <w:tcBorders>
              <w:top w:val="nil"/>
              <w:left w:val="nil"/>
              <w:bottom w:val="single" w:sz="4" w:space="0" w:color="auto"/>
              <w:right w:val="single" w:sz="4" w:space="0" w:color="auto"/>
            </w:tcBorders>
            <w:shd w:val="clear" w:color="auto" w:fill="auto"/>
            <w:noWrap/>
            <w:vAlign w:val="bottom"/>
            <w:hideMark/>
          </w:tcPr>
          <w:p w14:paraId="432F75E6" w14:textId="2D0E2753"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201</w:t>
            </w:r>
          </w:p>
        </w:tc>
        <w:tc>
          <w:tcPr>
            <w:tcW w:w="1280" w:type="dxa"/>
            <w:tcBorders>
              <w:top w:val="nil"/>
              <w:left w:val="nil"/>
              <w:bottom w:val="single" w:sz="4" w:space="0" w:color="auto"/>
              <w:right w:val="single" w:sz="4" w:space="0" w:color="auto"/>
            </w:tcBorders>
            <w:shd w:val="clear" w:color="auto" w:fill="auto"/>
            <w:noWrap/>
            <w:vAlign w:val="bottom"/>
            <w:hideMark/>
          </w:tcPr>
          <w:p w14:paraId="0ECADF96" w14:textId="13076B2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0.861</w:t>
            </w:r>
          </w:p>
        </w:tc>
      </w:tr>
    </w:tbl>
    <w:p w14:paraId="732C1BEE" w14:textId="77777777" w:rsidR="0067260A" w:rsidRDefault="0067260A" w:rsidP="0067260A"/>
    <w:tbl>
      <w:tblPr>
        <w:tblpPr w:leftFromText="180" w:rightFromText="180" w:vertAnchor="text" w:horzAnchor="margin" w:tblpY="1382"/>
        <w:tblW w:w="13046" w:type="dxa"/>
        <w:tblLook w:val="04A0" w:firstRow="1" w:lastRow="0" w:firstColumn="1" w:lastColumn="0" w:noHBand="0" w:noVBand="1"/>
        <w:tblPrChange w:id="0" w:author="Daniel Noble" w:date="2025-05-08T14:11:00Z" w16du:dateUtc="2025-05-08T04:11:00Z">
          <w:tblPr>
            <w:tblpPr w:leftFromText="180" w:rightFromText="180" w:vertAnchor="text" w:horzAnchor="margin" w:tblpY="441"/>
            <w:tblW w:w="13014" w:type="dxa"/>
            <w:tblLook w:val="04A0" w:firstRow="1" w:lastRow="0" w:firstColumn="1" w:lastColumn="0" w:noHBand="0" w:noVBand="1"/>
          </w:tblPr>
        </w:tblPrChange>
      </w:tblPr>
      <w:tblGrid>
        <w:gridCol w:w="3572"/>
        <w:gridCol w:w="1296"/>
        <w:gridCol w:w="1280"/>
        <w:gridCol w:w="1417"/>
        <w:gridCol w:w="1296"/>
        <w:gridCol w:w="1089"/>
        <w:gridCol w:w="1471"/>
        <w:gridCol w:w="1625"/>
        <w:tblGridChange w:id="1">
          <w:tblGrid>
            <w:gridCol w:w="3572"/>
            <w:gridCol w:w="1280"/>
            <w:gridCol w:w="16"/>
            <w:gridCol w:w="1264"/>
            <w:gridCol w:w="16"/>
            <w:gridCol w:w="1401"/>
            <w:gridCol w:w="16"/>
            <w:gridCol w:w="1264"/>
            <w:gridCol w:w="32"/>
            <w:gridCol w:w="1057"/>
            <w:gridCol w:w="32"/>
            <w:gridCol w:w="1439"/>
            <w:gridCol w:w="32"/>
            <w:gridCol w:w="1593"/>
            <w:gridCol w:w="32"/>
          </w:tblGrid>
        </w:tblGridChange>
      </w:tblGrid>
      <w:tr w:rsidR="00A66531" w:rsidRPr="00B355FD" w14:paraId="16CB6B8C" w14:textId="77777777" w:rsidTr="00CF5ACB">
        <w:trPr>
          <w:trHeight w:val="312"/>
          <w:trPrChange w:id="2" w:author="Daniel Noble" w:date="2025-05-08T14:11:00Z" w16du:dateUtc="2025-05-08T04:11:00Z">
            <w:trPr>
              <w:trHeight w:val="312"/>
            </w:trPr>
          </w:trPrChange>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Change w:id="3" w:author="Daniel Noble" w:date="2025-05-08T14:11:00Z" w16du:dateUtc="2025-05-08T04:11:00Z">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tcPrChange>
          </w:tcPr>
          <w:p w14:paraId="600B7C17" w14:textId="77777777" w:rsidR="00A66531" w:rsidRPr="00B355FD" w:rsidRDefault="00A66531" w:rsidP="00CF5ACB">
            <w:pPr>
              <w:spacing w:after="0" w:line="276" w:lineRule="auto"/>
              <w:jc w:val="center"/>
              <w:rPr>
                <w:rFonts w:ascii="Times New Roman" w:eastAsia="Times New Roman" w:hAnsi="Times New Roman" w:cs="Times New Roman"/>
                <w:b/>
                <w:bCs/>
                <w:color w:val="000000"/>
                <w:sz w:val="24"/>
                <w:szCs w:val="24"/>
                <w:lang w:eastAsia="en-AU"/>
              </w:rPr>
            </w:pPr>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Change w:id="4" w:author="Daniel Noble" w:date="2025-05-08T14:11:00Z" w16du:dateUtc="2025-05-08T04:11:00Z">
              <w:tcPr>
                <w:tcW w:w="1280"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33A470EC" w14:textId="518B14D1" w:rsidR="00A66531" w:rsidRPr="00A87CDD" w:rsidRDefault="00A66531" w:rsidP="00CF5ACB">
            <w:pPr>
              <w:spacing w:after="0" w:line="276" w:lineRule="auto"/>
              <w:jc w:val="center"/>
              <w:rPr>
                <w:rFonts w:ascii="Times New Roman" w:eastAsia="Times New Roman" w:hAnsi="Times New Roman" w:cs="Times New Roman"/>
                <w:b/>
                <w:bCs/>
                <w:color w:val="000000"/>
                <w:sz w:val="24"/>
                <w:szCs w:val="24"/>
                <w:lang w:eastAsia="en-AU"/>
              </w:rPr>
            </w:pPr>
            <w:r w:rsidRPr="00A87CDD">
              <w:rPr>
                <w:rFonts w:ascii="Times New Roman" w:eastAsia="Times New Roman" w:hAnsi="Times New Roman" w:cs="Times New Roman"/>
                <w:b/>
                <w:bCs/>
                <w:color w:val="000000"/>
                <w:sz w:val="24"/>
                <w:szCs w:val="24"/>
                <w:lang w:eastAsia="en-AU"/>
              </w:rPr>
              <w:t>Total</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Change w:id="5" w:author="Daniel Noble" w:date="2025-05-08T14:11:00Z" w16du:dateUtc="2025-05-08T04:11:00Z">
              <w:tcPr>
                <w:tcW w:w="1280"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468CE89F" w14:textId="642BA86A" w:rsidR="00A66531" w:rsidRPr="00A87CDD" w:rsidRDefault="00A66531" w:rsidP="00CF5ACB">
            <w:pPr>
              <w:spacing w:after="0" w:line="276" w:lineRule="auto"/>
              <w:jc w:val="center"/>
              <w:rPr>
                <w:rFonts w:ascii="Times New Roman" w:eastAsia="Times New Roman" w:hAnsi="Times New Roman" w:cs="Times New Roman"/>
                <w:b/>
                <w:bCs/>
                <w:color w:val="000000"/>
                <w:sz w:val="24"/>
                <w:szCs w:val="24"/>
                <w:lang w:eastAsia="en-AU"/>
              </w:rPr>
            </w:pPr>
            <w:r w:rsidRPr="00A87CDD">
              <w:rPr>
                <w:rFonts w:ascii="Times New Roman" w:eastAsia="Times New Roman" w:hAnsi="Times New Roman" w:cs="Times New Roman"/>
                <w:b/>
                <w:bCs/>
                <w:color w:val="000000"/>
                <w:sz w:val="24"/>
                <w:szCs w:val="24"/>
                <w:lang w:eastAsia="en-AU"/>
              </w:rPr>
              <w:t>phylogeny</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Change w:id="6" w:author="Daniel Noble" w:date="2025-05-08T14:11:00Z" w16du:dateUtc="2025-05-08T04:11:00Z">
              <w:tcPr>
                <w:tcW w:w="1417"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26C50244" w14:textId="79E8D308" w:rsidR="00A66531" w:rsidRPr="00A87CDD" w:rsidRDefault="00A66531" w:rsidP="00CF5ACB">
            <w:pPr>
              <w:spacing w:after="0" w:line="276" w:lineRule="auto"/>
              <w:jc w:val="center"/>
              <w:rPr>
                <w:rFonts w:ascii="Times New Roman" w:eastAsia="Times New Roman" w:hAnsi="Times New Roman" w:cs="Times New Roman"/>
                <w:b/>
                <w:bCs/>
                <w:color w:val="000000"/>
                <w:sz w:val="24"/>
                <w:szCs w:val="24"/>
                <w:lang w:eastAsia="en-AU"/>
              </w:rPr>
            </w:pPr>
            <w:r w:rsidRPr="00A87CDD">
              <w:rPr>
                <w:rFonts w:ascii="Times New Roman" w:eastAsia="Times New Roman" w:hAnsi="Times New Roman" w:cs="Times New Roman"/>
                <w:b/>
                <w:bCs/>
                <w:color w:val="000000"/>
                <w:sz w:val="24"/>
                <w:szCs w:val="24"/>
                <w:lang w:eastAsia="en-AU"/>
              </w:rPr>
              <w:t>Study</w:t>
            </w:r>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Change w:id="7" w:author="Daniel Noble" w:date="2025-05-08T14:11:00Z" w16du:dateUtc="2025-05-08T04:11:00Z">
              <w:tcPr>
                <w:tcW w:w="1280"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6EF4B0C2" w14:textId="73F4C2A7" w:rsidR="00A66531" w:rsidRPr="00A87CDD" w:rsidRDefault="00A66531" w:rsidP="00CF5ACB">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A87CDD">
              <w:rPr>
                <w:rFonts w:ascii="Times New Roman" w:eastAsia="Times New Roman" w:hAnsi="Times New Roman" w:cs="Times New Roman"/>
                <w:b/>
                <w:bCs/>
                <w:color w:val="000000"/>
                <w:sz w:val="24"/>
                <w:szCs w:val="24"/>
                <w:lang w:eastAsia="en-AU"/>
              </w:rPr>
              <w:t>obs</w:t>
            </w:r>
            <w:proofErr w:type="spellEnd"/>
          </w:p>
        </w:tc>
        <w:tc>
          <w:tcPr>
            <w:tcW w:w="1089" w:type="dxa"/>
            <w:tcBorders>
              <w:top w:val="single" w:sz="4" w:space="0" w:color="auto"/>
              <w:left w:val="nil"/>
              <w:bottom w:val="single" w:sz="4" w:space="0" w:color="auto"/>
              <w:right w:val="single" w:sz="4" w:space="0" w:color="auto"/>
            </w:tcBorders>
            <w:shd w:val="clear" w:color="000000" w:fill="8EA9DB"/>
            <w:noWrap/>
            <w:vAlign w:val="bottom"/>
            <w:hideMark/>
            <w:tcPrChange w:id="8" w:author="Daniel Noble" w:date="2025-05-08T14:11:00Z" w16du:dateUtc="2025-05-08T04:11:00Z">
              <w:tcPr>
                <w:tcW w:w="1089"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3C2DFC4F" w14:textId="0FDC7E53" w:rsidR="00A66531" w:rsidRPr="00A87CDD" w:rsidRDefault="00A66531" w:rsidP="00CF5ACB">
            <w:pPr>
              <w:spacing w:after="0" w:line="276" w:lineRule="auto"/>
              <w:jc w:val="center"/>
              <w:rPr>
                <w:rFonts w:ascii="Times New Roman" w:eastAsia="Times New Roman" w:hAnsi="Times New Roman" w:cs="Times New Roman"/>
                <w:b/>
                <w:bCs/>
                <w:color w:val="000000"/>
                <w:sz w:val="24"/>
                <w:szCs w:val="24"/>
                <w:lang w:eastAsia="en-AU"/>
              </w:rPr>
            </w:pPr>
            <w:r w:rsidRPr="00A87CDD">
              <w:rPr>
                <w:rFonts w:ascii="Times New Roman" w:eastAsia="Times New Roman" w:hAnsi="Times New Roman" w:cs="Times New Roman"/>
                <w:b/>
                <w:bCs/>
                <w:color w:val="000000"/>
                <w:sz w:val="24"/>
                <w:szCs w:val="24"/>
                <w:lang w:eastAsia="en-AU"/>
              </w:rPr>
              <w:t>Species</w:t>
            </w:r>
          </w:p>
        </w:tc>
        <w:tc>
          <w:tcPr>
            <w:tcW w:w="1471" w:type="dxa"/>
            <w:tcBorders>
              <w:top w:val="single" w:sz="4" w:space="0" w:color="auto"/>
              <w:left w:val="nil"/>
              <w:bottom w:val="single" w:sz="4" w:space="0" w:color="auto"/>
              <w:right w:val="single" w:sz="4" w:space="0" w:color="auto"/>
            </w:tcBorders>
            <w:shd w:val="clear" w:color="000000" w:fill="8EA9DB"/>
            <w:noWrap/>
            <w:vAlign w:val="bottom"/>
            <w:hideMark/>
            <w:tcPrChange w:id="9" w:author="Daniel Noble" w:date="2025-05-08T14:11:00Z" w16du:dateUtc="2025-05-08T04:11:00Z">
              <w:tcPr>
                <w:tcW w:w="1471"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4B354A06" w14:textId="18E70129" w:rsidR="00A66531" w:rsidRPr="00A87CDD" w:rsidRDefault="00A66531" w:rsidP="00CF5ACB">
            <w:pPr>
              <w:spacing w:after="0" w:line="276" w:lineRule="auto"/>
              <w:jc w:val="center"/>
              <w:rPr>
                <w:rFonts w:ascii="Times New Roman" w:eastAsia="Times New Roman" w:hAnsi="Times New Roman" w:cs="Times New Roman"/>
                <w:b/>
                <w:bCs/>
                <w:color w:val="000000"/>
                <w:sz w:val="24"/>
                <w:szCs w:val="24"/>
                <w:lang w:eastAsia="en-AU"/>
              </w:rPr>
            </w:pPr>
            <w:r w:rsidRPr="00A87CDD">
              <w:rPr>
                <w:rFonts w:ascii="Times New Roman" w:eastAsia="Times New Roman" w:hAnsi="Times New Roman" w:cs="Times New Roman"/>
                <w:b/>
                <w:bCs/>
                <w:color w:val="000000"/>
                <w:sz w:val="24"/>
                <w:szCs w:val="24"/>
                <w:lang w:eastAsia="en-AU"/>
              </w:rPr>
              <w:t>Shared Animal ID</w:t>
            </w:r>
          </w:p>
        </w:tc>
        <w:tc>
          <w:tcPr>
            <w:tcW w:w="1625" w:type="dxa"/>
            <w:tcBorders>
              <w:top w:val="single" w:sz="4" w:space="0" w:color="auto"/>
              <w:left w:val="nil"/>
              <w:bottom w:val="single" w:sz="4" w:space="0" w:color="auto"/>
              <w:right w:val="single" w:sz="4" w:space="0" w:color="auto"/>
            </w:tcBorders>
            <w:shd w:val="clear" w:color="000000" w:fill="8EA9DB"/>
            <w:noWrap/>
            <w:vAlign w:val="bottom"/>
            <w:hideMark/>
            <w:tcPrChange w:id="10" w:author="Daniel Noble" w:date="2025-05-08T14:11:00Z" w16du:dateUtc="2025-05-08T04:11:00Z">
              <w:tcPr>
                <w:tcW w:w="1625"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5665B486" w14:textId="71242E8D" w:rsidR="00A66531" w:rsidRPr="00A87CDD" w:rsidRDefault="00A66531" w:rsidP="00CF5ACB">
            <w:pPr>
              <w:spacing w:after="0" w:line="276" w:lineRule="auto"/>
              <w:jc w:val="center"/>
              <w:rPr>
                <w:rFonts w:ascii="Times New Roman" w:eastAsia="Times New Roman" w:hAnsi="Times New Roman" w:cs="Times New Roman"/>
                <w:b/>
                <w:bCs/>
                <w:color w:val="000000"/>
                <w:sz w:val="24"/>
                <w:szCs w:val="24"/>
                <w:lang w:eastAsia="en-AU"/>
              </w:rPr>
            </w:pPr>
            <w:r w:rsidRPr="00A87CDD">
              <w:rPr>
                <w:rFonts w:ascii="Times New Roman" w:eastAsia="Times New Roman" w:hAnsi="Times New Roman" w:cs="Times New Roman"/>
                <w:b/>
                <w:bCs/>
                <w:color w:val="000000"/>
                <w:sz w:val="24"/>
                <w:szCs w:val="24"/>
                <w:lang w:eastAsia="en-AU"/>
              </w:rPr>
              <w:t>Measurement</w:t>
            </w:r>
          </w:p>
        </w:tc>
      </w:tr>
      <w:tr w:rsidR="00A87CDD" w:rsidRPr="00384736" w14:paraId="5DA05E7A" w14:textId="77777777" w:rsidTr="00CF5ACB">
        <w:tblPrEx>
          <w:tblPrExChange w:id="11" w:author="Daniel Noble" w:date="2025-05-08T14:11:00Z" w16du:dateUtc="2025-05-08T04:11:00Z">
            <w:tblPrEx>
              <w:tblW w:w="12718" w:type="dxa"/>
            </w:tblPrEx>
          </w:tblPrExChange>
        </w:tblPrEx>
        <w:trPr>
          <w:trHeight w:val="288"/>
          <w:trPrChange w:id="12" w:author="Daniel Noble" w:date="2025-05-08T14:11:00Z" w16du:dateUtc="2025-05-08T04:11:00Z">
            <w:trPr>
              <w:gridAfter w:val="0"/>
              <w:trHeight w:val="288"/>
            </w:trPr>
          </w:trPrChange>
        </w:trPr>
        <w:tc>
          <w:tcPr>
            <w:tcW w:w="3572" w:type="dxa"/>
            <w:tcBorders>
              <w:top w:val="nil"/>
              <w:left w:val="single" w:sz="4" w:space="0" w:color="auto"/>
              <w:bottom w:val="nil"/>
              <w:right w:val="single" w:sz="4" w:space="0" w:color="auto"/>
            </w:tcBorders>
            <w:shd w:val="clear" w:color="000000" w:fill="D9E1F2"/>
            <w:noWrap/>
            <w:vAlign w:val="bottom"/>
            <w:hideMark/>
            <w:tcPrChange w:id="13" w:author="Daniel Noble" w:date="2025-05-08T14:11:00Z" w16du:dateUtc="2025-05-08T04:11:00Z">
              <w:tcPr>
                <w:tcW w:w="3572" w:type="dxa"/>
                <w:tcBorders>
                  <w:top w:val="nil"/>
                  <w:left w:val="single" w:sz="4" w:space="0" w:color="auto"/>
                  <w:bottom w:val="nil"/>
                  <w:right w:val="single" w:sz="4" w:space="0" w:color="auto"/>
                </w:tcBorders>
                <w:shd w:val="clear" w:color="000000" w:fill="D9E1F2"/>
                <w:noWrap/>
                <w:vAlign w:val="bottom"/>
                <w:hideMark/>
              </w:tcPr>
            </w:tcPrChange>
          </w:tcPr>
          <w:p w14:paraId="14E99ECC" w14:textId="2FFBA668" w:rsidR="00A87CDD" w:rsidRPr="00CA7D4E" w:rsidRDefault="00A87CDD" w:rsidP="00CF5ACB">
            <w:pPr>
              <w:spacing w:after="0" w:line="276" w:lineRule="auto"/>
              <w:rPr>
                <w:rFonts w:ascii="Times New Roman" w:eastAsia="Times New Roman" w:hAnsi="Times New Roman" w:cs="Times New Roman"/>
                <w:b/>
                <w:bCs/>
                <w:color w:val="000000"/>
                <w:sz w:val="24"/>
                <w:szCs w:val="24"/>
                <w:lang w:eastAsia="en-AU"/>
              </w:rPr>
            </w:pPr>
            <w:r>
              <w:rPr>
                <w:rFonts w:ascii="Times New Roman" w:hAnsi="Times New Roman" w:cs="Times New Roman"/>
                <w:b/>
                <w:bCs/>
                <w:color w:val="000000"/>
                <w:sz w:val="24"/>
                <w:szCs w:val="24"/>
              </w:rPr>
              <w:t xml:space="preserve">Proportion of Variances (%) </w:t>
            </w:r>
            <w:proofErr w:type="gramStart"/>
            <w:r>
              <w:rPr>
                <w:rFonts w:ascii="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lang w:eastAsia="en-AU"/>
              </w:rPr>
              <w:t xml:space="preserve"> </w:t>
            </w:r>
            <w:r>
              <w:rPr>
                <w:rFonts w:ascii="Times New Roman" w:eastAsia="Times New Roman" w:hAnsi="Times New Roman" w:cs="Times New Roman"/>
                <w:b/>
                <w:bCs/>
                <w:color w:val="000000"/>
                <w:sz w:val="24"/>
                <w:szCs w:val="24"/>
                <w:lang w:eastAsia="en-AU"/>
              </w:rPr>
              <w:t>I</w:t>
            </w:r>
            <w:proofErr w:type="gramEnd"/>
            <w:r>
              <w:rPr>
                <w:rFonts w:ascii="Times New Roman" w:eastAsia="Times New Roman" w:hAnsi="Times New Roman" w:cs="Times New Roman"/>
                <w:b/>
                <w:bCs/>
                <w:color w:val="000000"/>
                <w:sz w:val="24"/>
                <w:szCs w:val="24"/>
                <w:vertAlign w:val="superscript"/>
                <w:lang w:eastAsia="en-AU"/>
              </w:rPr>
              <w:t>2</w:t>
            </w:r>
          </w:p>
        </w:tc>
        <w:tc>
          <w:tcPr>
            <w:tcW w:w="1296" w:type="dxa"/>
            <w:tcBorders>
              <w:top w:val="nil"/>
              <w:left w:val="nil"/>
              <w:bottom w:val="nil"/>
              <w:right w:val="single" w:sz="4" w:space="0" w:color="auto"/>
            </w:tcBorders>
            <w:shd w:val="clear" w:color="auto" w:fill="auto"/>
            <w:noWrap/>
            <w:tcPrChange w:id="14" w:author="Daniel Noble" w:date="2025-05-08T14:11:00Z" w16du:dateUtc="2025-05-08T04:11:00Z">
              <w:tcPr>
                <w:tcW w:w="1280" w:type="dxa"/>
                <w:tcBorders>
                  <w:top w:val="nil"/>
                  <w:left w:val="nil"/>
                  <w:bottom w:val="nil"/>
                  <w:right w:val="single" w:sz="4" w:space="0" w:color="auto"/>
                </w:tcBorders>
                <w:shd w:val="clear" w:color="auto" w:fill="auto"/>
                <w:noWrap/>
                <w:vAlign w:val="bottom"/>
              </w:tcPr>
            </w:tcPrChange>
          </w:tcPr>
          <w:p w14:paraId="617DAFC8" w14:textId="7391AD12" w:rsidR="00A87CDD" w:rsidRPr="00A87CDD" w:rsidRDefault="00A87CDD" w:rsidP="00CF5ACB">
            <w:pPr>
              <w:spacing w:after="0" w:line="276" w:lineRule="auto"/>
              <w:jc w:val="center"/>
              <w:rPr>
                <w:rFonts w:ascii="Times New Roman" w:eastAsia="Times New Roman" w:hAnsi="Times New Roman" w:cs="Times New Roman"/>
                <w:color w:val="000000"/>
                <w:sz w:val="24"/>
                <w:szCs w:val="24"/>
                <w:lang w:eastAsia="en-AU"/>
              </w:rPr>
            </w:pPr>
            <w:ins w:id="15" w:author="Daniel Noble" w:date="2025-05-08T14:10:00Z" w16du:dateUtc="2025-05-08T04:10:00Z">
              <w:r w:rsidRPr="00A87CDD">
                <w:rPr>
                  <w:rFonts w:ascii="Times New Roman" w:hAnsi="Times New Roman" w:cs="Times New Roman"/>
                  <w:sz w:val="24"/>
                  <w:szCs w:val="24"/>
                  <w:rPrChange w:id="16" w:author="Daniel Noble" w:date="2025-05-08T14:11:00Z" w16du:dateUtc="2025-05-08T04:11:00Z">
                    <w:rPr/>
                  </w:rPrChange>
                </w:rPr>
                <w:t>99.35</w:t>
              </w:r>
            </w:ins>
            <w:del w:id="17" w:author="Daniel Noble" w:date="2025-05-08T14:10:00Z" w16du:dateUtc="2025-05-08T04:10:00Z">
              <w:r w:rsidRPr="00A87CDD" w:rsidDel="00F057A4">
                <w:rPr>
                  <w:rFonts w:ascii="Times New Roman" w:hAnsi="Times New Roman" w:cs="Times New Roman"/>
                  <w:color w:val="000000"/>
                  <w:sz w:val="24"/>
                  <w:szCs w:val="24"/>
                </w:rPr>
                <w:delText>99.35</w:delText>
              </w:r>
            </w:del>
          </w:p>
        </w:tc>
        <w:tc>
          <w:tcPr>
            <w:tcW w:w="1280" w:type="dxa"/>
            <w:tcBorders>
              <w:top w:val="nil"/>
              <w:left w:val="nil"/>
              <w:bottom w:val="nil"/>
              <w:right w:val="single" w:sz="4" w:space="0" w:color="auto"/>
            </w:tcBorders>
            <w:shd w:val="clear" w:color="auto" w:fill="auto"/>
            <w:noWrap/>
            <w:tcPrChange w:id="18" w:author="Daniel Noble" w:date="2025-05-08T14:11:00Z" w16du:dateUtc="2025-05-08T04:11:00Z">
              <w:tcPr>
                <w:tcW w:w="1280" w:type="dxa"/>
                <w:gridSpan w:val="2"/>
                <w:tcBorders>
                  <w:top w:val="nil"/>
                  <w:left w:val="nil"/>
                  <w:bottom w:val="nil"/>
                  <w:right w:val="single" w:sz="4" w:space="0" w:color="auto"/>
                </w:tcBorders>
                <w:shd w:val="clear" w:color="auto" w:fill="auto"/>
                <w:noWrap/>
                <w:vAlign w:val="bottom"/>
              </w:tcPr>
            </w:tcPrChange>
          </w:tcPr>
          <w:p w14:paraId="2DCD63EC" w14:textId="1EA56954" w:rsidR="00A87CDD" w:rsidRPr="00A87CDD" w:rsidRDefault="00A87CDD" w:rsidP="00CF5ACB">
            <w:pPr>
              <w:spacing w:after="0" w:line="276" w:lineRule="auto"/>
              <w:jc w:val="center"/>
              <w:rPr>
                <w:rFonts w:ascii="Times New Roman" w:eastAsia="Times New Roman" w:hAnsi="Times New Roman" w:cs="Times New Roman"/>
                <w:color w:val="000000"/>
                <w:sz w:val="24"/>
                <w:szCs w:val="24"/>
                <w:lang w:eastAsia="en-AU"/>
              </w:rPr>
            </w:pPr>
            <w:ins w:id="19" w:author="Daniel Noble" w:date="2025-05-08T14:10:00Z" w16du:dateUtc="2025-05-08T04:10:00Z">
              <w:r w:rsidRPr="00A87CDD">
                <w:rPr>
                  <w:rFonts w:ascii="Times New Roman" w:hAnsi="Times New Roman" w:cs="Times New Roman"/>
                  <w:sz w:val="24"/>
                  <w:szCs w:val="24"/>
                  <w:rPrChange w:id="20" w:author="Daniel Noble" w:date="2025-05-08T14:11:00Z" w16du:dateUtc="2025-05-08T04:11:00Z">
                    <w:rPr/>
                  </w:rPrChange>
                </w:rPr>
                <w:t>0</w:t>
              </w:r>
            </w:ins>
            <w:del w:id="21" w:author="Daniel Noble" w:date="2025-05-08T14:10:00Z" w16du:dateUtc="2025-05-08T04:10:00Z">
              <w:r w:rsidRPr="00A87CDD" w:rsidDel="00F057A4">
                <w:rPr>
                  <w:rFonts w:ascii="Times New Roman" w:hAnsi="Times New Roman" w:cs="Times New Roman"/>
                  <w:color w:val="000000"/>
                  <w:sz w:val="24"/>
                  <w:szCs w:val="24"/>
                </w:rPr>
                <w:delText>0</w:delText>
              </w:r>
            </w:del>
          </w:p>
        </w:tc>
        <w:tc>
          <w:tcPr>
            <w:tcW w:w="1417" w:type="dxa"/>
            <w:tcBorders>
              <w:top w:val="nil"/>
              <w:left w:val="nil"/>
              <w:bottom w:val="nil"/>
              <w:right w:val="single" w:sz="4" w:space="0" w:color="auto"/>
            </w:tcBorders>
            <w:shd w:val="clear" w:color="auto" w:fill="auto"/>
            <w:noWrap/>
            <w:tcPrChange w:id="22" w:author="Daniel Noble" w:date="2025-05-08T14:11:00Z" w16du:dateUtc="2025-05-08T04:11:00Z">
              <w:tcPr>
                <w:tcW w:w="1417" w:type="dxa"/>
                <w:gridSpan w:val="2"/>
                <w:tcBorders>
                  <w:top w:val="nil"/>
                  <w:left w:val="nil"/>
                  <w:bottom w:val="nil"/>
                  <w:right w:val="single" w:sz="4" w:space="0" w:color="auto"/>
                </w:tcBorders>
                <w:shd w:val="clear" w:color="auto" w:fill="auto"/>
                <w:noWrap/>
                <w:vAlign w:val="bottom"/>
              </w:tcPr>
            </w:tcPrChange>
          </w:tcPr>
          <w:p w14:paraId="3B7F2D86" w14:textId="3BCD5EBA" w:rsidR="00A87CDD" w:rsidRPr="00A87CDD" w:rsidRDefault="00A87CDD" w:rsidP="00CF5ACB">
            <w:pPr>
              <w:spacing w:after="0" w:line="276" w:lineRule="auto"/>
              <w:jc w:val="center"/>
              <w:rPr>
                <w:rFonts w:ascii="Times New Roman" w:eastAsia="Times New Roman" w:hAnsi="Times New Roman" w:cs="Times New Roman"/>
                <w:color w:val="000000"/>
                <w:sz w:val="24"/>
                <w:szCs w:val="24"/>
                <w:lang w:eastAsia="en-AU"/>
              </w:rPr>
            </w:pPr>
            <w:ins w:id="23" w:author="Daniel Noble" w:date="2025-05-08T14:10:00Z" w16du:dateUtc="2025-05-08T04:10:00Z">
              <w:r w:rsidRPr="00A87CDD">
                <w:rPr>
                  <w:rFonts w:ascii="Times New Roman" w:hAnsi="Times New Roman" w:cs="Times New Roman"/>
                  <w:sz w:val="24"/>
                  <w:szCs w:val="24"/>
                  <w:rPrChange w:id="24" w:author="Daniel Noble" w:date="2025-05-08T14:11:00Z" w16du:dateUtc="2025-05-08T04:11:00Z">
                    <w:rPr/>
                  </w:rPrChange>
                </w:rPr>
                <w:t>38.06</w:t>
              </w:r>
            </w:ins>
            <w:del w:id="25" w:author="Daniel Noble" w:date="2025-05-08T14:10:00Z" w16du:dateUtc="2025-05-08T04:10:00Z">
              <w:r w:rsidRPr="00A87CDD" w:rsidDel="00F057A4">
                <w:rPr>
                  <w:rFonts w:ascii="Times New Roman" w:hAnsi="Times New Roman" w:cs="Times New Roman"/>
                  <w:color w:val="000000"/>
                  <w:sz w:val="24"/>
                  <w:szCs w:val="24"/>
                </w:rPr>
                <w:delText>38.06</w:delText>
              </w:r>
            </w:del>
          </w:p>
        </w:tc>
        <w:tc>
          <w:tcPr>
            <w:tcW w:w="1296" w:type="dxa"/>
            <w:tcBorders>
              <w:top w:val="nil"/>
              <w:left w:val="nil"/>
              <w:bottom w:val="nil"/>
              <w:right w:val="single" w:sz="4" w:space="0" w:color="auto"/>
            </w:tcBorders>
            <w:shd w:val="clear" w:color="auto" w:fill="auto"/>
            <w:noWrap/>
            <w:tcPrChange w:id="26" w:author="Daniel Noble" w:date="2025-05-08T14:11:00Z" w16du:dateUtc="2025-05-08T04:11:00Z">
              <w:tcPr>
                <w:tcW w:w="1280" w:type="dxa"/>
                <w:gridSpan w:val="2"/>
                <w:tcBorders>
                  <w:top w:val="nil"/>
                  <w:left w:val="nil"/>
                  <w:bottom w:val="nil"/>
                  <w:right w:val="single" w:sz="4" w:space="0" w:color="auto"/>
                </w:tcBorders>
                <w:shd w:val="clear" w:color="auto" w:fill="auto"/>
                <w:noWrap/>
                <w:vAlign w:val="bottom"/>
              </w:tcPr>
            </w:tcPrChange>
          </w:tcPr>
          <w:p w14:paraId="190250E3" w14:textId="393EEE1A" w:rsidR="00A87CDD" w:rsidRPr="00A87CDD" w:rsidRDefault="00A87CDD" w:rsidP="00CF5ACB">
            <w:pPr>
              <w:spacing w:after="0" w:line="276" w:lineRule="auto"/>
              <w:jc w:val="center"/>
              <w:rPr>
                <w:rFonts w:ascii="Times New Roman" w:eastAsia="Times New Roman" w:hAnsi="Times New Roman" w:cs="Times New Roman"/>
                <w:color w:val="000000"/>
                <w:sz w:val="24"/>
                <w:szCs w:val="24"/>
                <w:lang w:eastAsia="en-AU"/>
              </w:rPr>
            </w:pPr>
            <w:ins w:id="27" w:author="Daniel Noble" w:date="2025-05-08T14:10:00Z" w16du:dateUtc="2025-05-08T04:10:00Z">
              <w:r w:rsidRPr="00A87CDD">
                <w:rPr>
                  <w:rFonts w:ascii="Times New Roman" w:hAnsi="Times New Roman" w:cs="Times New Roman"/>
                  <w:sz w:val="24"/>
                  <w:szCs w:val="24"/>
                  <w:rPrChange w:id="28" w:author="Daniel Noble" w:date="2025-05-08T14:11:00Z" w16du:dateUtc="2025-05-08T04:11:00Z">
                    <w:rPr/>
                  </w:rPrChange>
                </w:rPr>
                <w:t>51.53</w:t>
              </w:r>
            </w:ins>
            <w:del w:id="29" w:author="Daniel Noble" w:date="2025-05-08T14:10:00Z" w16du:dateUtc="2025-05-08T04:10:00Z">
              <w:r w:rsidRPr="00A87CDD" w:rsidDel="00F057A4">
                <w:rPr>
                  <w:rFonts w:ascii="Times New Roman" w:hAnsi="Times New Roman" w:cs="Times New Roman"/>
                  <w:color w:val="000000"/>
                  <w:sz w:val="24"/>
                  <w:szCs w:val="24"/>
                </w:rPr>
                <w:delText>51.53</w:delText>
              </w:r>
            </w:del>
          </w:p>
        </w:tc>
        <w:tc>
          <w:tcPr>
            <w:tcW w:w="1089" w:type="dxa"/>
            <w:tcBorders>
              <w:top w:val="nil"/>
              <w:left w:val="nil"/>
              <w:bottom w:val="nil"/>
              <w:right w:val="single" w:sz="4" w:space="0" w:color="auto"/>
            </w:tcBorders>
            <w:shd w:val="clear" w:color="auto" w:fill="auto"/>
            <w:noWrap/>
            <w:tcPrChange w:id="30" w:author="Daniel Noble" w:date="2025-05-08T14:11:00Z" w16du:dateUtc="2025-05-08T04:11:00Z">
              <w:tcPr>
                <w:tcW w:w="1089" w:type="dxa"/>
                <w:gridSpan w:val="2"/>
                <w:tcBorders>
                  <w:top w:val="nil"/>
                  <w:left w:val="nil"/>
                  <w:bottom w:val="nil"/>
                  <w:right w:val="single" w:sz="4" w:space="0" w:color="auto"/>
                </w:tcBorders>
                <w:shd w:val="clear" w:color="auto" w:fill="auto"/>
                <w:noWrap/>
                <w:vAlign w:val="bottom"/>
              </w:tcPr>
            </w:tcPrChange>
          </w:tcPr>
          <w:p w14:paraId="08E5DAD4" w14:textId="651C34E8" w:rsidR="00A87CDD" w:rsidRPr="00A87CDD" w:rsidRDefault="00A87CDD" w:rsidP="00CF5ACB">
            <w:pPr>
              <w:spacing w:after="0" w:line="276" w:lineRule="auto"/>
              <w:jc w:val="center"/>
              <w:rPr>
                <w:rFonts w:ascii="Times New Roman" w:eastAsia="Times New Roman" w:hAnsi="Times New Roman" w:cs="Times New Roman"/>
                <w:color w:val="000000"/>
                <w:sz w:val="24"/>
                <w:szCs w:val="24"/>
                <w:lang w:eastAsia="en-AU"/>
              </w:rPr>
            </w:pPr>
            <w:ins w:id="31" w:author="Daniel Noble" w:date="2025-05-08T14:10:00Z" w16du:dateUtc="2025-05-08T04:10:00Z">
              <w:r w:rsidRPr="00A87CDD">
                <w:rPr>
                  <w:rFonts w:ascii="Times New Roman" w:hAnsi="Times New Roman" w:cs="Times New Roman"/>
                  <w:sz w:val="24"/>
                  <w:szCs w:val="24"/>
                  <w:rPrChange w:id="32" w:author="Daniel Noble" w:date="2025-05-08T14:11:00Z" w16du:dateUtc="2025-05-08T04:11:00Z">
                    <w:rPr/>
                  </w:rPrChange>
                </w:rPr>
                <w:t>0</w:t>
              </w:r>
            </w:ins>
            <w:del w:id="33" w:author="Daniel Noble" w:date="2025-05-08T14:10:00Z" w16du:dateUtc="2025-05-08T04:10:00Z">
              <w:r w:rsidRPr="00A87CDD" w:rsidDel="00F057A4">
                <w:rPr>
                  <w:rFonts w:ascii="Times New Roman" w:hAnsi="Times New Roman" w:cs="Times New Roman"/>
                  <w:color w:val="000000"/>
                  <w:sz w:val="24"/>
                  <w:szCs w:val="24"/>
                </w:rPr>
                <w:delText>0</w:delText>
              </w:r>
            </w:del>
          </w:p>
        </w:tc>
        <w:tc>
          <w:tcPr>
            <w:tcW w:w="1471" w:type="dxa"/>
            <w:tcBorders>
              <w:top w:val="nil"/>
              <w:left w:val="nil"/>
              <w:bottom w:val="nil"/>
              <w:right w:val="single" w:sz="4" w:space="0" w:color="auto"/>
            </w:tcBorders>
            <w:shd w:val="clear" w:color="auto" w:fill="auto"/>
            <w:noWrap/>
            <w:tcPrChange w:id="34" w:author="Daniel Noble" w:date="2025-05-08T14:11:00Z" w16du:dateUtc="2025-05-08T04:11:00Z">
              <w:tcPr>
                <w:tcW w:w="1471" w:type="dxa"/>
                <w:gridSpan w:val="2"/>
                <w:tcBorders>
                  <w:top w:val="nil"/>
                  <w:left w:val="nil"/>
                  <w:bottom w:val="nil"/>
                  <w:right w:val="single" w:sz="4" w:space="0" w:color="auto"/>
                </w:tcBorders>
                <w:shd w:val="clear" w:color="auto" w:fill="auto"/>
                <w:noWrap/>
                <w:vAlign w:val="bottom"/>
              </w:tcPr>
            </w:tcPrChange>
          </w:tcPr>
          <w:p w14:paraId="750899A1" w14:textId="12686240" w:rsidR="00A87CDD" w:rsidRPr="00A87CDD" w:rsidRDefault="00A87CDD" w:rsidP="00CF5ACB">
            <w:pPr>
              <w:spacing w:after="0" w:line="276" w:lineRule="auto"/>
              <w:jc w:val="center"/>
              <w:rPr>
                <w:rFonts w:ascii="Times New Roman" w:eastAsia="Times New Roman" w:hAnsi="Times New Roman" w:cs="Times New Roman"/>
                <w:color w:val="000000"/>
                <w:sz w:val="24"/>
                <w:szCs w:val="24"/>
                <w:lang w:eastAsia="en-AU"/>
              </w:rPr>
            </w:pPr>
            <w:ins w:id="35" w:author="Daniel Noble" w:date="2025-05-08T14:10:00Z" w16du:dateUtc="2025-05-08T04:10:00Z">
              <w:r w:rsidRPr="00A87CDD">
                <w:rPr>
                  <w:rFonts w:ascii="Times New Roman" w:hAnsi="Times New Roman" w:cs="Times New Roman"/>
                  <w:sz w:val="24"/>
                  <w:szCs w:val="24"/>
                  <w:rPrChange w:id="36" w:author="Daniel Noble" w:date="2025-05-08T14:11:00Z" w16du:dateUtc="2025-05-08T04:11:00Z">
                    <w:rPr/>
                  </w:rPrChange>
                </w:rPr>
                <w:t>2.11</w:t>
              </w:r>
            </w:ins>
            <w:del w:id="37" w:author="Daniel Noble" w:date="2025-05-08T14:10:00Z" w16du:dateUtc="2025-05-08T04:10:00Z">
              <w:r w:rsidRPr="00A87CDD" w:rsidDel="00F057A4">
                <w:rPr>
                  <w:rFonts w:ascii="Times New Roman" w:hAnsi="Times New Roman" w:cs="Times New Roman"/>
                  <w:color w:val="000000"/>
                  <w:sz w:val="24"/>
                  <w:szCs w:val="24"/>
                </w:rPr>
                <w:delText>2.11</w:delText>
              </w:r>
            </w:del>
          </w:p>
        </w:tc>
        <w:tc>
          <w:tcPr>
            <w:tcW w:w="1625" w:type="dxa"/>
            <w:tcBorders>
              <w:top w:val="nil"/>
              <w:left w:val="nil"/>
              <w:bottom w:val="nil"/>
              <w:right w:val="single" w:sz="4" w:space="0" w:color="auto"/>
            </w:tcBorders>
            <w:shd w:val="clear" w:color="auto" w:fill="auto"/>
            <w:noWrap/>
            <w:tcPrChange w:id="38" w:author="Daniel Noble" w:date="2025-05-08T14:11:00Z" w16du:dateUtc="2025-05-08T04:11:00Z">
              <w:tcPr>
                <w:tcW w:w="1329" w:type="dxa"/>
                <w:gridSpan w:val="2"/>
                <w:tcBorders>
                  <w:top w:val="nil"/>
                  <w:left w:val="nil"/>
                  <w:bottom w:val="nil"/>
                  <w:right w:val="single" w:sz="4" w:space="0" w:color="auto"/>
                </w:tcBorders>
                <w:shd w:val="clear" w:color="auto" w:fill="auto"/>
                <w:noWrap/>
                <w:vAlign w:val="bottom"/>
              </w:tcPr>
            </w:tcPrChange>
          </w:tcPr>
          <w:p w14:paraId="65FAB28B" w14:textId="64C01767" w:rsidR="00A87CDD" w:rsidRPr="00A87CDD" w:rsidRDefault="00A87CDD" w:rsidP="00CF5ACB">
            <w:pPr>
              <w:spacing w:after="0" w:line="276" w:lineRule="auto"/>
              <w:jc w:val="center"/>
              <w:rPr>
                <w:rFonts w:ascii="Times New Roman" w:eastAsia="Times New Roman" w:hAnsi="Times New Roman" w:cs="Times New Roman"/>
                <w:color w:val="000000"/>
                <w:sz w:val="24"/>
                <w:szCs w:val="24"/>
                <w:lang w:eastAsia="en-AU"/>
              </w:rPr>
            </w:pPr>
            <w:ins w:id="39" w:author="Daniel Noble" w:date="2025-05-08T14:10:00Z" w16du:dateUtc="2025-05-08T04:10:00Z">
              <w:r w:rsidRPr="00A87CDD">
                <w:rPr>
                  <w:rFonts w:ascii="Times New Roman" w:hAnsi="Times New Roman" w:cs="Times New Roman"/>
                  <w:sz w:val="24"/>
                  <w:szCs w:val="24"/>
                  <w:rPrChange w:id="40" w:author="Daniel Noble" w:date="2025-05-08T14:11:00Z" w16du:dateUtc="2025-05-08T04:11:00Z">
                    <w:rPr/>
                  </w:rPrChange>
                </w:rPr>
                <w:t>7.65</w:t>
              </w:r>
            </w:ins>
            <w:del w:id="41" w:author="Daniel Noble" w:date="2025-05-08T14:10:00Z" w16du:dateUtc="2025-05-08T04:10:00Z">
              <w:r w:rsidRPr="00A87CDD" w:rsidDel="00F057A4">
                <w:rPr>
                  <w:rFonts w:ascii="Times New Roman" w:hAnsi="Times New Roman" w:cs="Times New Roman"/>
                  <w:color w:val="000000"/>
                  <w:sz w:val="24"/>
                  <w:szCs w:val="24"/>
                </w:rPr>
                <w:delText>7.65</w:delText>
              </w:r>
            </w:del>
          </w:p>
        </w:tc>
      </w:tr>
      <w:tr w:rsidR="00A87CDD" w:rsidRPr="00384736" w14:paraId="619666B3" w14:textId="77777777" w:rsidTr="00CF5ACB">
        <w:trPr>
          <w:trHeight w:val="288"/>
          <w:trPrChange w:id="42" w:author="Daniel Noble" w:date="2025-05-08T14:11:00Z" w16du:dateUtc="2025-05-08T04:11:00Z">
            <w:trPr>
              <w:gridAfter w:val="0"/>
              <w:trHeight w:val="288"/>
            </w:trPr>
          </w:trPrChange>
        </w:trPr>
        <w:tc>
          <w:tcPr>
            <w:tcW w:w="3572" w:type="dxa"/>
            <w:tcBorders>
              <w:top w:val="nil"/>
              <w:left w:val="single" w:sz="4" w:space="0" w:color="auto"/>
              <w:bottom w:val="nil"/>
              <w:right w:val="single" w:sz="4" w:space="0" w:color="auto"/>
            </w:tcBorders>
            <w:shd w:val="clear" w:color="000000" w:fill="D9E1F2"/>
            <w:noWrap/>
            <w:vAlign w:val="bottom"/>
            <w:tcPrChange w:id="43" w:author="Daniel Noble" w:date="2025-05-08T14:11:00Z" w16du:dateUtc="2025-05-08T04:11:00Z">
              <w:tcPr>
                <w:tcW w:w="3572" w:type="dxa"/>
                <w:tcBorders>
                  <w:top w:val="nil"/>
                  <w:left w:val="single" w:sz="4" w:space="0" w:color="auto"/>
                  <w:bottom w:val="nil"/>
                  <w:right w:val="single" w:sz="4" w:space="0" w:color="auto"/>
                </w:tcBorders>
                <w:shd w:val="clear" w:color="000000" w:fill="D9E1F2"/>
                <w:noWrap/>
                <w:vAlign w:val="bottom"/>
              </w:tcPr>
            </w:tcPrChange>
          </w:tcPr>
          <w:p w14:paraId="2FB4084A" w14:textId="3805F5EE" w:rsidR="00A87CDD" w:rsidRDefault="00A87CDD" w:rsidP="00CF5ACB">
            <w:pPr>
              <w:spacing w:after="0" w:line="276" w:lineRule="auto"/>
              <w:rPr>
                <w:rFonts w:ascii="Times New Roman" w:hAnsi="Times New Roman" w:cs="Times New Roman"/>
                <w:b/>
                <w:bCs/>
                <w:color w:val="000000"/>
                <w:sz w:val="24"/>
                <w:szCs w:val="24"/>
              </w:rPr>
            </w:pPr>
            <w:ins w:id="44" w:author="Daniel Noble" w:date="2025-05-08T14:10:00Z" w16du:dateUtc="2025-05-08T04:10:00Z">
              <w:r>
                <w:rPr>
                  <w:rFonts w:ascii="Times New Roman" w:hAnsi="Times New Roman" w:cs="Times New Roman"/>
                  <w:b/>
                  <w:bCs/>
                  <w:color w:val="000000"/>
                  <w:sz w:val="24"/>
                  <w:szCs w:val="24"/>
                </w:rPr>
                <w:t>CV</w:t>
              </w:r>
            </w:ins>
          </w:p>
        </w:tc>
        <w:tc>
          <w:tcPr>
            <w:tcW w:w="1296" w:type="dxa"/>
            <w:tcBorders>
              <w:top w:val="nil"/>
              <w:left w:val="nil"/>
              <w:bottom w:val="nil"/>
              <w:right w:val="single" w:sz="4" w:space="0" w:color="auto"/>
            </w:tcBorders>
            <w:shd w:val="clear" w:color="auto" w:fill="auto"/>
            <w:noWrap/>
            <w:tcPrChange w:id="45" w:author="Daniel Noble" w:date="2025-05-08T14:11:00Z" w16du:dateUtc="2025-05-08T04:11:00Z">
              <w:tcPr>
                <w:tcW w:w="1280" w:type="dxa"/>
                <w:tcBorders>
                  <w:top w:val="nil"/>
                  <w:left w:val="nil"/>
                  <w:bottom w:val="nil"/>
                  <w:right w:val="single" w:sz="4" w:space="0" w:color="auto"/>
                </w:tcBorders>
                <w:shd w:val="clear" w:color="auto" w:fill="auto"/>
                <w:noWrap/>
                <w:vAlign w:val="bottom"/>
              </w:tcPr>
            </w:tcPrChange>
          </w:tcPr>
          <w:p w14:paraId="28AECFBB" w14:textId="1854B70C" w:rsidR="00A87CDD" w:rsidRPr="00A87CDD" w:rsidRDefault="00A87CDD" w:rsidP="00CF5ACB">
            <w:pPr>
              <w:spacing w:after="0" w:line="276" w:lineRule="auto"/>
              <w:jc w:val="center"/>
              <w:rPr>
                <w:rFonts w:ascii="Times New Roman" w:hAnsi="Times New Roman" w:cs="Times New Roman"/>
                <w:color w:val="000000"/>
                <w:sz w:val="24"/>
                <w:szCs w:val="24"/>
              </w:rPr>
            </w:pPr>
            <w:ins w:id="46" w:author="Daniel Noble" w:date="2025-05-08T14:11:00Z" w16du:dateUtc="2025-05-08T04:11:00Z">
              <w:r w:rsidRPr="00A87CDD">
                <w:rPr>
                  <w:rFonts w:ascii="Times New Roman" w:hAnsi="Times New Roman" w:cs="Times New Roman"/>
                  <w:sz w:val="24"/>
                  <w:szCs w:val="24"/>
                  <w:rPrChange w:id="47" w:author="Daniel Noble" w:date="2025-05-08T14:11:00Z" w16du:dateUtc="2025-05-08T04:11:00Z">
                    <w:rPr/>
                  </w:rPrChange>
                </w:rPr>
                <w:t>18.56</w:t>
              </w:r>
            </w:ins>
          </w:p>
        </w:tc>
        <w:tc>
          <w:tcPr>
            <w:tcW w:w="1280" w:type="dxa"/>
            <w:tcBorders>
              <w:top w:val="nil"/>
              <w:left w:val="nil"/>
              <w:bottom w:val="nil"/>
              <w:right w:val="single" w:sz="4" w:space="0" w:color="auto"/>
            </w:tcBorders>
            <w:shd w:val="clear" w:color="auto" w:fill="auto"/>
            <w:noWrap/>
            <w:tcPrChange w:id="48" w:author="Daniel Noble" w:date="2025-05-08T14:11:00Z" w16du:dateUtc="2025-05-08T04:11:00Z">
              <w:tcPr>
                <w:tcW w:w="1280" w:type="dxa"/>
                <w:gridSpan w:val="2"/>
                <w:tcBorders>
                  <w:top w:val="nil"/>
                  <w:left w:val="nil"/>
                  <w:bottom w:val="nil"/>
                  <w:right w:val="single" w:sz="4" w:space="0" w:color="auto"/>
                </w:tcBorders>
                <w:shd w:val="clear" w:color="auto" w:fill="auto"/>
                <w:noWrap/>
                <w:vAlign w:val="bottom"/>
              </w:tcPr>
            </w:tcPrChange>
          </w:tcPr>
          <w:p w14:paraId="55641266" w14:textId="04FEF452" w:rsidR="00A87CDD" w:rsidRPr="00A87CDD" w:rsidRDefault="00A87CDD" w:rsidP="00CF5ACB">
            <w:pPr>
              <w:spacing w:after="0" w:line="276" w:lineRule="auto"/>
              <w:jc w:val="center"/>
              <w:rPr>
                <w:rFonts w:ascii="Times New Roman" w:hAnsi="Times New Roman" w:cs="Times New Roman"/>
                <w:color w:val="000000"/>
                <w:sz w:val="24"/>
                <w:szCs w:val="24"/>
              </w:rPr>
            </w:pPr>
            <w:ins w:id="49" w:author="Daniel Noble" w:date="2025-05-08T14:11:00Z" w16du:dateUtc="2025-05-08T04:11:00Z">
              <w:r w:rsidRPr="00A87CDD">
                <w:rPr>
                  <w:rFonts w:ascii="Times New Roman" w:hAnsi="Times New Roman" w:cs="Times New Roman"/>
                  <w:sz w:val="24"/>
                  <w:szCs w:val="24"/>
                  <w:rPrChange w:id="50" w:author="Daniel Noble" w:date="2025-05-08T14:11:00Z" w16du:dateUtc="2025-05-08T04:11:00Z">
                    <w:rPr/>
                  </w:rPrChange>
                </w:rPr>
                <w:t>0.09</w:t>
              </w:r>
            </w:ins>
          </w:p>
        </w:tc>
        <w:tc>
          <w:tcPr>
            <w:tcW w:w="1417" w:type="dxa"/>
            <w:tcBorders>
              <w:top w:val="nil"/>
              <w:left w:val="nil"/>
              <w:bottom w:val="nil"/>
              <w:right w:val="single" w:sz="4" w:space="0" w:color="auto"/>
            </w:tcBorders>
            <w:shd w:val="clear" w:color="auto" w:fill="auto"/>
            <w:noWrap/>
            <w:tcPrChange w:id="51" w:author="Daniel Noble" w:date="2025-05-08T14:11:00Z" w16du:dateUtc="2025-05-08T04:11:00Z">
              <w:tcPr>
                <w:tcW w:w="1417" w:type="dxa"/>
                <w:gridSpan w:val="2"/>
                <w:tcBorders>
                  <w:top w:val="nil"/>
                  <w:left w:val="nil"/>
                  <w:bottom w:val="nil"/>
                  <w:right w:val="single" w:sz="4" w:space="0" w:color="auto"/>
                </w:tcBorders>
                <w:shd w:val="clear" w:color="auto" w:fill="auto"/>
                <w:noWrap/>
                <w:vAlign w:val="bottom"/>
              </w:tcPr>
            </w:tcPrChange>
          </w:tcPr>
          <w:p w14:paraId="7B22A83F" w14:textId="43EFA0AA" w:rsidR="00A87CDD" w:rsidRPr="00A87CDD" w:rsidRDefault="00A87CDD" w:rsidP="00CF5ACB">
            <w:pPr>
              <w:spacing w:after="0" w:line="276" w:lineRule="auto"/>
              <w:jc w:val="center"/>
              <w:rPr>
                <w:rFonts w:ascii="Times New Roman" w:hAnsi="Times New Roman" w:cs="Times New Roman"/>
                <w:color w:val="000000"/>
                <w:sz w:val="24"/>
                <w:szCs w:val="24"/>
              </w:rPr>
            </w:pPr>
            <w:ins w:id="52" w:author="Daniel Noble" w:date="2025-05-08T14:11:00Z" w16du:dateUtc="2025-05-08T04:11:00Z">
              <w:r w:rsidRPr="00A87CDD">
                <w:rPr>
                  <w:rFonts w:ascii="Times New Roman" w:hAnsi="Times New Roman" w:cs="Times New Roman"/>
                  <w:sz w:val="24"/>
                  <w:szCs w:val="24"/>
                  <w:rPrChange w:id="53" w:author="Daniel Noble" w:date="2025-05-08T14:11:00Z" w16du:dateUtc="2025-05-08T04:11:00Z">
                    <w:rPr/>
                  </w:rPrChange>
                </w:rPr>
                <w:t>11.49</w:t>
              </w:r>
            </w:ins>
          </w:p>
        </w:tc>
        <w:tc>
          <w:tcPr>
            <w:tcW w:w="1296" w:type="dxa"/>
            <w:tcBorders>
              <w:top w:val="nil"/>
              <w:left w:val="nil"/>
              <w:bottom w:val="nil"/>
              <w:right w:val="single" w:sz="4" w:space="0" w:color="auto"/>
            </w:tcBorders>
            <w:shd w:val="clear" w:color="auto" w:fill="auto"/>
            <w:noWrap/>
            <w:tcPrChange w:id="54" w:author="Daniel Noble" w:date="2025-05-08T14:11:00Z" w16du:dateUtc="2025-05-08T04:11:00Z">
              <w:tcPr>
                <w:tcW w:w="1280" w:type="dxa"/>
                <w:gridSpan w:val="2"/>
                <w:tcBorders>
                  <w:top w:val="nil"/>
                  <w:left w:val="nil"/>
                  <w:bottom w:val="nil"/>
                  <w:right w:val="single" w:sz="4" w:space="0" w:color="auto"/>
                </w:tcBorders>
                <w:shd w:val="clear" w:color="auto" w:fill="auto"/>
                <w:noWrap/>
                <w:vAlign w:val="bottom"/>
              </w:tcPr>
            </w:tcPrChange>
          </w:tcPr>
          <w:p w14:paraId="7B9D66E1" w14:textId="5AF38069" w:rsidR="00A87CDD" w:rsidRPr="00A87CDD" w:rsidRDefault="00A87CDD" w:rsidP="00CF5ACB">
            <w:pPr>
              <w:spacing w:after="0" w:line="276" w:lineRule="auto"/>
              <w:jc w:val="center"/>
              <w:rPr>
                <w:rFonts w:ascii="Times New Roman" w:hAnsi="Times New Roman" w:cs="Times New Roman"/>
                <w:color w:val="000000"/>
                <w:sz w:val="24"/>
                <w:szCs w:val="24"/>
              </w:rPr>
            </w:pPr>
            <w:ins w:id="55" w:author="Daniel Noble" w:date="2025-05-08T14:11:00Z" w16du:dateUtc="2025-05-08T04:11:00Z">
              <w:r w:rsidRPr="00A87CDD">
                <w:rPr>
                  <w:rFonts w:ascii="Times New Roman" w:hAnsi="Times New Roman" w:cs="Times New Roman"/>
                  <w:sz w:val="24"/>
                  <w:szCs w:val="24"/>
                  <w:rPrChange w:id="56" w:author="Daniel Noble" w:date="2025-05-08T14:11:00Z" w16du:dateUtc="2025-05-08T04:11:00Z">
                    <w:rPr/>
                  </w:rPrChange>
                </w:rPr>
                <w:t>13.37</w:t>
              </w:r>
            </w:ins>
          </w:p>
        </w:tc>
        <w:tc>
          <w:tcPr>
            <w:tcW w:w="1089" w:type="dxa"/>
            <w:tcBorders>
              <w:top w:val="nil"/>
              <w:left w:val="nil"/>
              <w:bottom w:val="nil"/>
              <w:right w:val="single" w:sz="4" w:space="0" w:color="auto"/>
            </w:tcBorders>
            <w:shd w:val="clear" w:color="auto" w:fill="auto"/>
            <w:noWrap/>
            <w:tcPrChange w:id="57" w:author="Daniel Noble" w:date="2025-05-08T14:11:00Z" w16du:dateUtc="2025-05-08T04:11:00Z">
              <w:tcPr>
                <w:tcW w:w="1089" w:type="dxa"/>
                <w:gridSpan w:val="2"/>
                <w:tcBorders>
                  <w:top w:val="nil"/>
                  <w:left w:val="nil"/>
                  <w:bottom w:val="nil"/>
                  <w:right w:val="single" w:sz="4" w:space="0" w:color="auto"/>
                </w:tcBorders>
                <w:shd w:val="clear" w:color="auto" w:fill="auto"/>
                <w:noWrap/>
                <w:vAlign w:val="bottom"/>
              </w:tcPr>
            </w:tcPrChange>
          </w:tcPr>
          <w:p w14:paraId="6080B874" w14:textId="4A921024" w:rsidR="00A87CDD" w:rsidRPr="00A87CDD" w:rsidRDefault="00A87CDD" w:rsidP="00CF5ACB">
            <w:pPr>
              <w:spacing w:after="0" w:line="276" w:lineRule="auto"/>
              <w:jc w:val="center"/>
              <w:rPr>
                <w:rFonts w:ascii="Times New Roman" w:hAnsi="Times New Roman" w:cs="Times New Roman"/>
                <w:color w:val="000000"/>
                <w:sz w:val="24"/>
                <w:szCs w:val="24"/>
              </w:rPr>
            </w:pPr>
            <w:ins w:id="58" w:author="Daniel Noble" w:date="2025-05-08T14:11:00Z" w16du:dateUtc="2025-05-08T04:11:00Z">
              <w:r w:rsidRPr="00A87CDD">
                <w:rPr>
                  <w:rFonts w:ascii="Times New Roman" w:hAnsi="Times New Roman" w:cs="Times New Roman"/>
                  <w:sz w:val="24"/>
                  <w:szCs w:val="24"/>
                  <w:rPrChange w:id="59" w:author="Daniel Noble" w:date="2025-05-08T14:11:00Z" w16du:dateUtc="2025-05-08T04:11:00Z">
                    <w:rPr/>
                  </w:rPrChange>
                </w:rPr>
                <w:t>0.03</w:t>
              </w:r>
            </w:ins>
          </w:p>
        </w:tc>
        <w:tc>
          <w:tcPr>
            <w:tcW w:w="1471" w:type="dxa"/>
            <w:tcBorders>
              <w:top w:val="nil"/>
              <w:left w:val="nil"/>
              <w:bottom w:val="nil"/>
              <w:right w:val="single" w:sz="4" w:space="0" w:color="auto"/>
            </w:tcBorders>
            <w:shd w:val="clear" w:color="auto" w:fill="auto"/>
            <w:noWrap/>
            <w:tcPrChange w:id="60" w:author="Daniel Noble" w:date="2025-05-08T14:11:00Z" w16du:dateUtc="2025-05-08T04:11:00Z">
              <w:tcPr>
                <w:tcW w:w="1471" w:type="dxa"/>
                <w:gridSpan w:val="2"/>
                <w:tcBorders>
                  <w:top w:val="nil"/>
                  <w:left w:val="nil"/>
                  <w:bottom w:val="nil"/>
                  <w:right w:val="single" w:sz="4" w:space="0" w:color="auto"/>
                </w:tcBorders>
                <w:shd w:val="clear" w:color="auto" w:fill="auto"/>
                <w:noWrap/>
                <w:vAlign w:val="bottom"/>
              </w:tcPr>
            </w:tcPrChange>
          </w:tcPr>
          <w:p w14:paraId="45311794" w14:textId="6082004E" w:rsidR="00A87CDD" w:rsidRPr="00A87CDD" w:rsidRDefault="00A87CDD" w:rsidP="00CF5ACB">
            <w:pPr>
              <w:spacing w:after="0" w:line="276" w:lineRule="auto"/>
              <w:jc w:val="center"/>
              <w:rPr>
                <w:rFonts w:ascii="Times New Roman" w:hAnsi="Times New Roman" w:cs="Times New Roman"/>
                <w:color w:val="000000"/>
                <w:sz w:val="24"/>
                <w:szCs w:val="24"/>
              </w:rPr>
            </w:pPr>
            <w:ins w:id="61" w:author="Daniel Noble" w:date="2025-05-08T14:11:00Z" w16du:dateUtc="2025-05-08T04:11:00Z">
              <w:r w:rsidRPr="00A87CDD">
                <w:rPr>
                  <w:rFonts w:ascii="Times New Roman" w:hAnsi="Times New Roman" w:cs="Times New Roman"/>
                  <w:sz w:val="24"/>
                  <w:szCs w:val="24"/>
                  <w:rPrChange w:id="62" w:author="Daniel Noble" w:date="2025-05-08T14:11:00Z" w16du:dateUtc="2025-05-08T04:11:00Z">
                    <w:rPr/>
                  </w:rPrChange>
                </w:rPr>
                <w:t>2.7</w:t>
              </w:r>
            </w:ins>
          </w:p>
        </w:tc>
        <w:tc>
          <w:tcPr>
            <w:tcW w:w="1625" w:type="dxa"/>
            <w:tcBorders>
              <w:top w:val="nil"/>
              <w:left w:val="nil"/>
              <w:bottom w:val="nil"/>
              <w:right w:val="single" w:sz="4" w:space="0" w:color="auto"/>
            </w:tcBorders>
            <w:shd w:val="clear" w:color="auto" w:fill="auto"/>
            <w:noWrap/>
            <w:tcPrChange w:id="63" w:author="Daniel Noble" w:date="2025-05-08T14:11:00Z" w16du:dateUtc="2025-05-08T04:11:00Z">
              <w:tcPr>
                <w:tcW w:w="1625" w:type="dxa"/>
                <w:gridSpan w:val="2"/>
                <w:tcBorders>
                  <w:top w:val="nil"/>
                  <w:left w:val="nil"/>
                  <w:bottom w:val="nil"/>
                  <w:right w:val="single" w:sz="4" w:space="0" w:color="auto"/>
                </w:tcBorders>
                <w:shd w:val="clear" w:color="auto" w:fill="auto"/>
                <w:noWrap/>
                <w:vAlign w:val="bottom"/>
              </w:tcPr>
            </w:tcPrChange>
          </w:tcPr>
          <w:p w14:paraId="07624FA7" w14:textId="76529842" w:rsidR="00A87CDD" w:rsidRPr="00A87CDD" w:rsidRDefault="00A87CDD" w:rsidP="00CF5ACB">
            <w:pPr>
              <w:spacing w:after="0" w:line="276" w:lineRule="auto"/>
              <w:jc w:val="center"/>
              <w:rPr>
                <w:rFonts w:ascii="Times New Roman" w:hAnsi="Times New Roman" w:cs="Times New Roman"/>
                <w:color w:val="000000"/>
                <w:sz w:val="24"/>
                <w:szCs w:val="24"/>
              </w:rPr>
            </w:pPr>
            <w:ins w:id="64" w:author="Daniel Noble" w:date="2025-05-08T14:11:00Z" w16du:dateUtc="2025-05-08T04:11:00Z">
              <w:r w:rsidRPr="00A87CDD">
                <w:rPr>
                  <w:rFonts w:ascii="Times New Roman" w:hAnsi="Times New Roman" w:cs="Times New Roman"/>
                  <w:sz w:val="24"/>
                  <w:szCs w:val="24"/>
                  <w:rPrChange w:id="65" w:author="Daniel Noble" w:date="2025-05-08T14:11:00Z" w16du:dateUtc="2025-05-08T04:11:00Z">
                    <w:rPr/>
                  </w:rPrChange>
                </w:rPr>
                <w:t>5.15</w:t>
              </w:r>
            </w:ins>
          </w:p>
        </w:tc>
      </w:tr>
      <w:tr w:rsidR="00A87CDD" w:rsidRPr="00384736" w14:paraId="5639603F" w14:textId="77777777" w:rsidTr="00CF5ACB">
        <w:trPr>
          <w:trHeight w:val="288"/>
          <w:trPrChange w:id="66" w:author="Daniel Noble" w:date="2025-05-08T14:11:00Z" w16du:dateUtc="2025-05-08T04:11:00Z">
            <w:trPr>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67" w:author="Daniel Noble" w:date="2025-05-08T14:11:00Z" w16du:dateUtc="2025-05-08T04:11: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512650BF" w14:textId="3B858404" w:rsidR="00A87CDD" w:rsidRDefault="00A87CDD" w:rsidP="00CF5ACB">
            <w:pPr>
              <w:spacing w:after="0" w:line="276" w:lineRule="auto"/>
              <w:rPr>
                <w:rFonts w:ascii="Times New Roman" w:hAnsi="Times New Roman" w:cs="Times New Roman"/>
                <w:b/>
                <w:bCs/>
                <w:color w:val="000000"/>
                <w:sz w:val="24"/>
                <w:szCs w:val="24"/>
              </w:rPr>
            </w:pPr>
            <w:ins w:id="68" w:author="Daniel Noble" w:date="2025-05-08T14:10:00Z" w16du:dateUtc="2025-05-08T04:10:00Z">
              <w:r>
                <w:rPr>
                  <w:rFonts w:ascii="Times New Roman" w:hAnsi="Times New Roman" w:cs="Times New Roman"/>
                  <w:b/>
                  <w:bCs/>
                  <w:color w:val="000000"/>
                  <w:sz w:val="24"/>
                  <w:szCs w:val="24"/>
                </w:rPr>
                <w:t>M</w:t>
              </w:r>
            </w:ins>
          </w:p>
        </w:tc>
        <w:tc>
          <w:tcPr>
            <w:tcW w:w="1296" w:type="dxa"/>
            <w:tcBorders>
              <w:top w:val="nil"/>
              <w:left w:val="nil"/>
              <w:bottom w:val="single" w:sz="4" w:space="0" w:color="auto"/>
              <w:right w:val="single" w:sz="4" w:space="0" w:color="auto"/>
            </w:tcBorders>
            <w:shd w:val="clear" w:color="auto" w:fill="auto"/>
            <w:noWrap/>
            <w:vAlign w:val="bottom"/>
            <w:tcPrChange w:id="69" w:author="Daniel Noble" w:date="2025-05-08T14:11:00Z" w16du:dateUtc="2025-05-08T04:11:00Z">
              <w:tcPr>
                <w:tcW w:w="1280" w:type="dxa"/>
                <w:gridSpan w:val="2"/>
                <w:tcBorders>
                  <w:top w:val="nil"/>
                  <w:left w:val="nil"/>
                  <w:bottom w:val="single" w:sz="4" w:space="0" w:color="auto"/>
                  <w:right w:val="single" w:sz="4" w:space="0" w:color="auto"/>
                </w:tcBorders>
                <w:shd w:val="clear" w:color="auto" w:fill="auto"/>
                <w:noWrap/>
                <w:vAlign w:val="bottom"/>
              </w:tcPr>
            </w:tcPrChange>
          </w:tcPr>
          <w:p w14:paraId="45F497C3" w14:textId="0822005B" w:rsidR="00A87CDD" w:rsidRPr="00A87CDD" w:rsidRDefault="00A87CDD" w:rsidP="00CF5ACB">
            <w:pPr>
              <w:spacing w:after="0" w:line="276" w:lineRule="auto"/>
              <w:jc w:val="center"/>
              <w:rPr>
                <w:rFonts w:ascii="Times New Roman" w:hAnsi="Times New Roman" w:cs="Times New Roman"/>
                <w:color w:val="000000"/>
                <w:sz w:val="24"/>
                <w:szCs w:val="24"/>
              </w:rPr>
            </w:pPr>
            <w:ins w:id="70" w:author="Daniel Noble" w:date="2025-05-08T14:11:00Z" w16du:dateUtc="2025-05-08T04:11:00Z">
              <w:r w:rsidRPr="00A87CDD">
                <w:rPr>
                  <w:rFonts w:ascii="Times New Roman" w:hAnsi="Times New Roman" w:cs="Times New Roman"/>
                  <w:color w:val="000000"/>
                  <w:sz w:val="24"/>
                  <w:szCs w:val="24"/>
                  <w:rPrChange w:id="71" w:author="Daniel Noble" w:date="2025-05-08T14:11:00Z" w16du:dateUtc="2025-05-08T04:11:00Z">
                    <w:rPr>
                      <w:rFonts w:ascii="Aptos Narrow" w:hAnsi="Aptos Narrow"/>
                      <w:color w:val="000000"/>
                    </w:rPr>
                  </w:rPrChange>
                </w:rPr>
                <w:t>0.95</w:t>
              </w:r>
            </w:ins>
          </w:p>
        </w:tc>
        <w:tc>
          <w:tcPr>
            <w:tcW w:w="1280" w:type="dxa"/>
            <w:tcBorders>
              <w:top w:val="nil"/>
              <w:left w:val="nil"/>
              <w:bottom w:val="single" w:sz="4" w:space="0" w:color="auto"/>
              <w:right w:val="single" w:sz="4" w:space="0" w:color="auto"/>
            </w:tcBorders>
            <w:shd w:val="clear" w:color="auto" w:fill="auto"/>
            <w:noWrap/>
            <w:vAlign w:val="bottom"/>
            <w:tcPrChange w:id="72" w:author="Daniel Noble" w:date="2025-05-08T14:11:00Z" w16du:dateUtc="2025-05-08T04:11:00Z">
              <w:tcPr>
                <w:tcW w:w="1280" w:type="dxa"/>
                <w:gridSpan w:val="2"/>
                <w:tcBorders>
                  <w:top w:val="nil"/>
                  <w:left w:val="nil"/>
                  <w:bottom w:val="single" w:sz="4" w:space="0" w:color="auto"/>
                  <w:right w:val="single" w:sz="4" w:space="0" w:color="auto"/>
                </w:tcBorders>
                <w:shd w:val="clear" w:color="auto" w:fill="auto"/>
                <w:noWrap/>
                <w:vAlign w:val="bottom"/>
              </w:tcPr>
            </w:tcPrChange>
          </w:tcPr>
          <w:p w14:paraId="536EEEA7" w14:textId="1B7456FD" w:rsidR="00A87CDD" w:rsidRPr="00A87CDD" w:rsidRDefault="00A87CDD" w:rsidP="00CF5ACB">
            <w:pPr>
              <w:spacing w:after="0" w:line="276" w:lineRule="auto"/>
              <w:jc w:val="center"/>
              <w:rPr>
                <w:rFonts w:ascii="Times New Roman" w:hAnsi="Times New Roman" w:cs="Times New Roman"/>
                <w:color w:val="000000"/>
                <w:sz w:val="24"/>
                <w:szCs w:val="24"/>
              </w:rPr>
            </w:pPr>
            <w:ins w:id="73" w:author="Daniel Noble" w:date="2025-05-08T14:11:00Z" w16du:dateUtc="2025-05-08T04:11:00Z">
              <w:r w:rsidRPr="00A87CDD">
                <w:rPr>
                  <w:rFonts w:ascii="Times New Roman" w:hAnsi="Times New Roman" w:cs="Times New Roman"/>
                  <w:color w:val="000000"/>
                  <w:sz w:val="24"/>
                  <w:szCs w:val="24"/>
                  <w:rPrChange w:id="74" w:author="Daniel Noble" w:date="2025-05-08T14:11:00Z" w16du:dateUtc="2025-05-08T04:11:00Z">
                    <w:rPr>
                      <w:rFonts w:ascii="Aptos Narrow" w:hAnsi="Aptos Narrow"/>
                      <w:color w:val="000000"/>
                    </w:rPr>
                  </w:rPrChange>
                </w:rPr>
                <w:t>0</w:t>
              </w:r>
            </w:ins>
          </w:p>
        </w:tc>
        <w:tc>
          <w:tcPr>
            <w:tcW w:w="1417" w:type="dxa"/>
            <w:tcBorders>
              <w:top w:val="nil"/>
              <w:left w:val="nil"/>
              <w:bottom w:val="single" w:sz="4" w:space="0" w:color="auto"/>
              <w:right w:val="single" w:sz="4" w:space="0" w:color="auto"/>
            </w:tcBorders>
            <w:shd w:val="clear" w:color="auto" w:fill="auto"/>
            <w:noWrap/>
            <w:vAlign w:val="bottom"/>
            <w:tcPrChange w:id="75" w:author="Daniel Noble" w:date="2025-05-08T14:11:00Z" w16du:dateUtc="2025-05-08T04:11:00Z">
              <w:tcPr>
                <w:tcW w:w="1417" w:type="dxa"/>
                <w:gridSpan w:val="2"/>
                <w:tcBorders>
                  <w:top w:val="nil"/>
                  <w:left w:val="nil"/>
                  <w:bottom w:val="single" w:sz="4" w:space="0" w:color="auto"/>
                  <w:right w:val="single" w:sz="4" w:space="0" w:color="auto"/>
                </w:tcBorders>
                <w:shd w:val="clear" w:color="auto" w:fill="auto"/>
                <w:noWrap/>
                <w:vAlign w:val="bottom"/>
              </w:tcPr>
            </w:tcPrChange>
          </w:tcPr>
          <w:p w14:paraId="61C65C33" w14:textId="5939D6AA" w:rsidR="00A87CDD" w:rsidRPr="00A87CDD" w:rsidRDefault="00A87CDD" w:rsidP="00CF5ACB">
            <w:pPr>
              <w:spacing w:after="0" w:line="276" w:lineRule="auto"/>
              <w:jc w:val="center"/>
              <w:rPr>
                <w:rFonts w:ascii="Times New Roman" w:hAnsi="Times New Roman" w:cs="Times New Roman"/>
                <w:color w:val="000000"/>
                <w:sz w:val="24"/>
                <w:szCs w:val="24"/>
              </w:rPr>
            </w:pPr>
            <w:ins w:id="76" w:author="Daniel Noble" w:date="2025-05-08T14:11:00Z" w16du:dateUtc="2025-05-08T04:11:00Z">
              <w:r w:rsidRPr="00A87CDD">
                <w:rPr>
                  <w:rFonts w:ascii="Times New Roman" w:hAnsi="Times New Roman" w:cs="Times New Roman"/>
                  <w:color w:val="000000"/>
                  <w:sz w:val="24"/>
                  <w:szCs w:val="24"/>
                  <w:rPrChange w:id="77" w:author="Daniel Noble" w:date="2025-05-08T14:11:00Z" w16du:dateUtc="2025-05-08T04:11:00Z">
                    <w:rPr>
                      <w:rFonts w:ascii="Aptos Narrow" w:hAnsi="Aptos Narrow"/>
                      <w:color w:val="000000"/>
                    </w:rPr>
                  </w:rPrChange>
                </w:rPr>
                <w:t>0.59</w:t>
              </w:r>
            </w:ins>
          </w:p>
        </w:tc>
        <w:tc>
          <w:tcPr>
            <w:tcW w:w="1296" w:type="dxa"/>
            <w:tcBorders>
              <w:top w:val="nil"/>
              <w:left w:val="nil"/>
              <w:bottom w:val="single" w:sz="4" w:space="0" w:color="auto"/>
              <w:right w:val="single" w:sz="4" w:space="0" w:color="auto"/>
            </w:tcBorders>
            <w:shd w:val="clear" w:color="auto" w:fill="auto"/>
            <w:noWrap/>
            <w:vAlign w:val="bottom"/>
            <w:tcPrChange w:id="78" w:author="Daniel Noble" w:date="2025-05-08T14:11:00Z" w16du:dateUtc="2025-05-08T04:11:00Z">
              <w:tcPr>
                <w:tcW w:w="1280" w:type="dxa"/>
                <w:gridSpan w:val="2"/>
                <w:tcBorders>
                  <w:top w:val="nil"/>
                  <w:left w:val="nil"/>
                  <w:bottom w:val="single" w:sz="4" w:space="0" w:color="auto"/>
                  <w:right w:val="single" w:sz="4" w:space="0" w:color="auto"/>
                </w:tcBorders>
                <w:shd w:val="clear" w:color="auto" w:fill="auto"/>
                <w:noWrap/>
                <w:vAlign w:val="bottom"/>
              </w:tcPr>
            </w:tcPrChange>
          </w:tcPr>
          <w:p w14:paraId="11CC0113" w14:textId="1AED1EC9" w:rsidR="00A87CDD" w:rsidRPr="00A87CDD" w:rsidRDefault="00A87CDD" w:rsidP="00CF5ACB">
            <w:pPr>
              <w:spacing w:after="0" w:line="276" w:lineRule="auto"/>
              <w:jc w:val="center"/>
              <w:rPr>
                <w:rFonts w:ascii="Times New Roman" w:hAnsi="Times New Roman" w:cs="Times New Roman"/>
                <w:color w:val="000000"/>
                <w:sz w:val="24"/>
                <w:szCs w:val="24"/>
              </w:rPr>
            </w:pPr>
            <w:ins w:id="79" w:author="Daniel Noble" w:date="2025-05-08T14:11:00Z" w16du:dateUtc="2025-05-08T04:11:00Z">
              <w:r w:rsidRPr="00A87CDD">
                <w:rPr>
                  <w:rFonts w:ascii="Times New Roman" w:hAnsi="Times New Roman" w:cs="Times New Roman"/>
                  <w:color w:val="000000"/>
                  <w:sz w:val="24"/>
                  <w:szCs w:val="24"/>
                  <w:rPrChange w:id="80" w:author="Daniel Noble" w:date="2025-05-08T14:11:00Z" w16du:dateUtc="2025-05-08T04:11:00Z">
                    <w:rPr>
                      <w:rFonts w:ascii="Aptos Narrow" w:hAnsi="Aptos Narrow"/>
                      <w:color w:val="000000"/>
                    </w:rPr>
                  </w:rPrChange>
                </w:rPr>
                <w:t>0.68</w:t>
              </w:r>
            </w:ins>
          </w:p>
        </w:tc>
        <w:tc>
          <w:tcPr>
            <w:tcW w:w="1089" w:type="dxa"/>
            <w:tcBorders>
              <w:top w:val="nil"/>
              <w:left w:val="nil"/>
              <w:bottom w:val="single" w:sz="4" w:space="0" w:color="auto"/>
              <w:right w:val="single" w:sz="4" w:space="0" w:color="auto"/>
            </w:tcBorders>
            <w:shd w:val="clear" w:color="auto" w:fill="auto"/>
            <w:noWrap/>
            <w:vAlign w:val="bottom"/>
            <w:tcPrChange w:id="81" w:author="Daniel Noble" w:date="2025-05-08T14:11:00Z" w16du:dateUtc="2025-05-08T04:11:00Z">
              <w:tcPr>
                <w:tcW w:w="1089" w:type="dxa"/>
                <w:gridSpan w:val="2"/>
                <w:tcBorders>
                  <w:top w:val="nil"/>
                  <w:left w:val="nil"/>
                  <w:bottom w:val="single" w:sz="4" w:space="0" w:color="auto"/>
                  <w:right w:val="single" w:sz="4" w:space="0" w:color="auto"/>
                </w:tcBorders>
                <w:shd w:val="clear" w:color="auto" w:fill="auto"/>
                <w:noWrap/>
                <w:vAlign w:val="bottom"/>
              </w:tcPr>
            </w:tcPrChange>
          </w:tcPr>
          <w:p w14:paraId="5A51E2A2" w14:textId="15C2D57F" w:rsidR="00A87CDD" w:rsidRPr="00A87CDD" w:rsidRDefault="00A87CDD" w:rsidP="00CF5ACB">
            <w:pPr>
              <w:spacing w:after="0" w:line="276" w:lineRule="auto"/>
              <w:jc w:val="center"/>
              <w:rPr>
                <w:rFonts w:ascii="Times New Roman" w:hAnsi="Times New Roman" w:cs="Times New Roman"/>
                <w:color w:val="000000"/>
                <w:sz w:val="24"/>
                <w:szCs w:val="24"/>
              </w:rPr>
            </w:pPr>
            <w:ins w:id="82" w:author="Daniel Noble" w:date="2025-05-08T14:11:00Z" w16du:dateUtc="2025-05-08T04:11:00Z">
              <w:r w:rsidRPr="00A87CDD">
                <w:rPr>
                  <w:rFonts w:ascii="Times New Roman" w:hAnsi="Times New Roman" w:cs="Times New Roman"/>
                  <w:color w:val="000000"/>
                  <w:sz w:val="24"/>
                  <w:szCs w:val="24"/>
                  <w:rPrChange w:id="83" w:author="Daniel Noble" w:date="2025-05-08T14:11:00Z" w16du:dateUtc="2025-05-08T04:11:00Z">
                    <w:rPr>
                      <w:rFonts w:ascii="Aptos Narrow" w:hAnsi="Aptos Narrow"/>
                      <w:color w:val="000000"/>
                    </w:rPr>
                  </w:rPrChange>
                </w:rPr>
                <w:t>0</w:t>
              </w:r>
            </w:ins>
          </w:p>
        </w:tc>
        <w:tc>
          <w:tcPr>
            <w:tcW w:w="1471" w:type="dxa"/>
            <w:tcBorders>
              <w:top w:val="nil"/>
              <w:left w:val="nil"/>
              <w:bottom w:val="single" w:sz="4" w:space="0" w:color="auto"/>
              <w:right w:val="single" w:sz="4" w:space="0" w:color="auto"/>
            </w:tcBorders>
            <w:shd w:val="clear" w:color="auto" w:fill="auto"/>
            <w:noWrap/>
            <w:vAlign w:val="bottom"/>
            <w:tcPrChange w:id="84" w:author="Daniel Noble" w:date="2025-05-08T14:11:00Z" w16du:dateUtc="2025-05-08T04:11:00Z">
              <w:tcPr>
                <w:tcW w:w="1471" w:type="dxa"/>
                <w:gridSpan w:val="2"/>
                <w:tcBorders>
                  <w:top w:val="nil"/>
                  <w:left w:val="nil"/>
                  <w:bottom w:val="single" w:sz="4" w:space="0" w:color="auto"/>
                  <w:right w:val="single" w:sz="4" w:space="0" w:color="auto"/>
                </w:tcBorders>
                <w:shd w:val="clear" w:color="auto" w:fill="auto"/>
                <w:noWrap/>
                <w:vAlign w:val="bottom"/>
              </w:tcPr>
            </w:tcPrChange>
          </w:tcPr>
          <w:p w14:paraId="12704B8D" w14:textId="6E851FC2" w:rsidR="00A87CDD" w:rsidRPr="00A87CDD" w:rsidRDefault="00A87CDD" w:rsidP="00CF5ACB">
            <w:pPr>
              <w:spacing w:after="0" w:line="276" w:lineRule="auto"/>
              <w:jc w:val="center"/>
              <w:rPr>
                <w:rFonts w:ascii="Times New Roman" w:hAnsi="Times New Roman" w:cs="Times New Roman"/>
                <w:color w:val="000000"/>
                <w:sz w:val="24"/>
                <w:szCs w:val="24"/>
              </w:rPr>
            </w:pPr>
            <w:ins w:id="85" w:author="Daniel Noble" w:date="2025-05-08T14:11:00Z" w16du:dateUtc="2025-05-08T04:11:00Z">
              <w:r w:rsidRPr="00A87CDD">
                <w:rPr>
                  <w:rFonts w:ascii="Times New Roman" w:hAnsi="Times New Roman" w:cs="Times New Roman"/>
                  <w:color w:val="000000"/>
                  <w:sz w:val="24"/>
                  <w:szCs w:val="24"/>
                  <w:rPrChange w:id="86" w:author="Daniel Noble" w:date="2025-05-08T14:11:00Z" w16du:dateUtc="2025-05-08T04:11:00Z">
                    <w:rPr>
                      <w:rFonts w:ascii="Aptos Narrow" w:hAnsi="Aptos Narrow"/>
                      <w:color w:val="000000"/>
                    </w:rPr>
                  </w:rPrChange>
                </w:rPr>
                <w:t>0.14</w:t>
              </w:r>
            </w:ins>
          </w:p>
        </w:tc>
        <w:tc>
          <w:tcPr>
            <w:tcW w:w="1625" w:type="dxa"/>
            <w:tcBorders>
              <w:top w:val="nil"/>
              <w:left w:val="nil"/>
              <w:bottom w:val="single" w:sz="4" w:space="0" w:color="auto"/>
              <w:right w:val="single" w:sz="4" w:space="0" w:color="auto"/>
            </w:tcBorders>
            <w:shd w:val="clear" w:color="auto" w:fill="auto"/>
            <w:noWrap/>
            <w:vAlign w:val="bottom"/>
            <w:tcPrChange w:id="87" w:author="Daniel Noble" w:date="2025-05-08T14:11:00Z" w16du:dateUtc="2025-05-08T04:11:00Z">
              <w:tcPr>
                <w:tcW w:w="1625" w:type="dxa"/>
                <w:gridSpan w:val="2"/>
                <w:tcBorders>
                  <w:top w:val="nil"/>
                  <w:left w:val="nil"/>
                  <w:bottom w:val="single" w:sz="4" w:space="0" w:color="auto"/>
                  <w:right w:val="single" w:sz="4" w:space="0" w:color="auto"/>
                </w:tcBorders>
                <w:shd w:val="clear" w:color="auto" w:fill="auto"/>
                <w:noWrap/>
                <w:vAlign w:val="bottom"/>
              </w:tcPr>
            </w:tcPrChange>
          </w:tcPr>
          <w:p w14:paraId="790F2CDF" w14:textId="04203F47" w:rsidR="00A87CDD" w:rsidRPr="00A87CDD" w:rsidRDefault="00A87CDD" w:rsidP="00CF5ACB">
            <w:pPr>
              <w:spacing w:after="0" w:line="276" w:lineRule="auto"/>
              <w:jc w:val="center"/>
              <w:rPr>
                <w:rFonts w:ascii="Times New Roman" w:hAnsi="Times New Roman" w:cs="Times New Roman"/>
                <w:color w:val="000000"/>
                <w:sz w:val="24"/>
                <w:szCs w:val="24"/>
              </w:rPr>
            </w:pPr>
            <w:ins w:id="88" w:author="Daniel Noble" w:date="2025-05-08T14:11:00Z" w16du:dateUtc="2025-05-08T04:11:00Z">
              <w:r w:rsidRPr="00A87CDD">
                <w:rPr>
                  <w:rFonts w:ascii="Times New Roman" w:hAnsi="Times New Roman" w:cs="Times New Roman"/>
                  <w:color w:val="000000"/>
                  <w:sz w:val="24"/>
                  <w:szCs w:val="24"/>
                  <w:rPrChange w:id="89" w:author="Daniel Noble" w:date="2025-05-08T14:11:00Z" w16du:dateUtc="2025-05-08T04:11:00Z">
                    <w:rPr>
                      <w:rFonts w:ascii="Aptos Narrow" w:hAnsi="Aptos Narrow"/>
                      <w:color w:val="000000"/>
                    </w:rPr>
                  </w:rPrChange>
                </w:rPr>
                <w:t>0.26</w:t>
              </w:r>
            </w:ins>
          </w:p>
        </w:tc>
      </w:tr>
    </w:tbl>
    <w:p w14:paraId="003182C5" w14:textId="33D5B718" w:rsidR="00A87CDD" w:rsidRDefault="00A66531" w:rsidP="00A66531">
      <w:pPr>
        <w:spacing w:line="360" w:lineRule="auto"/>
        <w:rPr>
          <w:rFonts w:ascii="Times New Roman" w:hAnsi="Times New Roman" w:cs="Times New Roman"/>
          <w:b/>
          <w:bCs/>
          <w:sz w:val="24"/>
          <w:szCs w:val="24"/>
        </w:rPr>
      </w:pPr>
      <w:r w:rsidRPr="00B355FD">
        <w:rPr>
          <w:rFonts w:ascii="Times New Roman" w:hAnsi="Times New Roman" w:cs="Times New Roman"/>
          <w:b/>
          <w:bCs/>
          <w:sz w:val="24"/>
          <w:szCs w:val="24"/>
        </w:rPr>
        <w:t>Table S</w:t>
      </w:r>
      <w:r>
        <w:rPr>
          <w:rFonts w:ascii="Times New Roman" w:hAnsi="Times New Roman" w:cs="Times New Roman"/>
          <w:b/>
          <w:bCs/>
          <w:sz w:val="24"/>
          <w:szCs w:val="24"/>
        </w:rPr>
        <w:t>13</w:t>
      </w:r>
      <w:r w:rsidRPr="00B355FD">
        <w:rPr>
          <w:rFonts w:ascii="Times New Roman" w:hAnsi="Times New Roman" w:cs="Times New Roman"/>
          <w:b/>
          <w:bCs/>
          <w:sz w:val="24"/>
          <w:szCs w:val="24"/>
        </w:rPr>
        <w:t xml:space="preserve"> </w:t>
      </w:r>
      <w:r>
        <w:rPr>
          <w:rFonts w:ascii="Times New Roman" w:hAnsi="Times New Roman" w:cs="Times New Roman"/>
          <w:b/>
          <w:bCs/>
          <w:sz w:val="24"/>
          <w:szCs w:val="24"/>
        </w:rPr>
        <w:t>Heterogeneity statistics based on I</w:t>
      </w:r>
      <w:r>
        <w:rPr>
          <w:rFonts w:ascii="Times New Roman" w:hAnsi="Times New Roman" w:cs="Times New Roman"/>
          <w:b/>
          <w:bCs/>
          <w:sz w:val="24"/>
          <w:szCs w:val="24"/>
          <w:vertAlign w:val="superscript"/>
        </w:rPr>
        <w:t>2</w:t>
      </w:r>
      <w:r>
        <w:rPr>
          <w:rFonts w:ascii="Times New Roman" w:hAnsi="Times New Roman" w:cs="Times New Roman"/>
          <w:b/>
          <w:bCs/>
          <w:sz w:val="24"/>
          <w:szCs w:val="24"/>
        </w:rPr>
        <w:t>, proportion of variance explained relative to total</w:t>
      </w:r>
      <w:r w:rsidR="00A87CDD">
        <w:rPr>
          <w:rFonts w:ascii="Times New Roman" w:hAnsi="Times New Roman" w:cs="Times New Roman"/>
          <w:b/>
          <w:bCs/>
          <w:sz w:val="24"/>
          <w:szCs w:val="24"/>
        </w:rPr>
        <w:t xml:space="preserve">, </w:t>
      </w:r>
      <w:ins w:id="90" w:author="Daniel Noble" w:date="2025-05-08T14:11:00Z" w16du:dateUtc="2025-05-08T04:11:00Z">
        <w:r w:rsidR="00CF5ACB">
          <w:rPr>
            <w:rFonts w:ascii="Times New Roman" w:hAnsi="Times New Roman" w:cs="Times New Roman"/>
            <w:b/>
            <w:bCs/>
            <w:sz w:val="24"/>
            <w:szCs w:val="24"/>
          </w:rPr>
          <w:t xml:space="preserve">along with two magnitude measures of heterogeneity, </w:t>
        </w:r>
      </w:ins>
      <w:r w:rsidR="00A87CDD">
        <w:rPr>
          <w:rFonts w:ascii="Times New Roman" w:hAnsi="Times New Roman" w:cs="Times New Roman"/>
          <w:b/>
          <w:bCs/>
          <w:sz w:val="24"/>
          <w:szCs w:val="24"/>
        </w:rPr>
        <w:t>CV</w:t>
      </w:r>
      <w:ins w:id="91" w:author="Daniel Noble" w:date="2025-05-08T14:12:00Z" w16du:dateUtc="2025-05-08T04:12:00Z">
        <w:r w:rsidR="00CF5ACB">
          <w:rPr>
            <w:rFonts w:ascii="Times New Roman" w:hAnsi="Times New Roman" w:cs="Times New Roman"/>
            <w:b/>
            <w:bCs/>
            <w:sz w:val="24"/>
            <w:szCs w:val="24"/>
          </w:rPr>
          <w:t xml:space="preserve">, mean-standardised measure of </w:t>
        </w:r>
        <w:proofErr w:type="spellStart"/>
        <w:r w:rsidR="00CF5ACB">
          <w:rPr>
            <w:rFonts w:ascii="Times New Roman" w:hAnsi="Times New Roman" w:cs="Times New Roman"/>
            <w:b/>
            <w:bCs/>
            <w:sz w:val="24"/>
            <w:szCs w:val="24"/>
          </w:rPr>
          <w:t>heterogenity</w:t>
        </w:r>
      </w:ins>
      <w:proofErr w:type="spellEnd"/>
      <w:r w:rsidR="00A87CDD">
        <w:rPr>
          <w:rFonts w:ascii="Times New Roman" w:hAnsi="Times New Roman" w:cs="Times New Roman"/>
          <w:b/>
          <w:bCs/>
          <w:sz w:val="24"/>
          <w:szCs w:val="24"/>
        </w:rPr>
        <w:t xml:space="preserve"> and</w:t>
      </w:r>
      <w:ins w:id="92" w:author="Daniel Noble" w:date="2025-05-08T14:12:00Z" w16du:dateUtc="2025-05-08T04:12:00Z">
        <w:r w:rsidR="00CF5ACB">
          <w:rPr>
            <w:rFonts w:ascii="Times New Roman" w:hAnsi="Times New Roman" w:cs="Times New Roman"/>
            <w:b/>
            <w:bCs/>
            <w:sz w:val="24"/>
            <w:szCs w:val="24"/>
          </w:rPr>
          <w:t>,</w:t>
        </w:r>
      </w:ins>
      <w:r w:rsidR="00A87CDD">
        <w:rPr>
          <w:rFonts w:ascii="Times New Roman" w:hAnsi="Times New Roman" w:cs="Times New Roman"/>
          <w:b/>
          <w:bCs/>
          <w:sz w:val="24"/>
          <w:szCs w:val="24"/>
        </w:rPr>
        <w:t xml:space="preserve"> M</w:t>
      </w:r>
      <w:ins w:id="93" w:author="Daniel Noble" w:date="2025-05-08T14:12:00Z" w16du:dateUtc="2025-05-08T04:12:00Z">
        <w:r w:rsidR="00CF5ACB">
          <w:rPr>
            <w:rFonts w:ascii="Times New Roman" w:hAnsi="Times New Roman" w:cs="Times New Roman"/>
            <w:b/>
            <w:bCs/>
            <w:sz w:val="24"/>
            <w:szCs w:val="24"/>
          </w:rPr>
          <w:t>, variance and mean standardised heterogeneity</w:t>
        </w:r>
      </w:ins>
      <w:r w:rsidRPr="00B355FD">
        <w:rPr>
          <w:rFonts w:ascii="Times New Roman" w:hAnsi="Times New Roman" w:cs="Times New Roman"/>
          <w:b/>
          <w:bCs/>
          <w:sz w:val="24"/>
          <w:szCs w:val="24"/>
        </w:rPr>
        <w:t>.</w:t>
      </w:r>
    </w:p>
    <w:p w14:paraId="5302D381" w14:textId="11658F27" w:rsidR="00A66531" w:rsidRPr="00B355FD" w:rsidRDefault="00A66531" w:rsidP="00A66531">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 xml:space="preserve"> </w:t>
      </w:r>
    </w:p>
    <w:p w14:paraId="649DE2C1" w14:textId="77777777" w:rsidR="00A66531" w:rsidRPr="00AE5756" w:rsidRDefault="00A66531" w:rsidP="00A66531">
      <w:pPr>
        <w:spacing w:line="480" w:lineRule="auto"/>
        <w:rPr>
          <w:rFonts w:ascii="Times New Roman" w:eastAsiaTheme="minorEastAsia" w:hAnsi="Times New Roman" w:cs="Times New Roman"/>
          <w:sz w:val="24"/>
          <w:szCs w:val="24"/>
        </w:rPr>
      </w:pPr>
    </w:p>
    <w:p w14:paraId="44FA7EF1" w14:textId="568C5F5D" w:rsidR="00D47117" w:rsidRPr="00AE5756" w:rsidRDefault="00D47117" w:rsidP="005D14AF">
      <w:pPr>
        <w:spacing w:line="480" w:lineRule="auto"/>
        <w:rPr>
          <w:rFonts w:ascii="Times New Roman" w:eastAsiaTheme="minorEastAsia" w:hAnsi="Times New Roman" w:cs="Times New Roman"/>
          <w:sz w:val="24"/>
          <w:szCs w:val="24"/>
        </w:rPr>
      </w:pPr>
    </w:p>
    <w:sectPr w:rsidR="00D47117" w:rsidRPr="00AE5756" w:rsidSect="009A2005">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41FAD" w14:textId="77777777" w:rsidR="00771972" w:rsidRDefault="00771972" w:rsidP="00260708">
      <w:pPr>
        <w:spacing w:after="0" w:line="240" w:lineRule="auto"/>
      </w:pPr>
      <w:r>
        <w:separator/>
      </w:r>
    </w:p>
  </w:endnote>
  <w:endnote w:type="continuationSeparator" w:id="0">
    <w:p w14:paraId="52E905AB" w14:textId="77777777" w:rsidR="00771972" w:rsidRDefault="00771972" w:rsidP="0026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425F6" w14:textId="77777777" w:rsidR="00771972" w:rsidRDefault="00771972" w:rsidP="00260708">
      <w:pPr>
        <w:spacing w:after="0" w:line="240" w:lineRule="auto"/>
      </w:pPr>
      <w:r>
        <w:separator/>
      </w:r>
    </w:p>
  </w:footnote>
  <w:footnote w:type="continuationSeparator" w:id="0">
    <w:p w14:paraId="088B68FD" w14:textId="77777777" w:rsidR="00771972" w:rsidRDefault="00771972" w:rsidP="0026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0"/>
  </w:num>
  <w:num w:numId="2" w16cid:durableId="1739594975">
    <w:abstractNumId w:val="2"/>
  </w:num>
  <w:num w:numId="3" w16cid:durableId="2129620983">
    <w:abstractNumId w:val="4"/>
  </w:num>
  <w:num w:numId="4" w16cid:durableId="689140564">
    <w:abstractNumId w:val="5"/>
  </w:num>
  <w:num w:numId="5" w16cid:durableId="1992051537">
    <w:abstractNumId w:val="6"/>
  </w:num>
  <w:num w:numId="6" w16cid:durableId="1839878159">
    <w:abstractNumId w:val="0"/>
  </w:num>
  <w:num w:numId="7" w16cid:durableId="1929849904">
    <w:abstractNumId w:val="3"/>
  </w:num>
  <w:num w:numId="8" w16cid:durableId="900360655">
    <w:abstractNumId w:val="11"/>
  </w:num>
  <w:num w:numId="9" w16cid:durableId="1360012664">
    <w:abstractNumId w:val="14"/>
  </w:num>
  <w:num w:numId="10" w16cid:durableId="2017658033">
    <w:abstractNumId w:val="12"/>
  </w:num>
  <w:num w:numId="11" w16cid:durableId="285041232">
    <w:abstractNumId w:val="13"/>
  </w:num>
  <w:num w:numId="12" w16cid:durableId="1973704781">
    <w:abstractNumId w:val="7"/>
  </w:num>
  <w:num w:numId="13" w16cid:durableId="1527021436">
    <w:abstractNumId w:val="9"/>
  </w:num>
  <w:num w:numId="14" w16cid:durableId="811604905">
    <w:abstractNumId w:val="8"/>
  </w:num>
  <w:num w:numId="15" w16cid:durableId="19961838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249D5"/>
    <w:rsid w:val="00027E9E"/>
    <w:rsid w:val="00051BF0"/>
    <w:rsid w:val="00057E51"/>
    <w:rsid w:val="00072977"/>
    <w:rsid w:val="000741D5"/>
    <w:rsid w:val="00074260"/>
    <w:rsid w:val="000763D5"/>
    <w:rsid w:val="0008448D"/>
    <w:rsid w:val="00085EBD"/>
    <w:rsid w:val="00086E68"/>
    <w:rsid w:val="0009257B"/>
    <w:rsid w:val="0009269B"/>
    <w:rsid w:val="000A2886"/>
    <w:rsid w:val="000A36FC"/>
    <w:rsid w:val="000B3280"/>
    <w:rsid w:val="000C0BA3"/>
    <w:rsid w:val="000C6650"/>
    <w:rsid w:val="000E51B3"/>
    <w:rsid w:val="000F13D5"/>
    <w:rsid w:val="000F2631"/>
    <w:rsid w:val="000F3A14"/>
    <w:rsid w:val="000F736D"/>
    <w:rsid w:val="001064E4"/>
    <w:rsid w:val="001203CE"/>
    <w:rsid w:val="0013752A"/>
    <w:rsid w:val="00156061"/>
    <w:rsid w:val="00162D3A"/>
    <w:rsid w:val="00163266"/>
    <w:rsid w:val="001730A2"/>
    <w:rsid w:val="00182043"/>
    <w:rsid w:val="00192A29"/>
    <w:rsid w:val="00193279"/>
    <w:rsid w:val="00194BCF"/>
    <w:rsid w:val="001A5D25"/>
    <w:rsid w:val="001B7E80"/>
    <w:rsid w:val="001C50AC"/>
    <w:rsid w:val="001D1A49"/>
    <w:rsid w:val="001D6ED6"/>
    <w:rsid w:val="001E5EDA"/>
    <w:rsid w:val="001E640E"/>
    <w:rsid w:val="00216397"/>
    <w:rsid w:val="002364F4"/>
    <w:rsid w:val="00246AD6"/>
    <w:rsid w:val="00260708"/>
    <w:rsid w:val="00274ECF"/>
    <w:rsid w:val="00292DE1"/>
    <w:rsid w:val="002969D8"/>
    <w:rsid w:val="002A0D54"/>
    <w:rsid w:val="002A4B92"/>
    <w:rsid w:val="002A5B54"/>
    <w:rsid w:val="002B01BC"/>
    <w:rsid w:val="002B4666"/>
    <w:rsid w:val="002B58EC"/>
    <w:rsid w:val="002C335F"/>
    <w:rsid w:val="002C4073"/>
    <w:rsid w:val="002D5F64"/>
    <w:rsid w:val="002E0E2A"/>
    <w:rsid w:val="002F7487"/>
    <w:rsid w:val="00306EE5"/>
    <w:rsid w:val="0031338B"/>
    <w:rsid w:val="00325D68"/>
    <w:rsid w:val="0033093B"/>
    <w:rsid w:val="0033772E"/>
    <w:rsid w:val="00337E02"/>
    <w:rsid w:val="003441A9"/>
    <w:rsid w:val="00351034"/>
    <w:rsid w:val="0035189F"/>
    <w:rsid w:val="0035592E"/>
    <w:rsid w:val="003634B5"/>
    <w:rsid w:val="00364197"/>
    <w:rsid w:val="00373267"/>
    <w:rsid w:val="00382267"/>
    <w:rsid w:val="003911E7"/>
    <w:rsid w:val="00396D50"/>
    <w:rsid w:val="00397304"/>
    <w:rsid w:val="003B4C33"/>
    <w:rsid w:val="003D1425"/>
    <w:rsid w:val="004075FC"/>
    <w:rsid w:val="0042151F"/>
    <w:rsid w:val="00421C38"/>
    <w:rsid w:val="00422172"/>
    <w:rsid w:val="0043308D"/>
    <w:rsid w:val="00473BE5"/>
    <w:rsid w:val="00474436"/>
    <w:rsid w:val="0047582C"/>
    <w:rsid w:val="00476B69"/>
    <w:rsid w:val="00485D4C"/>
    <w:rsid w:val="0049119A"/>
    <w:rsid w:val="004C0ED6"/>
    <w:rsid w:val="004C74A9"/>
    <w:rsid w:val="004E2163"/>
    <w:rsid w:val="004E7C0D"/>
    <w:rsid w:val="004F63A0"/>
    <w:rsid w:val="00503C86"/>
    <w:rsid w:val="0050456E"/>
    <w:rsid w:val="00510AA2"/>
    <w:rsid w:val="005155B0"/>
    <w:rsid w:val="00516011"/>
    <w:rsid w:val="00520BA7"/>
    <w:rsid w:val="005330F4"/>
    <w:rsid w:val="00535801"/>
    <w:rsid w:val="00537EA6"/>
    <w:rsid w:val="0055588C"/>
    <w:rsid w:val="005664F2"/>
    <w:rsid w:val="00572F46"/>
    <w:rsid w:val="005730BD"/>
    <w:rsid w:val="005753FB"/>
    <w:rsid w:val="005813C2"/>
    <w:rsid w:val="00596F0E"/>
    <w:rsid w:val="005A37BD"/>
    <w:rsid w:val="005A5007"/>
    <w:rsid w:val="005A57C8"/>
    <w:rsid w:val="005C105F"/>
    <w:rsid w:val="005D14AF"/>
    <w:rsid w:val="00615FF7"/>
    <w:rsid w:val="00616D0F"/>
    <w:rsid w:val="006334C4"/>
    <w:rsid w:val="00634252"/>
    <w:rsid w:val="0064086B"/>
    <w:rsid w:val="00643824"/>
    <w:rsid w:val="006539F5"/>
    <w:rsid w:val="00664359"/>
    <w:rsid w:val="00667903"/>
    <w:rsid w:val="0067260A"/>
    <w:rsid w:val="006763E8"/>
    <w:rsid w:val="006872F7"/>
    <w:rsid w:val="006959D1"/>
    <w:rsid w:val="006B000B"/>
    <w:rsid w:val="006B0CF0"/>
    <w:rsid w:val="006B1DFE"/>
    <w:rsid w:val="006B2C25"/>
    <w:rsid w:val="006B5B79"/>
    <w:rsid w:val="006B71F5"/>
    <w:rsid w:val="006C06DE"/>
    <w:rsid w:val="006C3415"/>
    <w:rsid w:val="006D3EA0"/>
    <w:rsid w:val="00712E19"/>
    <w:rsid w:val="00714066"/>
    <w:rsid w:val="007143A8"/>
    <w:rsid w:val="007171E4"/>
    <w:rsid w:val="00717B77"/>
    <w:rsid w:val="0072195B"/>
    <w:rsid w:val="00771972"/>
    <w:rsid w:val="007814FD"/>
    <w:rsid w:val="00784083"/>
    <w:rsid w:val="00784186"/>
    <w:rsid w:val="0079213B"/>
    <w:rsid w:val="007A24F9"/>
    <w:rsid w:val="007A4DE7"/>
    <w:rsid w:val="007A6EE8"/>
    <w:rsid w:val="007B4784"/>
    <w:rsid w:val="007B61DC"/>
    <w:rsid w:val="007C06CC"/>
    <w:rsid w:val="007C0DC0"/>
    <w:rsid w:val="007C2CDF"/>
    <w:rsid w:val="007D4001"/>
    <w:rsid w:val="007D5996"/>
    <w:rsid w:val="007D5BFD"/>
    <w:rsid w:val="007D6EFF"/>
    <w:rsid w:val="007E6808"/>
    <w:rsid w:val="007F331D"/>
    <w:rsid w:val="007F5983"/>
    <w:rsid w:val="008001AE"/>
    <w:rsid w:val="00805641"/>
    <w:rsid w:val="00805E3E"/>
    <w:rsid w:val="00817CCB"/>
    <w:rsid w:val="008253A7"/>
    <w:rsid w:val="00826356"/>
    <w:rsid w:val="008269C8"/>
    <w:rsid w:val="00853727"/>
    <w:rsid w:val="00853D90"/>
    <w:rsid w:val="008848B3"/>
    <w:rsid w:val="008862B9"/>
    <w:rsid w:val="00890C44"/>
    <w:rsid w:val="008A4470"/>
    <w:rsid w:val="008B080A"/>
    <w:rsid w:val="008B2E90"/>
    <w:rsid w:val="008C3028"/>
    <w:rsid w:val="008C674C"/>
    <w:rsid w:val="008D14DE"/>
    <w:rsid w:val="008D6D4B"/>
    <w:rsid w:val="008E5219"/>
    <w:rsid w:val="008E72C8"/>
    <w:rsid w:val="008F232B"/>
    <w:rsid w:val="008F2950"/>
    <w:rsid w:val="008F308E"/>
    <w:rsid w:val="009019C4"/>
    <w:rsid w:val="009411E9"/>
    <w:rsid w:val="00955CF9"/>
    <w:rsid w:val="0097045A"/>
    <w:rsid w:val="0098048B"/>
    <w:rsid w:val="0098138D"/>
    <w:rsid w:val="00994B8C"/>
    <w:rsid w:val="009A2005"/>
    <w:rsid w:val="009C17D3"/>
    <w:rsid w:val="009D5EA0"/>
    <w:rsid w:val="009D66B5"/>
    <w:rsid w:val="009E2C6D"/>
    <w:rsid w:val="009F7C52"/>
    <w:rsid w:val="00A012F5"/>
    <w:rsid w:val="00A05327"/>
    <w:rsid w:val="00A120B3"/>
    <w:rsid w:val="00A22599"/>
    <w:rsid w:val="00A228CB"/>
    <w:rsid w:val="00A2675E"/>
    <w:rsid w:val="00A37424"/>
    <w:rsid w:val="00A42E5B"/>
    <w:rsid w:val="00A449A8"/>
    <w:rsid w:val="00A458C3"/>
    <w:rsid w:val="00A66531"/>
    <w:rsid w:val="00A74B20"/>
    <w:rsid w:val="00A77E63"/>
    <w:rsid w:val="00A87CDD"/>
    <w:rsid w:val="00AA2D65"/>
    <w:rsid w:val="00AB0661"/>
    <w:rsid w:val="00AC711A"/>
    <w:rsid w:val="00AE5756"/>
    <w:rsid w:val="00B0069D"/>
    <w:rsid w:val="00B00BC5"/>
    <w:rsid w:val="00B01A4B"/>
    <w:rsid w:val="00B0355B"/>
    <w:rsid w:val="00B247BD"/>
    <w:rsid w:val="00B3658A"/>
    <w:rsid w:val="00B37900"/>
    <w:rsid w:val="00B52465"/>
    <w:rsid w:val="00B56FED"/>
    <w:rsid w:val="00B74840"/>
    <w:rsid w:val="00B77296"/>
    <w:rsid w:val="00B871E8"/>
    <w:rsid w:val="00B93286"/>
    <w:rsid w:val="00B93FD6"/>
    <w:rsid w:val="00BB3AC9"/>
    <w:rsid w:val="00BC1ABF"/>
    <w:rsid w:val="00BC377C"/>
    <w:rsid w:val="00BD7A64"/>
    <w:rsid w:val="00BF64D0"/>
    <w:rsid w:val="00C2732D"/>
    <w:rsid w:val="00C4638E"/>
    <w:rsid w:val="00C62C73"/>
    <w:rsid w:val="00C80680"/>
    <w:rsid w:val="00C84020"/>
    <w:rsid w:val="00C852FB"/>
    <w:rsid w:val="00C95B56"/>
    <w:rsid w:val="00CA090D"/>
    <w:rsid w:val="00CA2CC5"/>
    <w:rsid w:val="00CA7D4E"/>
    <w:rsid w:val="00CB6643"/>
    <w:rsid w:val="00CC0791"/>
    <w:rsid w:val="00CC645A"/>
    <w:rsid w:val="00CE09CE"/>
    <w:rsid w:val="00CE10B1"/>
    <w:rsid w:val="00CE356A"/>
    <w:rsid w:val="00CE3FD2"/>
    <w:rsid w:val="00CF2C90"/>
    <w:rsid w:val="00CF3862"/>
    <w:rsid w:val="00CF42CE"/>
    <w:rsid w:val="00CF5ACB"/>
    <w:rsid w:val="00D07F5B"/>
    <w:rsid w:val="00D12874"/>
    <w:rsid w:val="00D30BB3"/>
    <w:rsid w:val="00D373AC"/>
    <w:rsid w:val="00D42188"/>
    <w:rsid w:val="00D45F5D"/>
    <w:rsid w:val="00D46B50"/>
    <w:rsid w:val="00D47117"/>
    <w:rsid w:val="00D607CA"/>
    <w:rsid w:val="00D65985"/>
    <w:rsid w:val="00D66762"/>
    <w:rsid w:val="00D737D8"/>
    <w:rsid w:val="00D73DC2"/>
    <w:rsid w:val="00D9386B"/>
    <w:rsid w:val="00D9603A"/>
    <w:rsid w:val="00DA47DD"/>
    <w:rsid w:val="00DB25E8"/>
    <w:rsid w:val="00DC3F57"/>
    <w:rsid w:val="00DC646A"/>
    <w:rsid w:val="00DD0A8E"/>
    <w:rsid w:val="00DF6F0B"/>
    <w:rsid w:val="00E00717"/>
    <w:rsid w:val="00E263A9"/>
    <w:rsid w:val="00E27D7A"/>
    <w:rsid w:val="00E320E8"/>
    <w:rsid w:val="00E33C31"/>
    <w:rsid w:val="00E42ACD"/>
    <w:rsid w:val="00E5121D"/>
    <w:rsid w:val="00E521BA"/>
    <w:rsid w:val="00E8112B"/>
    <w:rsid w:val="00E833DC"/>
    <w:rsid w:val="00EA60E5"/>
    <w:rsid w:val="00EA6A51"/>
    <w:rsid w:val="00EB1849"/>
    <w:rsid w:val="00ED0E85"/>
    <w:rsid w:val="00ED3783"/>
    <w:rsid w:val="00ED56C4"/>
    <w:rsid w:val="00ED6DB4"/>
    <w:rsid w:val="00EE468E"/>
    <w:rsid w:val="00EE5EE8"/>
    <w:rsid w:val="00EF6497"/>
    <w:rsid w:val="00EF7F75"/>
    <w:rsid w:val="00F00822"/>
    <w:rsid w:val="00F02D27"/>
    <w:rsid w:val="00F14F04"/>
    <w:rsid w:val="00F20EF0"/>
    <w:rsid w:val="00F21B68"/>
    <w:rsid w:val="00F25FD4"/>
    <w:rsid w:val="00F3479F"/>
    <w:rsid w:val="00F44C5B"/>
    <w:rsid w:val="00F606BC"/>
    <w:rsid w:val="00F77F77"/>
    <w:rsid w:val="00F9633C"/>
    <w:rsid w:val="00FA0B8B"/>
    <w:rsid w:val="00FA2BC8"/>
    <w:rsid w:val="00FB291F"/>
    <w:rsid w:val="00FC606E"/>
    <w:rsid w:val="00FD2AE8"/>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E2DFC6B1-B3F5-8241-B569-CC0E7ECD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20"/>
  </w:style>
  <w:style w:type="paragraph" w:styleId="Heading1">
    <w:name w:val="heading 1"/>
    <w:basedOn w:val="Normal"/>
    <w:next w:val="Normal"/>
    <w:link w:val="Heading1Char"/>
    <w:uiPriority w:val="9"/>
    <w:qFormat/>
    <w:rsid w:val="0039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911E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911E7"/>
    <w:pPr>
      <w:spacing w:after="100"/>
      <w:ind w:left="440"/>
    </w:pPr>
    <w:rPr>
      <w:rFonts w:eastAsiaTheme="minorEastAsia" w:cs="Times New Roman"/>
      <w:kern w:val="0"/>
      <w:lang w:val="en-US"/>
      <w14:ligatures w14:val="none"/>
    </w:rPr>
  </w:style>
  <w:style w:type="paragraph" w:customStyle="1" w:styleId="EndNoteBibliographyTitle">
    <w:name w:val="EndNote Bibliography Title"/>
    <w:basedOn w:val="Normal"/>
    <w:link w:val="EndNoteBibliographyTitleChar"/>
    <w:rsid w:val="0050456E"/>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line="48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ind w:left="720"/>
      <w:contextualSpacing/>
    </w:p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6">
    <w:name w:val="xl66"/>
    <w:basedOn w:val="Normal"/>
    <w:rsid w:val="009E2C6D"/>
    <w:pPr>
      <w:pBdr>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b/>
      <w:bCs/>
      <w:kern w:val="0"/>
      <w:sz w:val="24"/>
      <w:szCs w:val="24"/>
      <w:lang w:eastAsia="en-AU"/>
      <w14:ligatures w14:val="none"/>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unhideWhenUsed/>
    <w:rsid w:val="006334C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CommentReference">
    <w:name w:val="annotation reference"/>
    <w:basedOn w:val="DefaultParagraphFont"/>
    <w:uiPriority w:val="99"/>
    <w:semiHidden/>
    <w:unhideWhenUsed/>
    <w:rsid w:val="00BB3AC9"/>
    <w:rPr>
      <w:sz w:val="16"/>
      <w:szCs w:val="16"/>
    </w:rPr>
  </w:style>
  <w:style w:type="paragraph" w:styleId="CommentText">
    <w:name w:val="annotation text"/>
    <w:basedOn w:val="Normal"/>
    <w:link w:val="CommentTextChar"/>
    <w:uiPriority w:val="99"/>
    <w:semiHidden/>
    <w:unhideWhenUsed/>
    <w:rsid w:val="00BB3AC9"/>
    <w:pPr>
      <w:spacing w:line="240" w:lineRule="auto"/>
    </w:pPr>
    <w:rPr>
      <w:sz w:val="20"/>
      <w:szCs w:val="20"/>
    </w:rPr>
  </w:style>
  <w:style w:type="character" w:customStyle="1" w:styleId="CommentTextChar">
    <w:name w:val="Comment Text Char"/>
    <w:basedOn w:val="DefaultParagraphFont"/>
    <w:link w:val="CommentText"/>
    <w:uiPriority w:val="99"/>
    <w:semiHidden/>
    <w:rsid w:val="00BB3AC9"/>
    <w:rPr>
      <w:sz w:val="20"/>
      <w:szCs w:val="20"/>
    </w:rPr>
  </w:style>
  <w:style w:type="paragraph" w:styleId="CommentSubject">
    <w:name w:val="annotation subject"/>
    <w:basedOn w:val="CommentText"/>
    <w:next w:val="CommentText"/>
    <w:link w:val="CommentSubjectChar"/>
    <w:uiPriority w:val="99"/>
    <w:semiHidden/>
    <w:unhideWhenUsed/>
    <w:rsid w:val="00BB3AC9"/>
    <w:rPr>
      <w:b/>
      <w:bCs/>
    </w:rPr>
  </w:style>
  <w:style w:type="character" w:customStyle="1" w:styleId="CommentSubjectChar">
    <w:name w:val="Comment Subject Char"/>
    <w:basedOn w:val="CommentTextChar"/>
    <w:link w:val="CommentSubject"/>
    <w:uiPriority w:val="99"/>
    <w:semiHidden/>
    <w:rsid w:val="00BB3AC9"/>
    <w:rPr>
      <w:b/>
      <w:bCs/>
      <w:sz w:val="20"/>
      <w:szCs w:val="20"/>
    </w:rPr>
  </w:style>
  <w:style w:type="paragraph" w:styleId="Revision">
    <w:name w:val="Revision"/>
    <w:hidden/>
    <w:uiPriority w:val="99"/>
    <w:semiHidden/>
    <w:rsid w:val="00BB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24</Pages>
  <Words>5323</Words>
  <Characters>30342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Daniel Noble</cp:lastModifiedBy>
  <cp:revision>5</cp:revision>
  <dcterms:created xsi:type="dcterms:W3CDTF">2025-04-09T23:02:00Z</dcterms:created>
  <dcterms:modified xsi:type="dcterms:W3CDTF">2025-05-08T04:13:00Z</dcterms:modified>
</cp:coreProperties>
</file>