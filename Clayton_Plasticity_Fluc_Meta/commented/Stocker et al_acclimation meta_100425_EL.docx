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BF8D" w14:textId="77777777" w:rsidR="00F25FD4" w:rsidRDefault="00F25FD4" w:rsidP="00443538">
      <w:pPr>
        <w:spacing w:line="240" w:lineRule="auto"/>
        <w:jc w:val="center"/>
        <w:rPr>
          <w:rFonts w:ascii="Times New Roman" w:hAnsi="Times New Roman" w:cs="Times New Roman"/>
          <w:sz w:val="40"/>
          <w:szCs w:val="40"/>
        </w:rPr>
      </w:pPr>
    </w:p>
    <w:p w14:paraId="53C00068" w14:textId="5C8E5F23" w:rsidR="00306EE5" w:rsidRPr="00CF614F" w:rsidRDefault="00306EE5" w:rsidP="00443538">
      <w:pPr>
        <w:tabs>
          <w:tab w:val="left" w:pos="2655"/>
        </w:tabs>
        <w:spacing w:line="24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sidR="003C4EA7">
        <w:rPr>
          <w:rFonts w:ascii="Times New Roman" w:hAnsi="Times New Roman" w:cs="Times New Roman"/>
          <w:b/>
          <w:bCs/>
          <w:sz w:val="28"/>
          <w:szCs w:val="28"/>
        </w:rPr>
        <w:t xml:space="preserve">does not </w:t>
      </w:r>
      <w:r w:rsidR="00316178">
        <w:rPr>
          <w:rFonts w:ascii="Times New Roman" w:hAnsi="Times New Roman" w:cs="Times New Roman"/>
          <w:b/>
          <w:bCs/>
          <w:sz w:val="28"/>
          <w:szCs w:val="28"/>
        </w:rPr>
        <w:t>influence phenotypic plasticity</w:t>
      </w:r>
      <w:r w:rsidRPr="00CF614F">
        <w:rPr>
          <w:rFonts w:ascii="Times New Roman" w:hAnsi="Times New Roman" w:cs="Times New Roman"/>
          <w:b/>
          <w:bCs/>
          <w:sz w:val="28"/>
          <w:szCs w:val="28"/>
        </w:rPr>
        <w:t xml:space="preserve"> in ectotherms – a meta-analysis</w:t>
      </w:r>
    </w:p>
    <w:p w14:paraId="7D16E104" w14:textId="1C6B656B" w:rsidR="00CF614F" w:rsidRDefault="00CF614F" w:rsidP="0044353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sidR="00512D27">
        <w:rPr>
          <w:rFonts w:ascii="Times New Roman" w:hAnsi="Times New Roman" w:cs="Times New Roman"/>
          <w:sz w:val="24"/>
          <w:szCs w:val="24"/>
        </w:rPr>
        <w:t>Stephanie M. Bamford</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Miki Jahn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Geoffrey P. F. Mazué</w:t>
      </w:r>
      <w:r w:rsidR="00512D27" w:rsidRPr="00512D27">
        <w:rPr>
          <w:rFonts w:ascii="Times New Roman" w:hAnsi="Times New Roman" w:cs="Times New Roman"/>
          <w:sz w:val="24"/>
          <w:szCs w:val="24"/>
          <w:vertAlign w:val="superscript"/>
        </w:rPr>
        <w:t>1,2</w:t>
      </w:r>
      <w:r w:rsidR="00512D27">
        <w:rPr>
          <w:rFonts w:ascii="Times New Roman" w:hAnsi="Times New Roman" w:cs="Times New Roman"/>
          <w:sz w:val="24"/>
          <w:szCs w:val="24"/>
        </w:rPr>
        <w:t>, Amanda K. Pettersen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Daniel Ritchie</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Alexander Rubin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xml:space="preserve">, </w:t>
      </w:r>
      <w:r>
        <w:rPr>
          <w:rFonts w:ascii="Times New Roman" w:hAnsi="Times New Roman" w:cs="Times New Roman"/>
          <w:sz w:val="24"/>
          <w:szCs w:val="24"/>
        </w:rPr>
        <w:t xml:space="preserve">Daniel </w:t>
      </w:r>
      <w:r w:rsidR="000F344C">
        <w:rPr>
          <w:rFonts w:ascii="Times New Roman" w:hAnsi="Times New Roman" w:cs="Times New Roman"/>
          <w:sz w:val="24"/>
          <w:szCs w:val="24"/>
        </w:rPr>
        <w:t>W.A.</w:t>
      </w:r>
      <w:r>
        <w:rPr>
          <w:rFonts w:ascii="Times New Roman" w:hAnsi="Times New Roman" w:cs="Times New Roman"/>
          <w:sz w:val="24"/>
          <w:szCs w:val="24"/>
        </w:rPr>
        <w:t xml:space="preserve"> Noble</w:t>
      </w:r>
      <w:r w:rsidR="00512D27">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sidR="00512D27">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sidR="00512D27">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5E1DAF33" w14:textId="5B1DF935" w:rsidR="00CF614F" w:rsidRDefault="00CF614F" w:rsidP="0044353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sidR="006E271D">
        <w:rPr>
          <w:rFonts w:ascii="Times New Roman" w:hAnsi="Times New Roman" w:cs="Times New Roman"/>
          <w:i/>
          <w:iCs/>
          <w:sz w:val="24"/>
          <w:szCs w:val="24"/>
        </w:rPr>
        <w:t xml:space="preserve">, FS: </w:t>
      </w:r>
      <w:r w:rsidR="006E271D" w:rsidRPr="006E271D">
        <w:rPr>
          <w:rFonts w:ascii="Times New Roman" w:hAnsi="Times New Roman" w:cs="Times New Roman"/>
          <w:i/>
          <w:iCs/>
          <w:kern w:val="0"/>
          <w:sz w:val="24"/>
          <w:szCs w:val="24"/>
          <w:lang w:val="en-GB"/>
        </w:rPr>
        <w:t>frank.seebacher@sydney.edu.au; CWS: clayton.stocker@sydney.edu.au</w:t>
      </w:r>
    </w:p>
    <w:p w14:paraId="27EE5E24" w14:textId="65712F36" w:rsidR="00512D27" w:rsidRPr="006E271D" w:rsidRDefault="00512D27" w:rsidP="0044353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05C733BD" w14:textId="6182BA8D" w:rsidR="00CF614F" w:rsidRPr="00CF614F" w:rsidRDefault="00512D27" w:rsidP="0044353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00CF614F"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sidR="006E271D">
        <w:rPr>
          <w:rFonts w:ascii="Times New Roman" w:hAnsi="Times New Roman" w:cs="Times New Roman"/>
          <w:i/>
          <w:iCs/>
          <w:kern w:val="0"/>
          <w:sz w:val="24"/>
          <w:szCs w:val="24"/>
          <w:lang w:val="en-GB"/>
        </w:rPr>
        <w:t xml:space="preserve">, </w:t>
      </w:r>
      <w:r w:rsidR="006E271D" w:rsidRPr="006E271D">
        <w:rPr>
          <w:rFonts w:ascii="Times New Roman" w:hAnsi="Times New Roman" w:cs="Times New Roman"/>
          <w:i/>
          <w:iCs/>
          <w:kern w:val="0"/>
          <w:sz w:val="24"/>
          <w:szCs w:val="24"/>
          <w:lang w:val="en-GB"/>
        </w:rPr>
        <w:t>daniel.noble@anu.edu.au</w:t>
      </w:r>
    </w:p>
    <w:p w14:paraId="69A743B2" w14:textId="1A50102A" w:rsidR="00CF614F" w:rsidRDefault="00512D27" w:rsidP="0044353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00CF614F" w:rsidRPr="00CF614F">
        <w:rPr>
          <w:rFonts w:ascii="Times New Roman" w:hAnsi="Times New Roman" w:cs="Times New Roman"/>
          <w:i/>
          <w:iCs/>
          <w:kern w:val="0"/>
          <w:sz w:val="24"/>
          <w:szCs w:val="24"/>
          <w:lang w:val="en-GB"/>
        </w:rPr>
        <w:t>these authors contributed equally</w:t>
      </w:r>
    </w:p>
    <w:p w14:paraId="7002B02E" w14:textId="59AC308D" w:rsidR="00000EF2" w:rsidRDefault="00000EF2" w:rsidP="00443538">
      <w:pPr>
        <w:tabs>
          <w:tab w:val="left" w:pos="2655"/>
        </w:tabs>
        <w:spacing w:line="240" w:lineRule="auto"/>
        <w:rPr>
          <w:rFonts w:ascii="Times New Roman" w:hAnsi="Times New Roman" w:cs="Times New Roman"/>
          <w:i/>
          <w:iCs/>
          <w:kern w:val="0"/>
          <w:sz w:val="24"/>
          <w:szCs w:val="24"/>
          <w:lang w:val="en-GB"/>
        </w:rPr>
      </w:pPr>
    </w:p>
    <w:p w14:paraId="3DCF6A76" w14:textId="4E566E95" w:rsidR="006E271D" w:rsidRDefault="002D7B94" w:rsidP="00443538">
      <w:pPr>
        <w:tabs>
          <w:tab w:val="left" w:pos="2655"/>
        </w:tabs>
        <w:spacing w:line="240" w:lineRule="auto"/>
        <w:rPr>
          <w:rFonts w:ascii="Times New Roman" w:hAnsi="Times New Roman" w:cs="Times New Roman"/>
          <w:kern w:val="0"/>
          <w:sz w:val="24"/>
          <w:szCs w:val="24"/>
          <w:lang w:val="en-GB"/>
        </w:rPr>
      </w:pPr>
      <w:r w:rsidRPr="002D7B94">
        <w:rPr>
          <w:rFonts w:ascii="Times New Roman" w:hAnsi="Times New Roman" w:cs="Times New Roman"/>
          <w:i/>
          <w:iCs/>
          <w:kern w:val="0"/>
          <w:sz w:val="24"/>
          <w:szCs w:val="24"/>
          <w:lang w:val="en-GB"/>
        </w:rPr>
        <w:t>Author contributions:</w:t>
      </w:r>
      <w:r>
        <w:rPr>
          <w:rFonts w:ascii="Times New Roman" w:hAnsi="Times New Roman" w:cs="Times New Roman"/>
          <w:kern w:val="0"/>
          <w:sz w:val="24"/>
          <w:szCs w:val="24"/>
          <w:lang w:val="en-GB"/>
        </w:rPr>
        <w:t xml:space="preserve"> </w:t>
      </w:r>
      <w:r w:rsidR="006E271D" w:rsidRPr="001C09DD">
        <w:rPr>
          <w:rFonts w:ascii="Times New Roman" w:hAnsi="Times New Roman" w:cs="Times New Roman"/>
          <w:kern w:val="0"/>
          <w:sz w:val="24"/>
          <w:szCs w:val="24"/>
          <w:lang w:val="en-GB"/>
        </w:rPr>
        <w:t xml:space="preserve">CWS designed study, </w:t>
      </w:r>
      <w:r w:rsidR="001C09DD">
        <w:rPr>
          <w:rFonts w:ascii="Times New Roman" w:hAnsi="Times New Roman" w:cs="Times New Roman"/>
          <w:kern w:val="0"/>
          <w:sz w:val="24"/>
          <w:szCs w:val="24"/>
          <w:lang w:val="en-GB"/>
        </w:rPr>
        <w:t>collected data</w:t>
      </w:r>
      <w:r w:rsidR="006E271D" w:rsidRPr="001C09DD">
        <w:rPr>
          <w:rFonts w:ascii="Times New Roman" w:hAnsi="Times New Roman" w:cs="Times New Roman"/>
          <w:kern w:val="0"/>
          <w:sz w:val="24"/>
          <w:szCs w:val="24"/>
          <w:lang w:val="en-GB"/>
        </w:rPr>
        <w:t xml:space="preserve">, wrote manuscript; </w:t>
      </w:r>
      <w:r w:rsidR="00512D27">
        <w:rPr>
          <w:rFonts w:ascii="Times New Roman" w:hAnsi="Times New Roman" w:cs="Times New Roman"/>
          <w:kern w:val="0"/>
          <w:sz w:val="24"/>
          <w:szCs w:val="24"/>
          <w:lang w:val="en-GB"/>
        </w:rPr>
        <w:t xml:space="preserve">SMB designed study and collected data; MJ, GPFM, AKP, DR, AR collected data; </w:t>
      </w:r>
      <w:r w:rsidR="006E271D" w:rsidRPr="001C09DD">
        <w:rPr>
          <w:rFonts w:ascii="Times New Roman" w:hAnsi="Times New Roman" w:cs="Times New Roman"/>
          <w:kern w:val="0"/>
          <w:sz w:val="24"/>
          <w:szCs w:val="24"/>
          <w:lang w:val="en-GB"/>
        </w:rPr>
        <w:t xml:space="preserve">DWAN: </w:t>
      </w:r>
      <w:r w:rsidR="001C09DD">
        <w:rPr>
          <w:rFonts w:ascii="Times New Roman" w:hAnsi="Times New Roman" w:cs="Times New Roman"/>
          <w:kern w:val="0"/>
          <w:sz w:val="24"/>
          <w:szCs w:val="24"/>
          <w:lang w:val="en-GB"/>
        </w:rPr>
        <w:t>performed the meta-analysis</w:t>
      </w:r>
      <w:r w:rsidR="006E271D" w:rsidRPr="001C09DD">
        <w:rPr>
          <w:rFonts w:ascii="Times New Roman" w:hAnsi="Times New Roman" w:cs="Times New Roman"/>
          <w:kern w:val="0"/>
          <w:sz w:val="24"/>
          <w:szCs w:val="24"/>
          <w:lang w:val="en-GB"/>
        </w:rPr>
        <w:t>, wrote the manuscript</w:t>
      </w:r>
      <w:r w:rsidR="00512D27">
        <w:rPr>
          <w:rFonts w:ascii="Times New Roman" w:hAnsi="Times New Roman" w:cs="Times New Roman"/>
          <w:kern w:val="0"/>
          <w:sz w:val="24"/>
          <w:szCs w:val="24"/>
          <w:lang w:val="en-GB"/>
        </w:rPr>
        <w:t xml:space="preserve">; </w:t>
      </w:r>
      <w:r w:rsidR="00512D27" w:rsidRPr="001C09DD">
        <w:rPr>
          <w:rFonts w:ascii="Times New Roman" w:hAnsi="Times New Roman" w:cs="Times New Roman"/>
          <w:kern w:val="0"/>
          <w:sz w:val="24"/>
          <w:szCs w:val="24"/>
          <w:lang w:val="en-GB"/>
        </w:rPr>
        <w:t xml:space="preserve">FS: designed study, </w:t>
      </w:r>
      <w:r w:rsidR="00512D27">
        <w:rPr>
          <w:rFonts w:ascii="Times New Roman" w:hAnsi="Times New Roman" w:cs="Times New Roman"/>
          <w:kern w:val="0"/>
          <w:sz w:val="24"/>
          <w:szCs w:val="24"/>
          <w:lang w:val="en-GB"/>
        </w:rPr>
        <w:t>collected data</w:t>
      </w:r>
      <w:r w:rsidR="00512D27" w:rsidRPr="001C09DD">
        <w:rPr>
          <w:rFonts w:ascii="Times New Roman" w:hAnsi="Times New Roman" w:cs="Times New Roman"/>
          <w:kern w:val="0"/>
          <w:sz w:val="24"/>
          <w:szCs w:val="24"/>
          <w:lang w:val="en-GB"/>
        </w:rPr>
        <w:t>, wrote manuscript</w:t>
      </w:r>
      <w:r w:rsidR="00512D27">
        <w:rPr>
          <w:rFonts w:ascii="Times New Roman" w:hAnsi="Times New Roman" w:cs="Times New Roman"/>
          <w:kern w:val="0"/>
          <w:sz w:val="24"/>
          <w:szCs w:val="24"/>
          <w:lang w:val="en-GB"/>
        </w:rPr>
        <w:t>.</w:t>
      </w:r>
      <w:r w:rsidR="00512D27" w:rsidRPr="001C09DD">
        <w:rPr>
          <w:rFonts w:ascii="Times New Roman" w:hAnsi="Times New Roman" w:cs="Times New Roman"/>
          <w:kern w:val="0"/>
          <w:sz w:val="24"/>
          <w:szCs w:val="24"/>
          <w:lang w:val="en-GB"/>
        </w:rPr>
        <w:t xml:space="preserve"> </w:t>
      </w:r>
    </w:p>
    <w:p w14:paraId="177677C0" w14:textId="6D357592" w:rsidR="002D7B94" w:rsidRPr="001C09DD" w:rsidRDefault="002D7B94" w:rsidP="00443538">
      <w:pPr>
        <w:tabs>
          <w:tab w:val="left" w:pos="2655"/>
        </w:tabs>
        <w:spacing w:line="240" w:lineRule="auto"/>
        <w:rPr>
          <w:rFonts w:ascii="Times New Roman" w:hAnsi="Times New Roman" w:cs="Times New Roman"/>
          <w:kern w:val="0"/>
          <w:sz w:val="24"/>
          <w:szCs w:val="24"/>
          <w:lang w:val="en-GB"/>
        </w:rPr>
      </w:pPr>
      <w:r w:rsidRPr="002D7B94">
        <w:rPr>
          <w:rFonts w:ascii="Times New Roman" w:hAnsi="Times New Roman" w:cs="Times New Roman"/>
          <w:i/>
          <w:iCs/>
          <w:kern w:val="0"/>
          <w:sz w:val="24"/>
          <w:szCs w:val="24"/>
          <w:lang w:val="en-GB"/>
        </w:rPr>
        <w:t>Data accessibility statement:</w:t>
      </w:r>
      <w:r>
        <w:rPr>
          <w:rFonts w:ascii="Times New Roman" w:hAnsi="Times New Roman" w:cs="Times New Roman"/>
          <w:kern w:val="0"/>
          <w:sz w:val="24"/>
          <w:szCs w:val="24"/>
          <w:lang w:val="en-GB"/>
        </w:rPr>
        <w:t xml:space="preserve"> data and code associated with this study have been deposited at: </w:t>
      </w:r>
      <w:r w:rsidRPr="00402514">
        <w:rPr>
          <w:rFonts w:ascii="Times New Roman" w:eastAsiaTheme="minorEastAsia" w:hAnsi="Times New Roman" w:cs="Times New Roman"/>
          <w:sz w:val="24"/>
          <w:szCs w:val="24"/>
        </w:rPr>
        <w:t xml:space="preserve"> </w:t>
      </w:r>
      <w:hyperlink r:id="rId8" w:history="1">
        <w:r w:rsidRPr="00402514">
          <w:rPr>
            <w:rStyle w:val="Hyperlink"/>
            <w:rFonts w:ascii="Times New Roman" w:eastAsiaTheme="minorEastAsia" w:hAnsi="Times New Roman" w:cs="Times New Roman"/>
            <w:sz w:val="24"/>
            <w:szCs w:val="24"/>
          </w:rPr>
          <w:t>https://github.com/ClaytonStocker/Plasticity_Fluctuation_Meta</w:t>
        </w:r>
      </w:hyperlink>
    </w:p>
    <w:p w14:paraId="487AF074" w14:textId="595A0669" w:rsidR="00F25FD4" w:rsidRDefault="00152001" w:rsidP="00443538">
      <w:pPr>
        <w:spacing w:line="240" w:lineRule="auto"/>
        <w:rPr>
          <w:rFonts w:ascii="Times New Roman" w:hAnsi="Times New Roman" w:cs="Times New Roman"/>
          <w:sz w:val="24"/>
          <w:szCs w:val="24"/>
        </w:rPr>
      </w:pPr>
      <w:r w:rsidRPr="00152001">
        <w:rPr>
          <w:rFonts w:ascii="Times New Roman" w:hAnsi="Times New Roman" w:cs="Times New Roman"/>
          <w:i/>
          <w:iCs/>
          <w:sz w:val="24"/>
          <w:szCs w:val="24"/>
        </w:rPr>
        <w:t>Short title:</w:t>
      </w:r>
      <w:r>
        <w:rPr>
          <w:rFonts w:ascii="Times New Roman" w:hAnsi="Times New Roman" w:cs="Times New Roman"/>
          <w:sz w:val="24"/>
          <w:szCs w:val="24"/>
        </w:rPr>
        <w:t xml:space="preserve"> Variability does not influence plasticity</w:t>
      </w:r>
    </w:p>
    <w:p w14:paraId="6DB4CC73" w14:textId="1F784F26" w:rsidR="00152001" w:rsidRDefault="00977B1B" w:rsidP="00443538">
      <w:pPr>
        <w:spacing w:line="240" w:lineRule="auto"/>
        <w:rPr>
          <w:rFonts w:ascii="Times New Roman" w:hAnsi="Times New Roman" w:cs="Times New Roman"/>
          <w:sz w:val="24"/>
          <w:szCs w:val="24"/>
        </w:rPr>
      </w:pPr>
      <w:r w:rsidRPr="00977B1B">
        <w:rPr>
          <w:rFonts w:ascii="Times New Roman" w:hAnsi="Times New Roman" w:cs="Times New Roman"/>
          <w:i/>
          <w:iCs/>
          <w:sz w:val="24"/>
          <w:szCs w:val="24"/>
        </w:rPr>
        <w:t>Keywords</w:t>
      </w:r>
      <w:r>
        <w:rPr>
          <w:rFonts w:ascii="Times New Roman" w:hAnsi="Times New Roman" w:cs="Times New Roman"/>
          <w:sz w:val="24"/>
          <w:szCs w:val="24"/>
        </w:rPr>
        <w:t>: developmental plasticity, acclimation, temperature variability, climate change, resilience, ectotherm, animal</w:t>
      </w:r>
    </w:p>
    <w:p w14:paraId="7192F300" w14:textId="5E363405" w:rsidR="00E8018A" w:rsidRDefault="00E8018A" w:rsidP="00443538">
      <w:pPr>
        <w:spacing w:line="240" w:lineRule="auto"/>
        <w:rPr>
          <w:rFonts w:ascii="Times New Roman" w:hAnsi="Times New Roman" w:cs="Times New Roman"/>
          <w:sz w:val="24"/>
          <w:szCs w:val="24"/>
        </w:rPr>
      </w:pPr>
      <w:r w:rsidRPr="00E8018A">
        <w:rPr>
          <w:rFonts w:ascii="Times New Roman" w:hAnsi="Times New Roman" w:cs="Times New Roman"/>
          <w:i/>
          <w:iCs/>
          <w:sz w:val="24"/>
          <w:szCs w:val="24"/>
        </w:rPr>
        <w:t>Type of article</w:t>
      </w:r>
      <w:r>
        <w:rPr>
          <w:rFonts w:ascii="Times New Roman" w:hAnsi="Times New Roman" w:cs="Times New Roman"/>
          <w:sz w:val="24"/>
          <w:szCs w:val="24"/>
        </w:rPr>
        <w:t>: Letter</w:t>
      </w:r>
    </w:p>
    <w:p w14:paraId="6C9B17E3" w14:textId="7E38160F" w:rsidR="002D7B94" w:rsidRDefault="00E8018A" w:rsidP="00443538">
      <w:pPr>
        <w:spacing w:line="240" w:lineRule="auto"/>
        <w:rPr>
          <w:rFonts w:ascii="Times New Roman" w:hAnsi="Times New Roman" w:cs="Times New Roman"/>
          <w:sz w:val="24"/>
          <w:szCs w:val="24"/>
        </w:rPr>
      </w:pPr>
      <w:r w:rsidRPr="00E8018A">
        <w:rPr>
          <w:rFonts w:ascii="Times New Roman" w:hAnsi="Times New Roman" w:cs="Times New Roman"/>
          <w:i/>
          <w:iCs/>
          <w:sz w:val="24"/>
          <w:szCs w:val="24"/>
        </w:rPr>
        <w:t>Word count</w:t>
      </w:r>
      <w:r>
        <w:rPr>
          <w:rFonts w:ascii="Times New Roman" w:hAnsi="Times New Roman" w:cs="Times New Roman"/>
          <w:sz w:val="24"/>
          <w:szCs w:val="24"/>
        </w:rPr>
        <w:t xml:space="preserve">: abstract = </w:t>
      </w:r>
      <w:r w:rsidR="000A7D90">
        <w:rPr>
          <w:rFonts w:ascii="Times New Roman" w:hAnsi="Times New Roman" w:cs="Times New Roman"/>
          <w:sz w:val="24"/>
          <w:szCs w:val="24"/>
        </w:rPr>
        <w:t>148</w:t>
      </w:r>
      <w:r>
        <w:rPr>
          <w:rFonts w:ascii="Times New Roman" w:hAnsi="Times New Roman" w:cs="Times New Roman"/>
          <w:sz w:val="24"/>
          <w:szCs w:val="24"/>
        </w:rPr>
        <w:t>; main text = 3</w:t>
      </w:r>
      <w:r w:rsidR="00363C7E">
        <w:rPr>
          <w:rFonts w:ascii="Times New Roman" w:hAnsi="Times New Roman" w:cs="Times New Roman"/>
          <w:sz w:val="24"/>
          <w:szCs w:val="24"/>
        </w:rPr>
        <w:t>369</w:t>
      </w:r>
    </w:p>
    <w:p w14:paraId="3C664BB6" w14:textId="5EE27519" w:rsidR="00E8018A" w:rsidRDefault="00BA0DDB" w:rsidP="00443538">
      <w:pPr>
        <w:spacing w:line="240" w:lineRule="auto"/>
        <w:rPr>
          <w:rFonts w:ascii="Times New Roman" w:hAnsi="Times New Roman" w:cs="Times New Roman"/>
          <w:sz w:val="24"/>
          <w:szCs w:val="24"/>
        </w:rPr>
      </w:pPr>
      <w:r w:rsidRPr="00BA0DDB">
        <w:rPr>
          <w:rFonts w:ascii="Times New Roman" w:hAnsi="Times New Roman" w:cs="Times New Roman"/>
          <w:i/>
          <w:iCs/>
          <w:sz w:val="24"/>
          <w:szCs w:val="24"/>
        </w:rPr>
        <w:t>Number of references</w:t>
      </w:r>
      <w:r>
        <w:rPr>
          <w:rFonts w:ascii="Times New Roman" w:hAnsi="Times New Roman" w:cs="Times New Roman"/>
          <w:sz w:val="24"/>
          <w:szCs w:val="24"/>
        </w:rPr>
        <w:t>: 5</w:t>
      </w:r>
      <w:r w:rsidR="00363C7E">
        <w:rPr>
          <w:rFonts w:ascii="Times New Roman" w:hAnsi="Times New Roman" w:cs="Times New Roman"/>
          <w:sz w:val="24"/>
          <w:szCs w:val="24"/>
        </w:rPr>
        <w:t>6</w:t>
      </w:r>
    </w:p>
    <w:p w14:paraId="522CE032" w14:textId="48B32DB1" w:rsidR="00BA0DDB" w:rsidRDefault="00BA0DDB" w:rsidP="00443538">
      <w:p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Figures: </w:t>
      </w:r>
      <w:r w:rsidR="00363C7E">
        <w:rPr>
          <w:rFonts w:ascii="Times New Roman" w:hAnsi="Times New Roman" w:cs="Times New Roman"/>
          <w:sz w:val="24"/>
          <w:szCs w:val="24"/>
        </w:rPr>
        <w:t>7</w:t>
      </w:r>
      <w:r w:rsidR="00934C01">
        <w:rPr>
          <w:rFonts w:ascii="Times New Roman" w:hAnsi="Times New Roman" w:cs="Times New Roman"/>
          <w:sz w:val="24"/>
          <w:szCs w:val="24"/>
        </w:rPr>
        <w:t>, Tables = 0, Text boxes = 0</w:t>
      </w:r>
    </w:p>
    <w:p w14:paraId="4340A9FF" w14:textId="1AE56CAB" w:rsidR="00934C01" w:rsidRPr="00934C01" w:rsidRDefault="00934C01" w:rsidP="00443538">
      <w:pPr>
        <w:tabs>
          <w:tab w:val="left" w:pos="2655"/>
        </w:tabs>
        <w:spacing w:line="240" w:lineRule="auto"/>
        <w:rPr>
          <w:rFonts w:ascii="Times New Roman" w:hAnsi="Times New Roman" w:cs="Times New Roman"/>
          <w:sz w:val="24"/>
          <w:szCs w:val="24"/>
        </w:rPr>
      </w:pPr>
      <w:r>
        <w:rPr>
          <w:rFonts w:ascii="Times New Roman" w:hAnsi="Times New Roman" w:cs="Times New Roman"/>
          <w:i/>
          <w:iCs/>
          <w:kern w:val="0"/>
          <w:sz w:val="24"/>
          <w:szCs w:val="24"/>
          <w:lang w:val="en-GB"/>
        </w:rPr>
        <w:t>A</w:t>
      </w:r>
      <w:r w:rsidRPr="002D7B94">
        <w:rPr>
          <w:rFonts w:ascii="Times New Roman" w:hAnsi="Times New Roman" w:cs="Times New Roman"/>
          <w:i/>
          <w:iCs/>
          <w:kern w:val="0"/>
          <w:sz w:val="24"/>
          <w:szCs w:val="24"/>
          <w:lang w:val="en-GB"/>
        </w:rPr>
        <w:t xml:space="preserve">uthor for correspondence: </w:t>
      </w:r>
      <w:r>
        <w:rPr>
          <w:rFonts w:ascii="Times New Roman" w:hAnsi="Times New Roman" w:cs="Times New Roman"/>
          <w:kern w:val="0"/>
          <w:sz w:val="24"/>
          <w:szCs w:val="24"/>
          <w:lang w:val="en-GB"/>
        </w:rPr>
        <w:t>Frank Seebacher, School of Life and Environmental Sciences A08, University of Sydney NSW 2006, +61 2 93512779, frank.seebacher@sydney.edu.au</w:t>
      </w:r>
    </w:p>
    <w:p w14:paraId="17C2D37A" w14:textId="77777777" w:rsidR="00934C01" w:rsidRDefault="00934C01" w:rsidP="00443538">
      <w:pPr>
        <w:spacing w:line="240" w:lineRule="auto"/>
        <w:rPr>
          <w:rFonts w:ascii="Times New Roman" w:hAnsi="Times New Roman" w:cs="Times New Roman"/>
          <w:sz w:val="24"/>
          <w:szCs w:val="24"/>
        </w:rPr>
      </w:pPr>
    </w:p>
    <w:p w14:paraId="2F6763BD" w14:textId="77777777" w:rsidR="00F25FD4" w:rsidRDefault="00F25FD4" w:rsidP="00443538">
      <w:pPr>
        <w:spacing w:line="240" w:lineRule="auto"/>
        <w:jc w:val="center"/>
        <w:rPr>
          <w:rFonts w:ascii="Times New Roman" w:hAnsi="Times New Roman" w:cs="Times New Roman"/>
          <w:sz w:val="24"/>
          <w:szCs w:val="24"/>
        </w:rPr>
      </w:pPr>
    </w:p>
    <w:p w14:paraId="2C6A1C15" w14:textId="77777777" w:rsidR="00F25FD4" w:rsidRDefault="00F25FD4" w:rsidP="00443538">
      <w:pPr>
        <w:spacing w:line="240" w:lineRule="auto"/>
        <w:jc w:val="center"/>
        <w:rPr>
          <w:rFonts w:ascii="Times New Roman" w:hAnsi="Times New Roman" w:cs="Times New Roman"/>
          <w:sz w:val="24"/>
          <w:szCs w:val="24"/>
        </w:rPr>
      </w:pPr>
    </w:p>
    <w:p w14:paraId="7DC423F9" w14:textId="77777777" w:rsidR="00F25FD4" w:rsidRDefault="00F25FD4" w:rsidP="00443538">
      <w:pPr>
        <w:spacing w:line="240" w:lineRule="auto"/>
        <w:jc w:val="center"/>
        <w:rPr>
          <w:rFonts w:ascii="Times New Roman" w:hAnsi="Times New Roman" w:cs="Times New Roman"/>
          <w:sz w:val="24"/>
          <w:szCs w:val="24"/>
        </w:rPr>
      </w:pPr>
    </w:p>
    <w:p w14:paraId="68A4F932" w14:textId="77777777" w:rsidR="00F25FD4" w:rsidRDefault="00F25FD4" w:rsidP="00443538">
      <w:pPr>
        <w:spacing w:line="240" w:lineRule="auto"/>
        <w:jc w:val="center"/>
        <w:rPr>
          <w:rFonts w:ascii="Times New Roman" w:hAnsi="Times New Roman" w:cs="Times New Roman"/>
          <w:sz w:val="24"/>
          <w:szCs w:val="24"/>
        </w:rPr>
      </w:pPr>
    </w:p>
    <w:p w14:paraId="1BF8E92E" w14:textId="77777777" w:rsidR="00F25FD4" w:rsidRDefault="00F25FD4" w:rsidP="00443538">
      <w:pPr>
        <w:spacing w:line="240" w:lineRule="auto"/>
        <w:jc w:val="center"/>
        <w:rPr>
          <w:rFonts w:ascii="Times New Roman" w:hAnsi="Times New Roman" w:cs="Times New Roman"/>
          <w:sz w:val="24"/>
          <w:szCs w:val="24"/>
        </w:rPr>
      </w:pPr>
    </w:p>
    <w:p w14:paraId="37164069" w14:textId="77777777" w:rsidR="00F25FD4" w:rsidRDefault="00F25FD4" w:rsidP="00443538">
      <w:pPr>
        <w:spacing w:line="240" w:lineRule="auto"/>
        <w:jc w:val="center"/>
        <w:rPr>
          <w:rFonts w:ascii="Times New Roman" w:hAnsi="Times New Roman" w:cs="Times New Roman"/>
          <w:sz w:val="24"/>
          <w:szCs w:val="24"/>
        </w:rPr>
      </w:pPr>
    </w:p>
    <w:p w14:paraId="0F782C68" w14:textId="26F44E40" w:rsidR="0042151F" w:rsidRPr="00B72C1A" w:rsidRDefault="0042151F" w:rsidP="00443538">
      <w:pPr>
        <w:spacing w:line="240" w:lineRule="auto"/>
        <w:rPr>
          <w:rFonts w:ascii="Times New Roman" w:hAnsi="Times New Roman" w:cs="Times New Roman"/>
          <w:sz w:val="21"/>
          <w:szCs w:val="21"/>
          <w:u w:val="single"/>
        </w:rPr>
      </w:pPr>
      <w:r w:rsidRPr="00B72C1A">
        <w:rPr>
          <w:rFonts w:ascii="Times New Roman" w:hAnsi="Times New Roman" w:cs="Times New Roman"/>
          <w:b/>
          <w:bCs/>
          <w:sz w:val="24"/>
          <w:szCs w:val="24"/>
        </w:rPr>
        <w:t>Abstract</w:t>
      </w:r>
    </w:p>
    <w:p w14:paraId="104C4DE1" w14:textId="1C896BDD" w:rsidR="0042151F" w:rsidRPr="00A634FE" w:rsidRDefault="0042151F" w:rsidP="00443538">
      <w:pPr>
        <w:spacing w:line="240" w:lineRule="auto"/>
        <w:ind w:firstLine="720"/>
        <w:rPr>
          <w:rFonts w:ascii="Times New Roman" w:hAnsi="Times New Roman" w:cs="Times New Roman"/>
          <w:sz w:val="24"/>
          <w:szCs w:val="24"/>
        </w:rPr>
      </w:pPr>
      <w:r w:rsidRPr="00A634FE">
        <w:rPr>
          <w:rFonts w:ascii="Times New Roman" w:hAnsi="Times New Roman" w:cs="Times New Roman"/>
          <w:sz w:val="24"/>
          <w:szCs w:val="24"/>
        </w:rPr>
        <w:lastRenderedPageBreak/>
        <w:t xml:space="preserve">Phenotypic plasticity </w:t>
      </w:r>
      <w:r w:rsidR="00F43EB9">
        <w:rPr>
          <w:rFonts w:ascii="Times New Roman" w:hAnsi="Times New Roman" w:cs="Times New Roman"/>
          <w:sz w:val="24"/>
          <w:szCs w:val="24"/>
        </w:rPr>
        <w:t xml:space="preserve">can </w:t>
      </w:r>
      <w:r w:rsidRPr="00A634FE">
        <w:rPr>
          <w:rFonts w:ascii="Times New Roman" w:hAnsi="Times New Roman" w:cs="Times New Roman"/>
          <w:sz w:val="24"/>
          <w:szCs w:val="24"/>
        </w:rPr>
        <w:t xml:space="preserve">allow individuals to compensate for </w:t>
      </w:r>
      <w:r w:rsidR="00F43EB9">
        <w:rPr>
          <w:rFonts w:ascii="Times New Roman" w:hAnsi="Times New Roman" w:cs="Times New Roman"/>
          <w:sz w:val="24"/>
          <w:szCs w:val="24"/>
        </w:rPr>
        <w:t xml:space="preserve">potentially negative </w:t>
      </w:r>
      <w:r w:rsidRPr="00A634FE">
        <w:rPr>
          <w:rFonts w:ascii="Times New Roman" w:hAnsi="Times New Roman" w:cs="Times New Roman"/>
          <w:sz w:val="24"/>
          <w:szCs w:val="24"/>
        </w:rPr>
        <w:t xml:space="preserve">changes </w:t>
      </w:r>
      <w:r w:rsidR="00F43EB9">
        <w:rPr>
          <w:rFonts w:ascii="Times New Roman" w:hAnsi="Times New Roman" w:cs="Times New Roman"/>
          <w:sz w:val="24"/>
          <w:szCs w:val="24"/>
        </w:rPr>
        <w:t>in</w:t>
      </w:r>
      <w:r w:rsidRPr="00A634FE">
        <w:rPr>
          <w:rFonts w:ascii="Times New Roman" w:hAnsi="Times New Roman" w:cs="Times New Roman"/>
          <w:sz w:val="24"/>
          <w:szCs w:val="24"/>
        </w:rPr>
        <w:t xml:space="preserve"> their </w:t>
      </w:r>
      <w:r w:rsidR="009326AB">
        <w:rPr>
          <w:rFonts w:ascii="Times New Roman" w:hAnsi="Times New Roman" w:cs="Times New Roman"/>
          <w:sz w:val="24"/>
          <w:szCs w:val="24"/>
        </w:rPr>
        <w:t xml:space="preserve">thermal </w:t>
      </w:r>
      <w:r w:rsidRPr="00A634FE">
        <w:rPr>
          <w:rFonts w:ascii="Times New Roman" w:hAnsi="Times New Roman" w:cs="Times New Roman"/>
          <w:sz w:val="24"/>
          <w:szCs w:val="24"/>
        </w:rPr>
        <w:t>environment</w:t>
      </w:r>
      <w:r w:rsidR="007828F6">
        <w:rPr>
          <w:rFonts w:ascii="Times New Roman" w:hAnsi="Times New Roman" w:cs="Times New Roman"/>
          <w:sz w:val="24"/>
          <w:szCs w:val="24"/>
        </w:rPr>
        <w:t>.</w:t>
      </w:r>
      <w:r w:rsidRPr="00A634FE">
        <w:rPr>
          <w:rFonts w:ascii="Times New Roman" w:hAnsi="Times New Roman" w:cs="Times New Roman"/>
          <w:sz w:val="24"/>
          <w:szCs w:val="24"/>
        </w:rPr>
        <w:t xml:space="preserve"> </w:t>
      </w:r>
      <w:r w:rsidR="00F43EB9">
        <w:rPr>
          <w:rFonts w:ascii="Times New Roman" w:hAnsi="Times New Roman" w:cs="Times New Roman"/>
          <w:sz w:val="24"/>
          <w:szCs w:val="24"/>
        </w:rPr>
        <w:t>I</w:t>
      </w:r>
      <w:r w:rsidRPr="00A634FE">
        <w:rPr>
          <w:rFonts w:ascii="Times New Roman" w:hAnsi="Times New Roman" w:cs="Times New Roman"/>
          <w:sz w:val="24"/>
          <w:szCs w:val="24"/>
        </w:rPr>
        <w:t>t is imp</w:t>
      </w:r>
      <w:r w:rsidR="00F43EB9">
        <w:rPr>
          <w:rFonts w:ascii="Times New Roman" w:hAnsi="Times New Roman" w:cs="Times New Roman"/>
          <w:sz w:val="24"/>
          <w:szCs w:val="24"/>
        </w:rPr>
        <w:t>ortant, therefore,</w:t>
      </w:r>
      <w:r w:rsidRPr="00A634FE">
        <w:rPr>
          <w:rFonts w:ascii="Times New Roman" w:hAnsi="Times New Roman" w:cs="Times New Roman"/>
          <w:sz w:val="24"/>
          <w:szCs w:val="24"/>
        </w:rPr>
        <w:t xml:space="preserve"> to understand the impacts of </w:t>
      </w:r>
      <w:r w:rsidR="00F43EB9">
        <w:rPr>
          <w:rFonts w:ascii="Times New Roman" w:hAnsi="Times New Roman" w:cs="Times New Roman"/>
          <w:sz w:val="24"/>
          <w:szCs w:val="24"/>
        </w:rPr>
        <w:t>changes in both</w:t>
      </w:r>
      <w:r w:rsidRPr="00A634FE">
        <w:rPr>
          <w:rFonts w:ascii="Times New Roman" w:hAnsi="Times New Roman" w:cs="Times New Roman"/>
          <w:sz w:val="24"/>
          <w:szCs w:val="24"/>
        </w:rPr>
        <w:t xml:space="preserve"> mean and fluctuation</w:t>
      </w:r>
      <w:r w:rsidR="00DC6B1E">
        <w:rPr>
          <w:rFonts w:ascii="Times New Roman" w:hAnsi="Times New Roman" w:cs="Times New Roman"/>
          <w:sz w:val="24"/>
          <w:szCs w:val="24"/>
        </w:rPr>
        <w:t>s</w:t>
      </w:r>
      <w:r w:rsidRPr="00A634FE">
        <w:rPr>
          <w:rFonts w:ascii="Times New Roman" w:hAnsi="Times New Roman" w:cs="Times New Roman"/>
          <w:sz w:val="24"/>
          <w:szCs w:val="24"/>
        </w:rPr>
        <w:t xml:space="preserve"> </w:t>
      </w:r>
      <w:r w:rsidR="000F344C">
        <w:rPr>
          <w:rFonts w:ascii="Times New Roman" w:hAnsi="Times New Roman" w:cs="Times New Roman"/>
          <w:sz w:val="24"/>
          <w:szCs w:val="24"/>
        </w:rPr>
        <w:t xml:space="preserve">in temperature </w:t>
      </w:r>
      <w:r w:rsidRPr="00A634FE">
        <w:rPr>
          <w:rFonts w:ascii="Times New Roman" w:hAnsi="Times New Roman" w:cs="Times New Roman"/>
          <w:sz w:val="24"/>
          <w:szCs w:val="24"/>
        </w:rPr>
        <w:t xml:space="preserve">on plastic responses. Our aim was to establish the current state-of-knowledge regarding the influence of thermal variability on the capacity for phenotypic plasticity in ectothermic </w:t>
      </w:r>
      <w:r w:rsidR="00311B1F">
        <w:rPr>
          <w:rFonts w:ascii="Times New Roman" w:hAnsi="Times New Roman" w:cs="Times New Roman"/>
          <w:sz w:val="24"/>
          <w:szCs w:val="24"/>
        </w:rPr>
        <w:t>vertebrates and invertebrates</w:t>
      </w:r>
      <w:r w:rsidRPr="00A634FE">
        <w:rPr>
          <w:rFonts w:ascii="Times New Roman" w:hAnsi="Times New Roman" w:cs="Times New Roman"/>
          <w:sz w:val="24"/>
          <w:szCs w:val="24"/>
        </w:rPr>
        <w:t xml:space="preserve">. We conducted a quantitative synthesis of 44 studies (212 effect sizes across 40 species) </w:t>
      </w:r>
      <w:r w:rsidR="000F344C">
        <w:rPr>
          <w:rFonts w:ascii="Times New Roman" w:hAnsi="Times New Roman" w:cs="Times New Roman"/>
          <w:sz w:val="24"/>
          <w:szCs w:val="24"/>
        </w:rPr>
        <w:t>to</w:t>
      </w:r>
      <w:r w:rsidR="000F344C" w:rsidRPr="00A634FE">
        <w:rPr>
          <w:rFonts w:ascii="Times New Roman" w:hAnsi="Times New Roman" w:cs="Times New Roman"/>
          <w:sz w:val="24"/>
          <w:szCs w:val="24"/>
        </w:rPr>
        <w:t xml:space="preserve"> </w:t>
      </w:r>
      <w:r w:rsidRPr="00A634FE">
        <w:rPr>
          <w:rFonts w:ascii="Times New Roman" w:hAnsi="Times New Roman" w:cs="Times New Roman"/>
          <w:sz w:val="24"/>
          <w:szCs w:val="24"/>
        </w:rPr>
        <w:t>compare the effects of constant and fluctuating temperatures with the same mean on plastic</w:t>
      </w:r>
      <w:r w:rsidR="007828F6">
        <w:rPr>
          <w:rFonts w:ascii="Times New Roman" w:hAnsi="Times New Roman" w:cs="Times New Roman"/>
          <w:sz w:val="24"/>
          <w:szCs w:val="24"/>
        </w:rPr>
        <w:t>ity in</w:t>
      </w:r>
      <w:r w:rsidRPr="00A634FE">
        <w:rPr>
          <w:rFonts w:ascii="Times New Roman" w:hAnsi="Times New Roman" w:cs="Times New Roman"/>
          <w:sz w:val="24"/>
          <w:szCs w:val="24"/>
        </w:rPr>
        <w:t xml:space="preserve"> </w:t>
      </w:r>
      <w:r w:rsidR="007828F6">
        <w:rPr>
          <w:rFonts w:ascii="Times New Roman" w:hAnsi="Times New Roman" w:cs="Times New Roman"/>
          <w:sz w:val="24"/>
          <w:szCs w:val="24"/>
        </w:rPr>
        <w:t xml:space="preserve">biological </w:t>
      </w:r>
      <w:r w:rsidRPr="00A634FE">
        <w:rPr>
          <w:rFonts w:ascii="Times New Roman" w:hAnsi="Times New Roman" w:cs="Times New Roman"/>
          <w:sz w:val="24"/>
          <w:szCs w:val="24"/>
        </w:rPr>
        <w:t>responses</w:t>
      </w:r>
      <w:r w:rsidR="007828F6">
        <w:rPr>
          <w:rFonts w:ascii="Times New Roman" w:hAnsi="Times New Roman" w:cs="Times New Roman"/>
          <w:sz w:val="24"/>
          <w:szCs w:val="24"/>
        </w:rPr>
        <w:t>,</w:t>
      </w:r>
      <w:r w:rsidRPr="00A634FE">
        <w:rPr>
          <w:rFonts w:ascii="Times New Roman" w:hAnsi="Times New Roman" w:cs="Times New Roman"/>
          <w:sz w:val="24"/>
          <w:szCs w:val="24"/>
        </w:rPr>
        <w:t xml:space="preserve"> across different ecosystems (terrestrial and aquatic) and </w:t>
      </w:r>
      <w:r w:rsidR="00F43EB9">
        <w:rPr>
          <w:rFonts w:ascii="Times New Roman" w:hAnsi="Times New Roman" w:cs="Times New Roman"/>
          <w:sz w:val="24"/>
          <w:szCs w:val="24"/>
        </w:rPr>
        <w:t>type</w:t>
      </w:r>
      <w:r w:rsidRPr="00A634FE">
        <w:rPr>
          <w:rFonts w:ascii="Times New Roman" w:hAnsi="Times New Roman" w:cs="Times New Roman"/>
          <w:sz w:val="24"/>
          <w:szCs w:val="24"/>
        </w:rPr>
        <w:t xml:space="preserve"> of phenotypic plasticity (acclimation and developmental plasticity). </w:t>
      </w:r>
      <w:r w:rsidR="00F43EB9">
        <w:rPr>
          <w:rFonts w:ascii="Times New Roman" w:hAnsi="Times New Roman" w:cs="Times New Roman"/>
          <w:sz w:val="24"/>
          <w:szCs w:val="24"/>
        </w:rPr>
        <w:t>We found that m</w:t>
      </w:r>
      <w:r w:rsidRPr="00A634FE">
        <w:rPr>
          <w:rFonts w:ascii="Times New Roman" w:hAnsi="Times New Roman" w:cs="Times New Roman"/>
          <w:sz w:val="24"/>
          <w:szCs w:val="24"/>
        </w:rPr>
        <w:t>ost studies implemented d</w:t>
      </w:r>
      <w:r w:rsidR="00F43EB9">
        <w:rPr>
          <w:rFonts w:ascii="Times New Roman" w:hAnsi="Times New Roman" w:cs="Times New Roman"/>
          <w:sz w:val="24"/>
          <w:szCs w:val="24"/>
        </w:rPr>
        <w:t>iel</w:t>
      </w:r>
      <w:r w:rsidRPr="00A634FE">
        <w:rPr>
          <w:rFonts w:ascii="Times New Roman" w:hAnsi="Times New Roman" w:cs="Times New Roman"/>
          <w:sz w:val="24"/>
          <w:szCs w:val="24"/>
        </w:rPr>
        <w:t xml:space="preserve"> temperature fluctuations</w:t>
      </w:r>
      <w:r w:rsidR="00311B1F">
        <w:rPr>
          <w:rFonts w:ascii="Times New Roman" w:hAnsi="Times New Roman" w:cs="Times New Roman"/>
          <w:sz w:val="24"/>
          <w:szCs w:val="24"/>
        </w:rPr>
        <w:t xml:space="preserve">, and that </w:t>
      </w:r>
      <w:r w:rsidRPr="00A634FE">
        <w:rPr>
          <w:rFonts w:ascii="Times New Roman" w:hAnsi="Times New Roman" w:cs="Times New Roman"/>
          <w:sz w:val="24"/>
          <w:szCs w:val="24"/>
        </w:rPr>
        <w:t xml:space="preserve">phenotypic plasticity does not differ between constant and fluctuating thermal environments. We conclude that plasticity and its attendant compensation for thermal variability is driven by changes in longer-term mean temperatures. </w:t>
      </w:r>
    </w:p>
    <w:p w14:paraId="2E7B0082" w14:textId="77777777" w:rsidR="00F43EB9" w:rsidRDefault="00F43EB9" w:rsidP="00443538">
      <w:pPr>
        <w:spacing w:line="240" w:lineRule="auto"/>
        <w:rPr>
          <w:rFonts w:ascii="Times New Roman" w:hAnsi="Times New Roman" w:cs="Times New Roman"/>
          <w:b/>
          <w:bCs/>
          <w:sz w:val="28"/>
          <w:szCs w:val="28"/>
        </w:rPr>
      </w:pPr>
    </w:p>
    <w:p w14:paraId="51A37938" w14:textId="3FCF4B1A" w:rsidR="0042151F" w:rsidRPr="00F43EB9" w:rsidRDefault="0042151F" w:rsidP="00443538">
      <w:pPr>
        <w:spacing w:line="240" w:lineRule="auto"/>
        <w:rPr>
          <w:rFonts w:ascii="Times New Roman" w:hAnsi="Times New Roman" w:cs="Times New Roman"/>
          <w:b/>
          <w:bCs/>
          <w:sz w:val="24"/>
          <w:szCs w:val="24"/>
        </w:rPr>
      </w:pPr>
      <w:r w:rsidRPr="00F43EB9">
        <w:rPr>
          <w:rFonts w:ascii="Times New Roman" w:hAnsi="Times New Roman" w:cs="Times New Roman"/>
          <w:b/>
          <w:bCs/>
          <w:sz w:val="24"/>
          <w:szCs w:val="24"/>
        </w:rPr>
        <w:t>Introduction</w:t>
      </w:r>
    </w:p>
    <w:p w14:paraId="076E2759" w14:textId="60F8AFB1" w:rsidR="0042151F" w:rsidRPr="00A634FE" w:rsidRDefault="00B03D7D" w:rsidP="00443538">
      <w:pPr>
        <w:spacing w:after="0" w:line="24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Climate change is increasing </w:t>
      </w:r>
      <w:r>
        <w:rPr>
          <w:rFonts w:ascii="Times New Roman" w:hAnsi="Times New Roman" w:cs="Times New Roman"/>
          <w:sz w:val="24"/>
          <w:szCs w:val="24"/>
        </w:rPr>
        <w:t xml:space="preserve">both </w:t>
      </w:r>
      <w:r w:rsidRPr="00A634FE">
        <w:rPr>
          <w:rFonts w:ascii="Times New Roman" w:hAnsi="Times New Roman" w:cs="Times New Roman"/>
          <w:sz w:val="24"/>
          <w:szCs w:val="24"/>
        </w:rPr>
        <w:t>mean temperatures and the amplitudes of thermal fluctuations</w:t>
      </w:r>
      <w:r w:rsidR="00CB75BF">
        <w:rPr>
          <w:rFonts w:ascii="Times New Roman" w:eastAsia="Times New Roman" w:hAnsi="Times New Roman" w:cs="Times New Roman"/>
          <w:sz w:val="24"/>
        </w:rPr>
        <w:t xml:space="preserve"> </w:t>
      </w:r>
      <w:sdt>
        <w:sdtPr>
          <w:rPr>
            <w:rFonts w:ascii="Times New Roman" w:eastAsia="Times New Roman" w:hAnsi="Times New Roman" w:cs="Times New Roman"/>
            <w:sz w:val="24"/>
          </w:rPr>
          <w:alias w:val="SmartCite Citation"/>
          <w:tag w:val="52b54cf9-ca83-4a3f-8679-59ce89896f7a:b87863c7-539a-4064-b7c8-ea907a09801a+"/>
          <w:id w:val="-1602033098"/>
          <w:placeholder>
            <w:docPart w:val="DefaultPlaceholder_-1854013440"/>
          </w:placeholder>
        </w:sdtPr>
        <w:sdtContent>
          <w:r w:rsidR="00CB75BF" w:rsidRPr="00CB75BF">
            <w:rPr>
              <w:rFonts w:ascii="Times New Roman" w:eastAsia="Times New Roman" w:hAnsi="Times New Roman" w:cs="Times New Roman"/>
              <w:sz w:val="24"/>
            </w:rPr>
            <w:t>(IPCC 2023)</w:t>
          </w:r>
        </w:sdtContent>
      </w:sdt>
      <w:r w:rsidR="00CB75BF">
        <w:rPr>
          <w:rFonts w:ascii="Times New Roman" w:eastAsia="Times New Roman" w:hAnsi="Times New Roman" w:cs="Times New Roman"/>
          <w:sz w:val="24"/>
        </w:rPr>
        <w:t>.</w:t>
      </w:r>
      <w:r w:rsidR="00CB75BF" w:rsidRPr="00CB75BF">
        <w:rPr>
          <w:rFonts w:ascii="Times New Roman" w:hAnsi="Times New Roman" w:cs="Times New Roman"/>
          <w:sz w:val="24"/>
          <w:szCs w:val="24"/>
        </w:rPr>
        <w:t> </w:t>
      </w:r>
      <w:r w:rsidRPr="00A634FE">
        <w:rPr>
          <w:rFonts w:ascii="Times New Roman" w:hAnsi="Times New Roman" w:cs="Times New Roman"/>
          <w:sz w:val="24"/>
          <w:szCs w:val="24"/>
        </w:rPr>
        <w:t xml:space="preserve">Ectotherms are particularly susceptible to </w:t>
      </w:r>
      <w:r>
        <w:rPr>
          <w:rFonts w:ascii="Times New Roman" w:hAnsi="Times New Roman" w:cs="Times New Roman"/>
          <w:sz w:val="24"/>
          <w:szCs w:val="24"/>
        </w:rPr>
        <w:t>thermal fluctuations</w:t>
      </w:r>
      <w:r w:rsidRPr="00A634FE">
        <w:rPr>
          <w:rFonts w:ascii="Times New Roman" w:hAnsi="Times New Roman" w:cs="Times New Roman"/>
          <w:sz w:val="24"/>
          <w:szCs w:val="24"/>
        </w:rPr>
        <w:t xml:space="preserve"> as their body temperature </w:t>
      </w:r>
      <w:r>
        <w:rPr>
          <w:rFonts w:ascii="Times New Roman" w:hAnsi="Times New Roman" w:cs="Times New Roman"/>
          <w:sz w:val="24"/>
          <w:szCs w:val="24"/>
        </w:rPr>
        <w:t>is</w:t>
      </w:r>
      <w:r w:rsidRPr="00A634FE">
        <w:rPr>
          <w:rFonts w:ascii="Times New Roman" w:hAnsi="Times New Roman" w:cs="Times New Roman"/>
          <w:sz w:val="24"/>
          <w:szCs w:val="24"/>
        </w:rPr>
        <w:t xml:space="preserve"> closely tied to environmental conditions</w:t>
      </w:r>
      <w:r w:rsidR="009326AB">
        <w:rPr>
          <w:rFonts w:ascii="Times New Roman" w:eastAsia="Times New Roman" w:hAnsi="Times New Roman" w:cs="Times New Roman"/>
          <w:sz w:val="24"/>
        </w:rPr>
        <w:t xml:space="preserve"> </w:t>
      </w:r>
      <w:sdt>
        <w:sdtPr>
          <w:rPr>
            <w:rFonts w:ascii="Times New Roman" w:eastAsia="Times New Roman" w:hAnsi="Times New Roman" w:cs="Times New Roman"/>
            <w:sz w:val="24"/>
          </w:rPr>
          <w:alias w:val="SmartCite Citation"/>
          <w:tag w:val="52b54cf9-ca83-4a3f-8679-59ce89896f7a:2d887346-70f7-44f0-afcb-2d1ca19ec9b3,52b54cf9-ca83-4a3f-8679-59ce89896f7a:8b5f005f-5f50-491c-8ffd-e8c1ebaa3e6f+"/>
          <w:id w:val="826872433"/>
          <w:placeholder>
            <w:docPart w:val="DefaultPlaceholder_-1854013440"/>
          </w:placeholder>
        </w:sdtPr>
        <w:sdtContent>
          <w:r w:rsidR="00CB75BF" w:rsidRPr="00CB75BF">
            <w:rPr>
              <w:rFonts w:ascii="Times New Roman" w:eastAsia="Times New Roman" w:hAnsi="Times New Roman" w:cs="Times New Roman"/>
              <w:sz w:val="24"/>
            </w:rPr>
            <w:t xml:space="preserve">(Angilletta 2009; Huey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2012)</w:t>
          </w:r>
        </w:sdtContent>
      </w:sdt>
      <w:r w:rsidR="009326AB">
        <w:rPr>
          <w:rFonts w:ascii="Times New Roman" w:eastAsia="Times New Roman" w:hAnsi="Times New Roman" w:cs="Times New Roman"/>
          <w:sz w:val="24"/>
        </w:rPr>
        <w:t xml:space="preserve">. </w:t>
      </w:r>
      <w:r w:rsidR="0042151F" w:rsidRPr="00A634FE">
        <w:rPr>
          <w:rFonts w:ascii="Times New Roman" w:hAnsi="Times New Roman" w:cs="Times New Roman"/>
          <w:sz w:val="24"/>
          <w:szCs w:val="24"/>
        </w:rPr>
        <w:t>The thermal sensitivity of phenotypic traits follows a non-linear thermal performance curve (TPC) as a function of body temperature (</w:t>
      </w:r>
      <w:r w:rsidR="0042151F" w:rsidRPr="00A634FE">
        <w:rPr>
          <w:rFonts w:ascii="Times New Roman" w:hAnsi="Times New Roman" w:cs="Times New Roman"/>
          <w:sz w:val="24"/>
          <w:szCs w:val="24"/>
        </w:rPr>
        <w:fldChar w:fldCharType="begin"/>
      </w:r>
      <w:r w:rsidR="0042151F" w:rsidRPr="00A634FE">
        <w:rPr>
          <w:rFonts w:ascii="Times New Roman" w:hAnsi="Times New Roman" w:cs="Times New Roman"/>
          <w:sz w:val="24"/>
          <w:szCs w:val="24"/>
        </w:rPr>
        <w:instrText xml:space="preserve"> ADDIN EN.CITE &lt;EndNote&gt;&lt;Cite&gt;&lt;Author&gt;Huey&lt;/Author&gt;&lt;Year&gt;1989&lt;/Year&gt;&lt;RecNum&gt;284201&lt;/RecNum&gt;&lt;DisplayText&gt;Huey and Kingsolver, 1989&lt;/DisplayText&gt;&lt;record&gt;&lt;rec-number&gt;284201&lt;/rec-number&gt;&lt;foreign-keys&gt;&lt;key app="EN" db-id="rrft0ets65x5tcezrvip025yedapfsfrftdp" timestamp="1679488407"&gt;284201&lt;/key&gt;&lt;/foreign-keys&gt;&lt;ref-type name="Journal Article"&gt;17&lt;/ref-type&gt;&lt;contributors&gt;&lt;authors&gt;&lt;author&gt;Huey, R.B.&lt;/author&gt;&lt;author&gt;Kingsolver, J.G.&lt;/author&gt;&lt;/authors&gt;&lt;/contributors&gt;&lt;titles&gt;&lt;title&gt;Evolution of thermal sensitivity of ectotherm performance&lt;/title&gt;&lt;secondary-title&gt;Trends in Ecology and Evolution&lt;/secondary-title&gt;&lt;/titles&gt;&lt;periodical&gt;&lt;full-title&gt;Trends in Ecology and Evolution&lt;/full-title&gt;&lt;abbr-1&gt;Trends Ecol. Evol.&lt;/abbr-1&gt;&lt;/periodical&gt;&lt;pages&gt;131-135&lt;/pages&gt;&lt;volume&gt;4&lt;/volume&gt;&lt;number&gt;5&lt;/number&gt;&lt;dates&gt;&lt;year&gt;1989&lt;/year&gt;&lt;/dates&gt;&lt;urls&gt;&lt;/urls&gt;&lt;electronic-resource-num&gt;10.1016/0169-5347(89)90211-5&lt;/electronic-resource-num&gt;&lt;/record&gt;&lt;/Cite&gt;&lt;/EndNote&gt;</w:instrText>
      </w:r>
      <w:r w:rsidR="0042151F" w:rsidRPr="00A634FE">
        <w:rPr>
          <w:rFonts w:ascii="Times New Roman" w:hAnsi="Times New Roman" w:cs="Times New Roman"/>
          <w:sz w:val="24"/>
          <w:szCs w:val="24"/>
        </w:rPr>
        <w:fldChar w:fldCharType="separate"/>
      </w:r>
      <w:r w:rsidR="0042151F" w:rsidRPr="00A634FE">
        <w:rPr>
          <w:rFonts w:ascii="Times New Roman" w:hAnsi="Times New Roman" w:cs="Times New Roman"/>
          <w:noProof/>
          <w:sz w:val="24"/>
          <w:szCs w:val="24"/>
        </w:rPr>
        <w:t>Huey and Kingsolver, 1989</w:t>
      </w:r>
      <w:r w:rsidR="0042151F" w:rsidRPr="00A634FE">
        <w:rPr>
          <w:rFonts w:ascii="Times New Roman" w:hAnsi="Times New Roman" w:cs="Times New Roman"/>
          <w:sz w:val="24"/>
          <w:szCs w:val="24"/>
        </w:rPr>
        <w:fldChar w:fldCharType="end"/>
      </w:r>
      <w:r w:rsidR="0042151F" w:rsidRPr="00A634FE">
        <w:rPr>
          <w:rFonts w:ascii="Times New Roman" w:hAnsi="Times New Roman" w:cs="Times New Roman"/>
          <w:sz w:val="24"/>
          <w:szCs w:val="24"/>
        </w:rPr>
        <w:t>). TPCs vary between species and traits</w:t>
      </w:r>
      <w:r w:rsidR="00AE0EDC">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123087d9-5a12-4c2b-9fd8-758e7ea7530e+"/>
          <w:id w:val="-312107364"/>
          <w:placeholder>
            <w:docPart w:val="DefaultPlaceholder_-1854013440"/>
          </w:placeholder>
        </w:sdtPr>
        <w:sdtContent>
          <w:r w:rsidR="00CB75BF" w:rsidRPr="00CB75BF">
            <w:rPr>
              <w:rFonts w:ascii="Times New Roman" w:eastAsia="Times New Roman" w:hAnsi="Times New Roman" w:cs="Times New Roman"/>
              <w:sz w:val="24"/>
            </w:rPr>
            <w:t xml:space="preserve">(Bozinovic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42151F" w:rsidRPr="00A634FE">
        <w:rPr>
          <w:rFonts w:ascii="Times New Roman" w:hAnsi="Times New Roman" w:cs="Times New Roman"/>
          <w:sz w:val="24"/>
          <w:szCs w:val="24"/>
        </w:rPr>
        <w:t xml:space="preserve">, but generally incorporate three common features: an initial increase in performance as temperature increases from a minimum critical temperature; a thermal optimum where maximum performance is reached; and a rapid decline in performance to a critical thermal maximum </w:t>
      </w:r>
      <w:sdt>
        <w:sdtPr>
          <w:rPr>
            <w:rFonts w:ascii="Times New Roman" w:hAnsi="Times New Roman" w:cs="Times New Roman"/>
            <w:sz w:val="24"/>
            <w:szCs w:val="24"/>
          </w:rPr>
          <w:alias w:val="SmartCite Citation"/>
          <w:tag w:val="52b54cf9-ca83-4a3f-8679-59ce89896f7a:bc55dcd3-bde5-41d1-bfbb-80505fb898f0+"/>
          <w:id w:val="1171836191"/>
          <w:placeholder>
            <w:docPart w:val="DefaultPlaceholder_-1854013440"/>
          </w:placeholder>
        </w:sdtPr>
        <w:sdtContent>
          <w:r w:rsidR="00CB75BF" w:rsidRPr="00CB75BF">
            <w:rPr>
              <w:rFonts w:ascii="Times New Roman" w:eastAsia="Times New Roman" w:hAnsi="Times New Roman" w:cs="Times New Roman"/>
              <w:sz w:val="24"/>
            </w:rPr>
            <w:t>(Huey &amp; Kingsolver 1989)</w:t>
          </w:r>
        </w:sdtContent>
      </w:sdt>
      <w:r w:rsidR="0042151F" w:rsidRPr="00A634FE">
        <w:rPr>
          <w:rFonts w:ascii="Times New Roman" w:hAnsi="Times New Roman" w:cs="Times New Roman"/>
          <w:sz w:val="24"/>
          <w:szCs w:val="24"/>
        </w:rPr>
        <w:t xml:space="preserve">. Thermal changes therefore can be both beneficial and detrimental to the performance of an organism depending on their location within the TPCs </w:t>
      </w:r>
      <w:sdt>
        <w:sdtPr>
          <w:rPr>
            <w:rFonts w:ascii="Times New Roman" w:hAnsi="Times New Roman" w:cs="Times New Roman"/>
            <w:sz w:val="24"/>
            <w:szCs w:val="24"/>
          </w:rPr>
          <w:alias w:val="SmartCite Citation"/>
          <w:tag w:val="52b54cf9-ca83-4a3f-8679-59ce89896f7a:4d096779-ce5f-4d25-832e-53fed3e21e97,52b54cf9-ca83-4a3f-8679-59ce89896f7a:a8284392-e73a-45ed-935c-61e49862093b+"/>
          <w:id w:val="-84145265"/>
          <w:placeholder>
            <w:docPart w:val="DefaultPlaceholder_-1854013440"/>
          </w:placeholder>
        </w:sdtPr>
        <w:sdtContent>
          <w:r w:rsidR="00CB75BF" w:rsidRPr="00CB75BF">
            <w:rPr>
              <w:rFonts w:ascii="Times New Roman" w:eastAsia="Times New Roman" w:hAnsi="Times New Roman" w:cs="Times New Roman"/>
              <w:sz w:val="24"/>
            </w:rPr>
            <w:t xml:space="preserve">(Denny 2019; 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42151F" w:rsidRPr="00A634FE">
        <w:rPr>
          <w:rFonts w:ascii="Times New Roman" w:hAnsi="Times New Roman" w:cs="Times New Roman"/>
          <w:sz w:val="24"/>
          <w:szCs w:val="24"/>
        </w:rPr>
        <w:t>. However, ectotherms can exhibit plastic responses that adjust TPCs to allow relatively constant function despite climate variability (</w:t>
      </w:r>
      <w:r w:rsidR="0042151F" w:rsidRPr="00A634FE">
        <w:rPr>
          <w:rFonts w:ascii="Times New Roman" w:hAnsi="Times New Roman" w:cs="Times New Roman"/>
          <w:sz w:val="24"/>
          <w:szCs w:val="24"/>
        </w:rPr>
        <w:fldChar w:fldCharType="begin"/>
      </w:r>
      <w:r w:rsidR="0042151F" w:rsidRPr="00A634FE">
        <w:rPr>
          <w:rFonts w:ascii="Times New Roman" w:hAnsi="Times New Roman" w:cs="Times New Roman"/>
          <w:sz w:val="24"/>
          <w:szCs w:val="24"/>
        </w:rPr>
        <w:instrText xml:space="preserve"> ADDIN EN.CITE &lt;EndNote&gt;&lt;Cite&gt;&lt;Author&gt;Kingsolver&lt;/Author&gt;&lt;Year&gt;2015&lt;/Year&gt;&lt;RecNum&gt;226354&lt;/RecNum&gt;&lt;DisplayText&gt;Kingsolver et al., 2015&lt;/DisplayText&gt;&lt;record&gt;&lt;rec-number&gt;226354&lt;/rec-number&gt;&lt;foreign-keys&gt;&lt;key app="EN" db-id="rrft0ets65x5tcezrvip025yedapfsfrftdp" timestamp="1659264444" guid="e6c806ba-dcde-424b-87f5-2e5c232462cf"&gt;226354&lt;/key&gt;&lt;/foreign-keys&gt;&lt;ref-type name="Journal Article"&gt;17&lt;/ref-type&gt;&lt;contributors&gt;&lt;authors&gt;&lt;author&gt;Kingsolver, J.G.&lt;/author&gt;&lt;author&gt;Higgins, J.K.&lt;/author&gt;&lt;author&gt;Augustine, K.E.&lt;/author&gt;&lt;/authors&gt;&lt;/contributors&gt;&lt;titles&gt;&lt;title&gt;Fluctuating temperatures and ectotherm growth: Distinguishing non-linear and time-dependent effects&lt;/title&gt;&lt;secondary-title&gt;Journal of Experimental Biology&lt;/secondary-title&gt;&lt;/titles&gt;&lt;periodical&gt;&lt;full-title&gt;Journal of Experimental Biology&lt;/full-title&gt;&lt;abbr-1&gt;J. Exp. Biol.&lt;/abbr-1&gt;&lt;/periodical&gt;&lt;pages&gt;2218-2225&lt;/pages&gt;&lt;volume&gt;218&lt;/volume&gt;&lt;number&gt;14&lt;/number&gt;&lt;dates&gt;&lt;year&gt;2015&lt;/year&gt;&lt;/dates&gt;&lt;urls&gt;&lt;/urls&gt;&lt;electronic-resource-num&gt;10.1242/jeb.120733&lt;/electronic-resource-num&gt;&lt;/record&gt;&lt;/Cite&gt;&lt;/EndNote&gt;</w:instrText>
      </w:r>
      <w:r w:rsidR="0042151F" w:rsidRPr="00A634FE">
        <w:rPr>
          <w:rFonts w:ascii="Times New Roman" w:hAnsi="Times New Roman" w:cs="Times New Roman"/>
          <w:sz w:val="24"/>
          <w:szCs w:val="24"/>
        </w:rPr>
        <w:fldChar w:fldCharType="separate"/>
      </w:r>
      <w:r w:rsidR="0042151F" w:rsidRPr="00A634FE">
        <w:rPr>
          <w:rFonts w:ascii="Times New Roman" w:hAnsi="Times New Roman" w:cs="Times New Roman"/>
          <w:noProof/>
          <w:sz w:val="24"/>
          <w:szCs w:val="24"/>
        </w:rPr>
        <w:t>Kingsolver et al., 2015</w:t>
      </w:r>
      <w:r w:rsidR="0042151F" w:rsidRPr="00A634FE">
        <w:rPr>
          <w:rFonts w:ascii="Times New Roman" w:hAnsi="Times New Roman" w:cs="Times New Roman"/>
          <w:sz w:val="24"/>
          <w:szCs w:val="24"/>
        </w:rPr>
        <w:fldChar w:fldCharType="end"/>
      </w:r>
      <w:r w:rsidR="0042151F" w:rsidRPr="00A634FE">
        <w:rPr>
          <w:rFonts w:ascii="Times New Roman" w:hAnsi="Times New Roman" w:cs="Times New Roman"/>
          <w:sz w:val="24"/>
          <w:szCs w:val="24"/>
        </w:rPr>
        <w:t>).</w:t>
      </w:r>
    </w:p>
    <w:p w14:paraId="7BAB9FE2" w14:textId="6BB3039D" w:rsidR="003C4EA7" w:rsidRDefault="0042151F" w:rsidP="00443538">
      <w:pPr>
        <w:spacing w:after="0" w:line="24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Phenotypic plasticity </w:t>
      </w:r>
      <w:r w:rsidR="00B55FE5">
        <w:rPr>
          <w:rFonts w:ascii="Times New Roman" w:hAnsi="Times New Roman" w:cs="Times New Roman"/>
          <w:sz w:val="24"/>
          <w:szCs w:val="24"/>
        </w:rPr>
        <w:t xml:space="preserve">can </w:t>
      </w:r>
      <w:r w:rsidRPr="00A634FE">
        <w:rPr>
          <w:rFonts w:ascii="Times New Roman" w:hAnsi="Times New Roman" w:cs="Times New Roman"/>
          <w:sz w:val="24"/>
          <w:szCs w:val="24"/>
        </w:rPr>
        <w:t>allow individuals to at least partially compensate for changes in their environment</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b51dac8-2591-459c-b71a-30dfe5dff3f8+"/>
          <w:id w:val="-1121994631"/>
          <w:placeholder>
            <w:docPart w:val="DefaultPlaceholder_-1854013440"/>
          </w:placeholder>
        </w:sdtPr>
        <w:sdtContent>
          <w:r w:rsidR="00CB75BF" w:rsidRPr="00CB75BF">
            <w:rPr>
              <w:rFonts w:ascii="Times New Roman" w:eastAsia="Times New Roman" w:hAnsi="Times New Roman" w:cs="Times New Roman"/>
              <w:sz w:val="24"/>
            </w:rPr>
            <w:t>(Schulte 2014)</w:t>
          </w:r>
        </w:sdtContent>
      </w:sdt>
      <w:r w:rsidRPr="00A634FE">
        <w:rPr>
          <w:rFonts w:ascii="Times New Roman" w:hAnsi="Times New Roman" w:cs="Times New Roman"/>
          <w:sz w:val="24"/>
          <w:szCs w:val="24"/>
        </w:rPr>
        <w:t xml:space="preserve">. </w:t>
      </w:r>
      <w:r w:rsidR="00B55FE5">
        <w:rPr>
          <w:rFonts w:ascii="Times New Roman" w:hAnsi="Times New Roman" w:cs="Times New Roman"/>
          <w:sz w:val="24"/>
          <w:szCs w:val="24"/>
        </w:rPr>
        <w:t>D</w:t>
      </w:r>
      <w:r w:rsidRPr="00A634FE">
        <w:rPr>
          <w:rFonts w:ascii="Times New Roman" w:hAnsi="Times New Roman" w:cs="Times New Roman"/>
          <w:sz w:val="24"/>
          <w:szCs w:val="24"/>
        </w:rPr>
        <w:t xml:space="preserve">evelopmental plasticity and acclimation are </w:t>
      </w:r>
      <w:r w:rsidR="00B55FE5">
        <w:rPr>
          <w:rFonts w:ascii="Times New Roman" w:hAnsi="Times New Roman" w:cs="Times New Roman"/>
          <w:sz w:val="24"/>
          <w:szCs w:val="24"/>
        </w:rPr>
        <w:t>manifestations</w:t>
      </w:r>
      <w:r w:rsidRPr="00A634FE">
        <w:rPr>
          <w:rFonts w:ascii="Times New Roman" w:hAnsi="Times New Roman" w:cs="Times New Roman"/>
          <w:sz w:val="24"/>
          <w:szCs w:val="24"/>
        </w:rPr>
        <w:t xml:space="preserve"> of </w:t>
      </w:r>
      <w:r w:rsidR="00B55FE5">
        <w:rPr>
          <w:rFonts w:ascii="Times New Roman" w:hAnsi="Times New Roman" w:cs="Times New Roman"/>
          <w:sz w:val="24"/>
          <w:szCs w:val="24"/>
        </w:rPr>
        <w:t xml:space="preserve">within-individual </w:t>
      </w:r>
      <w:r w:rsidRPr="00A634FE">
        <w:rPr>
          <w:rFonts w:ascii="Times New Roman" w:hAnsi="Times New Roman" w:cs="Times New Roman"/>
          <w:sz w:val="24"/>
          <w:szCs w:val="24"/>
        </w:rPr>
        <w:t xml:space="preserve">phenotypic plasticity that </w:t>
      </w:r>
      <w:r w:rsidR="00B55FE5">
        <w:rPr>
          <w:rFonts w:ascii="Times New Roman" w:hAnsi="Times New Roman" w:cs="Times New Roman"/>
          <w:sz w:val="24"/>
          <w:szCs w:val="24"/>
        </w:rPr>
        <w:t xml:space="preserve">can reduce variance in </w:t>
      </w:r>
      <w:r w:rsidRPr="00A634FE">
        <w:rPr>
          <w:rFonts w:ascii="Times New Roman" w:hAnsi="Times New Roman" w:cs="Times New Roman"/>
          <w:sz w:val="24"/>
          <w:szCs w:val="24"/>
        </w:rPr>
        <w:t xml:space="preserve">phenotypic trait </w:t>
      </w:r>
      <w:r w:rsidR="00B55FE5">
        <w:rPr>
          <w:rFonts w:ascii="Times New Roman" w:hAnsi="Times New Roman" w:cs="Times New Roman"/>
          <w:sz w:val="24"/>
          <w:szCs w:val="24"/>
        </w:rPr>
        <w:t>values</w:t>
      </w:r>
      <w:r w:rsidRPr="00A634FE">
        <w:rPr>
          <w:rFonts w:ascii="Times New Roman" w:hAnsi="Times New Roman" w:cs="Times New Roman"/>
          <w:sz w:val="24"/>
          <w:szCs w:val="24"/>
        </w:rPr>
        <w:t xml:space="preserve"> across environmental gradients</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f2070e5-f8ed-47d5-9646-3db1722b0798,52b54cf9-ca83-4a3f-8679-59ce89896f7a:30ff6e44-e153-474f-9dcb-010bd97731d6+"/>
          <w:id w:val="-697928503"/>
          <w:placeholder>
            <w:docPart w:val="DefaultPlaceholder_-1854013440"/>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 </w:t>
          </w:r>
          <w:proofErr w:type="spellStart"/>
          <w:r w:rsidR="00CB75BF" w:rsidRPr="00CB75BF">
            <w:rPr>
              <w:rFonts w:ascii="Times New Roman" w:eastAsia="Times New Roman" w:hAnsi="Times New Roman" w:cs="Times New Roman"/>
              <w:sz w:val="24"/>
            </w:rPr>
            <w:t>Burggren</w:t>
          </w:r>
          <w:proofErr w:type="spellEnd"/>
          <w:r w:rsidR="00CB75BF" w:rsidRPr="00CB75BF">
            <w:rPr>
              <w:rFonts w:ascii="Times New Roman" w:eastAsia="Times New Roman" w:hAnsi="Times New Roman" w:cs="Times New Roman"/>
              <w:sz w:val="24"/>
            </w:rPr>
            <w:t xml:space="preserve"> 2020)</w:t>
          </w:r>
        </w:sdtContent>
      </w:sdt>
      <w:r w:rsidR="00B55FE5">
        <w:rPr>
          <w:rFonts w:ascii="Times New Roman" w:hAnsi="Times New Roman" w:cs="Times New Roman"/>
          <w:sz w:val="24"/>
          <w:szCs w:val="24"/>
        </w:rPr>
        <w:t> </w:t>
      </w:r>
      <w:r w:rsidRPr="00A634FE">
        <w:rPr>
          <w:rFonts w:ascii="Times New Roman" w:hAnsi="Times New Roman" w:cs="Times New Roman"/>
          <w:sz w:val="24"/>
          <w:szCs w:val="24"/>
        </w:rPr>
        <w:t xml:space="preserve">. Developmental plasticity involves relatively persistent phenotypic changes in response to the thermal environment experienced during </w:t>
      </w:r>
      <w:r w:rsidR="00B55FE5">
        <w:rPr>
          <w:rFonts w:ascii="Times New Roman" w:hAnsi="Times New Roman" w:cs="Times New Roman"/>
          <w:sz w:val="24"/>
          <w:szCs w:val="24"/>
        </w:rPr>
        <w:t xml:space="preserve">early </w:t>
      </w:r>
      <w:r w:rsidRPr="00A634FE">
        <w:rPr>
          <w:rFonts w:ascii="Times New Roman" w:hAnsi="Times New Roman" w:cs="Times New Roman"/>
          <w:sz w:val="24"/>
          <w:szCs w:val="24"/>
        </w:rPr>
        <w:t>development</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4b8c0622-af22-4178-ab73-190586806f4b,52b54cf9-ca83-4a3f-8679-59ce89896f7a:26b6f69b-406e-4320-aeb3-7b602b918ff5+"/>
          <w:id w:val="-2041117667"/>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Burggren</w:t>
          </w:r>
          <w:proofErr w:type="spellEnd"/>
          <w:r w:rsidR="00CB75BF" w:rsidRPr="00CB75BF">
            <w:rPr>
              <w:rFonts w:ascii="Times New Roman" w:eastAsia="Times New Roman" w:hAnsi="Times New Roman" w:cs="Times New Roman"/>
              <w:sz w:val="24"/>
            </w:rPr>
            <w:t xml:space="preserve"> 2018; </w:t>
          </w:r>
          <w:proofErr w:type="spellStart"/>
          <w:r w:rsidR="00CB75BF" w:rsidRPr="00CB75BF">
            <w:rPr>
              <w:rFonts w:ascii="Times New Roman" w:eastAsia="Times New Roman" w:hAnsi="Times New Roman" w:cs="Times New Roman"/>
              <w:sz w:val="24"/>
            </w:rPr>
            <w:t>Loughland</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Acclimation is a reversible phenotypic shift induced by environmental changes lasting from days to weeks </w:t>
      </w:r>
      <w:sdt>
        <w:sdtPr>
          <w:rPr>
            <w:rFonts w:ascii="Times New Roman" w:hAnsi="Times New Roman" w:cs="Times New Roman"/>
            <w:sz w:val="24"/>
            <w:szCs w:val="24"/>
          </w:rPr>
          <w:alias w:val="SmartCite Citation"/>
          <w:tag w:val="52b54cf9-ca83-4a3f-8679-59ce89896f7a:c761bbd1-9d7d-4214-aa33-b0d128e2f901+"/>
          <w:id w:val="-11151647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Guderley</w:t>
          </w:r>
          <w:proofErr w:type="spellEnd"/>
          <w:r w:rsidR="00CB75BF" w:rsidRPr="00CB75BF">
            <w:rPr>
              <w:rFonts w:ascii="Times New Roman" w:eastAsia="Times New Roman" w:hAnsi="Times New Roman" w:cs="Times New Roman"/>
              <w:sz w:val="24"/>
            </w:rPr>
            <w:t xml:space="preserve"> 2004)</w:t>
          </w:r>
        </w:sdtContent>
      </w:sdt>
      <w:r w:rsidRPr="00A634FE">
        <w:rPr>
          <w:rFonts w:ascii="Times New Roman" w:hAnsi="Times New Roman" w:cs="Times New Roman"/>
          <w:sz w:val="24"/>
          <w:szCs w:val="24"/>
        </w:rPr>
        <w:t>. The capacity for phenotypic plasticity has been tested mainly in response to changes in constant temperatures</w:t>
      </w:r>
      <w:r w:rsidR="005E1FAD">
        <w:rPr>
          <w:rFonts w:ascii="Times New Roman" w:hAnsi="Times New Roman" w:cs="Times New Roman"/>
          <w:sz w:val="24"/>
          <w:szCs w:val="24"/>
        </w:rPr>
        <w:t xml:space="preserve">. </w:t>
      </w:r>
      <w:r w:rsidR="005E1FAD" w:rsidRPr="00A634FE">
        <w:rPr>
          <w:rFonts w:ascii="Times New Roman" w:hAnsi="Times New Roman" w:cs="Times New Roman"/>
          <w:sz w:val="24"/>
          <w:szCs w:val="24"/>
        </w:rPr>
        <w:t>However, in natural environments temperatures fluctuate</w:t>
      </w:r>
      <w:r w:rsidR="004E7D05">
        <w:rPr>
          <w:rFonts w:ascii="Times New Roman" w:hAnsi="Times New Roman" w:cs="Times New Roman"/>
          <w:sz w:val="24"/>
          <w:szCs w:val="24"/>
        </w:rPr>
        <w:t>,</w:t>
      </w:r>
      <w:r w:rsidR="00B03D7D">
        <w:rPr>
          <w:rFonts w:ascii="Times New Roman" w:hAnsi="Times New Roman" w:cs="Times New Roman"/>
          <w:sz w:val="24"/>
          <w:szCs w:val="24"/>
        </w:rPr>
        <w:t xml:space="preserve"> calling into question whether</w:t>
      </w:r>
      <w:r w:rsidR="005E1FAD" w:rsidRPr="00A634FE">
        <w:rPr>
          <w:rFonts w:ascii="Times New Roman" w:hAnsi="Times New Roman" w:cs="Times New Roman"/>
          <w:sz w:val="24"/>
          <w:szCs w:val="24"/>
        </w:rPr>
        <w:t xml:space="preserve"> constant temperature experiments </w:t>
      </w:r>
      <w:r w:rsidR="00B03D7D">
        <w:rPr>
          <w:rFonts w:ascii="Times New Roman" w:hAnsi="Times New Roman" w:cs="Times New Roman"/>
          <w:sz w:val="24"/>
          <w:szCs w:val="24"/>
        </w:rPr>
        <w:t>are</w:t>
      </w:r>
      <w:r w:rsidR="005E1FAD">
        <w:rPr>
          <w:rFonts w:ascii="Times New Roman" w:hAnsi="Times New Roman" w:cs="Times New Roman"/>
          <w:sz w:val="24"/>
          <w:szCs w:val="24"/>
        </w:rPr>
        <w:t xml:space="preserve"> </w:t>
      </w:r>
      <w:r w:rsidR="00B03D7D">
        <w:rPr>
          <w:rFonts w:ascii="Times New Roman" w:hAnsi="Times New Roman" w:cs="Times New Roman"/>
          <w:sz w:val="24"/>
          <w:szCs w:val="24"/>
        </w:rPr>
        <w:t>representative of</w:t>
      </w:r>
      <w:r w:rsidR="005E1FAD" w:rsidRPr="00A634FE">
        <w:rPr>
          <w:rFonts w:ascii="Times New Roman" w:hAnsi="Times New Roman" w:cs="Times New Roman"/>
          <w:sz w:val="24"/>
          <w:szCs w:val="24"/>
        </w:rPr>
        <w:t xml:space="preserve"> natural conditions</w:t>
      </w:r>
      <w:r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8284392-e73a-45ed-935c-61e49862093b+"/>
          <w:id w:val="-973608733"/>
          <w:placeholder>
            <w:docPart w:val="DefaultPlaceholder_-1854013440"/>
          </w:placeholder>
        </w:sdtPr>
        <w:sdtContent>
          <w:r w:rsidR="00CB75BF" w:rsidRPr="00CB75BF">
            <w:rPr>
              <w:rFonts w:ascii="Times New Roman" w:eastAsia="Times New Roman" w:hAnsi="Times New Roman" w:cs="Times New Roman"/>
              <w:sz w:val="24"/>
            </w:rPr>
            <w:t xml:space="preserve">(Marshall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w:t>
      </w:r>
    </w:p>
    <w:p w14:paraId="12C0150E" w14:textId="47384A09" w:rsidR="0042151F" w:rsidRPr="00A634FE" w:rsidRDefault="003C4EA7" w:rsidP="004435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Fluctuating environmental conditions may dampen the capacity for phenotypic plasticity because </w:t>
      </w:r>
      <w:r w:rsidR="004E7D05">
        <w:rPr>
          <w:rFonts w:ascii="Times New Roman" w:hAnsi="Times New Roman" w:cs="Times New Roman"/>
          <w:sz w:val="24"/>
          <w:szCs w:val="24"/>
        </w:rPr>
        <w:t>they</w:t>
      </w:r>
      <w:r>
        <w:rPr>
          <w:rFonts w:ascii="Times New Roman" w:hAnsi="Times New Roman" w:cs="Times New Roman"/>
          <w:sz w:val="24"/>
          <w:szCs w:val="24"/>
        </w:rPr>
        <w:t xml:space="preserve"> </w:t>
      </w:r>
      <w:r w:rsidR="004E7D05">
        <w:rPr>
          <w:rFonts w:ascii="Times New Roman" w:hAnsi="Times New Roman" w:cs="Times New Roman"/>
          <w:sz w:val="24"/>
          <w:szCs w:val="24"/>
        </w:rPr>
        <w:t>increase</w:t>
      </w:r>
      <w:r>
        <w:rPr>
          <w:rFonts w:ascii="Times New Roman" w:hAnsi="Times New Roman" w:cs="Times New Roman"/>
          <w:sz w:val="24"/>
          <w:szCs w:val="24"/>
        </w:rPr>
        <w:t xml:space="preserve"> the variation in temperatures experienced by organisms </w:t>
      </w:r>
      <w:r w:rsidR="004E7D05">
        <w:rPr>
          <w:rFonts w:ascii="Times New Roman" w:hAnsi="Times New Roman" w:cs="Times New Roman"/>
          <w:sz w:val="24"/>
          <w:szCs w:val="24"/>
        </w:rPr>
        <w:t xml:space="preserve">and </w:t>
      </w:r>
      <w:r w:rsidR="00C939BE">
        <w:rPr>
          <w:rFonts w:ascii="Times New Roman" w:hAnsi="Times New Roman" w:cs="Times New Roman"/>
          <w:sz w:val="24"/>
          <w:szCs w:val="24"/>
        </w:rPr>
        <w:t xml:space="preserve">may </w:t>
      </w:r>
      <w:r w:rsidR="004E7D05">
        <w:rPr>
          <w:rFonts w:ascii="Times New Roman" w:hAnsi="Times New Roman" w:cs="Times New Roman"/>
          <w:sz w:val="24"/>
          <w:szCs w:val="24"/>
        </w:rPr>
        <w:t xml:space="preserve">thereby dilute longer-term signals such as temperature trends during development and seasonal changes. </w:t>
      </w:r>
      <w:r w:rsidR="004E7D05" w:rsidRPr="00A634FE">
        <w:rPr>
          <w:rFonts w:ascii="Times New Roman" w:hAnsi="Times New Roman" w:cs="Times New Roman"/>
          <w:sz w:val="24"/>
          <w:szCs w:val="24"/>
        </w:rPr>
        <w:t xml:space="preserve">Unpredictable thermal variability can </w:t>
      </w:r>
      <w:r w:rsidR="00C939BE">
        <w:rPr>
          <w:rFonts w:ascii="Times New Roman" w:hAnsi="Times New Roman" w:cs="Times New Roman"/>
          <w:sz w:val="24"/>
          <w:szCs w:val="24"/>
        </w:rPr>
        <w:t xml:space="preserve">also </w:t>
      </w:r>
      <w:r w:rsidR="004E7D05" w:rsidRPr="00A634FE">
        <w:rPr>
          <w:rFonts w:ascii="Times New Roman" w:hAnsi="Times New Roman" w:cs="Times New Roman"/>
          <w:sz w:val="24"/>
          <w:szCs w:val="24"/>
        </w:rPr>
        <w:t>increase the probability of organisms experiencing</w:t>
      </w:r>
      <w:r w:rsidR="006E0417">
        <w:rPr>
          <w:rFonts w:ascii="Times New Roman" w:hAnsi="Times New Roman" w:cs="Times New Roman"/>
          <w:sz w:val="24"/>
          <w:szCs w:val="24"/>
        </w:rPr>
        <w:t xml:space="preserve"> damaging</w:t>
      </w:r>
      <w:r w:rsidR="004E7D05" w:rsidRPr="00A634FE">
        <w:rPr>
          <w:rFonts w:ascii="Times New Roman" w:hAnsi="Times New Roman" w:cs="Times New Roman"/>
          <w:sz w:val="24"/>
          <w:szCs w:val="24"/>
        </w:rPr>
        <w:t xml:space="preserve"> temperature extremes</w:t>
      </w:r>
      <w:r w:rsidR="004E7D0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7c000f21-db51-41a8-b8ed-603ccfa244a6,52b54cf9-ca83-4a3f-8679-59ce89896f7a:e29d647d-36a3-4962-b623-85b418cf643b+"/>
          <w:id w:val="175394331"/>
          <w:placeholder>
            <w:docPart w:val="F87B2D1E6D1EC7429C4B3E18CECA9E50"/>
          </w:placeholder>
        </w:sdtPr>
        <w:sdtContent>
          <w:r w:rsidR="00CB75BF" w:rsidRPr="00CB75BF">
            <w:rPr>
              <w:rFonts w:ascii="Times New Roman" w:eastAsia="Times New Roman" w:hAnsi="Times New Roman" w:cs="Times New Roman"/>
              <w:sz w:val="24"/>
            </w:rPr>
            <w:t xml:space="preserve">(Dowd &amp; Denny 2020; Vázquez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004E7D05" w:rsidRPr="00A634FE">
        <w:rPr>
          <w:rFonts w:ascii="Times New Roman" w:hAnsi="Times New Roman" w:cs="Times New Roman"/>
          <w:sz w:val="24"/>
          <w:szCs w:val="24"/>
        </w:rPr>
        <w:t>.</w:t>
      </w:r>
      <w:r>
        <w:rPr>
          <w:rFonts w:ascii="Times New Roman" w:hAnsi="Times New Roman" w:cs="Times New Roman"/>
          <w:sz w:val="24"/>
          <w:szCs w:val="24"/>
        </w:rPr>
        <w:t xml:space="preserve"> In addition</w:t>
      </w:r>
      <w:r w:rsidR="00B03D7D">
        <w:rPr>
          <w:rFonts w:ascii="Times New Roman" w:hAnsi="Times New Roman" w:cs="Times New Roman"/>
          <w:sz w:val="24"/>
          <w:szCs w:val="24"/>
        </w:rPr>
        <w:t>, p</w:t>
      </w:r>
      <w:r w:rsidR="00B03D7D" w:rsidRPr="00A634FE">
        <w:rPr>
          <w:rFonts w:ascii="Times New Roman" w:hAnsi="Times New Roman" w:cs="Times New Roman"/>
          <w:sz w:val="24"/>
          <w:szCs w:val="24"/>
        </w:rPr>
        <w:t xml:space="preserve">henotypic plasticity can come at </w:t>
      </w:r>
      <w:r w:rsidR="00B03D7D">
        <w:rPr>
          <w:rFonts w:ascii="Times New Roman" w:hAnsi="Times New Roman" w:cs="Times New Roman"/>
          <w:sz w:val="24"/>
          <w:szCs w:val="24"/>
        </w:rPr>
        <w:t>the</w:t>
      </w:r>
      <w:r w:rsidR="00B03D7D" w:rsidRPr="00A634FE">
        <w:rPr>
          <w:rFonts w:ascii="Times New Roman" w:hAnsi="Times New Roman" w:cs="Times New Roman"/>
          <w:sz w:val="24"/>
          <w:szCs w:val="24"/>
        </w:rPr>
        <w:t xml:space="preserve"> cost </w:t>
      </w:r>
      <w:r w:rsidR="00B03D7D">
        <w:rPr>
          <w:rFonts w:ascii="Times New Roman" w:hAnsi="Times New Roman" w:cs="Times New Roman"/>
          <w:sz w:val="24"/>
          <w:szCs w:val="24"/>
        </w:rPr>
        <w:t>of a mismatch between phenotype and environment, and</w:t>
      </w:r>
      <w:r w:rsidR="00B03D7D" w:rsidRPr="00A634FE">
        <w:rPr>
          <w:rFonts w:ascii="Times New Roman" w:hAnsi="Times New Roman" w:cs="Times New Roman"/>
          <w:sz w:val="24"/>
          <w:szCs w:val="24"/>
        </w:rPr>
        <w:t xml:space="preserve"> plastic responses to short-term variation</w:t>
      </w:r>
      <w:r w:rsidR="00B03D7D">
        <w:rPr>
          <w:rFonts w:ascii="Times New Roman" w:hAnsi="Times New Roman" w:cs="Times New Roman"/>
          <w:sz w:val="24"/>
          <w:szCs w:val="24"/>
        </w:rPr>
        <w:t xml:space="preserve"> (e.g., daily variation)</w:t>
      </w:r>
      <w:r w:rsidR="00B03D7D" w:rsidRPr="00A634FE">
        <w:rPr>
          <w:rFonts w:ascii="Times New Roman" w:hAnsi="Times New Roman" w:cs="Times New Roman"/>
          <w:sz w:val="24"/>
          <w:szCs w:val="24"/>
        </w:rPr>
        <w:t xml:space="preserve"> could exacerbate that cost</w:t>
      </w:r>
      <w:r w:rsidR="00B03D7D">
        <w:rPr>
          <w:rFonts w:ascii="Times New Roman" w:hAnsi="Times New Roman" w:cs="Times New Roman"/>
          <w:sz w:val="24"/>
          <w:szCs w:val="24"/>
        </w:rPr>
        <w:t xml:space="preserve"> especially if the environment changes rapidly </w:t>
      </w:r>
      <w:sdt>
        <w:sdtPr>
          <w:rPr>
            <w:rFonts w:ascii="Times New Roman" w:hAnsi="Times New Roman" w:cs="Times New Roman"/>
            <w:sz w:val="24"/>
            <w:szCs w:val="24"/>
          </w:rPr>
          <w:alias w:val="SmartCite Citation"/>
          <w:tag w:val="52b54cf9-ca83-4a3f-8679-59ce89896f7a:f3480fe3-18b3-41b3-80b5-4b3ede6656d0,52b54cf9-ca83-4a3f-8679-59ce89896f7a:0f2070e5-f8ed-47d5-9646-3db1722b0798+"/>
          <w:id w:val="-211193449"/>
          <w:placeholder>
            <w:docPart w:val="3E44EBCE9E85DA43BDA16FF0CECA3CC3"/>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 Gabriel 2006)</w:t>
          </w:r>
        </w:sdtContent>
      </w:sdt>
      <w:r w:rsidR="00B03D7D" w:rsidRPr="00A634FE">
        <w:rPr>
          <w:rFonts w:ascii="Times New Roman" w:hAnsi="Times New Roman" w:cs="Times New Roman"/>
          <w:sz w:val="24"/>
          <w:szCs w:val="24"/>
        </w:rPr>
        <w:t xml:space="preserve">. </w:t>
      </w:r>
      <w:r w:rsidR="00B03D7D">
        <w:rPr>
          <w:rFonts w:ascii="Times New Roman" w:hAnsi="Times New Roman" w:cs="Times New Roman"/>
          <w:sz w:val="24"/>
          <w:szCs w:val="24"/>
        </w:rPr>
        <w:t>F</w:t>
      </w:r>
      <w:r w:rsidR="00B03D7D" w:rsidRPr="00A634FE">
        <w:rPr>
          <w:rFonts w:ascii="Times New Roman" w:hAnsi="Times New Roman" w:cs="Times New Roman"/>
          <w:sz w:val="24"/>
          <w:szCs w:val="24"/>
        </w:rPr>
        <w:t xml:space="preserve">iltering out frequent short-term environmental signals may </w:t>
      </w:r>
      <w:r w:rsidR="00B03D7D" w:rsidRPr="00A634FE">
        <w:rPr>
          <w:rFonts w:ascii="Times New Roman" w:hAnsi="Times New Roman" w:cs="Times New Roman"/>
          <w:sz w:val="24"/>
          <w:szCs w:val="24"/>
        </w:rPr>
        <w:lastRenderedPageBreak/>
        <w:t xml:space="preserve">render plastic responses more efficient, and compensation for longer-term changes may be the principal benefit of plasticity </w:t>
      </w:r>
      <w:sdt>
        <w:sdtPr>
          <w:rPr>
            <w:rFonts w:ascii="Times New Roman" w:hAnsi="Times New Roman" w:cs="Times New Roman"/>
            <w:sz w:val="24"/>
            <w:szCs w:val="24"/>
          </w:rPr>
          <w:alias w:val="SmartCite Citation"/>
          <w:tag w:val="52b54cf9-ca83-4a3f-8679-59ce89896f7a:c9e25266-a3d2-4a76-81c6-474f946555ec+"/>
          <w:id w:val="160205367"/>
          <w:placeholder>
            <w:docPart w:val="3E44EBCE9E85DA43BDA16FF0CECA3CC3"/>
          </w:placeholder>
        </w:sdtPr>
        <w:sdtContent>
          <w:r w:rsidR="00CB75BF" w:rsidRPr="00CB75BF">
            <w:rPr>
              <w:rFonts w:ascii="Times New Roman" w:eastAsia="Times New Roman" w:hAnsi="Times New Roman" w:cs="Times New Roman"/>
              <w:sz w:val="24"/>
            </w:rPr>
            <w:t xml:space="preserve">(Leung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B03D7D" w:rsidRPr="00A634FE">
        <w:rPr>
          <w:rFonts w:ascii="Times New Roman" w:hAnsi="Times New Roman" w:cs="Times New Roman"/>
          <w:sz w:val="24"/>
          <w:szCs w:val="24"/>
        </w:rPr>
        <w:t>. At present, empirical evidence is equivocal, leaving the relationship between temperature fluctuations and phenotypic plasticity unresolved</w:t>
      </w:r>
      <w:r w:rsidR="006E0417">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80791b7-8798-4658-b326-822a10f8368d+"/>
          <w:id w:val="-640185868"/>
          <w:placeholder>
            <w:docPart w:val="DefaultPlaceholder_-1854013440"/>
          </w:placeholder>
        </w:sdtPr>
        <w:sdtContent>
          <w:r w:rsidR="00CB75BF" w:rsidRPr="00CB75BF">
            <w:rPr>
              <w:rFonts w:ascii="Times New Roman" w:eastAsia="Times New Roman" w:hAnsi="Times New Roman" w:cs="Times New Roman"/>
              <w:sz w:val="24"/>
            </w:rPr>
            <w:t xml:space="preserve">(Jacob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w:t>
          </w:r>
        </w:sdtContent>
      </w:sdt>
      <w:r w:rsidR="00B03D7D" w:rsidRPr="00A634FE">
        <w:rPr>
          <w:rFonts w:ascii="Times New Roman" w:hAnsi="Times New Roman" w:cs="Times New Roman"/>
          <w:sz w:val="24"/>
          <w:szCs w:val="24"/>
        </w:rPr>
        <w:t xml:space="preserve">. </w:t>
      </w:r>
      <w:r w:rsidR="007F71F1">
        <w:rPr>
          <w:rFonts w:ascii="Times New Roman" w:hAnsi="Times New Roman" w:cs="Times New Roman"/>
          <w:sz w:val="24"/>
          <w:szCs w:val="24"/>
        </w:rPr>
        <w:t>T</w:t>
      </w:r>
      <w:r w:rsidR="007F71F1" w:rsidRPr="00A634FE">
        <w:rPr>
          <w:rFonts w:ascii="Times New Roman" w:hAnsi="Times New Roman" w:cs="Times New Roman"/>
          <w:sz w:val="24"/>
          <w:szCs w:val="24"/>
        </w:rPr>
        <w:t>o predict the impacts of climate change</w:t>
      </w:r>
      <w:r w:rsidR="007F71F1">
        <w:rPr>
          <w:rFonts w:ascii="Times New Roman" w:hAnsi="Times New Roman" w:cs="Times New Roman"/>
          <w:sz w:val="24"/>
          <w:szCs w:val="24"/>
        </w:rPr>
        <w:t>, i</w:t>
      </w:r>
      <w:r w:rsidR="0042151F" w:rsidRPr="00A634FE">
        <w:rPr>
          <w:rFonts w:ascii="Times New Roman" w:hAnsi="Times New Roman" w:cs="Times New Roman"/>
          <w:sz w:val="24"/>
          <w:szCs w:val="24"/>
        </w:rPr>
        <w:t xml:space="preserve">t is </w:t>
      </w:r>
      <w:r w:rsidR="007F71F1">
        <w:rPr>
          <w:rFonts w:ascii="Times New Roman" w:hAnsi="Times New Roman" w:cs="Times New Roman"/>
          <w:sz w:val="24"/>
          <w:szCs w:val="24"/>
        </w:rPr>
        <w:t>important therefore</w:t>
      </w:r>
      <w:r w:rsidR="0042151F" w:rsidRPr="00A634FE">
        <w:rPr>
          <w:rFonts w:ascii="Times New Roman" w:hAnsi="Times New Roman" w:cs="Times New Roman"/>
          <w:sz w:val="24"/>
          <w:szCs w:val="24"/>
        </w:rPr>
        <w:t xml:space="preserve"> to understand whether short-term fluctuations around mean temperatures influence the capacity for phenotypic plasticity compared to constant mean temperatures</w:t>
      </w:r>
      <w:r w:rsidR="007F71F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7e7faf8-d249-4180-afa6-d955c2c1bb76+"/>
          <w:id w:val="-1445995238"/>
          <w:placeholder>
            <w:docPart w:val="DefaultPlaceholder_-1854013440"/>
          </w:placeholder>
        </w:sdtPr>
        <w:sdtContent>
          <w:r w:rsidR="00CB75BF" w:rsidRPr="00CB75BF">
            <w:rPr>
              <w:rFonts w:ascii="Times New Roman" w:eastAsia="Times New Roman" w:hAnsi="Times New Roman" w:cs="Times New Roman"/>
              <w:sz w:val="24"/>
            </w:rPr>
            <w:t xml:space="preserve">(Dowd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xml:space="preserve">. </w:t>
      </w:r>
    </w:p>
    <w:p w14:paraId="30DF914E" w14:textId="296B4FF7" w:rsidR="0042151F" w:rsidRDefault="004A385E" w:rsidP="004435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7141A8">
        <w:rPr>
          <w:rFonts w:ascii="Times New Roman" w:hAnsi="Times New Roman" w:cs="Times New Roman"/>
          <w:sz w:val="24"/>
          <w:szCs w:val="24"/>
        </w:rPr>
        <w:t xml:space="preserve">our aim was to </w:t>
      </w:r>
      <w:r>
        <w:rPr>
          <w:rFonts w:ascii="Times New Roman" w:hAnsi="Times New Roman" w:cs="Times New Roman"/>
          <w:sz w:val="24"/>
          <w:szCs w:val="24"/>
        </w:rPr>
        <w:t>conduct</w:t>
      </w:r>
      <w:r w:rsidR="00B03D7D" w:rsidRPr="00A634FE">
        <w:rPr>
          <w:rFonts w:ascii="Times New Roman" w:hAnsi="Times New Roman" w:cs="Times New Roman"/>
          <w:sz w:val="24"/>
          <w:szCs w:val="24"/>
        </w:rPr>
        <w:t xml:space="preserve"> a quantitative synthesis that establishes the current state-of-knowledge regarding the influence of thermal variability on </w:t>
      </w:r>
      <w:r>
        <w:rPr>
          <w:rFonts w:ascii="Times New Roman" w:hAnsi="Times New Roman" w:cs="Times New Roman"/>
          <w:sz w:val="24"/>
          <w:szCs w:val="24"/>
        </w:rPr>
        <w:t xml:space="preserve">the capacity for </w:t>
      </w:r>
      <w:r w:rsidR="00B03D7D" w:rsidRPr="00A634FE">
        <w:rPr>
          <w:rFonts w:ascii="Times New Roman" w:hAnsi="Times New Roman" w:cs="Times New Roman"/>
          <w:sz w:val="24"/>
          <w:szCs w:val="24"/>
        </w:rPr>
        <w:t>phenotypic plasticity in ectotherms.</w:t>
      </w:r>
      <w:r w:rsidR="006E0417">
        <w:rPr>
          <w:rFonts w:ascii="Times New Roman" w:hAnsi="Times New Roman" w:cs="Times New Roman"/>
          <w:sz w:val="24"/>
          <w:szCs w:val="24"/>
        </w:rPr>
        <w:t xml:space="preserve"> </w:t>
      </w:r>
      <w:r w:rsidR="0042151F" w:rsidRPr="00A634FE">
        <w:rPr>
          <w:rFonts w:ascii="Times New Roman" w:hAnsi="Times New Roman" w:cs="Times New Roman"/>
          <w:sz w:val="24"/>
          <w:szCs w:val="24"/>
        </w:rPr>
        <w:t>Specifically, we conducted a meta-analysis that tested whether the capacity for phenotypic plasticity differed in constant and fluctuating thermal environments with the same mean temperature. The potential impacts of constant and fluctuating thermal environments were also investigated in subset analyses of (</w:t>
      </w:r>
      <w:proofErr w:type="spellStart"/>
      <w:r w:rsidR="0042151F" w:rsidRPr="00A634FE">
        <w:rPr>
          <w:rFonts w:ascii="Times New Roman" w:hAnsi="Times New Roman" w:cs="Times New Roman"/>
          <w:sz w:val="24"/>
          <w:szCs w:val="24"/>
        </w:rPr>
        <w:t>i</w:t>
      </w:r>
      <w:proofErr w:type="spellEnd"/>
      <w:r w:rsidR="0042151F" w:rsidRPr="00A634FE">
        <w:rPr>
          <w:rFonts w:ascii="Times New Roman" w:hAnsi="Times New Roman" w:cs="Times New Roman"/>
          <w:sz w:val="24"/>
          <w:szCs w:val="24"/>
        </w:rPr>
        <w:t xml:space="preserve">) ecological levels (individual and population), (ii) ecosystems (aquatic and terrestrial organisms), and (iii) </w:t>
      </w:r>
      <w:r w:rsidR="00C90AE9">
        <w:rPr>
          <w:rFonts w:ascii="Times New Roman" w:hAnsi="Times New Roman" w:cs="Times New Roman"/>
          <w:sz w:val="24"/>
          <w:szCs w:val="24"/>
        </w:rPr>
        <w:t>the form</w:t>
      </w:r>
      <w:r w:rsidR="0042151F" w:rsidRPr="00A634FE">
        <w:rPr>
          <w:rFonts w:ascii="Times New Roman" w:hAnsi="Times New Roman" w:cs="Times New Roman"/>
          <w:sz w:val="24"/>
          <w:szCs w:val="24"/>
        </w:rPr>
        <w:t xml:space="preserve"> of phenotypic plasticity (acclimation or developmental plasticity).</w:t>
      </w:r>
    </w:p>
    <w:p w14:paraId="5C71436D" w14:textId="77777777" w:rsidR="002A7303" w:rsidRDefault="002A7303" w:rsidP="00443538">
      <w:pPr>
        <w:spacing w:after="0" w:line="240" w:lineRule="auto"/>
        <w:rPr>
          <w:rFonts w:ascii="Times New Roman" w:hAnsi="Times New Roman" w:cs="Times New Roman"/>
          <w:b/>
          <w:bCs/>
          <w:sz w:val="24"/>
          <w:szCs w:val="24"/>
        </w:rPr>
      </w:pPr>
    </w:p>
    <w:p w14:paraId="0BD61922" w14:textId="36F7D348" w:rsidR="0042151F" w:rsidRPr="002A7303" w:rsidRDefault="0042151F" w:rsidP="00443538">
      <w:pPr>
        <w:spacing w:after="0" w:line="240" w:lineRule="auto"/>
        <w:rPr>
          <w:rFonts w:ascii="Times New Roman" w:hAnsi="Times New Roman" w:cs="Times New Roman"/>
          <w:b/>
          <w:bCs/>
          <w:sz w:val="24"/>
          <w:szCs w:val="24"/>
        </w:rPr>
      </w:pPr>
      <w:r w:rsidRPr="002A7303">
        <w:rPr>
          <w:rFonts w:ascii="Times New Roman" w:hAnsi="Times New Roman" w:cs="Times New Roman"/>
          <w:b/>
          <w:bCs/>
          <w:sz w:val="24"/>
          <w:szCs w:val="24"/>
        </w:rPr>
        <w:t>Materials and Methods</w:t>
      </w:r>
    </w:p>
    <w:p w14:paraId="2F8EDEE1" w14:textId="35A62E54" w:rsidR="0042151F" w:rsidRPr="00A634FE" w:rsidRDefault="0042151F" w:rsidP="00443538">
      <w:pPr>
        <w:spacing w:after="0" w:line="24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We </w:t>
      </w:r>
      <w:r w:rsidR="000F344C" w:rsidRPr="00A634FE">
        <w:rPr>
          <w:rFonts w:ascii="Times New Roman" w:hAnsi="Times New Roman" w:cs="Times New Roman"/>
          <w:sz w:val="24"/>
          <w:szCs w:val="24"/>
        </w:rPr>
        <w:t>followed</w:t>
      </w:r>
      <w:r w:rsidR="000F344C">
        <w:rPr>
          <w:rFonts w:ascii="Times New Roman" w:hAnsi="Times New Roman" w:cs="Times New Roman"/>
          <w:sz w:val="24"/>
          <w:szCs w:val="24"/>
        </w:rPr>
        <w:t>,</w:t>
      </w:r>
      <w:r w:rsidR="000F344C" w:rsidRPr="00A634FE">
        <w:rPr>
          <w:rFonts w:ascii="Times New Roman" w:hAnsi="Times New Roman" w:cs="Times New Roman"/>
          <w:sz w:val="24"/>
          <w:szCs w:val="24"/>
        </w:rPr>
        <w:t xml:space="preserve"> </w:t>
      </w:r>
      <w:r w:rsidR="000F344C">
        <w:rPr>
          <w:rFonts w:ascii="Times New Roman" w:hAnsi="Times New Roman" w:cs="Times New Roman"/>
          <w:sz w:val="24"/>
          <w:szCs w:val="24"/>
        </w:rPr>
        <w:t xml:space="preserve">as closely as possible, </w:t>
      </w:r>
      <w:r w:rsidRPr="00A634FE">
        <w:rPr>
          <w:rFonts w:ascii="Times New Roman" w:hAnsi="Times New Roman" w:cs="Times New Roman"/>
          <w:sz w:val="24"/>
          <w:szCs w:val="24"/>
        </w:rPr>
        <w:t>the Preferred Reporting Items for Systematic Reviews and Meta-Analyses (PRISMA</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31b19dd-04b2-44f9-8df1-dff1e4f2d828+"/>
          <w:id w:val="-525637130"/>
          <w:placeholder>
            <w:docPart w:val="DefaultPlaceholder_-1854013440"/>
          </w:placeholder>
        </w:sdtPr>
        <w:sdtContent>
          <w:r w:rsidR="00CB75BF" w:rsidRPr="00CB75BF">
            <w:rPr>
              <w:rFonts w:ascii="Times New Roman" w:eastAsia="Times New Roman" w:hAnsi="Times New Roman" w:cs="Times New Roman"/>
              <w:sz w:val="24"/>
            </w:rPr>
            <w:t xml:space="preserve">(Moher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074EA1">
        <w:rPr>
          <w:rFonts w:ascii="Times New Roman" w:hAnsi="Times New Roman" w:cs="Times New Roman"/>
          <w:sz w:val="24"/>
          <w:szCs w:val="24"/>
        </w:rPr>
        <w:t xml:space="preserve"> </w:t>
      </w:r>
      <w:r w:rsidRPr="00A634FE">
        <w:rPr>
          <w:rFonts w:ascii="Times New Roman" w:hAnsi="Times New Roman" w:cs="Times New Roman"/>
          <w:sz w:val="24"/>
          <w:szCs w:val="24"/>
        </w:rPr>
        <w:t>guidelines, modified for Ecology and Evolution (PRISMA-Eco Evo</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8417c17-7cb6-470b-89e6-d048bc75a834+"/>
          <w:id w:val="1866866953"/>
          <w:placeholder>
            <w:docPart w:val="DefaultPlaceholder_-1854013440"/>
          </w:placeholder>
        </w:sdtPr>
        <w:sdtContent>
          <w:r w:rsidR="00CB75BF" w:rsidRPr="00CB75BF">
            <w:rPr>
              <w:rFonts w:ascii="Times New Roman" w:eastAsia="Times New Roman" w:hAnsi="Times New Roman" w:cs="Times New Roman"/>
              <w:sz w:val="24"/>
            </w:rPr>
            <w:t xml:space="preserve">(O’Dea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074EA1">
        <w:rPr>
          <w:rFonts w:ascii="Times New Roman" w:hAnsi="Times New Roman" w:cs="Times New Roman"/>
          <w:sz w:val="24"/>
          <w:szCs w:val="24"/>
        </w:rPr>
        <w:t xml:space="preserve"> (</w:t>
      </w:r>
      <w:r w:rsidRPr="00A634FE">
        <w:rPr>
          <w:rFonts w:ascii="Times New Roman" w:hAnsi="Times New Roman" w:cs="Times New Roman"/>
          <w:sz w:val="24"/>
          <w:szCs w:val="24"/>
        </w:rPr>
        <w:t xml:space="preserve">Supplementary Materials </w:t>
      </w:r>
      <w:r w:rsidR="00C347C8">
        <w:rPr>
          <w:rFonts w:ascii="Times New Roman" w:hAnsi="Times New Roman" w:cs="Times New Roman"/>
          <w:sz w:val="24"/>
          <w:szCs w:val="24"/>
        </w:rPr>
        <w:t>Fig. S1</w:t>
      </w:r>
      <w:r w:rsidRPr="00A634FE">
        <w:rPr>
          <w:rFonts w:ascii="Times New Roman" w:hAnsi="Times New Roman" w:cs="Times New Roman"/>
          <w:sz w:val="24"/>
          <w:szCs w:val="24"/>
        </w:rPr>
        <w:t>). Question formulation, literature searching and screening were performed according to</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2ea0c2d-0a8d-48d0-ac8b-873eb6289a79+"/>
          <w:id w:val="974175864"/>
          <w:placeholder>
            <w:docPart w:val="DefaultPlaceholder_-1854013440"/>
          </w:placeholder>
        </w:sdtPr>
        <w:sdtContent>
          <w:r w:rsidR="00CB75BF" w:rsidRPr="00CB75BF">
            <w:rPr>
              <w:rFonts w:ascii="Times New Roman" w:eastAsia="Times New Roman" w:hAnsi="Times New Roman" w:cs="Times New Roman"/>
              <w:sz w:val="24"/>
            </w:rPr>
            <w:t xml:space="preserve">(Foo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w:t>
      </w:r>
    </w:p>
    <w:p w14:paraId="4D446F69" w14:textId="77777777" w:rsidR="00074EA1" w:rsidRDefault="00074EA1" w:rsidP="00443538">
      <w:pPr>
        <w:spacing w:after="0" w:line="240" w:lineRule="auto"/>
        <w:rPr>
          <w:rFonts w:ascii="Times New Roman" w:hAnsi="Times New Roman" w:cs="Times New Roman"/>
          <w:b/>
          <w:bCs/>
          <w:sz w:val="24"/>
          <w:szCs w:val="24"/>
        </w:rPr>
      </w:pPr>
    </w:p>
    <w:p w14:paraId="17093A0E" w14:textId="331BD197" w:rsidR="0042151F" w:rsidRPr="00B96E9B" w:rsidRDefault="0042151F" w:rsidP="00443538">
      <w:pPr>
        <w:spacing w:after="0" w:line="240" w:lineRule="auto"/>
        <w:rPr>
          <w:rFonts w:ascii="Times New Roman" w:hAnsi="Times New Roman" w:cs="Times New Roman"/>
          <w:i/>
          <w:iCs/>
          <w:sz w:val="24"/>
          <w:szCs w:val="24"/>
        </w:rPr>
      </w:pPr>
      <w:r w:rsidRPr="00B96E9B">
        <w:rPr>
          <w:rFonts w:ascii="Times New Roman" w:hAnsi="Times New Roman" w:cs="Times New Roman"/>
          <w:i/>
          <w:iCs/>
          <w:sz w:val="24"/>
          <w:szCs w:val="24"/>
        </w:rPr>
        <w:t>Systematic Literature Search and Screening</w:t>
      </w:r>
    </w:p>
    <w:p w14:paraId="4C991A78" w14:textId="5A37C055" w:rsidR="0042151F" w:rsidRPr="00A634FE" w:rsidRDefault="008702C5" w:rsidP="004435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adhered to the </w:t>
      </w:r>
      <w:r w:rsidR="0042151F" w:rsidRPr="00A634FE">
        <w:rPr>
          <w:rFonts w:ascii="Times New Roman" w:hAnsi="Times New Roman" w:cs="Times New Roman"/>
          <w:sz w:val="24"/>
          <w:szCs w:val="24"/>
        </w:rPr>
        <w:t xml:space="preserve">PECO (Population, Exposure, Comparator, Outcome) framework </w:t>
      </w:r>
      <w:sdt>
        <w:sdtPr>
          <w:rPr>
            <w:rFonts w:ascii="Times New Roman" w:hAnsi="Times New Roman" w:cs="Times New Roman"/>
            <w:sz w:val="24"/>
            <w:szCs w:val="24"/>
          </w:rPr>
          <w:alias w:val="SmartCite Citation"/>
          <w:tag w:val="52b54cf9-ca83-4a3f-8679-59ce89896f7a:9ab0387e-cd77-48fd-ad37-0543280f4653+"/>
          <w:id w:val="1231820849"/>
          <w:placeholder>
            <w:docPart w:val="DefaultPlaceholder_-1854013440"/>
          </w:placeholder>
        </w:sdtPr>
        <w:sdtContent>
          <w:r w:rsidR="00CB75BF" w:rsidRPr="00CB75BF">
            <w:rPr>
              <w:rFonts w:ascii="Times New Roman" w:eastAsia="Times New Roman" w:hAnsi="Times New Roman" w:cs="Times New Roman"/>
              <w:sz w:val="24"/>
            </w:rPr>
            <w:t xml:space="preserve">(Morgan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42151F" w:rsidRPr="00A634FE">
        <w:rPr>
          <w:rFonts w:ascii="Times New Roman" w:hAnsi="Times New Roman" w:cs="Times New Roman"/>
          <w:sz w:val="24"/>
          <w:szCs w:val="24"/>
        </w:rPr>
        <w:t xml:space="preserve"> in the development of focus questions and the literature search and screening processes (Supplementary Materials </w:t>
      </w:r>
      <w:r w:rsidR="00C347C8">
        <w:rPr>
          <w:rFonts w:ascii="Times New Roman" w:hAnsi="Times New Roman" w:cs="Times New Roman"/>
          <w:sz w:val="24"/>
          <w:szCs w:val="24"/>
        </w:rPr>
        <w:t>Table S1</w:t>
      </w:r>
      <w:r w:rsidR="0042151F" w:rsidRPr="00A634FE">
        <w:rPr>
          <w:rFonts w:ascii="Times New Roman" w:hAnsi="Times New Roman" w:cs="Times New Roman"/>
          <w:sz w:val="24"/>
          <w:szCs w:val="24"/>
        </w:rPr>
        <w:t xml:space="preserve">). </w:t>
      </w:r>
      <w:r>
        <w:rPr>
          <w:rFonts w:ascii="Times New Roman" w:hAnsi="Times New Roman" w:cs="Times New Roman"/>
          <w:sz w:val="24"/>
          <w:szCs w:val="24"/>
        </w:rPr>
        <w:t>The</w:t>
      </w:r>
      <w:r w:rsidR="0042151F" w:rsidRPr="00A634FE">
        <w:rPr>
          <w:rFonts w:ascii="Times New Roman" w:hAnsi="Times New Roman" w:cs="Times New Roman"/>
          <w:sz w:val="24"/>
          <w:szCs w:val="24"/>
        </w:rPr>
        <w:t xml:space="preserve"> systematic literature search was conducted on the 5</w:t>
      </w:r>
      <w:r w:rsidR="0042151F" w:rsidRPr="00A634FE">
        <w:rPr>
          <w:rFonts w:ascii="Times New Roman" w:hAnsi="Times New Roman" w:cs="Times New Roman"/>
          <w:sz w:val="24"/>
          <w:szCs w:val="24"/>
          <w:vertAlign w:val="superscript"/>
        </w:rPr>
        <w:t>th</w:t>
      </w:r>
      <w:r w:rsidR="0042151F" w:rsidRPr="00A634FE">
        <w:rPr>
          <w:rFonts w:ascii="Times New Roman" w:hAnsi="Times New Roman" w:cs="Times New Roman"/>
          <w:sz w:val="24"/>
          <w:szCs w:val="24"/>
        </w:rPr>
        <w:t xml:space="preserve"> of April 2022 </w:t>
      </w:r>
      <w:r>
        <w:rPr>
          <w:rFonts w:ascii="Times New Roman" w:hAnsi="Times New Roman" w:cs="Times New Roman"/>
          <w:sz w:val="24"/>
          <w:szCs w:val="24"/>
        </w:rPr>
        <w:t>in</w:t>
      </w:r>
      <w:r w:rsidR="0042151F" w:rsidRPr="00A634FE">
        <w:rPr>
          <w:rFonts w:ascii="Times New Roman" w:hAnsi="Times New Roman" w:cs="Times New Roman"/>
          <w:sz w:val="24"/>
          <w:szCs w:val="24"/>
        </w:rPr>
        <w:t xml:space="preserve"> Scopus, Web of Science and ScienceDirect databases. Search terms included synonyms for ‘plasticity’, ‘acclimation’ and ‘developmental effects’ to identify studies that </w:t>
      </w:r>
      <w:r>
        <w:rPr>
          <w:rFonts w:ascii="Times New Roman" w:hAnsi="Times New Roman" w:cs="Times New Roman"/>
          <w:sz w:val="24"/>
          <w:szCs w:val="24"/>
        </w:rPr>
        <w:t>conducted</w:t>
      </w:r>
      <w:r w:rsidR="0042151F" w:rsidRPr="00A634FE">
        <w:rPr>
          <w:rFonts w:ascii="Times New Roman" w:hAnsi="Times New Roman" w:cs="Times New Roman"/>
          <w:sz w:val="24"/>
          <w:szCs w:val="24"/>
        </w:rPr>
        <w:t xml:space="preserve"> treatments during the lifespan of an individual </w:t>
      </w:r>
      <w:sdt>
        <w:sdtPr>
          <w:rPr>
            <w:rFonts w:ascii="Times New Roman" w:hAnsi="Times New Roman" w:cs="Times New Roman"/>
            <w:sz w:val="24"/>
            <w:szCs w:val="24"/>
          </w:rPr>
          <w:alias w:val="SmartCite Citation"/>
          <w:tag w:val="52b54cf9-ca83-4a3f-8679-59ce89896f7a:cd775b90-7c68-4635-9e92-41289107669f+"/>
          <w:id w:val="1129208059"/>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42151F" w:rsidRPr="00A634FE">
        <w:rPr>
          <w:rFonts w:ascii="Times New Roman" w:hAnsi="Times New Roman" w:cs="Times New Roman"/>
          <w:sz w:val="24"/>
          <w:szCs w:val="24"/>
        </w:rPr>
        <w:t xml:space="preserve">. To limit the search string to temperature treatments ‘thermal’ and ‘temperature’ were added as search terms </w:t>
      </w:r>
      <w:sdt>
        <w:sdtPr>
          <w:rPr>
            <w:rFonts w:ascii="Times New Roman" w:hAnsi="Times New Roman" w:cs="Times New Roman"/>
            <w:sz w:val="24"/>
            <w:szCs w:val="24"/>
          </w:rPr>
          <w:alias w:val="SmartCite Citation"/>
          <w:tag w:val="52b54cf9-ca83-4a3f-8679-59ce89896f7a:cd775b90-7c68-4635-9e92-41289107669f+"/>
          <w:id w:val="-2115038475"/>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681579">
        <w:rPr>
          <w:rFonts w:ascii="Times New Roman" w:hAnsi="Times New Roman" w:cs="Times New Roman"/>
          <w:sz w:val="24"/>
          <w:szCs w:val="24"/>
        </w:rPr>
        <w:t> </w:t>
      </w:r>
      <w:r w:rsidR="0042151F" w:rsidRPr="00A634FE">
        <w:rPr>
          <w:rFonts w:ascii="Times New Roman" w:hAnsi="Times New Roman" w:cs="Times New Roman"/>
          <w:sz w:val="24"/>
          <w:szCs w:val="24"/>
        </w:rPr>
        <w:t xml:space="preserve">. Synonyms for ‘fluctuating’ or ‘varying’ were added to explicitly look for studies with a fluctuating temperature treatment. The exact search strings used in each database </w:t>
      </w:r>
      <w:r w:rsidR="00681579">
        <w:rPr>
          <w:rFonts w:ascii="Times New Roman" w:hAnsi="Times New Roman" w:cs="Times New Roman"/>
          <w:sz w:val="24"/>
          <w:szCs w:val="24"/>
        </w:rPr>
        <w:t>are given</w:t>
      </w:r>
      <w:r w:rsidR="0042151F" w:rsidRPr="00A634FE">
        <w:rPr>
          <w:rFonts w:ascii="Times New Roman" w:hAnsi="Times New Roman" w:cs="Times New Roman"/>
          <w:sz w:val="24"/>
          <w:szCs w:val="24"/>
        </w:rPr>
        <w:t xml:space="preserve"> in Supplementary Materials </w:t>
      </w:r>
      <w:r w:rsidR="00907D19">
        <w:rPr>
          <w:rFonts w:ascii="Times New Roman" w:hAnsi="Times New Roman" w:cs="Times New Roman"/>
          <w:sz w:val="24"/>
          <w:szCs w:val="24"/>
        </w:rPr>
        <w:t>Search Strings</w:t>
      </w:r>
      <w:r w:rsidR="0042151F" w:rsidRPr="00A634FE">
        <w:rPr>
          <w:rFonts w:ascii="Times New Roman" w:hAnsi="Times New Roman" w:cs="Times New Roman"/>
          <w:sz w:val="24"/>
          <w:szCs w:val="24"/>
        </w:rPr>
        <w:t xml:space="preserve">. </w:t>
      </w:r>
    </w:p>
    <w:p w14:paraId="1B72FDB5" w14:textId="0E243A47" w:rsidR="0042151F" w:rsidRPr="00A634FE" w:rsidRDefault="0042151F" w:rsidP="00443538">
      <w:pPr>
        <w:spacing w:after="0" w:line="24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These searches returned a total of 13,549 unique studies (Supplementary Materials </w:t>
      </w:r>
      <w:r w:rsidR="00842DDD">
        <w:rPr>
          <w:rFonts w:ascii="Times New Roman" w:hAnsi="Times New Roman" w:cs="Times New Roman"/>
          <w:sz w:val="24"/>
          <w:szCs w:val="24"/>
        </w:rPr>
        <w:t>Fig. S1</w:t>
      </w:r>
      <w:r w:rsidRPr="00A634FE">
        <w:rPr>
          <w:rFonts w:ascii="Times New Roman" w:hAnsi="Times New Roman" w:cs="Times New Roman"/>
          <w:sz w:val="24"/>
          <w:szCs w:val="24"/>
        </w:rPr>
        <w:t xml:space="preserve">). </w:t>
      </w:r>
      <w:r w:rsidR="00842DDD">
        <w:rPr>
          <w:rFonts w:ascii="Times New Roman" w:hAnsi="Times New Roman" w:cs="Times New Roman"/>
          <w:sz w:val="24"/>
          <w:szCs w:val="24"/>
        </w:rPr>
        <w:t>Of these, we identified a</w:t>
      </w:r>
      <w:r w:rsidRPr="00A634FE">
        <w:rPr>
          <w:rFonts w:ascii="Times New Roman" w:hAnsi="Times New Roman" w:cs="Times New Roman"/>
          <w:sz w:val="24"/>
          <w:szCs w:val="24"/>
        </w:rPr>
        <w:t xml:space="preserve"> total of 57 studies that were</w:t>
      </w:r>
      <w:r w:rsidR="00842DDD">
        <w:rPr>
          <w:rFonts w:ascii="Times New Roman" w:hAnsi="Times New Roman" w:cs="Times New Roman"/>
          <w:sz w:val="24"/>
          <w:szCs w:val="24"/>
        </w:rPr>
        <w:t xml:space="preserve"> written</w:t>
      </w:r>
      <w:r w:rsidRPr="00A634FE">
        <w:rPr>
          <w:rFonts w:ascii="Times New Roman" w:hAnsi="Times New Roman" w:cs="Times New Roman"/>
          <w:sz w:val="24"/>
          <w:szCs w:val="24"/>
        </w:rPr>
        <w:t xml:space="preserve"> in English and experimentally compared </w:t>
      </w:r>
      <w:r w:rsidR="0090482A">
        <w:rPr>
          <w:rFonts w:ascii="Times New Roman" w:hAnsi="Times New Roman" w:cs="Times New Roman"/>
          <w:sz w:val="24"/>
          <w:szCs w:val="24"/>
        </w:rPr>
        <w:t>plastic responses in both</w:t>
      </w:r>
      <w:r w:rsidRPr="00A634FE">
        <w:rPr>
          <w:rFonts w:ascii="Times New Roman" w:hAnsi="Times New Roman" w:cs="Times New Roman"/>
          <w:sz w:val="24"/>
          <w:szCs w:val="24"/>
        </w:rPr>
        <w:t xml:space="preserve"> constant and fluctuating temperature treatments</w:t>
      </w:r>
      <w:r w:rsidR="00200F41">
        <w:rPr>
          <w:rFonts w:ascii="Times New Roman" w:hAnsi="Times New Roman" w:cs="Times New Roman"/>
          <w:sz w:val="24"/>
          <w:szCs w:val="24"/>
        </w:rPr>
        <w:t xml:space="preserve"> </w:t>
      </w:r>
      <w:r w:rsidR="00842DDD">
        <w:rPr>
          <w:rFonts w:ascii="Times New Roman" w:hAnsi="Times New Roman" w:cs="Times New Roman"/>
          <w:sz w:val="24"/>
          <w:szCs w:val="24"/>
        </w:rPr>
        <w:t xml:space="preserve">in </w:t>
      </w:r>
      <w:r w:rsidRPr="00A634FE">
        <w:rPr>
          <w:rFonts w:ascii="Times New Roman" w:hAnsi="Times New Roman" w:cs="Times New Roman"/>
          <w:sz w:val="24"/>
          <w:szCs w:val="24"/>
        </w:rPr>
        <w:t xml:space="preserve">ectothermic organisms </w:t>
      </w:r>
      <w:r w:rsidR="00200F41">
        <w:rPr>
          <w:rFonts w:ascii="Times New Roman" w:hAnsi="Times New Roman" w:cs="Times New Roman"/>
          <w:sz w:val="24"/>
          <w:szCs w:val="24"/>
        </w:rPr>
        <w:t>under</w:t>
      </w:r>
      <w:r w:rsidRPr="00A634FE">
        <w:rPr>
          <w:rFonts w:ascii="Times New Roman" w:hAnsi="Times New Roman" w:cs="Times New Roman"/>
          <w:sz w:val="24"/>
          <w:szCs w:val="24"/>
        </w:rPr>
        <w:t xml:space="preserve"> controlled</w:t>
      </w:r>
      <w:r w:rsidR="00200F41">
        <w:rPr>
          <w:rFonts w:ascii="Times New Roman" w:hAnsi="Times New Roman" w:cs="Times New Roman"/>
          <w:sz w:val="24"/>
          <w:szCs w:val="24"/>
        </w:rPr>
        <w:t xml:space="preserve"> </w:t>
      </w:r>
      <w:r w:rsidRPr="00A634FE">
        <w:rPr>
          <w:rFonts w:ascii="Times New Roman" w:hAnsi="Times New Roman" w:cs="Times New Roman"/>
          <w:sz w:val="24"/>
          <w:szCs w:val="24"/>
        </w:rPr>
        <w:t xml:space="preserve">laboratory conditions. </w:t>
      </w:r>
      <w:r w:rsidR="00200F41">
        <w:rPr>
          <w:rFonts w:ascii="Times New Roman" w:hAnsi="Times New Roman" w:cs="Times New Roman"/>
          <w:sz w:val="24"/>
          <w:szCs w:val="24"/>
        </w:rPr>
        <w:t xml:space="preserve">In addition, we used </w:t>
      </w:r>
      <w:r w:rsidRPr="00A634FE">
        <w:rPr>
          <w:rFonts w:ascii="Times New Roman" w:hAnsi="Times New Roman" w:cs="Times New Roman"/>
          <w:sz w:val="24"/>
          <w:szCs w:val="24"/>
        </w:rPr>
        <w:t>Scopus, Web of Science, ScienceDirect and Google Scholar to conduct a forward (papers citing the original study) and backward (papers that were cited in the original study) search on the 19</w:t>
      </w:r>
      <w:r w:rsidRPr="00A634FE">
        <w:rPr>
          <w:rFonts w:ascii="Times New Roman" w:hAnsi="Times New Roman" w:cs="Times New Roman"/>
          <w:sz w:val="24"/>
          <w:szCs w:val="24"/>
          <w:vertAlign w:val="superscript"/>
        </w:rPr>
        <w:t>th</w:t>
      </w:r>
      <w:r w:rsidRPr="00A634FE">
        <w:rPr>
          <w:rFonts w:ascii="Times New Roman" w:hAnsi="Times New Roman" w:cs="Times New Roman"/>
          <w:sz w:val="24"/>
          <w:szCs w:val="24"/>
        </w:rPr>
        <w:t xml:space="preserve"> of October 2022</w:t>
      </w:r>
      <w:r w:rsidR="00200F41">
        <w:rPr>
          <w:rFonts w:ascii="Times New Roman" w:hAnsi="Times New Roman" w:cs="Times New Roman"/>
          <w:sz w:val="24"/>
          <w:szCs w:val="24"/>
        </w:rPr>
        <w:t>, and identified</w:t>
      </w:r>
      <w:r w:rsidRPr="00A634FE">
        <w:rPr>
          <w:rFonts w:ascii="Times New Roman" w:hAnsi="Times New Roman" w:cs="Times New Roman"/>
          <w:sz w:val="24"/>
          <w:szCs w:val="24"/>
        </w:rPr>
        <w:t xml:space="preserve"> </w:t>
      </w:r>
      <w:r w:rsidR="00200F41">
        <w:rPr>
          <w:rFonts w:ascii="Times New Roman" w:hAnsi="Times New Roman" w:cs="Times New Roman"/>
          <w:sz w:val="24"/>
          <w:szCs w:val="24"/>
        </w:rPr>
        <w:t>a</w:t>
      </w:r>
      <w:r w:rsidRPr="00A634FE">
        <w:rPr>
          <w:rFonts w:ascii="Times New Roman" w:hAnsi="Times New Roman" w:cs="Times New Roman"/>
          <w:sz w:val="24"/>
          <w:szCs w:val="24"/>
        </w:rPr>
        <w:t xml:space="preserve">n additional 87 studies. </w:t>
      </w:r>
      <w:r w:rsidR="00842DDD">
        <w:rPr>
          <w:rFonts w:ascii="Times New Roman" w:hAnsi="Times New Roman" w:cs="Times New Roman"/>
          <w:sz w:val="24"/>
          <w:szCs w:val="24"/>
        </w:rPr>
        <w:t>O</w:t>
      </w:r>
      <w:r w:rsidRPr="00A634FE">
        <w:rPr>
          <w:rFonts w:ascii="Times New Roman" w:hAnsi="Times New Roman" w:cs="Times New Roman"/>
          <w:sz w:val="24"/>
          <w:szCs w:val="24"/>
        </w:rPr>
        <w:t>ne species was removed from the compiled data set due to an unresolved phylogeny in the Open Tree of Life database</w:t>
      </w:r>
      <w:r w:rsidR="00200F4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68b27f8-e2fc-46ef-83fc-b96f7d1b0971+"/>
          <w:id w:val="-1873527599"/>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Michonneau</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A634FE">
        <w:rPr>
          <w:rFonts w:ascii="Times New Roman" w:hAnsi="Times New Roman" w:cs="Times New Roman"/>
          <w:sz w:val="24"/>
          <w:szCs w:val="24"/>
        </w:rPr>
        <w:t xml:space="preserve">. </w:t>
      </w:r>
      <w:r w:rsidR="00200F41">
        <w:rPr>
          <w:rFonts w:ascii="Times New Roman" w:hAnsi="Times New Roman" w:cs="Times New Roman"/>
          <w:sz w:val="24"/>
          <w:szCs w:val="24"/>
        </w:rPr>
        <w:t>W</w:t>
      </w:r>
      <w:r w:rsidRPr="00A634FE">
        <w:rPr>
          <w:rFonts w:ascii="Times New Roman" w:hAnsi="Times New Roman" w:cs="Times New Roman"/>
          <w:sz w:val="24"/>
          <w:szCs w:val="24"/>
        </w:rPr>
        <w:t xml:space="preserve">e conducted an abstract and full-text screening </w:t>
      </w:r>
      <w:r w:rsidR="00200F41">
        <w:rPr>
          <w:rFonts w:ascii="Times New Roman" w:hAnsi="Times New Roman" w:cs="Times New Roman"/>
          <w:sz w:val="24"/>
          <w:szCs w:val="24"/>
        </w:rPr>
        <w:t>(</w:t>
      </w:r>
      <w:r w:rsidRPr="00A634FE">
        <w:rPr>
          <w:rFonts w:ascii="Times New Roman" w:hAnsi="Times New Roman" w:cs="Times New Roman"/>
          <w:sz w:val="24"/>
          <w:szCs w:val="24"/>
        </w:rPr>
        <w:t>in Rayyan Software</w:t>
      </w:r>
      <w:r w:rsidR="00200F41">
        <w:rPr>
          <w:rFonts w:ascii="Times New Roman" w:hAnsi="Times New Roman" w:cs="Times New Roman"/>
          <w:sz w:val="24"/>
          <w:szCs w:val="24"/>
        </w:rPr>
        <w:t>)</w:t>
      </w:r>
      <w:r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0a70cd8-810b-4819-8e43-a91c14019b20+"/>
          <w:id w:val="529691053"/>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Ouzzani</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200F41">
        <w:rPr>
          <w:rFonts w:ascii="Times New Roman" w:hAnsi="Times New Roman" w:cs="Times New Roman"/>
          <w:sz w:val="24"/>
          <w:szCs w:val="24"/>
        </w:rPr>
        <w:t> of all identified papers</w:t>
      </w:r>
      <w:r w:rsidRPr="00A634FE">
        <w:rPr>
          <w:rFonts w:ascii="Times New Roman" w:hAnsi="Times New Roman" w:cs="Times New Roman"/>
          <w:sz w:val="24"/>
          <w:szCs w:val="24"/>
        </w:rPr>
        <w:t xml:space="preserve"> follow</w:t>
      </w:r>
      <w:r w:rsidR="00200F41">
        <w:rPr>
          <w:rFonts w:ascii="Times New Roman" w:hAnsi="Times New Roman" w:cs="Times New Roman"/>
          <w:sz w:val="24"/>
          <w:szCs w:val="24"/>
        </w:rPr>
        <w:t>ing our</w:t>
      </w:r>
      <w:r w:rsidRPr="00A634FE">
        <w:rPr>
          <w:rFonts w:ascii="Times New Roman" w:hAnsi="Times New Roman" w:cs="Times New Roman"/>
          <w:sz w:val="24"/>
          <w:szCs w:val="24"/>
        </w:rPr>
        <w:t xml:space="preserve"> exclusion and inclusion criteria (Supplementary Materials </w:t>
      </w:r>
      <w:r w:rsidR="00907D19">
        <w:rPr>
          <w:rFonts w:ascii="Times New Roman" w:hAnsi="Times New Roman" w:cs="Times New Roman"/>
          <w:sz w:val="24"/>
          <w:szCs w:val="24"/>
        </w:rPr>
        <w:t>Fig.</w:t>
      </w:r>
      <w:r w:rsidR="00842DDD">
        <w:rPr>
          <w:rFonts w:ascii="Times New Roman" w:hAnsi="Times New Roman" w:cs="Times New Roman"/>
          <w:sz w:val="24"/>
          <w:szCs w:val="24"/>
        </w:rPr>
        <w:t xml:space="preserve"> S2</w:t>
      </w:r>
      <w:r w:rsidRPr="00A634FE">
        <w:rPr>
          <w:rFonts w:ascii="Times New Roman" w:hAnsi="Times New Roman" w:cs="Times New Roman"/>
          <w:sz w:val="24"/>
          <w:szCs w:val="24"/>
        </w:rPr>
        <w:t xml:space="preserve">). </w:t>
      </w:r>
      <w:r w:rsidR="00200F41">
        <w:rPr>
          <w:rFonts w:ascii="Times New Roman" w:hAnsi="Times New Roman" w:cs="Times New Roman"/>
          <w:sz w:val="24"/>
          <w:szCs w:val="24"/>
        </w:rPr>
        <w:t>Following this search,</w:t>
      </w:r>
      <w:r w:rsidRPr="00A634FE">
        <w:rPr>
          <w:rFonts w:ascii="Times New Roman" w:hAnsi="Times New Roman" w:cs="Times New Roman"/>
          <w:sz w:val="24"/>
          <w:szCs w:val="24"/>
        </w:rPr>
        <w:t xml:space="preserve"> 44 studies were included in the final analysis (Supplementary Materials </w:t>
      </w:r>
      <w:r w:rsidR="00DC7092">
        <w:rPr>
          <w:rFonts w:ascii="Times New Roman" w:hAnsi="Times New Roman" w:cs="Times New Roman"/>
          <w:sz w:val="24"/>
          <w:szCs w:val="24"/>
        </w:rPr>
        <w:t>Studies included in the analysis</w:t>
      </w:r>
      <w:r w:rsidRPr="00A634FE">
        <w:rPr>
          <w:rFonts w:ascii="Times New Roman" w:hAnsi="Times New Roman" w:cs="Times New Roman"/>
          <w:sz w:val="24"/>
          <w:szCs w:val="24"/>
        </w:rPr>
        <w:t>).</w:t>
      </w:r>
    </w:p>
    <w:p w14:paraId="04BA723F" w14:textId="77777777" w:rsidR="00200F41" w:rsidRDefault="00200F41" w:rsidP="00443538">
      <w:pPr>
        <w:spacing w:after="0" w:line="240" w:lineRule="auto"/>
        <w:rPr>
          <w:rFonts w:ascii="Times New Roman" w:hAnsi="Times New Roman" w:cs="Times New Roman"/>
          <w:b/>
          <w:bCs/>
          <w:sz w:val="24"/>
          <w:szCs w:val="24"/>
        </w:rPr>
      </w:pPr>
    </w:p>
    <w:p w14:paraId="257BB8EF" w14:textId="2FE87AC4" w:rsidR="0042151F" w:rsidRPr="00B96E9B" w:rsidRDefault="0042151F" w:rsidP="00443538">
      <w:pPr>
        <w:spacing w:after="0" w:line="240" w:lineRule="auto"/>
        <w:rPr>
          <w:rFonts w:ascii="Times New Roman" w:hAnsi="Times New Roman" w:cs="Times New Roman"/>
          <w:i/>
          <w:iCs/>
          <w:sz w:val="24"/>
          <w:szCs w:val="24"/>
        </w:rPr>
      </w:pPr>
      <w:r w:rsidRPr="00B96E9B">
        <w:rPr>
          <w:rFonts w:ascii="Times New Roman" w:hAnsi="Times New Roman" w:cs="Times New Roman"/>
          <w:i/>
          <w:iCs/>
          <w:sz w:val="24"/>
          <w:szCs w:val="24"/>
        </w:rPr>
        <w:t>Data Extraction</w:t>
      </w:r>
    </w:p>
    <w:p w14:paraId="16727ACC" w14:textId="30F8A932" w:rsidR="0042151F" w:rsidRDefault="000B0220" w:rsidP="004435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studies included in the analysis had at least four </w:t>
      </w:r>
      <w:r w:rsidR="00827B30">
        <w:rPr>
          <w:rFonts w:ascii="Times New Roman" w:hAnsi="Times New Roman" w:cs="Times New Roman"/>
          <w:sz w:val="24"/>
          <w:szCs w:val="24"/>
        </w:rPr>
        <w:t>chronic (days to weeks)</w:t>
      </w:r>
      <w:r w:rsidR="00896C56">
        <w:rPr>
          <w:rFonts w:ascii="Times New Roman" w:hAnsi="Times New Roman" w:cs="Times New Roman"/>
          <w:sz w:val="24"/>
          <w:szCs w:val="24"/>
        </w:rPr>
        <w:t xml:space="preserve"> </w:t>
      </w:r>
      <w:r>
        <w:rPr>
          <w:rFonts w:ascii="Times New Roman" w:hAnsi="Times New Roman" w:cs="Times New Roman"/>
          <w:sz w:val="24"/>
          <w:szCs w:val="24"/>
        </w:rPr>
        <w:t>treatments</w:t>
      </w:r>
      <w:r w:rsidR="0042151F" w:rsidRPr="00A634FE">
        <w:rPr>
          <w:rFonts w:ascii="Times New Roman" w:hAnsi="Times New Roman" w:cs="Times New Roman"/>
          <w:sz w:val="24"/>
          <w:szCs w:val="24"/>
        </w:rPr>
        <w:t xml:space="preserve">: two constant temperature treatments at a </w:t>
      </w:r>
      <w:r>
        <w:rPr>
          <w:rFonts w:ascii="Times New Roman" w:hAnsi="Times New Roman" w:cs="Times New Roman"/>
          <w:sz w:val="24"/>
          <w:szCs w:val="24"/>
        </w:rPr>
        <w:t>"</w:t>
      </w:r>
      <w:r w:rsidR="0042151F" w:rsidRPr="00A634FE">
        <w:rPr>
          <w:rFonts w:ascii="Times New Roman" w:hAnsi="Times New Roman" w:cs="Times New Roman"/>
          <w:sz w:val="24"/>
          <w:szCs w:val="24"/>
        </w:rPr>
        <w:t>high</w:t>
      </w:r>
      <w:r>
        <w:rPr>
          <w:rFonts w:ascii="Times New Roman" w:hAnsi="Times New Roman" w:cs="Times New Roman"/>
          <w:sz w:val="24"/>
          <w:szCs w:val="24"/>
        </w:rPr>
        <w:t>"</w:t>
      </w:r>
      <w:r w:rsidR="0042151F" w:rsidRPr="00A634FE">
        <w:rPr>
          <w:rFonts w:ascii="Times New Roman" w:hAnsi="Times New Roman" w:cs="Times New Roman"/>
          <w:sz w:val="24"/>
          <w:szCs w:val="24"/>
        </w:rPr>
        <w:t xml:space="preserve"> and </w:t>
      </w:r>
      <w:r>
        <w:rPr>
          <w:rFonts w:ascii="Times New Roman" w:hAnsi="Times New Roman" w:cs="Times New Roman"/>
          <w:sz w:val="24"/>
          <w:szCs w:val="24"/>
        </w:rPr>
        <w:t>"</w:t>
      </w:r>
      <w:r w:rsidR="0042151F" w:rsidRPr="00A634FE">
        <w:rPr>
          <w:rFonts w:ascii="Times New Roman" w:hAnsi="Times New Roman" w:cs="Times New Roman"/>
          <w:sz w:val="24"/>
          <w:szCs w:val="24"/>
        </w:rPr>
        <w:t>low</w:t>
      </w:r>
      <w:r>
        <w:rPr>
          <w:rFonts w:ascii="Times New Roman" w:hAnsi="Times New Roman" w:cs="Times New Roman"/>
          <w:sz w:val="24"/>
          <w:szCs w:val="24"/>
        </w:rPr>
        <w:t>"</w:t>
      </w:r>
      <w:r w:rsidR="0042151F" w:rsidRPr="00A634FE">
        <w:rPr>
          <w:rFonts w:ascii="Times New Roman" w:hAnsi="Times New Roman" w:cs="Times New Roman"/>
          <w:sz w:val="24"/>
          <w:szCs w:val="24"/>
        </w:rPr>
        <w:t xml:space="preserve"> temperature, and two fluctuating temperature treatments with mean temperature</w:t>
      </w:r>
      <w:r>
        <w:rPr>
          <w:rFonts w:ascii="Times New Roman" w:hAnsi="Times New Roman" w:cs="Times New Roman"/>
          <w:sz w:val="24"/>
          <w:szCs w:val="24"/>
        </w:rPr>
        <w:t>s</w:t>
      </w:r>
      <w:r w:rsidR="0042151F" w:rsidRPr="00A634FE">
        <w:rPr>
          <w:rFonts w:ascii="Times New Roman" w:hAnsi="Times New Roman" w:cs="Times New Roman"/>
          <w:sz w:val="24"/>
          <w:szCs w:val="24"/>
        </w:rPr>
        <w:t xml:space="preserve"> corresponding to those of </w:t>
      </w:r>
      <w:r>
        <w:rPr>
          <w:rFonts w:ascii="Times New Roman" w:hAnsi="Times New Roman" w:cs="Times New Roman"/>
          <w:sz w:val="24"/>
          <w:szCs w:val="24"/>
        </w:rPr>
        <w:t xml:space="preserve">the </w:t>
      </w:r>
      <w:r w:rsidR="0042151F" w:rsidRPr="00A634FE">
        <w:rPr>
          <w:rFonts w:ascii="Times New Roman" w:hAnsi="Times New Roman" w:cs="Times New Roman"/>
          <w:sz w:val="24"/>
          <w:szCs w:val="24"/>
        </w:rPr>
        <w:t>constant treatments</w:t>
      </w:r>
      <w:r w:rsidR="00CE3966">
        <w:rPr>
          <w:rFonts w:ascii="Times New Roman" w:hAnsi="Times New Roman" w:cs="Times New Roman"/>
          <w:sz w:val="24"/>
          <w:szCs w:val="24"/>
        </w:rPr>
        <w:t xml:space="preserve"> (Fig</w:t>
      </w:r>
      <w:r w:rsidR="00F0608B">
        <w:rPr>
          <w:rFonts w:ascii="Times New Roman" w:hAnsi="Times New Roman" w:cs="Times New Roman"/>
          <w:sz w:val="24"/>
          <w:szCs w:val="24"/>
        </w:rPr>
        <w:t>.</w:t>
      </w:r>
      <w:r w:rsidR="00CE3966">
        <w:rPr>
          <w:rFonts w:ascii="Times New Roman" w:hAnsi="Times New Roman" w:cs="Times New Roman"/>
          <w:sz w:val="24"/>
          <w:szCs w:val="24"/>
        </w:rPr>
        <w:t xml:space="preserve"> 1)</w:t>
      </w:r>
      <w:r w:rsidR="0042151F" w:rsidRPr="00A634FE">
        <w:rPr>
          <w:rFonts w:ascii="Times New Roman" w:hAnsi="Times New Roman" w:cs="Times New Roman"/>
          <w:sz w:val="24"/>
          <w:szCs w:val="24"/>
        </w:rPr>
        <w:t xml:space="preserve">. The acute test temperatures at which phenotypic traits were measured had to coincide with the mean temperatures of the corresponding </w:t>
      </w:r>
      <w:r w:rsidR="0096259A">
        <w:rPr>
          <w:rFonts w:ascii="Times New Roman" w:hAnsi="Times New Roman" w:cs="Times New Roman"/>
          <w:sz w:val="24"/>
          <w:szCs w:val="24"/>
        </w:rPr>
        <w:t xml:space="preserve">chronic </w:t>
      </w:r>
      <w:r w:rsidR="0042151F" w:rsidRPr="00A634FE">
        <w:rPr>
          <w:rFonts w:ascii="Times New Roman" w:hAnsi="Times New Roman" w:cs="Times New Roman"/>
          <w:sz w:val="24"/>
          <w:szCs w:val="24"/>
        </w:rPr>
        <w:t>thermal treatment</w:t>
      </w:r>
      <w:r w:rsidR="00827B30">
        <w:rPr>
          <w:rFonts w:ascii="Times New Roman" w:hAnsi="Times New Roman" w:cs="Times New Roman"/>
          <w:sz w:val="24"/>
          <w:szCs w:val="24"/>
        </w:rPr>
        <w:t>s</w:t>
      </w:r>
      <w:r w:rsidR="0042151F"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c46197f-10e4-42c9-8f47-81fbe23de49e+"/>
          <w:id w:val="-1512522790"/>
          <w:placeholder>
            <w:docPart w:val="DefaultPlaceholder_-1854013440"/>
          </w:placeholder>
        </w:sdtPr>
        <w:sdtContent>
          <w:r w:rsidR="00CB75BF" w:rsidRPr="00CB75BF">
            <w:rPr>
              <w:rFonts w:ascii="Times New Roman" w:eastAsia="Times New Roman" w:hAnsi="Times New Roman" w:cs="Times New Roman"/>
              <w:sz w:val="24"/>
            </w:rPr>
            <w:t xml:space="preserve">(Seebacher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If there were more than two treatment temperatures, we selected the two experimental temperatures that coincided best with the natural temperature range</w:t>
      </w:r>
      <w:r w:rsidR="00827B30">
        <w:rPr>
          <w:rFonts w:ascii="Times New Roman" w:hAnsi="Times New Roman" w:cs="Times New Roman"/>
          <w:sz w:val="24"/>
          <w:szCs w:val="24"/>
        </w:rPr>
        <w:t xml:space="preserve"> of each </w:t>
      </w:r>
      <w:r w:rsidR="00827B30" w:rsidRPr="00A634FE">
        <w:rPr>
          <w:rFonts w:ascii="Times New Roman" w:hAnsi="Times New Roman" w:cs="Times New Roman"/>
          <w:sz w:val="24"/>
          <w:szCs w:val="24"/>
        </w:rPr>
        <w:t>study species</w:t>
      </w:r>
      <w:r w:rsidR="00827B30">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c46197f-10e4-42c9-8f47-81fbe23de49e+"/>
          <w:id w:val="1301035026"/>
          <w:placeholder>
            <w:docPart w:val="DefaultPlaceholder_-1854013440"/>
          </w:placeholder>
        </w:sdtPr>
        <w:sdtContent>
          <w:r w:rsidR="00CB75BF" w:rsidRPr="00CB75BF">
            <w:rPr>
              <w:rFonts w:ascii="Times New Roman" w:eastAsia="Times New Roman" w:hAnsi="Times New Roman" w:cs="Times New Roman"/>
              <w:sz w:val="24"/>
            </w:rPr>
            <w:t xml:space="preserve">(Seebacher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xml:space="preserve">. In experiments that had </w:t>
      </w:r>
      <w:r w:rsidR="00827B30">
        <w:rPr>
          <w:rFonts w:ascii="Times New Roman" w:hAnsi="Times New Roman" w:cs="Times New Roman"/>
          <w:sz w:val="24"/>
          <w:szCs w:val="24"/>
        </w:rPr>
        <w:t xml:space="preserve">multiple </w:t>
      </w:r>
      <w:r w:rsidR="0042151F" w:rsidRPr="00A634FE">
        <w:rPr>
          <w:rFonts w:ascii="Times New Roman" w:hAnsi="Times New Roman" w:cs="Times New Roman"/>
          <w:sz w:val="24"/>
          <w:szCs w:val="24"/>
        </w:rPr>
        <w:t xml:space="preserve">fluctuating treatments </w:t>
      </w:r>
      <w:r w:rsidR="00827B30">
        <w:rPr>
          <w:rFonts w:ascii="Times New Roman" w:hAnsi="Times New Roman" w:cs="Times New Roman"/>
          <w:sz w:val="24"/>
          <w:szCs w:val="24"/>
        </w:rPr>
        <w:t>with different</w:t>
      </w:r>
      <w:r w:rsidR="0042151F" w:rsidRPr="00A634FE">
        <w:rPr>
          <w:rFonts w:ascii="Times New Roman" w:hAnsi="Times New Roman" w:cs="Times New Roman"/>
          <w:sz w:val="24"/>
          <w:szCs w:val="24"/>
        </w:rPr>
        <w:t xml:space="preserve"> amplitudes or types of fluctuations (e.g., sinusoidal, stepwise, alternating, or stochastic), we compared each to the </w:t>
      </w:r>
      <w:r w:rsidR="007B2CCC">
        <w:rPr>
          <w:rFonts w:ascii="Times New Roman" w:hAnsi="Times New Roman" w:cs="Times New Roman"/>
          <w:sz w:val="24"/>
          <w:szCs w:val="24"/>
        </w:rPr>
        <w:t xml:space="preserve">corresponding </w:t>
      </w:r>
      <w:r w:rsidR="0042151F" w:rsidRPr="00A634FE">
        <w:rPr>
          <w:rFonts w:ascii="Times New Roman" w:hAnsi="Times New Roman" w:cs="Times New Roman"/>
          <w:sz w:val="24"/>
          <w:szCs w:val="24"/>
        </w:rPr>
        <w:t>constant treatment</w:t>
      </w:r>
      <w:r w:rsidR="007B2CCC">
        <w:rPr>
          <w:rFonts w:ascii="Times New Roman" w:hAnsi="Times New Roman" w:cs="Times New Roman"/>
          <w:sz w:val="24"/>
          <w:szCs w:val="24"/>
        </w:rPr>
        <w:t xml:space="preserve"> to calculate</w:t>
      </w:r>
      <w:r w:rsidR="0042151F" w:rsidRPr="00A634FE">
        <w:rPr>
          <w:rFonts w:ascii="Times New Roman" w:hAnsi="Times New Roman" w:cs="Times New Roman"/>
          <w:sz w:val="24"/>
          <w:szCs w:val="24"/>
        </w:rPr>
        <w:t xml:space="preserve"> separate effect size. </w:t>
      </w:r>
      <w:r w:rsidRPr="00A634FE">
        <w:rPr>
          <w:rFonts w:ascii="Times New Roman" w:hAnsi="Times New Roman" w:cs="Times New Roman"/>
          <w:sz w:val="24"/>
          <w:szCs w:val="24"/>
        </w:rPr>
        <w:t>We extracted data (sample sizes, means, and errors) f</w:t>
      </w:r>
      <w:r>
        <w:rPr>
          <w:rFonts w:ascii="Times New Roman" w:hAnsi="Times New Roman" w:cs="Times New Roman"/>
          <w:sz w:val="24"/>
          <w:szCs w:val="24"/>
        </w:rPr>
        <w:t>rom</w:t>
      </w:r>
      <w:r w:rsidRPr="00A634FE">
        <w:rPr>
          <w:rFonts w:ascii="Times New Roman" w:hAnsi="Times New Roman" w:cs="Times New Roman"/>
          <w:sz w:val="24"/>
          <w:szCs w:val="24"/>
        </w:rPr>
        <w:t xml:space="preserve"> these treatments </w:t>
      </w:r>
      <w:r w:rsidR="0042151F" w:rsidRPr="00A634FE">
        <w:rPr>
          <w:rFonts w:ascii="Times New Roman" w:hAnsi="Times New Roman" w:cs="Times New Roman"/>
          <w:sz w:val="24"/>
          <w:szCs w:val="24"/>
        </w:rPr>
        <w:t xml:space="preserve">from texts, tables, supplementary materials, and figures (using R package </w:t>
      </w:r>
      <w:proofErr w:type="spellStart"/>
      <w:r w:rsidR="0042151F" w:rsidRPr="00A634FE">
        <w:rPr>
          <w:rFonts w:ascii="Times New Roman" w:hAnsi="Times New Roman" w:cs="Times New Roman"/>
          <w:i/>
          <w:iCs/>
          <w:sz w:val="24"/>
          <w:szCs w:val="24"/>
        </w:rPr>
        <w:t>metaDigitise</w:t>
      </w:r>
      <w:proofErr w:type="spellEnd"/>
      <w:r w:rsidR="0042151F" w:rsidRPr="00A634FE">
        <w:rPr>
          <w:rFonts w:ascii="Times New Roman" w:hAnsi="Times New Roman" w:cs="Times New Roman"/>
          <w:sz w:val="24"/>
          <w:szCs w:val="24"/>
        </w:rPr>
        <w:t xml:space="preserve"> to extract data from figures</w:t>
      </w:r>
      <w:r w:rsidR="007B2CCC">
        <w:rPr>
          <w:rFonts w:ascii="Times New Roman" w:hAnsi="Times New Roman" w:cs="Times New Roman"/>
          <w:sz w:val="24"/>
          <w:szCs w:val="24"/>
        </w:rPr>
        <w:t>)</w:t>
      </w:r>
      <w:sdt>
        <w:sdtPr>
          <w:rPr>
            <w:rFonts w:ascii="Times New Roman" w:hAnsi="Times New Roman" w:cs="Times New Roman"/>
            <w:sz w:val="24"/>
            <w:szCs w:val="24"/>
          </w:rPr>
          <w:alias w:val="SmartCite Citation"/>
          <w:tag w:val="52b54cf9-ca83-4a3f-8679-59ce89896f7a:6640da50-8deb-4434-b5ef-11237b7bdeee+"/>
          <w:id w:val="-1129241402"/>
          <w:placeholder>
            <w:docPart w:val="DefaultPlaceholder_-1854013440"/>
          </w:placeholder>
        </w:sdtPr>
        <w:sdtContent>
          <w:r w:rsidR="00CB75BF" w:rsidRPr="00CB75BF">
            <w:rPr>
              <w:rFonts w:ascii="Times New Roman" w:eastAsia="Times New Roman" w:hAnsi="Times New Roman" w:cs="Times New Roman"/>
              <w:sz w:val="24"/>
            </w:rPr>
            <w:t xml:space="preserve">(Pick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2019)</w:t>
          </w:r>
        </w:sdtContent>
      </w:sdt>
      <w:r w:rsidR="0042151F" w:rsidRPr="00A634FE">
        <w:rPr>
          <w:rFonts w:ascii="Times New Roman" w:hAnsi="Times New Roman" w:cs="Times New Roman"/>
          <w:sz w:val="24"/>
          <w:szCs w:val="24"/>
        </w:rPr>
        <w:t xml:space="preserve">. </w:t>
      </w:r>
      <w:r w:rsidR="007B2CCC">
        <w:rPr>
          <w:rFonts w:ascii="Times New Roman" w:hAnsi="Times New Roman" w:cs="Times New Roman"/>
          <w:sz w:val="24"/>
          <w:szCs w:val="24"/>
        </w:rPr>
        <w:t>W</w:t>
      </w:r>
      <w:r w:rsidR="0042151F" w:rsidRPr="00A634FE">
        <w:rPr>
          <w:rFonts w:ascii="Times New Roman" w:hAnsi="Times New Roman" w:cs="Times New Roman"/>
          <w:sz w:val="24"/>
          <w:szCs w:val="24"/>
        </w:rPr>
        <w:t xml:space="preserve">e </w:t>
      </w:r>
      <w:r>
        <w:rPr>
          <w:rFonts w:ascii="Times New Roman" w:hAnsi="Times New Roman" w:cs="Times New Roman"/>
          <w:sz w:val="24"/>
          <w:szCs w:val="24"/>
        </w:rPr>
        <w:t>used</w:t>
      </w:r>
      <w:r w:rsidR="0042151F" w:rsidRPr="00A634FE">
        <w:rPr>
          <w:rFonts w:ascii="Times New Roman" w:hAnsi="Times New Roman" w:cs="Times New Roman"/>
          <w:sz w:val="24"/>
          <w:szCs w:val="24"/>
        </w:rPr>
        <w:t xml:space="preserve"> </w:t>
      </w:r>
      <w:r>
        <w:rPr>
          <w:rFonts w:ascii="Times New Roman" w:hAnsi="Times New Roman" w:cs="Times New Roman"/>
          <w:sz w:val="24"/>
          <w:szCs w:val="24"/>
        </w:rPr>
        <w:t xml:space="preserve">only </w:t>
      </w:r>
      <w:r w:rsidR="0042151F" w:rsidRPr="00A634FE">
        <w:rPr>
          <w:rFonts w:ascii="Times New Roman" w:hAnsi="Times New Roman" w:cs="Times New Roman"/>
          <w:sz w:val="24"/>
          <w:szCs w:val="24"/>
        </w:rPr>
        <w:t xml:space="preserve">biological replicates as the sample size. </w:t>
      </w:r>
    </w:p>
    <w:p w14:paraId="0C4FB3A2" w14:textId="2B2BC94D" w:rsidR="0042151F" w:rsidRDefault="0042151F" w:rsidP="00443538">
      <w:pPr>
        <w:spacing w:after="0" w:line="24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In addition, we recorded </w:t>
      </w:r>
      <w:r w:rsidR="003E17AD">
        <w:rPr>
          <w:rFonts w:ascii="Times New Roman" w:hAnsi="Times New Roman" w:cs="Times New Roman"/>
          <w:sz w:val="24"/>
          <w:szCs w:val="24"/>
        </w:rPr>
        <w:t>associated data which may influence phenotypic plasticity and used these</w:t>
      </w:r>
      <w:r w:rsidRPr="00A634FE">
        <w:rPr>
          <w:rFonts w:ascii="Times New Roman" w:hAnsi="Times New Roman" w:cs="Times New Roman"/>
          <w:sz w:val="24"/>
          <w:szCs w:val="24"/>
        </w:rPr>
        <w:t xml:space="preserve"> in subset analyses and as moderators in meta-regression analyses. </w:t>
      </w:r>
      <w:r w:rsidR="00F46B47">
        <w:rPr>
          <w:rFonts w:ascii="Times New Roman" w:hAnsi="Times New Roman" w:cs="Times New Roman"/>
          <w:sz w:val="24"/>
          <w:szCs w:val="24"/>
        </w:rPr>
        <w:t>Hence, w</w:t>
      </w:r>
      <w:r w:rsidRPr="00A634FE">
        <w:rPr>
          <w:rFonts w:ascii="Times New Roman" w:hAnsi="Times New Roman" w:cs="Times New Roman"/>
          <w:sz w:val="24"/>
          <w:szCs w:val="24"/>
        </w:rPr>
        <w:t>e recorded taxonomic information, preferred ecosystems, and life-history stages</w:t>
      </w:r>
      <w:r w:rsidR="00F46B47">
        <w:rPr>
          <w:rFonts w:ascii="Times New Roman" w:hAnsi="Times New Roman" w:cs="Times New Roman"/>
          <w:sz w:val="24"/>
          <w:szCs w:val="24"/>
        </w:rPr>
        <w:t>. We also recorded descriptors of the experimental fluctuations</w:t>
      </w:r>
      <w:r w:rsidRPr="00A634FE">
        <w:rPr>
          <w:rFonts w:ascii="Times New Roman" w:hAnsi="Times New Roman" w:cs="Times New Roman"/>
          <w:sz w:val="24"/>
          <w:szCs w:val="24"/>
        </w:rPr>
        <w:t xml:space="preserve"> (mean temperature and the fluctuations amplitude, type, and period) </w:t>
      </w:r>
      <w:r w:rsidR="00F46B47">
        <w:rPr>
          <w:rFonts w:ascii="Times New Roman" w:hAnsi="Times New Roman" w:cs="Times New Roman"/>
          <w:sz w:val="24"/>
          <w:szCs w:val="24"/>
        </w:rPr>
        <w:t xml:space="preserve">that could influence phenotypic trait values </w:t>
      </w:r>
      <w:sdt>
        <w:sdtPr>
          <w:rPr>
            <w:rFonts w:ascii="Times New Roman" w:hAnsi="Times New Roman" w:cs="Times New Roman"/>
            <w:sz w:val="24"/>
            <w:szCs w:val="24"/>
          </w:rPr>
          <w:alias w:val="SmartCite Citation"/>
          <w:tag w:val="52b54cf9-ca83-4a3f-8679-59ce89896f7a:62ddd907-9c35-4d53-973d-1455051f7191,52b54cf9-ca83-4a3f-8679-59ce89896f7a:8a889c2f-802e-4a9d-af6b-44c9cb77972e+"/>
          <w:id w:val="2067525836"/>
          <w:placeholder>
            <w:docPart w:val="DefaultPlaceholder_-1854013440"/>
          </w:placeholder>
        </w:sdtPr>
        <w:sdtContent>
          <w:r w:rsidR="00CB75BF" w:rsidRPr="00CB75BF">
            <w:rPr>
              <w:rFonts w:ascii="Times New Roman" w:eastAsia="Times New Roman" w:hAnsi="Times New Roman" w:cs="Times New Roman"/>
              <w:sz w:val="24"/>
            </w:rPr>
            <w:t xml:space="preserve">(Raynal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Stocker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w:t>
          </w:r>
        </w:sdtContent>
      </w:sdt>
      <w:r w:rsidR="00F46B47">
        <w:rPr>
          <w:rFonts w:ascii="Times New Roman" w:hAnsi="Times New Roman" w:cs="Times New Roman"/>
          <w:sz w:val="24"/>
          <w:szCs w:val="24"/>
        </w:rPr>
        <w:t xml:space="preserve">. Phenotypic responses were sorted into </w:t>
      </w:r>
      <w:r w:rsidRPr="00A634FE">
        <w:rPr>
          <w:rFonts w:ascii="Times New Roman" w:hAnsi="Times New Roman" w:cs="Times New Roman"/>
          <w:sz w:val="24"/>
          <w:szCs w:val="24"/>
        </w:rPr>
        <w:t>trait category and specific phenotypic trait measurement</w:t>
      </w:r>
      <w:r w:rsidR="00F46B47">
        <w:rPr>
          <w:rFonts w:ascii="Times New Roman" w:hAnsi="Times New Roman" w:cs="Times New Roman"/>
          <w:sz w:val="24"/>
          <w:szCs w:val="24"/>
        </w:rPr>
        <w:t xml:space="preserve">, and we noted </w:t>
      </w:r>
      <w:r w:rsidRPr="00A634FE">
        <w:rPr>
          <w:rFonts w:ascii="Times New Roman" w:hAnsi="Times New Roman" w:cs="Times New Roman"/>
          <w:sz w:val="24"/>
          <w:szCs w:val="24"/>
        </w:rPr>
        <w:t xml:space="preserve">details of the experimental design including the type and duration of treatment exposure. </w:t>
      </w:r>
      <w:r w:rsidR="009675A0">
        <w:rPr>
          <w:rFonts w:ascii="Times New Roman" w:hAnsi="Times New Roman" w:cs="Times New Roman"/>
          <w:sz w:val="24"/>
          <w:szCs w:val="24"/>
        </w:rPr>
        <w:t xml:space="preserve">Investigators involved in data extraction </w:t>
      </w:r>
      <w:r w:rsidRPr="00A634FE">
        <w:rPr>
          <w:rFonts w:ascii="Times New Roman" w:hAnsi="Times New Roman" w:cs="Times New Roman"/>
          <w:sz w:val="24"/>
          <w:szCs w:val="24"/>
        </w:rPr>
        <w:t>were not permitted to screen or extract</w:t>
      </w:r>
      <w:r w:rsidR="009675A0">
        <w:rPr>
          <w:rFonts w:ascii="Times New Roman" w:hAnsi="Times New Roman" w:cs="Times New Roman"/>
          <w:sz w:val="24"/>
          <w:szCs w:val="24"/>
        </w:rPr>
        <w:t xml:space="preserve"> data from</w:t>
      </w:r>
      <w:r w:rsidRPr="00A634FE">
        <w:rPr>
          <w:rFonts w:ascii="Times New Roman" w:hAnsi="Times New Roman" w:cs="Times New Roman"/>
          <w:sz w:val="24"/>
          <w:szCs w:val="24"/>
        </w:rPr>
        <w:t xml:space="preserve"> studies they had a previous association with </w:t>
      </w:r>
      <w:sdt>
        <w:sdtPr>
          <w:rPr>
            <w:rFonts w:ascii="Times New Roman" w:hAnsi="Times New Roman" w:cs="Times New Roman"/>
            <w:sz w:val="24"/>
            <w:szCs w:val="24"/>
          </w:rPr>
          <w:alias w:val="SmartCite Citation"/>
          <w:tag w:val="52b54cf9-ca83-4a3f-8679-59ce89896f7a:cb4e5171-5e43-401f-b451-01991fdc173a+"/>
          <w:id w:val="-841244749"/>
          <w:placeholder>
            <w:docPart w:val="DefaultPlaceholder_-1854013440"/>
          </w:placeholder>
        </w:sdtPr>
        <w:sdtContent>
          <w:r w:rsidR="00CB75BF" w:rsidRPr="00CB75BF">
            <w:rPr>
              <w:rFonts w:ascii="Times New Roman" w:eastAsia="Times New Roman" w:hAnsi="Times New Roman" w:cs="Times New Roman"/>
              <w:sz w:val="24"/>
            </w:rPr>
            <w:t xml:space="preserve">(Macartney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A634FE">
        <w:rPr>
          <w:rFonts w:ascii="Times New Roman" w:hAnsi="Times New Roman" w:cs="Times New Roman"/>
          <w:sz w:val="24"/>
          <w:szCs w:val="24"/>
        </w:rPr>
        <w:t xml:space="preserve">. </w:t>
      </w:r>
    </w:p>
    <w:p w14:paraId="0D80F0F8" w14:textId="77777777" w:rsidR="009675A0" w:rsidRPr="00A634FE" w:rsidRDefault="009675A0" w:rsidP="00443538">
      <w:pPr>
        <w:spacing w:after="0" w:line="240" w:lineRule="auto"/>
        <w:ind w:firstLine="720"/>
        <w:rPr>
          <w:rFonts w:ascii="Times New Roman" w:hAnsi="Times New Roman" w:cs="Times New Roman"/>
          <w:sz w:val="24"/>
          <w:szCs w:val="24"/>
        </w:rPr>
      </w:pPr>
    </w:p>
    <w:p w14:paraId="68AB0BBD" w14:textId="3D39D9E4" w:rsidR="0042151F" w:rsidRPr="00B96E9B" w:rsidRDefault="0042151F" w:rsidP="00443538">
      <w:pPr>
        <w:spacing w:after="0" w:line="240" w:lineRule="auto"/>
        <w:rPr>
          <w:rFonts w:ascii="Times New Roman" w:hAnsi="Times New Roman" w:cs="Times New Roman"/>
          <w:i/>
          <w:iCs/>
          <w:sz w:val="24"/>
          <w:szCs w:val="24"/>
        </w:rPr>
      </w:pPr>
      <w:r w:rsidRPr="00B96E9B">
        <w:rPr>
          <w:rFonts w:ascii="Times New Roman" w:hAnsi="Times New Roman" w:cs="Times New Roman"/>
          <w:i/>
          <w:iCs/>
          <w:sz w:val="24"/>
          <w:szCs w:val="24"/>
        </w:rPr>
        <w:t>Data Processing and Transformations</w:t>
      </w:r>
    </w:p>
    <w:p w14:paraId="3282319D" w14:textId="1A4E6B1D" w:rsidR="0042151F" w:rsidRPr="00D72822" w:rsidRDefault="0042151F" w:rsidP="00443538">
      <w:pPr>
        <w:spacing w:after="0" w:line="240" w:lineRule="auto"/>
        <w:ind w:firstLine="720"/>
        <w:rPr>
          <w:rFonts w:ascii="Times New Roman" w:hAnsi="Times New Roman" w:cs="Times New Roman"/>
          <w:sz w:val="24"/>
          <w:szCs w:val="24"/>
        </w:rPr>
      </w:pPr>
      <w:r w:rsidRPr="00A634FE">
        <w:rPr>
          <w:rFonts w:ascii="Times New Roman" w:hAnsi="Times New Roman" w:cs="Times New Roman"/>
          <w:sz w:val="24"/>
          <w:szCs w:val="24"/>
        </w:rPr>
        <w:t>Standard errors (SE</w:t>
      </w:r>
      <w:r w:rsidR="00D72822">
        <w:rPr>
          <w:rFonts w:ascii="Times New Roman" w:hAnsi="Times New Roman" w:cs="Times New Roman"/>
          <w:sz w:val="24"/>
          <w:szCs w:val="24"/>
        </w:rPr>
        <w:t>)</w:t>
      </w:r>
      <w:r w:rsidRPr="00A634FE">
        <w:rPr>
          <w:rFonts w:ascii="Times New Roman" w:hAnsi="Times New Roman" w:cs="Times New Roman"/>
          <w:sz w:val="24"/>
          <w:szCs w:val="24"/>
        </w:rPr>
        <w:t xml:space="preserve"> and 95% confidence internals (CI</w:t>
      </w:r>
      <w:r w:rsidR="00D72822">
        <w:rPr>
          <w:rFonts w:ascii="Times New Roman" w:hAnsi="Times New Roman" w:cs="Times New Roman"/>
          <w:sz w:val="24"/>
          <w:szCs w:val="24"/>
        </w:rPr>
        <w:t>)</w:t>
      </w:r>
      <w:r w:rsidRPr="00A634FE">
        <w:rPr>
          <w:rFonts w:ascii="Times New Roman" w:hAnsi="Times New Roman" w:cs="Times New Roman"/>
          <w:sz w:val="24"/>
          <w:szCs w:val="24"/>
        </w:rPr>
        <w:t xml:space="preserve"> were converted to standard deviations (SD), </w:t>
      </w:r>
      <w:r w:rsidR="00D72822">
        <w:rPr>
          <w:rFonts w:ascii="Times New Roman" w:hAnsi="Times New Roman" w:cs="Times New Roman"/>
          <w:sz w:val="24"/>
          <w:szCs w:val="24"/>
        </w:rPr>
        <w:t>which were used</w:t>
      </w:r>
      <w:r w:rsidRPr="00A634FE">
        <w:rPr>
          <w:rFonts w:ascii="Times New Roman" w:hAnsi="Times New Roman" w:cs="Times New Roman"/>
          <w:sz w:val="24"/>
          <w:szCs w:val="24"/>
        </w:rPr>
        <w:t xml:space="preserve"> for effect size calculations</w:t>
      </w:r>
      <w:r w:rsidR="00D72822">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ca1e5080-96c6-48d7-938d-03a395e6f74a+"/>
          <w:id w:val="-2068247201"/>
          <w:placeholder>
            <w:docPart w:val="DefaultPlaceholder_-1854013440"/>
          </w:placeholder>
        </w:sdtPr>
        <w:sdtContent>
          <w:r w:rsidR="00CB75BF" w:rsidRPr="00CB75BF">
            <w:rPr>
              <w:rFonts w:ascii="Times New Roman" w:eastAsia="Times New Roman" w:hAnsi="Times New Roman" w:cs="Times New Roman"/>
              <w:sz w:val="24"/>
            </w:rPr>
            <w:t>(Quinn &amp; Keough 2002)</w:t>
          </w:r>
        </w:sdtContent>
      </w:sdt>
      <w:r w:rsidR="00D72822">
        <w:rPr>
          <w:rFonts w:ascii="Times New Roman" w:hAnsi="Times New Roman" w:cs="Times New Roman"/>
          <w:sz w:val="24"/>
          <w:szCs w:val="24"/>
        </w:rPr>
        <w:t>.</w:t>
      </w:r>
      <w:r w:rsidRPr="00A634FE">
        <w:rPr>
          <w:rFonts w:ascii="Times New Roman" w:hAnsi="Times New Roman" w:cs="Times New Roman"/>
          <w:sz w:val="24"/>
          <w:szCs w:val="24"/>
        </w:rPr>
        <w:t xml:space="preserve"> </w:t>
      </w:r>
      <w:r w:rsidR="00D72822">
        <w:rPr>
          <w:rFonts w:ascii="Times New Roman" w:hAnsi="Times New Roman" w:cs="Times New Roman"/>
          <w:sz w:val="24"/>
          <w:szCs w:val="24"/>
        </w:rPr>
        <w:t>Bounded data such as proportions</w:t>
      </w:r>
      <w:r w:rsidRPr="00A634FE">
        <w:rPr>
          <w:rFonts w:ascii="Times New Roman" w:hAnsi="Times New Roman" w:cs="Times New Roman"/>
          <w:sz w:val="24"/>
          <w:szCs w:val="24"/>
        </w:rPr>
        <w:t xml:space="preserve"> (e.g., survival) were transformed </w:t>
      </w:r>
      <w:r w:rsidR="00D72822">
        <w:rPr>
          <w:rFonts w:ascii="Times New Roman" w:hAnsi="Times New Roman" w:cs="Times New Roman"/>
          <w:sz w:val="24"/>
          <w:szCs w:val="24"/>
        </w:rPr>
        <w:t>before calculating effect sizes</w:t>
      </w:r>
      <w:r w:rsidRPr="00A634FE">
        <w:rPr>
          <w:rFonts w:ascii="Times New Roman" w:hAnsi="Times New Roman" w:cs="Times New Roman"/>
          <w:sz w:val="24"/>
          <w:szCs w:val="24"/>
        </w:rPr>
        <w:t xml:space="preserve"> to obtain means and variances that were more likely to satisfy normality assumptions </w:t>
      </w:r>
      <w:sdt>
        <w:sdtPr>
          <w:rPr>
            <w:rFonts w:ascii="Times New Roman" w:hAnsi="Times New Roman" w:cs="Times New Roman"/>
            <w:sz w:val="24"/>
            <w:szCs w:val="24"/>
          </w:rPr>
          <w:alias w:val="SmartCite Citation"/>
          <w:tag w:val="52b54cf9-ca83-4a3f-8679-59ce89896f7a:cb4e5171-5e43-401f-b451-01991fdc173a+"/>
          <w:id w:val="-1209099370"/>
          <w:placeholder>
            <w:docPart w:val="DefaultPlaceholder_-1854013440"/>
          </w:placeholder>
        </w:sdtPr>
        <w:sdtContent>
          <w:r w:rsidR="00CB75BF" w:rsidRPr="00CB75BF">
            <w:rPr>
              <w:rFonts w:ascii="Times New Roman" w:eastAsia="Times New Roman" w:hAnsi="Times New Roman" w:cs="Times New Roman"/>
              <w:sz w:val="24"/>
            </w:rPr>
            <w:t xml:space="preserve">(Macartney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A634F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2A1F61F6" w14:textId="77777777" w:rsidTr="00B7697F">
        <w:trPr>
          <w:trHeight w:val="680"/>
        </w:trPr>
        <w:tc>
          <w:tcPr>
            <w:tcW w:w="4505" w:type="dxa"/>
            <w:vAlign w:val="center"/>
          </w:tcPr>
          <w:p w14:paraId="47B61C1E" w14:textId="77777777" w:rsidR="0042151F" w:rsidRPr="00A634FE" w:rsidRDefault="00000000" w:rsidP="00443538">
            <w:pPr>
              <w:rPr>
                <w:rFonts w:eastAsiaTheme="minorEastAsia" w:cstheme="minorHAnsi"/>
                <w:sz w:val="24"/>
                <w:szCs w:val="24"/>
              </w:rPr>
            </w:pPr>
            <m:oMathPara>
              <m:oMathParaPr>
                <m:jc m:val="left"/>
              </m:oMathParaPr>
              <m:oMath>
                <m:acc>
                  <m:accPr>
                    <m:chr m:val="̅"/>
                    <m:ctrlPr>
                      <w:rPr>
                        <w:rFonts w:ascii="Cambria Math" w:hAnsi="Cambria Math" w:cstheme="minorHAnsi"/>
                        <w:i/>
                        <w:sz w:val="24"/>
                        <w:szCs w:val="24"/>
                      </w:rPr>
                    </m:ctrlPr>
                  </m:accPr>
                  <m:e>
                    <m:r>
                      <m:rPr>
                        <m:nor/>
                      </m:rPr>
                      <w:rPr>
                        <w:rFonts w:cstheme="minorHAnsi"/>
                        <w:sz w:val="24"/>
                        <w:szCs w:val="24"/>
                      </w:rPr>
                      <m:t>x</m:t>
                    </m:r>
                  </m:e>
                </m:acc>
                <m:r>
                  <m:rPr>
                    <m:nor/>
                  </m:rPr>
                  <w:rPr>
                    <w:rFonts w:ascii="Cambria Math" w:cstheme="minorHAnsi"/>
                    <w:sz w:val="24"/>
                    <w:szCs w:val="24"/>
                  </w:rPr>
                  <m:t xml:space="preserve"> </m:t>
                </m:r>
                <m:r>
                  <m:rPr>
                    <m:nor/>
                  </m:rPr>
                  <w:rPr>
                    <w:rFonts w:cstheme="minorHAnsi"/>
                    <w:sz w:val="24"/>
                    <w:szCs w:val="24"/>
                  </w:rPr>
                  <m:t>=</m:t>
                </m:r>
                <m:r>
                  <m:rPr>
                    <m:nor/>
                  </m:rPr>
                  <w:rPr>
                    <w:rFonts w:ascii="Cambria Math" w:cstheme="minorHAnsi"/>
                    <w:sz w:val="24"/>
                    <w:szCs w:val="24"/>
                  </w:rPr>
                  <m:t xml:space="preserve"> </m:t>
                </m:r>
                <m:r>
                  <m:rPr>
                    <m:nor/>
                  </m:rPr>
                  <w:rPr>
                    <w:rFonts w:eastAsiaTheme="minorEastAsia" w:cstheme="minorHAnsi"/>
                    <w:sz w:val="24"/>
                    <w:szCs w:val="24"/>
                  </w:rPr>
                  <m:t>arcsine</m:t>
                </m:r>
                <m:d>
                  <m:dPr>
                    <m:ctrlPr>
                      <w:rPr>
                        <w:rFonts w:ascii="Cambria Math" w:eastAsiaTheme="minorEastAsia" w:hAnsi="Cambria Math" w:cstheme="minorHAnsi"/>
                        <w:i/>
                        <w:sz w:val="24"/>
                        <w:szCs w:val="24"/>
                      </w:rPr>
                    </m:ctrlPr>
                  </m:dPr>
                  <m:e>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e>
                    </m:rad>
                  </m:e>
                </m:d>
              </m:oMath>
            </m:oMathPara>
          </w:p>
        </w:tc>
        <w:tc>
          <w:tcPr>
            <w:tcW w:w="4505" w:type="dxa"/>
            <w:vAlign w:val="center"/>
          </w:tcPr>
          <w:p w14:paraId="306191B4" w14:textId="27B493EE" w:rsidR="0042151F" w:rsidRPr="00A634FE" w:rsidRDefault="0042151F" w:rsidP="00443538">
            <w:pPr>
              <w:jc w:val="right"/>
              <w:rPr>
                <w:rFonts w:eastAsiaTheme="minorEastAsia"/>
                <w:sz w:val="24"/>
                <w:szCs w:val="24"/>
              </w:rPr>
            </w:pPr>
            <w:r w:rsidRPr="00A634FE">
              <w:rPr>
                <w:rFonts w:eastAsiaTheme="minorEastAsia"/>
                <w:sz w:val="24"/>
                <w:szCs w:val="24"/>
              </w:rPr>
              <w:t>(</w:t>
            </w:r>
            <w:r w:rsidR="00D72822">
              <w:rPr>
                <w:rFonts w:eastAsiaTheme="minorEastAsia"/>
                <w:sz w:val="24"/>
                <w:szCs w:val="24"/>
              </w:rPr>
              <w:t>1</w:t>
            </w:r>
            <w:r w:rsidRPr="00A634FE">
              <w:rPr>
                <w:rFonts w:eastAsiaTheme="minorEastAsia"/>
                <w:sz w:val="24"/>
                <w:szCs w:val="24"/>
              </w:rPr>
              <w:t>)</w:t>
            </w:r>
          </w:p>
        </w:tc>
      </w:tr>
    </w:tbl>
    <w:p w14:paraId="10FDDD5B" w14:textId="77777777" w:rsidR="0042151F" w:rsidRPr="00A634FE" w:rsidRDefault="0042151F" w:rsidP="00443538">
      <w:pPr>
        <w:spacing w:line="240" w:lineRule="auto"/>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67AFDACA" w14:textId="77777777" w:rsidTr="00B7697F">
        <w:trPr>
          <w:trHeight w:val="680"/>
        </w:trPr>
        <w:tc>
          <w:tcPr>
            <w:tcW w:w="4505" w:type="dxa"/>
            <w:vAlign w:val="center"/>
          </w:tcPr>
          <w:p w14:paraId="7621AE5E" w14:textId="77777777" w:rsidR="0042151F" w:rsidRPr="00A634FE" w:rsidRDefault="00000000" w:rsidP="00443538">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m:rPr>
                        <m:nor/>
                      </m:rPr>
                      <w:rPr>
                        <w:rFonts w:eastAsiaTheme="minorEastAsia" w:cstheme="minorHAnsi"/>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r>
                              <m:rPr>
                                <m:nor/>
                              </m:rPr>
                              <w:rPr>
                                <w:rFonts w:eastAsiaTheme="minorEastAsia" w:cstheme="minorHAnsi"/>
                                <w:sz w:val="24"/>
                                <w:szCs w:val="24"/>
                              </w:rPr>
                              <m:t>z</m:t>
                            </m:r>
                          </m:sub>
                          <m:sup>
                            <m:r>
                              <m:rPr>
                                <m:nor/>
                              </m:rPr>
                              <w:rPr>
                                <w:rFonts w:eastAsiaTheme="minorEastAsia" w:cstheme="minorHAnsi"/>
                                <w:sz w:val="24"/>
                                <w:szCs w:val="24"/>
                              </w:rPr>
                              <m:t>2</m:t>
                            </m:r>
                          </m:sup>
                        </m:sSubSup>
                      </m:num>
                      <m:den>
                        <m:r>
                          <m:rPr>
                            <m:nor/>
                          </m:rPr>
                          <w:rPr>
                            <w:rFonts w:eastAsiaTheme="minorEastAsia" w:cstheme="minorHAnsi"/>
                            <w:sz w:val="24"/>
                            <w:szCs w:val="24"/>
                          </w:rPr>
                          <m:t>4</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d>
                          <m:dPr>
                            <m:ctrlPr>
                              <w:rPr>
                                <w:rFonts w:ascii="Cambria Math" w:eastAsiaTheme="minorEastAsia" w:hAnsi="Cambria Math" w:cstheme="minorHAnsi"/>
                                <w:i/>
                                <w:sz w:val="24"/>
                                <w:szCs w:val="24"/>
                              </w:rPr>
                            </m:ctrlPr>
                          </m:dPr>
                          <m:e>
                            <m:r>
                              <m:rPr>
                                <m:nor/>
                              </m:rPr>
                              <w:rPr>
                                <w:rFonts w:eastAsiaTheme="minorEastAsia" w:cstheme="minorHAnsi"/>
                                <w:sz w:val="24"/>
                                <w:szCs w:val="24"/>
                              </w:rPr>
                              <m:t>1</m:t>
                            </m:r>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e>
                        </m:d>
                      </m:den>
                    </m:f>
                  </m:e>
                </m:rad>
              </m:oMath>
            </m:oMathPara>
          </w:p>
        </w:tc>
        <w:tc>
          <w:tcPr>
            <w:tcW w:w="4505" w:type="dxa"/>
            <w:vAlign w:val="center"/>
          </w:tcPr>
          <w:p w14:paraId="052B42D7" w14:textId="57B26447" w:rsidR="0042151F" w:rsidRPr="00A634FE" w:rsidRDefault="0042151F" w:rsidP="00443538">
            <w:pPr>
              <w:jc w:val="right"/>
              <w:rPr>
                <w:rFonts w:eastAsiaTheme="minorEastAsia"/>
                <w:sz w:val="24"/>
                <w:szCs w:val="24"/>
              </w:rPr>
            </w:pPr>
            <w:r w:rsidRPr="00A634FE">
              <w:rPr>
                <w:rFonts w:eastAsiaTheme="minorEastAsia"/>
                <w:sz w:val="24"/>
                <w:szCs w:val="24"/>
              </w:rPr>
              <w:t>(</w:t>
            </w:r>
            <w:r w:rsidR="00D72822">
              <w:rPr>
                <w:rFonts w:eastAsiaTheme="minorEastAsia"/>
                <w:sz w:val="24"/>
                <w:szCs w:val="24"/>
              </w:rPr>
              <w:t>2</w:t>
            </w:r>
            <w:r w:rsidRPr="00A634FE">
              <w:rPr>
                <w:rFonts w:eastAsiaTheme="minorEastAsia"/>
                <w:sz w:val="24"/>
                <w:szCs w:val="24"/>
              </w:rPr>
              <w:t>)</w:t>
            </w:r>
          </w:p>
        </w:tc>
      </w:tr>
    </w:tbl>
    <w:p w14:paraId="23A2DE9B" w14:textId="77777777" w:rsidR="00DC7092" w:rsidRDefault="00DC7092" w:rsidP="00443538">
      <w:pPr>
        <w:spacing w:line="240" w:lineRule="auto"/>
        <w:rPr>
          <w:rFonts w:ascii="Times New Roman" w:eastAsiaTheme="minorEastAsia" w:hAnsi="Times New Roman" w:cs="Times New Roman"/>
          <w:sz w:val="24"/>
          <w:szCs w:val="24"/>
        </w:rPr>
      </w:pPr>
    </w:p>
    <w:p w14:paraId="22DB0250" w14:textId="48779C16" w:rsidR="0042151F" w:rsidRDefault="0042151F" w:rsidP="00443538">
      <w:pPr>
        <w:spacing w:line="240" w:lineRule="auto"/>
        <w:rPr>
          <w:rFonts w:ascii="Times New Roman" w:hAnsi="Times New Roman" w:cs="Times New Roman"/>
          <w:sz w:val="24"/>
          <w:szCs w:val="24"/>
        </w:rPr>
      </w:pPr>
      <w:r w:rsidRPr="00A634FE">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Cs/>
                <w:sz w:val="24"/>
                <w:szCs w:val="24"/>
              </w:rPr>
            </m:ctrlPr>
          </m:accPr>
          <m:e>
            <m:r>
              <m:rPr>
                <m:nor/>
              </m:rPr>
              <w:rPr>
                <w:rFonts w:ascii="Times New Roman" w:eastAsiaTheme="minorEastAsia" w:hAnsi="Times New Roman" w:cs="Times New Roman"/>
                <w:i/>
                <w:sz w:val="24"/>
                <w:szCs w:val="24"/>
              </w:rPr>
              <m:t>x</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x</m:t>
                </m:r>
              </m:e>
            </m:acc>
          </m:sub>
        </m:sSub>
      </m:oMath>
      <w:r w:rsidRPr="00A634FE">
        <w:rPr>
          <w:rFonts w:ascii="Times New Roman" w:eastAsiaTheme="minorEastAsia" w:hAnsi="Times New Roman" w:cs="Times New Roman"/>
          <w:sz w:val="24"/>
          <w:szCs w:val="24"/>
        </w:rPr>
        <w:t xml:space="preserve"> are the transformed means and SD,</w:t>
      </w:r>
      <w:r w:rsidR="00D72822">
        <w:rPr>
          <w:rFonts w:ascii="Times New Roman" w:eastAsiaTheme="minorEastAsia" w:hAnsi="Times New Roman" w:cs="Times New Roman"/>
          <w:sz w:val="24"/>
          <w:szCs w:val="24"/>
        </w:rPr>
        <w:t xml:space="preserve"> respectively,</w:t>
      </w:r>
      <w:r w:rsidRPr="00A634F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z</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z</m:t>
                </m:r>
              </m:e>
            </m:acc>
          </m:sub>
        </m:sSub>
      </m:oMath>
      <w:r w:rsidRPr="00A634FE">
        <w:rPr>
          <w:rFonts w:ascii="Times New Roman" w:eastAsiaTheme="minorEastAsia" w:hAnsi="Times New Roman" w:cs="Times New Roman"/>
          <w:sz w:val="24"/>
          <w:szCs w:val="24"/>
        </w:rPr>
        <w:t xml:space="preserve"> are the </w:t>
      </w:r>
      <w:r w:rsidR="00D72822">
        <w:rPr>
          <w:rFonts w:ascii="Times New Roman" w:eastAsiaTheme="minorEastAsia" w:hAnsi="Times New Roman" w:cs="Times New Roman"/>
          <w:sz w:val="24"/>
          <w:szCs w:val="24"/>
        </w:rPr>
        <w:t>bounded (proportional)</w:t>
      </w:r>
      <w:r w:rsidRPr="00A634FE">
        <w:rPr>
          <w:rFonts w:ascii="Times New Roman" w:eastAsiaTheme="minorEastAsia" w:hAnsi="Times New Roman" w:cs="Times New Roman"/>
          <w:sz w:val="24"/>
          <w:szCs w:val="24"/>
        </w:rPr>
        <w:t xml:space="preserve"> means and SD. </w:t>
      </w:r>
      <w:r w:rsidR="00D72822">
        <w:rPr>
          <w:rFonts w:ascii="Times New Roman" w:eastAsiaTheme="minorEastAsia" w:hAnsi="Times New Roman" w:cs="Times New Roman"/>
          <w:sz w:val="24"/>
          <w:szCs w:val="24"/>
        </w:rPr>
        <w:t>W</w:t>
      </w:r>
      <w:r w:rsidRPr="00A634FE">
        <w:rPr>
          <w:rFonts w:ascii="Times New Roman" w:eastAsiaTheme="minorEastAsia" w:hAnsi="Times New Roman" w:cs="Times New Roman"/>
          <w:sz w:val="24"/>
          <w:szCs w:val="24"/>
        </w:rPr>
        <w:t xml:space="preserve">e transformed means and variances that were reported as the natural logarithm using Equation </w:t>
      </w:r>
      <w:r w:rsidR="00D72822">
        <w:rPr>
          <w:rFonts w:ascii="Times New Roman" w:eastAsiaTheme="minorEastAsia" w:hAnsi="Times New Roman" w:cs="Times New Roman"/>
          <w:sz w:val="24"/>
          <w:szCs w:val="24"/>
        </w:rPr>
        <w:t>3</w:t>
      </w:r>
      <w:r w:rsidRPr="00A634FE">
        <w:rPr>
          <w:rFonts w:ascii="Times New Roman" w:eastAsiaTheme="minorEastAsia" w:hAnsi="Times New Roman" w:cs="Times New Roman"/>
          <w:sz w:val="24"/>
          <w:szCs w:val="24"/>
        </w:rPr>
        <w:t xml:space="preserve"> and </w:t>
      </w:r>
      <w:r w:rsidR="00D72822">
        <w:rPr>
          <w:rFonts w:ascii="Times New Roman" w:eastAsiaTheme="minorEastAsia" w:hAnsi="Times New Roman" w:cs="Times New Roman"/>
          <w:sz w:val="24"/>
          <w:szCs w:val="24"/>
        </w:rPr>
        <w:t>4</w:t>
      </w:r>
      <w:r w:rsidR="00A77929">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b9b0b3cb-0973-47b1-864b-abb57c40ca25+"/>
          <w:id w:val="-953252227"/>
          <w:placeholder>
            <w:docPart w:val="DefaultPlaceholder_-1854013440"/>
          </w:placeholder>
        </w:sdtPr>
        <w:sdtContent>
          <w:r w:rsidR="00CB75BF" w:rsidRPr="00CB75BF">
            <w:rPr>
              <w:rFonts w:ascii="Times New Roman" w:eastAsia="Times New Roman" w:hAnsi="Times New Roman" w:cs="Times New Roman"/>
              <w:sz w:val="24"/>
            </w:rPr>
            <w:t xml:space="preserve">(Higgins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2008)</w:t>
          </w:r>
        </w:sdtContent>
      </w:sdt>
      <w:r w:rsidR="00A77929" w:rsidRPr="00A77929">
        <w:rPr>
          <w:rFonts w:ascii="Times New Roman" w:hAnsi="Times New Roman" w:cs="Times New Roman"/>
          <w:sz w:val="24"/>
          <w:szCs w:val="24"/>
        </w:rPr>
        <w:t> </w:t>
      </w:r>
      <w:r w:rsidRPr="00A634FE">
        <w:rPr>
          <w:rFonts w:ascii="Times New Roman" w:hAnsi="Times New Roman" w:cs="Times New Roman"/>
          <w:sz w:val="24"/>
          <w:szCs w:val="24"/>
        </w:rPr>
        <w:t>:</w:t>
      </w:r>
    </w:p>
    <w:p w14:paraId="2A42D421" w14:textId="77777777" w:rsidR="00DC7092" w:rsidRPr="00D72822" w:rsidRDefault="00DC7092" w:rsidP="00443538">
      <w:pPr>
        <w:spacing w:line="24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7D466D8D" w14:textId="77777777" w:rsidTr="00B7697F">
        <w:tc>
          <w:tcPr>
            <w:tcW w:w="4505" w:type="dxa"/>
            <w:vAlign w:val="center"/>
          </w:tcPr>
          <w:p w14:paraId="46F48B35" w14:textId="77777777" w:rsidR="0042151F" w:rsidRPr="00A634FE" w:rsidRDefault="00000000" w:rsidP="00443538">
            <w:pPr>
              <w:rPr>
                <w:rFonts w:eastAsiaTheme="minorEastAsia" w:cstheme="minorHAnsi"/>
                <w:sz w:val="24"/>
                <w:szCs w:val="24"/>
              </w:rPr>
            </w:pPr>
            <m:oMathPara>
              <m:oMathParaPr>
                <m:jc m:val="left"/>
              </m:oMathParaPr>
              <m:oMath>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acc>
                      <m:accPr>
                        <m:chr m:val="̅"/>
                        <m:ctrlPr>
                          <w:rPr>
                            <w:rFonts w:ascii="Cambria Math" w:eastAsiaTheme="minorEastAsia" w:hAnsi="Cambria Math" w:cstheme="minorHAnsi"/>
                            <w:i/>
                            <w:sz w:val="24"/>
                            <w:szCs w:val="24"/>
                          </w:rPr>
                        </m:ctrlPr>
                      </m:accPr>
                      <m:e>
                        <m:r>
                          <m:rPr>
                            <m:nor/>
                          </m:rPr>
                          <w:rPr>
                            <w:rFonts w:eastAsiaTheme="minorEastAsia" w:cstheme="minorHAnsi"/>
                            <w:i/>
                            <w:iCs/>
                            <w:sz w:val="24"/>
                            <w:szCs w:val="24"/>
                          </w:rPr>
                          <m:t>z</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f>
                      <m:fPr>
                        <m:ctrlPr>
                          <w:rPr>
                            <w:rFonts w:ascii="Cambria Math" w:eastAsiaTheme="minorEastAsia" w:hAnsi="Cambria Math" w:cstheme="minorHAnsi"/>
                            <w:i/>
                            <w:sz w:val="24"/>
                            <w:szCs w:val="24"/>
                          </w:rPr>
                        </m:ctrlPr>
                      </m:fPr>
                      <m:num>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num>
                      <m:den>
                        <m:r>
                          <m:rPr>
                            <m:nor/>
                          </m:rPr>
                          <w:rPr>
                            <w:rFonts w:eastAsiaTheme="minorEastAsia" w:cstheme="minorHAnsi"/>
                            <w:sz w:val="24"/>
                            <w:szCs w:val="24"/>
                          </w:rPr>
                          <m:t>2</m:t>
                        </m:r>
                      </m:den>
                    </m:f>
                  </m:e>
                </m:d>
              </m:oMath>
            </m:oMathPara>
          </w:p>
        </w:tc>
        <w:tc>
          <w:tcPr>
            <w:tcW w:w="4505" w:type="dxa"/>
            <w:vAlign w:val="center"/>
          </w:tcPr>
          <w:p w14:paraId="2E8D496C" w14:textId="1C54FAC8" w:rsidR="0042151F" w:rsidRPr="00A634FE" w:rsidRDefault="0042151F" w:rsidP="00443538">
            <w:pPr>
              <w:jc w:val="right"/>
              <w:rPr>
                <w:rFonts w:eastAsiaTheme="minorEastAsia"/>
                <w:sz w:val="24"/>
                <w:szCs w:val="24"/>
              </w:rPr>
            </w:pPr>
            <w:r w:rsidRPr="00A634FE">
              <w:rPr>
                <w:rFonts w:eastAsiaTheme="minorEastAsia"/>
                <w:sz w:val="24"/>
                <w:szCs w:val="24"/>
              </w:rPr>
              <w:t>(</w:t>
            </w:r>
            <w:r w:rsidR="00D72822">
              <w:rPr>
                <w:rFonts w:eastAsiaTheme="minorEastAsia"/>
                <w:sz w:val="24"/>
                <w:szCs w:val="24"/>
              </w:rPr>
              <w:t>3</w:t>
            </w:r>
            <w:r w:rsidRPr="00A634FE">
              <w:rPr>
                <w:rFonts w:eastAsiaTheme="minorEastAsia"/>
                <w:sz w:val="24"/>
                <w:szCs w:val="24"/>
              </w:rPr>
              <w:t>)</w:t>
            </w:r>
          </w:p>
        </w:tc>
      </w:tr>
    </w:tbl>
    <w:p w14:paraId="11E5B8B4" w14:textId="77777777" w:rsidR="0042151F" w:rsidRPr="00A634FE" w:rsidRDefault="0042151F" w:rsidP="00443538">
      <w:pPr>
        <w:spacing w:line="240" w:lineRule="auto"/>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198"/>
      </w:tblGrid>
      <w:tr w:rsidR="0042151F" w:rsidRPr="00A634FE" w14:paraId="214AD311" w14:textId="77777777" w:rsidTr="00B7697F">
        <w:trPr>
          <w:trHeight w:val="680"/>
        </w:trPr>
        <w:tc>
          <w:tcPr>
            <w:tcW w:w="4812" w:type="dxa"/>
            <w:vAlign w:val="center"/>
          </w:tcPr>
          <w:p w14:paraId="34EB9C3F" w14:textId="77777777" w:rsidR="0042151F" w:rsidRPr="00A634FE" w:rsidRDefault="00000000" w:rsidP="00443538">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m:rPr>
                        <m:nor/>
                      </m:rPr>
                      <w:rPr>
                        <w:rFonts w:eastAsiaTheme="minorEastAsia" w:cstheme="minorHAnsi"/>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e>
                        </m:d>
                        <m:r>
                          <w:rPr>
                            <w:rFonts w:ascii="Cambria Math" w:eastAsiaTheme="minorEastAsia" w:hAnsi="Cambria Math"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
                          <m:rPr>
                            <m:nor/>
                          </m:rPr>
                          <w:rPr>
                            <w:rFonts w:eastAsiaTheme="minorEastAsia" w:cstheme="minorHAnsi"/>
                            <w:sz w:val="24"/>
                            <w:szCs w:val="24"/>
                          </w:rPr>
                          <m:t>1</m:t>
                        </m:r>
                      </m:e>
                    </m:d>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r>
                          <m:rPr>
                            <m:nor/>
                          </m:rPr>
                          <w:rPr>
                            <w:rFonts w:eastAsiaTheme="minorEastAsia" w:cstheme="minorHAnsi"/>
                            <w:sz w:val="24"/>
                            <w:szCs w:val="24"/>
                          </w:rPr>
                          <m:t>2</m:t>
                        </m:r>
                        <m:acc>
                          <m:accPr>
                            <m:chr m:val="̅"/>
                            <m:ctrlPr>
                              <w:rPr>
                                <w:rFonts w:ascii="Cambria Math" w:eastAsiaTheme="minorEastAsia" w:hAnsi="Cambria Math" w:cstheme="minorHAnsi"/>
                                <w:i/>
                                <w:sz w:val="24"/>
                                <w:szCs w:val="24"/>
                              </w:rPr>
                            </m:ctrlPr>
                          </m:accPr>
                          <m:e>
                            <m:r>
                              <m:rPr>
                                <m:nor/>
                              </m:rPr>
                              <w:rPr>
                                <w:rFonts w:eastAsiaTheme="minorEastAsia" w:cstheme="minorHAnsi"/>
                                <w:i/>
                                <w:iCs/>
                                <w:sz w:val="24"/>
                                <w:szCs w:val="24"/>
                              </w:rPr>
                              <m:t>z</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e>
                    </m:d>
                  </m:e>
                </m:rad>
              </m:oMath>
            </m:oMathPara>
          </w:p>
        </w:tc>
        <w:tc>
          <w:tcPr>
            <w:tcW w:w="4198" w:type="dxa"/>
            <w:vAlign w:val="center"/>
          </w:tcPr>
          <w:p w14:paraId="4DD5E1F8" w14:textId="526738E0" w:rsidR="0042151F" w:rsidRPr="00A634FE" w:rsidRDefault="0042151F" w:rsidP="00443538">
            <w:pPr>
              <w:jc w:val="right"/>
              <w:rPr>
                <w:rFonts w:eastAsiaTheme="minorEastAsia"/>
                <w:sz w:val="24"/>
                <w:szCs w:val="24"/>
              </w:rPr>
            </w:pPr>
            <w:r w:rsidRPr="00A634FE">
              <w:rPr>
                <w:rFonts w:eastAsiaTheme="minorEastAsia"/>
                <w:sz w:val="24"/>
                <w:szCs w:val="24"/>
              </w:rPr>
              <w:t>(</w:t>
            </w:r>
            <w:r w:rsidR="00D72822">
              <w:rPr>
                <w:rFonts w:eastAsiaTheme="minorEastAsia"/>
                <w:sz w:val="24"/>
                <w:szCs w:val="24"/>
              </w:rPr>
              <w:t>4</w:t>
            </w:r>
            <w:r w:rsidRPr="00A634FE">
              <w:rPr>
                <w:rFonts w:eastAsiaTheme="minorEastAsia"/>
                <w:sz w:val="24"/>
                <w:szCs w:val="24"/>
              </w:rPr>
              <w:t>)</w:t>
            </w:r>
          </w:p>
        </w:tc>
      </w:tr>
    </w:tbl>
    <w:p w14:paraId="42944E49" w14:textId="77777777" w:rsidR="00DC7092" w:rsidRDefault="00DC7092" w:rsidP="00443538">
      <w:pPr>
        <w:spacing w:after="0" w:line="240" w:lineRule="auto"/>
        <w:rPr>
          <w:rFonts w:ascii="Times New Roman" w:eastAsiaTheme="minorEastAsia" w:hAnsi="Times New Roman" w:cs="Times New Roman"/>
          <w:sz w:val="24"/>
          <w:szCs w:val="24"/>
        </w:rPr>
      </w:pPr>
    </w:p>
    <w:p w14:paraId="05D79512" w14:textId="60D0BA9F" w:rsidR="0042151F" w:rsidRPr="00A634FE" w:rsidRDefault="0042151F" w:rsidP="00443538">
      <w:pPr>
        <w:spacing w:after="0" w:line="240" w:lineRule="auto"/>
        <w:rPr>
          <w:rFonts w:ascii="Times New Roman" w:eastAsiaTheme="minorEastAsia" w:hAnsi="Times New Roman" w:cs="Times New Roman"/>
          <w:sz w:val="24"/>
          <w:szCs w:val="24"/>
        </w:rPr>
      </w:pPr>
      <w:r w:rsidRPr="00A634FE">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Cs/>
                <w:sz w:val="24"/>
                <w:szCs w:val="24"/>
              </w:rPr>
            </m:ctrlPr>
          </m:accPr>
          <m:e>
            <m:r>
              <m:rPr>
                <m:nor/>
              </m:rPr>
              <w:rPr>
                <w:rFonts w:ascii="Times New Roman" w:eastAsiaTheme="minorEastAsia" w:hAnsi="Times New Roman" w:cs="Times New Roman"/>
                <w:i/>
                <w:sz w:val="24"/>
                <w:szCs w:val="24"/>
              </w:rPr>
              <m:t>x</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x</m:t>
                </m:r>
              </m:e>
            </m:acc>
          </m:sub>
        </m:sSub>
      </m:oMath>
      <w:r w:rsidRPr="00A634FE">
        <w:rPr>
          <w:rFonts w:ascii="Times New Roman" w:eastAsiaTheme="minorEastAsia" w:hAnsi="Times New Roman" w:cs="Times New Roman"/>
          <w:sz w:val="24"/>
          <w:szCs w:val="24"/>
        </w:rPr>
        <w:t xml:space="preserve"> are the transformed means and SD</w:t>
      </w:r>
      <w:r w:rsidR="00D72822">
        <w:rPr>
          <w:rFonts w:ascii="Times New Roman" w:eastAsiaTheme="minorEastAsia" w:hAnsi="Times New Roman" w:cs="Times New Roman"/>
          <w:sz w:val="24"/>
          <w:szCs w:val="24"/>
        </w:rPr>
        <w:t>, respectively</w:t>
      </w:r>
      <w:r w:rsidRPr="00A634F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z</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z</m:t>
                </m:r>
              </m:e>
            </m:acc>
          </m:sub>
        </m:sSub>
      </m:oMath>
      <w:r w:rsidRPr="00A634FE">
        <w:rPr>
          <w:rFonts w:ascii="Times New Roman" w:eastAsiaTheme="minorEastAsia" w:hAnsi="Times New Roman" w:cs="Times New Roman"/>
          <w:sz w:val="24"/>
          <w:szCs w:val="24"/>
        </w:rPr>
        <w:t xml:space="preserve"> are the means and SD on the natural log scale. A constant of 0.5 was added to all means and SD to avoid taking the natural log of zero during effect size calculations. </w:t>
      </w:r>
    </w:p>
    <w:p w14:paraId="3A7E8957" w14:textId="2FB14616" w:rsidR="0042151F" w:rsidRDefault="0042151F" w:rsidP="00443538">
      <w:pPr>
        <w:spacing w:after="0" w:line="240" w:lineRule="auto"/>
        <w:ind w:firstLine="720"/>
        <w:rPr>
          <w:rFonts w:ascii="Times New Roman" w:eastAsiaTheme="minorEastAsia" w:hAnsi="Times New Roman" w:cs="Times New Roman"/>
          <w:sz w:val="24"/>
          <w:szCs w:val="24"/>
        </w:rPr>
      </w:pPr>
      <w:r w:rsidRPr="00A634FE">
        <w:rPr>
          <w:rFonts w:ascii="Times New Roman" w:eastAsiaTheme="minorEastAsia" w:hAnsi="Times New Roman" w:cs="Times New Roman"/>
          <w:sz w:val="24"/>
          <w:szCs w:val="24"/>
        </w:rPr>
        <w:t xml:space="preserve">Taxonomic information was retrieved from the Open Tree of Life </w:t>
      </w:r>
      <w:sdt>
        <w:sdtPr>
          <w:rPr>
            <w:rFonts w:ascii="Times New Roman" w:eastAsiaTheme="minorEastAsia" w:hAnsi="Times New Roman" w:cs="Times New Roman"/>
            <w:sz w:val="24"/>
            <w:szCs w:val="24"/>
          </w:rPr>
          <w:alias w:val="SmartCite Citation"/>
          <w:tag w:val="52b54cf9-ca83-4a3f-8679-59ce89896f7a:e68b27f8-e2fc-46ef-83fc-b96f7d1b0971+"/>
          <w:id w:val="1357781256"/>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Michonneau</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325FE7">
        <w:rPr>
          <w:rFonts w:ascii="Times New Roman" w:eastAsiaTheme="minorEastAsia" w:hAnsi="Times New Roman" w:cs="Times New Roman"/>
          <w:sz w:val="24"/>
          <w:szCs w:val="24"/>
        </w:rPr>
        <w:t>. </w:t>
      </w:r>
      <w:r w:rsidRPr="00A634FE">
        <w:rPr>
          <w:rFonts w:ascii="Times New Roman" w:eastAsiaTheme="minorEastAsia" w:hAnsi="Times New Roman" w:cs="Times New Roman"/>
          <w:sz w:val="24"/>
          <w:szCs w:val="24"/>
        </w:rPr>
        <w:t xml:space="preserve">Amphibians were considered aquatic organisms for the analysis. </w:t>
      </w:r>
    </w:p>
    <w:p w14:paraId="5DC6880A" w14:textId="77777777" w:rsidR="00325FE7" w:rsidRPr="00A634FE" w:rsidRDefault="00325FE7" w:rsidP="00443538">
      <w:pPr>
        <w:spacing w:after="0" w:line="240" w:lineRule="auto"/>
        <w:ind w:firstLine="720"/>
        <w:rPr>
          <w:rFonts w:ascii="Times New Roman" w:eastAsiaTheme="minorEastAsia" w:hAnsi="Times New Roman" w:cs="Times New Roman"/>
          <w:sz w:val="24"/>
          <w:szCs w:val="24"/>
        </w:rPr>
      </w:pPr>
    </w:p>
    <w:p w14:paraId="32AAB4F7" w14:textId="245DCB97" w:rsidR="0042151F" w:rsidRPr="00B96E9B" w:rsidRDefault="0042151F" w:rsidP="00443538">
      <w:pPr>
        <w:spacing w:line="24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Effect Size Calculations</w:t>
      </w:r>
    </w:p>
    <w:p w14:paraId="3E740972" w14:textId="39FB2C53" w:rsidR="00F8622D" w:rsidRPr="00835872" w:rsidRDefault="00BE16FA" w:rsidP="00443538">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42151F" w:rsidRPr="00A634FE">
        <w:rPr>
          <w:rFonts w:ascii="Times New Roman" w:eastAsiaTheme="minorEastAsia" w:hAnsi="Times New Roman" w:cs="Times New Roman"/>
          <w:sz w:val="24"/>
          <w:szCs w:val="24"/>
        </w:rPr>
        <w:t xml:space="preserve">e </w:t>
      </w:r>
      <w:r w:rsidR="000D2563">
        <w:rPr>
          <w:rFonts w:ascii="Times New Roman" w:eastAsiaTheme="minorEastAsia" w:hAnsi="Times New Roman" w:cs="Times New Roman"/>
          <w:sz w:val="24"/>
          <w:szCs w:val="24"/>
        </w:rPr>
        <w:t xml:space="preserve">developed and </w:t>
      </w:r>
      <w:r>
        <w:rPr>
          <w:rFonts w:ascii="Times New Roman" w:eastAsiaTheme="minorEastAsia" w:hAnsi="Times New Roman" w:cs="Times New Roman"/>
          <w:sz w:val="24"/>
          <w:szCs w:val="24"/>
        </w:rPr>
        <w:t xml:space="preserve">used </w:t>
      </w:r>
      <w:r w:rsidR="0042151F" w:rsidRPr="00A634FE">
        <w:rPr>
          <w:rFonts w:ascii="Times New Roman" w:eastAsiaTheme="minorEastAsia" w:hAnsi="Times New Roman" w:cs="Times New Roman"/>
          <w:sz w:val="24"/>
          <w:szCs w:val="24"/>
        </w:rPr>
        <w:t>a standardised interaction-based plasticity response ratio difference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Equation 7) and its corresponding sampling variance (Equation 8)</w:t>
      </w:r>
      <w:r>
        <w:rPr>
          <w:rFonts w:ascii="Times New Roman" w:eastAsiaTheme="minorEastAsia" w:hAnsi="Times New Roman" w:cs="Times New Roman"/>
          <w:sz w:val="24"/>
          <w:szCs w:val="24"/>
        </w:rPr>
        <w:t xml:space="preserve"> as </w:t>
      </w:r>
      <w:r w:rsidR="0026400F">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effect</w:t>
      </w:r>
      <w:r w:rsidR="0042151F" w:rsidRPr="00A634FE">
        <w:rPr>
          <w:rFonts w:ascii="Times New Roman" w:eastAsiaTheme="minorEastAsia" w:hAnsi="Times New Roman" w:cs="Times New Roman"/>
          <w:sz w:val="24"/>
          <w:szCs w:val="24"/>
        </w:rPr>
        <w:t>. The PRRD</w:t>
      </w:r>
      <w:r w:rsidR="0042151F" w:rsidRPr="00A634FE">
        <w:rPr>
          <w:rFonts w:ascii="Times New Roman" w:eastAsiaTheme="minorEastAsia" w:hAnsi="Times New Roman" w:cs="Times New Roman"/>
          <w:sz w:val="24"/>
          <w:szCs w:val="24"/>
          <w:vertAlign w:val="subscript"/>
        </w:rPr>
        <w:t xml:space="preserve">S </w:t>
      </w:r>
      <w:r w:rsidR="0042151F" w:rsidRPr="00A634FE">
        <w:rPr>
          <w:rFonts w:ascii="Times New Roman" w:eastAsiaTheme="minorEastAsia" w:hAnsi="Times New Roman" w:cs="Times New Roman"/>
          <w:sz w:val="24"/>
          <w:szCs w:val="24"/>
        </w:rPr>
        <w:t>is derived by first calculating log response ratios (</w:t>
      </w:r>
      <w:proofErr w:type="spellStart"/>
      <w:r w:rsidR="0042151F" w:rsidRPr="00A634FE">
        <w:rPr>
          <w:rFonts w:ascii="Times New Roman" w:eastAsiaTheme="minorEastAsia" w:hAnsi="Times New Roman" w:cs="Times New Roman"/>
          <w:sz w:val="24"/>
          <w:szCs w:val="24"/>
        </w:rPr>
        <w:t>lnRR</w:t>
      </w:r>
      <w:proofErr w:type="spellEnd"/>
      <w:r>
        <w:rPr>
          <w:rFonts w:ascii="Times New Roman" w:eastAsiaTheme="minorEastAsia" w:hAnsi="Times New Roman" w:cs="Times New Roman"/>
          <w:sz w:val="24"/>
          <w:szCs w:val="24"/>
        </w:rPr>
        <w:t>)</w:t>
      </w:r>
      <w:r w:rsidR="00174C1A">
        <w:rPr>
          <w:rFonts w:ascii="Times New Roman" w:eastAsiaTheme="minorEastAsia" w:hAnsi="Times New Roman" w:cs="Times New Roman"/>
          <w:sz w:val="24"/>
          <w:szCs w:val="24"/>
        </w:rPr>
        <w:t xml:space="preserve"> within treatments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616361673"/>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Pr>
          <w:rFonts w:ascii="Times New Roman" w:eastAsiaTheme="minorEastAsia" w:hAnsi="Times New Roman" w:cs="Times New Roman"/>
          <w:sz w:val="24"/>
          <w:szCs w:val="24"/>
        </w:rPr>
        <w:t> to estimate the</w:t>
      </w:r>
      <w:r w:rsidR="0042151F" w:rsidRPr="00A634FE">
        <w:rPr>
          <w:rFonts w:ascii="Times New Roman" w:eastAsiaTheme="minorEastAsia" w:hAnsi="Times New Roman" w:cs="Times New Roman"/>
          <w:sz w:val="24"/>
          <w:szCs w:val="24"/>
        </w:rPr>
        <w:t xml:space="preserve"> change in phenotypic traits following either acclimation or developmental exposure to different temperatures.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lnRR</w:t>
      </w:r>
      <w:proofErr w:type="spellEnd"/>
      <w:r>
        <w:rPr>
          <w:rFonts w:ascii="Times New Roman" w:eastAsiaTheme="minorEastAsia" w:hAnsi="Times New Roman" w:cs="Times New Roman"/>
          <w:sz w:val="24"/>
          <w:szCs w:val="24"/>
        </w:rPr>
        <w:t xml:space="preserve"> indicates the </w:t>
      </w:r>
      <w:r w:rsidR="0042151F" w:rsidRPr="00A634FE">
        <w:rPr>
          <w:rFonts w:ascii="Times New Roman" w:eastAsiaTheme="minorEastAsia" w:hAnsi="Times New Roman" w:cs="Times New Roman"/>
          <w:sz w:val="24"/>
          <w:szCs w:val="24"/>
        </w:rPr>
        <w:t>capacity for phenotypic plasticity</w:t>
      </w:r>
      <w:del w:id="0" w:author="Daniel Noble" w:date="2025-04-12T08:11:00Z" w16du:dateUtc="2025-04-11T22:11:00Z">
        <w:r w:rsidR="0042151F" w:rsidRPr="00A634FE" w:rsidDel="00443538">
          <w:rPr>
            <w:rFonts w:ascii="Times New Roman" w:eastAsiaTheme="minorEastAsia" w:hAnsi="Times New Roman" w:cs="Times New Roman"/>
            <w:sz w:val="24"/>
            <w:szCs w:val="24"/>
          </w:rPr>
          <w:delText xml:space="preserve">, </w:delText>
        </w:r>
        <w:r w:rsidDel="00443538">
          <w:rPr>
            <w:rFonts w:ascii="Times New Roman" w:eastAsiaTheme="minorEastAsia" w:hAnsi="Times New Roman" w:cs="Times New Roman"/>
            <w:sz w:val="24"/>
            <w:szCs w:val="24"/>
          </w:rPr>
          <w:delText xml:space="preserve">where a decreasing </w:delText>
        </w:r>
        <w:r w:rsidR="0042151F" w:rsidRPr="00A634FE" w:rsidDel="00443538">
          <w:rPr>
            <w:rFonts w:ascii="Times New Roman" w:eastAsiaTheme="minorEastAsia" w:hAnsi="Times New Roman" w:cs="Times New Roman"/>
            <w:sz w:val="24"/>
            <w:szCs w:val="24"/>
          </w:rPr>
          <w:delText>lnRR indicat</w:delText>
        </w:r>
        <w:r w:rsidDel="00443538">
          <w:rPr>
            <w:rFonts w:ascii="Times New Roman" w:eastAsiaTheme="minorEastAsia" w:hAnsi="Times New Roman" w:cs="Times New Roman"/>
            <w:sz w:val="24"/>
            <w:szCs w:val="24"/>
          </w:rPr>
          <w:delText>es</w:delText>
        </w:r>
        <w:r w:rsidR="0042151F" w:rsidRPr="00A634FE" w:rsidDel="00443538">
          <w:rPr>
            <w:rFonts w:ascii="Times New Roman" w:eastAsiaTheme="minorEastAsia" w:hAnsi="Times New Roman" w:cs="Times New Roman"/>
            <w:sz w:val="24"/>
            <w:szCs w:val="24"/>
          </w:rPr>
          <w:delText xml:space="preserve"> that traits are affected by changes </w:delText>
        </w:r>
        <w:r w:rsidDel="00443538">
          <w:rPr>
            <w:rFonts w:ascii="Times New Roman" w:eastAsiaTheme="minorEastAsia" w:hAnsi="Times New Roman" w:cs="Times New Roman"/>
            <w:sz w:val="24"/>
            <w:szCs w:val="24"/>
          </w:rPr>
          <w:delText>in</w:delText>
        </w:r>
        <w:r w:rsidR="0042151F" w:rsidRPr="00A634FE" w:rsidDel="00443538">
          <w:rPr>
            <w:rFonts w:ascii="Times New Roman" w:eastAsiaTheme="minorEastAsia" w:hAnsi="Times New Roman" w:cs="Times New Roman"/>
            <w:sz w:val="24"/>
            <w:szCs w:val="24"/>
          </w:rPr>
          <w:delText xml:space="preserve"> temperature (</w:delText>
        </w:r>
        <w:r w:rsidDel="00443538">
          <w:rPr>
            <w:rFonts w:ascii="Times New Roman" w:eastAsiaTheme="minorEastAsia" w:hAnsi="Times New Roman" w:cs="Times New Roman"/>
            <w:sz w:val="24"/>
            <w:szCs w:val="24"/>
          </w:rPr>
          <w:delText>i.e., have greater capacity for plasticity</w:delText>
        </w:r>
        <w:r w:rsidR="003662F8" w:rsidDel="00443538">
          <w:rPr>
            <w:rFonts w:ascii="Times New Roman" w:eastAsiaTheme="minorEastAsia" w:hAnsi="Times New Roman" w:cs="Times New Roman"/>
            <w:sz w:val="24"/>
            <w:szCs w:val="24"/>
          </w:rPr>
          <w:delText>)</w:delText>
        </w:r>
      </w:del>
      <w:r w:rsidR="0042151F" w:rsidRPr="00A634FE">
        <w:rPr>
          <w:rFonts w:ascii="Times New Roman" w:eastAsiaTheme="minorEastAsia" w:hAnsi="Times New Roman" w:cs="Times New Roman"/>
          <w:sz w:val="24"/>
          <w:szCs w:val="24"/>
        </w:rPr>
        <w:t>. The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captures the difference in phenotypic plasticity </w:t>
      </w:r>
      <w:r w:rsidR="00174C1A">
        <w:rPr>
          <w:rFonts w:ascii="Times New Roman" w:eastAsiaTheme="minorEastAsia" w:hAnsi="Times New Roman" w:cs="Times New Roman"/>
          <w:sz w:val="24"/>
          <w:szCs w:val="24"/>
        </w:rPr>
        <w:t xml:space="preserve">between (constant and fluctuating) treatments </w:t>
      </w:r>
      <w:r w:rsidR="0042151F" w:rsidRPr="00A634FE">
        <w:rPr>
          <w:rFonts w:ascii="Times New Roman" w:eastAsiaTheme="minorEastAsia" w:hAnsi="Times New Roman" w:cs="Times New Roman"/>
          <w:sz w:val="24"/>
          <w:szCs w:val="24"/>
        </w:rPr>
        <w:t xml:space="preserve">by subtracting the </w:t>
      </w:r>
      <w:proofErr w:type="spellStart"/>
      <w:r w:rsidR="0042151F" w:rsidRPr="00A634FE">
        <w:rPr>
          <w:rFonts w:ascii="Times New Roman" w:eastAsiaTheme="minorEastAsia" w:hAnsi="Times New Roman" w:cs="Times New Roman"/>
          <w:sz w:val="24"/>
          <w:szCs w:val="24"/>
        </w:rPr>
        <w:t>lnRR</w:t>
      </w:r>
      <w:proofErr w:type="spellEnd"/>
      <w:r w:rsidR="0042151F" w:rsidRPr="00A634FE">
        <w:rPr>
          <w:rFonts w:ascii="Times New Roman" w:eastAsiaTheme="minorEastAsia" w:hAnsi="Times New Roman" w:cs="Times New Roman"/>
          <w:sz w:val="24"/>
          <w:szCs w:val="24"/>
        </w:rPr>
        <w:t xml:space="preserve"> of the constant from the fluctuating thermal environment. To control for the fact that temperature gradients </w:t>
      </w:r>
      <w:r w:rsidR="00174C1A">
        <w:rPr>
          <w:rFonts w:ascii="Times New Roman" w:eastAsiaTheme="minorEastAsia" w:hAnsi="Times New Roman" w:cs="Times New Roman"/>
          <w:sz w:val="24"/>
          <w:szCs w:val="24"/>
        </w:rPr>
        <w:t>differed between studies</w:t>
      </w:r>
      <w:r w:rsidR="0042151F" w:rsidRPr="00A634FE">
        <w:rPr>
          <w:rFonts w:ascii="Times New Roman" w:eastAsiaTheme="minorEastAsia" w:hAnsi="Times New Roman" w:cs="Times New Roman"/>
          <w:sz w:val="24"/>
          <w:szCs w:val="24"/>
        </w:rPr>
        <w:t xml:space="preserve">, </w:t>
      </w:r>
      <w:r w:rsidR="00174C1A">
        <w:rPr>
          <w:rFonts w:ascii="Times New Roman" w:eastAsiaTheme="minorEastAsia" w:hAnsi="Times New Roman" w:cs="Times New Roman"/>
          <w:sz w:val="24"/>
          <w:szCs w:val="24"/>
        </w:rPr>
        <w:t xml:space="preserve">the </w:t>
      </w:r>
      <w:r w:rsidR="0042151F" w:rsidRPr="00A634FE">
        <w:rPr>
          <w:rFonts w:ascii="Times New Roman" w:eastAsiaTheme="minorEastAsia" w:hAnsi="Times New Roman" w:cs="Times New Roman"/>
          <w:sz w:val="24"/>
          <w:szCs w:val="24"/>
        </w:rPr>
        <w:t>PRRD</w:t>
      </w:r>
      <w:r w:rsidR="00174C1A">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standardises the differences in </w:t>
      </w:r>
      <w:proofErr w:type="spellStart"/>
      <w:r w:rsidR="0042151F" w:rsidRPr="00A634FE">
        <w:rPr>
          <w:rFonts w:ascii="Times New Roman" w:eastAsiaTheme="minorEastAsia" w:hAnsi="Times New Roman" w:cs="Times New Roman"/>
          <w:sz w:val="24"/>
          <w:szCs w:val="24"/>
        </w:rPr>
        <w:t>lnRR</w:t>
      </w:r>
      <w:proofErr w:type="spellEnd"/>
      <w:r w:rsidR="0042151F" w:rsidRPr="00A634FE">
        <w:rPr>
          <w:rFonts w:ascii="Times New Roman" w:eastAsiaTheme="minorEastAsia" w:hAnsi="Times New Roman" w:cs="Times New Roman"/>
          <w:sz w:val="24"/>
          <w:szCs w:val="24"/>
        </w:rPr>
        <w:t xml:space="preserve"> to a </w:t>
      </w:r>
      <w:r w:rsidR="00174C1A">
        <w:rPr>
          <w:rFonts w:ascii="Times New Roman" w:eastAsiaTheme="minorEastAsia" w:hAnsi="Times New Roman" w:cs="Times New Roman"/>
          <w:sz w:val="24"/>
          <w:szCs w:val="24"/>
        </w:rPr>
        <w:t>1</w:t>
      </w:r>
      <w:r w:rsidR="00174C1A" w:rsidRPr="00174C1A">
        <w:rPr>
          <w:rFonts w:ascii="Times New Roman" w:eastAsiaTheme="minorEastAsia" w:hAnsi="Times New Roman" w:cs="Times New Roman"/>
          <w:sz w:val="24"/>
          <w:szCs w:val="24"/>
          <w:vertAlign w:val="superscript"/>
        </w:rPr>
        <w:t>o</w:t>
      </w:r>
      <w:r w:rsidR="00174C1A">
        <w:rPr>
          <w:rFonts w:ascii="Times New Roman" w:eastAsiaTheme="minorEastAsia" w:hAnsi="Times New Roman" w:cs="Times New Roman"/>
          <w:sz w:val="24"/>
          <w:szCs w:val="24"/>
        </w:rPr>
        <w:t>C</w:t>
      </w:r>
      <w:r w:rsidR="0042151F" w:rsidRPr="00A634FE">
        <w:rPr>
          <w:rFonts w:ascii="Times New Roman" w:eastAsiaTheme="minorEastAsia" w:hAnsi="Times New Roman" w:cs="Times New Roman"/>
          <w:sz w:val="24"/>
          <w:szCs w:val="24"/>
        </w:rPr>
        <w:t xml:space="preserve"> change in </w:t>
      </w:r>
      <w:r w:rsidR="00174C1A">
        <w:rPr>
          <w:rFonts w:ascii="Times New Roman" w:eastAsiaTheme="minorEastAsia" w:hAnsi="Times New Roman" w:cs="Times New Roman"/>
          <w:sz w:val="24"/>
          <w:szCs w:val="24"/>
        </w:rPr>
        <w:t xml:space="preserve">treatment </w:t>
      </w:r>
      <w:r w:rsidR="0042151F" w:rsidRPr="00A634FE">
        <w:rPr>
          <w:rFonts w:ascii="Times New Roman" w:eastAsiaTheme="minorEastAsia" w:hAnsi="Times New Roman" w:cs="Times New Roman"/>
          <w:sz w:val="24"/>
          <w:szCs w:val="24"/>
        </w:rPr>
        <w:t>temperature</w:t>
      </w:r>
      <w:r w:rsidR="00174C1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52b54cf9-ca83-4a3f-8679-59ce89896f7a:8fd92d79-cc8e-491e-a438-0e2de397835d+"/>
          <w:id w:val="-171411974"/>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Pottier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42151F" w:rsidRPr="00A634FE">
        <w:rPr>
          <w:rFonts w:ascii="Times New Roman" w:eastAsiaTheme="minorEastAsia" w:hAnsi="Times New Roman" w:cs="Times New Roman"/>
          <w:sz w:val="24"/>
          <w:szCs w:val="24"/>
        </w:rPr>
        <w:t>.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 0 indicate</w:t>
      </w:r>
      <w:r w:rsidR="00174C1A">
        <w:rPr>
          <w:rFonts w:ascii="Times New Roman" w:eastAsiaTheme="minorEastAsia" w:hAnsi="Times New Roman" w:cs="Times New Roman"/>
          <w:sz w:val="24"/>
          <w:szCs w:val="24"/>
        </w:rPr>
        <w:t>s</w:t>
      </w:r>
      <w:r w:rsidR="0042151F" w:rsidRPr="00A634FE">
        <w:rPr>
          <w:rFonts w:ascii="Times New Roman" w:eastAsiaTheme="minorEastAsia" w:hAnsi="Times New Roman" w:cs="Times New Roman"/>
          <w:sz w:val="24"/>
          <w:szCs w:val="24"/>
        </w:rPr>
        <w:t xml:space="preserve"> that there is no </w:t>
      </w:r>
      <w:r w:rsidR="000D2563">
        <w:rPr>
          <w:rFonts w:ascii="Times New Roman" w:eastAsiaTheme="minorEastAsia" w:hAnsi="Times New Roman" w:cs="Times New Roman"/>
          <w:sz w:val="24"/>
          <w:szCs w:val="24"/>
        </w:rPr>
        <w:t>difference</w:t>
      </w:r>
      <w:r w:rsidR="0042151F" w:rsidRPr="00A634FE">
        <w:rPr>
          <w:rFonts w:ascii="Times New Roman" w:eastAsiaTheme="minorEastAsia" w:hAnsi="Times New Roman" w:cs="Times New Roman"/>
          <w:sz w:val="24"/>
          <w:szCs w:val="24"/>
        </w:rPr>
        <w:t xml:space="preserve"> in the capacity for phenotypic plasticity between constant and fluctuating thermal environments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&gt; 0, phenotypic plasticity increases in fluctuating temperatures;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&lt; 0, phenotypic plasticity increases in constant temperatures).</w:t>
      </w:r>
    </w:p>
    <w:p w14:paraId="7CBFFDCE" w14:textId="77777777" w:rsidR="0042151F" w:rsidRPr="00A634FE" w:rsidRDefault="0042151F" w:rsidP="00443538">
      <w:pPr>
        <w:spacing w:line="240" w:lineRule="auto"/>
        <w:rPr>
          <w:rFonts w:eastAsiaTheme="minorEastAsia"/>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592CE1BF" w14:textId="77777777" w:rsidTr="00B7697F">
        <w:trPr>
          <w:trHeight w:val="680"/>
        </w:trPr>
        <w:tc>
          <w:tcPr>
            <w:tcW w:w="4505" w:type="dxa"/>
            <w:vAlign w:val="center"/>
          </w:tcPr>
          <w:p w14:paraId="6C78BC6C" w14:textId="77777777" w:rsidR="0042151F" w:rsidRPr="00A634FE" w:rsidRDefault="00000000" w:rsidP="00443538">
            <w:pPr>
              <w:rPr>
                <w:rFonts w:eastAsiaTheme="minorEastAsia" w:cstheme="minorHAnsi"/>
                <w:iCs/>
                <w:sz w:val="24"/>
                <w:szCs w:val="24"/>
              </w:rPr>
            </w:pPr>
            <m:oMathPara>
              <m:oMathParaPr>
                <m:jc m:val="left"/>
              </m:oMathParaPr>
              <m:oMath>
                <m:sSub>
                  <m:sSubPr>
                    <m:ctrlPr>
                      <w:rPr>
                        <w:rFonts w:ascii="Cambria Math" w:eastAsiaTheme="minorEastAsia" w:hAnsi="Cambria Math" w:cstheme="minorHAnsi"/>
                        <w:sz w:val="24"/>
                        <w:szCs w:val="24"/>
                      </w:rPr>
                    </m:ctrlPr>
                  </m:sSubPr>
                  <m:e>
                    <m:r>
                      <m:rPr>
                        <m:nor/>
                      </m:rPr>
                      <w:rPr>
                        <w:rFonts w:eastAsiaTheme="minorEastAsia" w:cstheme="minorHAnsi"/>
                        <w:sz w:val="24"/>
                        <w:szCs w:val="24"/>
                      </w:rPr>
                      <m:t>PRRD</m:t>
                    </m:r>
                  </m:e>
                  <m:sub>
                    <m:r>
                      <m:rPr>
                        <m:nor/>
                      </m:rPr>
                      <w:rPr>
                        <w:rFonts w:eastAsiaTheme="minorEastAsia" w:cstheme="minorHAnsi"/>
                        <w:sz w:val="24"/>
                        <w:szCs w:val="24"/>
                      </w:rPr>
                      <m:t>S</m:t>
                    </m:r>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lnRR</m:t>
                        </m:r>
                      </m:e>
                      <m:sub>
                        <m:r>
                          <m:rPr>
                            <m:nor/>
                          </m:rPr>
                          <w:rPr>
                            <w:rFonts w:eastAsiaTheme="minorEastAsia" w:cstheme="minorHAnsi"/>
                            <w:iCs/>
                            <w:sz w:val="24"/>
                            <w:szCs w:val="24"/>
                          </w:rPr>
                          <m:t>F</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lnRR</m:t>
                        </m:r>
                      </m:e>
                      <m:sub>
                        <m:r>
                          <m:rPr>
                            <m:nor/>
                          </m:rPr>
                          <w:rPr>
                            <w:rFonts w:eastAsiaTheme="minorEastAsia" w:cstheme="minorHAnsi"/>
                            <w:iCs/>
                            <w:sz w:val="24"/>
                            <w:szCs w:val="24"/>
                          </w:rPr>
                          <m:t>C</m:t>
                        </m:r>
                      </m:sub>
                    </m:sSub>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H</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L</m:t>
                        </m:r>
                      </m:sub>
                    </m:sSub>
                  </m:den>
                </m:f>
              </m:oMath>
            </m:oMathPara>
          </w:p>
        </w:tc>
        <w:tc>
          <w:tcPr>
            <w:tcW w:w="4505" w:type="dxa"/>
            <w:vAlign w:val="center"/>
          </w:tcPr>
          <w:p w14:paraId="6EE16D59" w14:textId="77777777" w:rsidR="0042151F" w:rsidRPr="00A634FE" w:rsidRDefault="0042151F" w:rsidP="00443538">
            <w:pPr>
              <w:jc w:val="right"/>
              <w:rPr>
                <w:rFonts w:eastAsiaTheme="minorEastAsia"/>
                <w:sz w:val="24"/>
                <w:szCs w:val="24"/>
              </w:rPr>
            </w:pPr>
            <w:r w:rsidRPr="00A634FE">
              <w:rPr>
                <w:rFonts w:eastAsiaTheme="minorEastAsia"/>
                <w:sz w:val="24"/>
                <w:szCs w:val="24"/>
              </w:rPr>
              <w:t xml:space="preserve">  (7)</w:t>
            </w:r>
          </w:p>
        </w:tc>
      </w:tr>
    </w:tbl>
    <w:p w14:paraId="29DD4450" w14:textId="77777777" w:rsidR="0042151F" w:rsidRPr="00A634FE" w:rsidRDefault="0042151F" w:rsidP="00443538">
      <w:pPr>
        <w:spacing w:line="240" w:lineRule="auto"/>
        <w:rPr>
          <w:rFonts w:eastAsiaTheme="minorEastAsia"/>
          <w:sz w:val="24"/>
          <w:szCs w:val="24"/>
        </w:rPr>
      </w:pPr>
    </w:p>
    <w:tbl>
      <w:tblPr>
        <w:tblStyle w:val="TableGrid"/>
        <w:tblW w:w="0" w:type="auto"/>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57"/>
      </w:tblGrid>
      <w:tr w:rsidR="0042151F" w:rsidRPr="00A634FE" w14:paraId="4FB580DA" w14:textId="77777777" w:rsidTr="00BA28DB">
        <w:trPr>
          <w:trHeight w:val="680"/>
        </w:trPr>
        <w:tc>
          <w:tcPr>
            <w:tcW w:w="5477" w:type="dxa"/>
            <w:vAlign w:val="center"/>
          </w:tcPr>
          <w:p w14:paraId="2892886E" w14:textId="77777777" w:rsidR="0042151F" w:rsidRPr="00A634FE" w:rsidRDefault="00000000" w:rsidP="00443538">
            <w:pPr>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sSub>
                      <m:sSubPr>
                        <m:ctrlPr>
                          <w:rPr>
                            <w:rFonts w:ascii="Cambria Math" w:eastAsiaTheme="minorEastAsia" w:hAnsi="Cambria Math" w:cstheme="minorHAnsi"/>
                            <w:i/>
                            <w:iCs/>
                            <w:sz w:val="24"/>
                            <w:szCs w:val="24"/>
                          </w:rPr>
                        </m:ctrlPr>
                      </m:sSubPr>
                      <m:e>
                        <m:r>
                          <m:rPr>
                            <m:nor/>
                          </m:rPr>
                          <w:rPr>
                            <w:rFonts w:eastAsiaTheme="minorEastAsia" w:cstheme="minorHAnsi"/>
                            <w:iCs/>
                            <w:sz w:val="24"/>
                            <w:szCs w:val="24"/>
                          </w:rPr>
                          <m:t>PRRD</m:t>
                        </m:r>
                      </m:e>
                      <m:sub>
                        <m:r>
                          <m:rPr>
                            <m:nor/>
                          </m:rPr>
                          <w:rPr>
                            <w:rFonts w:eastAsiaTheme="minorEastAsia" w:cstheme="minorHAnsi"/>
                            <w:iCs/>
                            <w:sz w:val="24"/>
                            <w:szCs w:val="24"/>
                          </w:rPr>
                          <m:t>S</m:t>
                        </m:r>
                      </m:sub>
                    </m:sSub>
                  </m:sub>
                </m:sSub>
                <m:r>
                  <m:rPr>
                    <m:nor/>
                  </m:rPr>
                  <w:rPr>
                    <w:rFonts w:eastAsiaTheme="minorEastAsia" w:cstheme="minorHAnsi"/>
                    <w:iCs/>
                    <w:sz w:val="24"/>
                    <w:szCs w:val="24"/>
                  </w:rPr>
                  <m:t xml:space="preserve">= </m:t>
                </m:r>
                <m:sSup>
                  <m:sSupPr>
                    <m:ctrlPr>
                      <w:rPr>
                        <w:rFonts w:ascii="Cambria Math" w:eastAsiaTheme="minorEastAsia" w:hAnsi="Cambria Math" w:cstheme="minorHAnsi"/>
                        <w:iCs/>
                        <w:sz w:val="24"/>
                        <w:szCs w:val="24"/>
                      </w:rPr>
                    </m:ctrlPr>
                  </m:sSupPr>
                  <m:e>
                    <m:d>
                      <m:dPr>
                        <m:ctrlPr>
                          <w:rPr>
                            <w:rFonts w:ascii="Cambria Math" w:eastAsiaTheme="minorEastAsia" w:hAnsi="Cambria Math" w:cstheme="minorHAnsi"/>
                            <w:iCs/>
                            <w:sz w:val="24"/>
                            <w:szCs w:val="24"/>
                          </w:rPr>
                        </m:ctrlPr>
                      </m:dPr>
                      <m:e>
                        <m:f>
                          <m:fPr>
                            <m:ctrlPr>
                              <w:rPr>
                                <w:rFonts w:ascii="Cambria Math" w:eastAsiaTheme="minorEastAsia" w:hAnsi="Cambria Math" w:cstheme="minorHAnsi"/>
                                <w:iCs/>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L</m:t>
                                </m:r>
                              </m:sub>
                            </m:sSub>
                          </m:den>
                        </m:f>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d>
                  <m:dPr>
                    <m:ctrlPr>
                      <w:rPr>
                        <w:rFonts w:ascii="Cambria Math" w:eastAsiaTheme="minorEastAsia" w:hAnsi="Cambria Math" w:cstheme="minorHAnsi"/>
                        <w:iCs/>
                        <w:sz w:val="24"/>
                        <w:szCs w:val="24"/>
                      </w:rPr>
                    </m:ctrlPr>
                  </m:dPr>
                  <m:e>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FH</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FH</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FH</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FL</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FL</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FL</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CH</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CH</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CH</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CL</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CL</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CL</m:t>
                            </m:r>
                          </m:sub>
                          <m:sup>
                            <m:r>
                              <w:rPr>
                                <w:rFonts w:ascii="Cambria Math" w:eastAsiaTheme="minorEastAsia" w:hAnsi="Cambria Math" w:cstheme="minorHAnsi"/>
                                <w:sz w:val="24"/>
                                <w:szCs w:val="24"/>
                              </w:rPr>
                              <m:t>2</m:t>
                            </m:r>
                          </m:sup>
                        </m:sSubSup>
                      </m:den>
                    </m:f>
                  </m:e>
                </m:d>
              </m:oMath>
            </m:oMathPara>
          </w:p>
        </w:tc>
        <w:tc>
          <w:tcPr>
            <w:tcW w:w="3557" w:type="dxa"/>
            <w:vAlign w:val="center"/>
          </w:tcPr>
          <w:p w14:paraId="1888B5DC" w14:textId="77777777" w:rsidR="0042151F" w:rsidRPr="00A634FE" w:rsidRDefault="0042151F" w:rsidP="00443538">
            <w:pPr>
              <w:jc w:val="center"/>
              <w:rPr>
                <w:rFonts w:eastAsiaTheme="minorEastAsia"/>
                <w:sz w:val="24"/>
                <w:szCs w:val="24"/>
              </w:rPr>
            </w:pPr>
            <w:r w:rsidRPr="00A634FE">
              <w:rPr>
                <w:rFonts w:eastAsiaTheme="minorEastAsia"/>
                <w:sz w:val="24"/>
                <w:szCs w:val="24"/>
              </w:rPr>
              <w:t xml:space="preserve">                                                       </w:t>
            </w:r>
            <w:r>
              <w:rPr>
                <w:rFonts w:eastAsiaTheme="minorEastAsia"/>
                <w:sz w:val="24"/>
                <w:szCs w:val="24"/>
              </w:rPr>
              <w:t xml:space="preserve"> </w:t>
            </w:r>
            <w:r w:rsidRPr="00A634FE">
              <w:rPr>
                <w:rFonts w:eastAsiaTheme="minorEastAsia"/>
                <w:sz w:val="24"/>
                <w:szCs w:val="24"/>
              </w:rPr>
              <w:t>(8)</w:t>
            </w:r>
          </w:p>
        </w:tc>
      </w:tr>
    </w:tbl>
    <w:p w14:paraId="011D136D" w14:textId="77777777" w:rsidR="0042151F" w:rsidRPr="00A634FE" w:rsidRDefault="0042151F" w:rsidP="00443538">
      <w:pPr>
        <w:spacing w:line="240" w:lineRule="auto"/>
        <w:rPr>
          <w:rFonts w:eastAsiaTheme="minorEastAsia"/>
          <w:sz w:val="24"/>
          <w:szCs w:val="24"/>
        </w:rPr>
      </w:pPr>
    </w:p>
    <w:p w14:paraId="1ED1B1A6" w14:textId="4E8E09D9" w:rsidR="0042151F" w:rsidRDefault="0042151F" w:rsidP="00443538">
      <w:pPr>
        <w:spacing w:after="0" w:line="240" w:lineRule="auto"/>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x</m:t>
            </m:r>
          </m:e>
        </m:acc>
      </m:oMath>
      <w:r w:rsidRPr="00402514">
        <w:rPr>
          <w:rFonts w:ascii="Times New Roman" w:eastAsiaTheme="minorEastAsia" w:hAnsi="Times New Roman" w:cs="Times New Roman"/>
          <w:sz w:val="24"/>
          <w:szCs w:val="24"/>
        </w:rPr>
        <w:t xml:space="preserve"> is the mean response, </w:t>
      </w:r>
      <w:r w:rsidR="00E46ACA">
        <w:rPr>
          <w:rFonts w:ascii="Times New Roman" w:eastAsiaTheme="minorEastAsia" w:hAnsi="Times New Roman" w:cs="Times New Roman"/>
          <w:sz w:val="24"/>
          <w:szCs w:val="24"/>
        </w:rPr>
        <w:t>T is temperature</w:t>
      </w:r>
      <w:r w:rsidRPr="00402514">
        <w:rPr>
          <w:rFonts w:ascii="Times New Roman" w:eastAsiaTheme="minorEastAsia" w:hAnsi="Times New Roman" w:cs="Times New Roman"/>
          <w:sz w:val="24"/>
          <w:szCs w:val="24"/>
        </w:rPr>
        <w:t>, subscript</w:t>
      </w:r>
      <w:r w:rsidR="00E46ACA">
        <w:rPr>
          <w:rFonts w:ascii="Times New Roman" w:eastAsiaTheme="minorEastAsia" w:hAnsi="Times New Roman" w:cs="Times New Roman"/>
          <w:sz w:val="24"/>
          <w:szCs w:val="24"/>
        </w:rPr>
        <w:t>ed</w:t>
      </w:r>
      <w:r w:rsidRPr="00402514">
        <w:rPr>
          <w:rFonts w:ascii="Times New Roman" w:eastAsiaTheme="minorEastAsia" w:hAnsi="Times New Roman" w:cs="Times New Roman"/>
          <w:sz w:val="24"/>
          <w:szCs w:val="24"/>
        </w:rPr>
        <w:t xml:space="preserve"> F and C denote the fluctuating and constant thermal treatments,</w:t>
      </w:r>
      <w:r w:rsidR="00E46ACA">
        <w:rPr>
          <w:rFonts w:ascii="Times New Roman" w:eastAsiaTheme="minorEastAsia" w:hAnsi="Times New Roman" w:cs="Times New Roman"/>
          <w:sz w:val="24"/>
          <w:szCs w:val="24"/>
        </w:rPr>
        <w:t xml:space="preserve"> respectively,</w:t>
      </w:r>
      <w:r w:rsidRPr="00402514">
        <w:rPr>
          <w:rFonts w:ascii="Times New Roman" w:eastAsiaTheme="minorEastAsia" w:hAnsi="Times New Roman" w:cs="Times New Roman"/>
          <w:sz w:val="24"/>
          <w:szCs w:val="24"/>
        </w:rPr>
        <w:t xml:space="preserve"> and subscript</w:t>
      </w:r>
      <w:r w:rsidR="00E46ACA">
        <w:rPr>
          <w:rFonts w:ascii="Times New Roman" w:eastAsiaTheme="minorEastAsia" w:hAnsi="Times New Roman" w:cs="Times New Roman"/>
          <w:sz w:val="24"/>
          <w:szCs w:val="24"/>
        </w:rPr>
        <w:t>ed</w:t>
      </w:r>
      <w:r w:rsidRPr="00402514">
        <w:rPr>
          <w:rFonts w:ascii="Times New Roman" w:eastAsiaTheme="minorEastAsia" w:hAnsi="Times New Roman" w:cs="Times New Roman"/>
          <w:sz w:val="24"/>
          <w:szCs w:val="24"/>
        </w:rPr>
        <w:t xml:space="preserve"> H and L denote the high and low temperatures</w:t>
      </w:r>
      <w:r w:rsidR="00E46ACA">
        <w:rPr>
          <w:rFonts w:ascii="Times New Roman" w:eastAsiaTheme="minorEastAsia" w:hAnsi="Times New Roman" w:cs="Times New Roman"/>
          <w:sz w:val="24"/>
          <w:szCs w:val="24"/>
        </w:rPr>
        <w:t>, respectively</w:t>
      </w:r>
      <w:r w:rsidRPr="00402514">
        <w:rPr>
          <w:rFonts w:ascii="Times New Roman" w:eastAsiaTheme="minorEastAsia" w:hAnsi="Times New Roman" w:cs="Times New Roman"/>
          <w:sz w:val="24"/>
          <w:szCs w:val="24"/>
        </w:rPr>
        <w:t xml:space="preserve">. </w:t>
      </w:r>
      <w:ins w:id="1" w:author="Daniel Noble" w:date="2025-04-12T08:12:00Z" w16du:dateUtc="2025-04-11T22:12:00Z">
        <w:r w:rsidR="00443538">
          <w:rPr>
            <w:rFonts w:ascii="Times New Roman" w:eastAsiaTheme="minorEastAsia" w:hAnsi="Times New Roman" w:cs="Times New Roman"/>
            <w:sz w:val="24"/>
            <w:szCs w:val="24"/>
          </w:rPr>
          <w:t>Note that Equation 8 assumes that constant and fluctuating treatments are independent.</w:t>
        </w:r>
      </w:ins>
    </w:p>
    <w:p w14:paraId="7FCC9644" w14:textId="77777777" w:rsidR="00F64921" w:rsidRPr="00402514" w:rsidRDefault="00F64921" w:rsidP="00443538">
      <w:pPr>
        <w:spacing w:after="0" w:line="240" w:lineRule="auto"/>
        <w:rPr>
          <w:rFonts w:ascii="Times New Roman" w:eastAsiaTheme="minorEastAsia" w:hAnsi="Times New Roman" w:cs="Times New Roman"/>
          <w:sz w:val="24"/>
          <w:szCs w:val="24"/>
        </w:rPr>
      </w:pPr>
    </w:p>
    <w:p w14:paraId="6D98E2CD" w14:textId="380B9E78" w:rsidR="0042151F" w:rsidRPr="001306C0" w:rsidRDefault="0042151F" w:rsidP="00443538">
      <w:pPr>
        <w:spacing w:after="0" w:line="240" w:lineRule="auto"/>
        <w:rPr>
          <w:rFonts w:ascii="Times New Roman" w:eastAsiaTheme="minorEastAsia" w:hAnsi="Times New Roman" w:cs="Times New Roman"/>
          <w:i/>
          <w:iCs/>
          <w:sz w:val="24"/>
          <w:szCs w:val="24"/>
        </w:rPr>
      </w:pPr>
      <w:r w:rsidRPr="001306C0">
        <w:rPr>
          <w:rFonts w:ascii="Times New Roman" w:eastAsiaTheme="minorEastAsia" w:hAnsi="Times New Roman" w:cs="Times New Roman"/>
          <w:i/>
          <w:iCs/>
          <w:sz w:val="24"/>
          <w:szCs w:val="24"/>
        </w:rPr>
        <w:t>Statistical Analysis</w:t>
      </w:r>
    </w:p>
    <w:p w14:paraId="5998DC11" w14:textId="74D42B1D" w:rsidR="00E27D7A" w:rsidRDefault="0026400F" w:rsidP="0044353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used </w:t>
      </w:r>
      <w:r w:rsidRPr="00402514">
        <w:rPr>
          <w:rFonts w:ascii="Times New Roman" w:eastAsiaTheme="minorEastAsia" w:hAnsi="Times New Roman" w:cs="Times New Roman"/>
          <w:sz w:val="24"/>
          <w:szCs w:val="24"/>
        </w:rPr>
        <w:t>R.4.2.2 in RStudio version 2022.12.0</w:t>
      </w:r>
      <w:r>
        <w:rPr>
          <w:rFonts w:ascii="Times New Roman" w:eastAsiaTheme="minorEastAsia" w:hAnsi="Times New Roman" w:cs="Times New Roman"/>
          <w:sz w:val="24"/>
          <w:szCs w:val="24"/>
        </w:rPr>
        <w:t xml:space="preserve"> for all</w:t>
      </w:r>
      <w:r w:rsidRPr="00402514">
        <w:rPr>
          <w:rFonts w:ascii="Times New Roman" w:eastAsiaTheme="minorEastAsia" w:hAnsi="Times New Roman" w:cs="Times New Roman"/>
          <w:sz w:val="24"/>
          <w:szCs w:val="24"/>
        </w:rPr>
        <w:t xml:space="preserve"> </w:t>
      </w:r>
      <w:r w:rsidR="0042151F" w:rsidRPr="00402514">
        <w:rPr>
          <w:rFonts w:ascii="Times New Roman" w:eastAsiaTheme="minorEastAsia" w:hAnsi="Times New Roman" w:cs="Times New Roman"/>
          <w:sz w:val="24"/>
          <w:szCs w:val="24"/>
        </w:rPr>
        <w:t>calculations, analyses, and figure</w:t>
      </w:r>
      <w:r>
        <w:rPr>
          <w:rFonts w:ascii="Times New Roman" w:eastAsiaTheme="minorEastAsia" w:hAnsi="Times New Roman" w:cs="Times New Roman"/>
          <w:sz w:val="24"/>
          <w:szCs w:val="24"/>
        </w:rPr>
        <w:t>s</w:t>
      </w:r>
      <w:r w:rsidR="0042151F" w:rsidRPr="00402514">
        <w:rPr>
          <w:rFonts w:ascii="Times New Roman" w:eastAsiaTheme="minorEastAsia" w:hAnsi="Times New Roman" w:cs="Times New Roman"/>
          <w:sz w:val="24"/>
          <w:szCs w:val="24"/>
        </w:rPr>
        <w:t xml:space="preserve"> (using R Package </w:t>
      </w:r>
      <w:r w:rsidR="0042151F" w:rsidRPr="00402514">
        <w:rPr>
          <w:rFonts w:ascii="Times New Roman" w:eastAsiaTheme="minorEastAsia" w:hAnsi="Times New Roman" w:cs="Times New Roman"/>
          <w:i/>
          <w:iCs/>
          <w:sz w:val="24"/>
          <w:szCs w:val="24"/>
        </w:rPr>
        <w:t>ggplot2</w:t>
      </w:r>
      <w:r w:rsidR="0042151F" w:rsidRPr="00402514">
        <w:rPr>
          <w:rFonts w:ascii="Times New Roman" w:eastAsiaTheme="minorEastAsia" w:hAnsi="Times New Roman" w:cs="Times New Roman"/>
          <w:sz w:val="24"/>
          <w:szCs w:val="24"/>
        </w:rPr>
        <w:t xml:space="preserve"> for figures</w:t>
      </w:r>
      <w:r w:rsidR="0070026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ddb56cc-5dac-402f-bd99-aee7e4a2bcf9+"/>
          <w:id w:val="386376359"/>
          <w:placeholder>
            <w:docPart w:val="DefaultPlaceholder_-1854013440"/>
          </w:placeholder>
        </w:sdtPr>
        <w:sdtContent>
          <w:r w:rsidR="00CB75BF" w:rsidRPr="00CB75BF">
            <w:rPr>
              <w:rFonts w:ascii="Times New Roman" w:eastAsia="Times New Roman" w:hAnsi="Times New Roman" w:cs="Times New Roman"/>
              <w:sz w:val="24"/>
            </w:rPr>
            <w:t>(Wickham 2011)</w:t>
          </w:r>
        </w:sdtContent>
      </w:sdt>
      <w:r w:rsidR="00700266">
        <w:rPr>
          <w:rFonts w:ascii="Times New Roman" w:eastAsiaTheme="minorEastAsia" w:hAnsi="Times New Roman" w:cs="Times New Roman"/>
          <w:sz w:val="24"/>
          <w:szCs w:val="24"/>
        </w:rPr>
        <w:t> </w:t>
      </w:r>
      <w:r w:rsidR="0042151F" w:rsidRPr="00402514">
        <w:rPr>
          <w:rFonts w:ascii="Times New Roman" w:eastAsiaTheme="minorEastAsia" w:hAnsi="Times New Roman" w:cs="Times New Roman"/>
          <w:sz w:val="24"/>
          <w:szCs w:val="24"/>
        </w:rPr>
        <w:t xml:space="preserve">. All data and code are available at </w:t>
      </w:r>
      <w:hyperlink r:id="rId9" w:history="1">
        <w:r w:rsidR="0042151F" w:rsidRPr="00402514">
          <w:rPr>
            <w:rStyle w:val="Hyperlink"/>
            <w:rFonts w:ascii="Times New Roman" w:eastAsiaTheme="minorEastAsia" w:hAnsi="Times New Roman" w:cs="Times New Roman"/>
            <w:sz w:val="24"/>
            <w:szCs w:val="24"/>
          </w:rPr>
          <w:t>https://github.com/ClaytonStocker/Plasticity_Fluctuation_Meta</w:t>
        </w:r>
      </w:hyperlink>
      <w:r w:rsidR="0042151F" w:rsidRPr="00402514">
        <w:rPr>
          <w:rFonts w:ascii="Times New Roman" w:eastAsiaTheme="minorEastAsia" w:hAnsi="Times New Roman" w:cs="Times New Roman"/>
          <w:sz w:val="24"/>
          <w:szCs w:val="24"/>
        </w:rPr>
        <w:t xml:space="preserve"> (</w:t>
      </w:r>
      <w:r w:rsidR="00B7697F">
        <w:rPr>
          <w:rFonts w:ascii="Times New Roman" w:eastAsiaTheme="minorEastAsia" w:hAnsi="Times New Roman" w:cs="Times New Roman"/>
          <w:sz w:val="24"/>
          <w:szCs w:val="24"/>
        </w:rPr>
        <w:t xml:space="preserve">metadata given in </w:t>
      </w:r>
      <w:r w:rsidR="0042151F" w:rsidRPr="00402514">
        <w:rPr>
          <w:rFonts w:ascii="Times New Roman" w:eastAsiaTheme="minorEastAsia" w:hAnsi="Times New Roman" w:cs="Times New Roman"/>
          <w:sz w:val="24"/>
          <w:szCs w:val="24"/>
        </w:rPr>
        <w:t xml:space="preserve">Supplementary Materials </w:t>
      </w:r>
      <w:r w:rsidR="00B7697F">
        <w:rPr>
          <w:rFonts w:ascii="Times New Roman" w:eastAsiaTheme="minorEastAsia" w:hAnsi="Times New Roman" w:cs="Times New Roman"/>
          <w:sz w:val="24"/>
          <w:szCs w:val="24"/>
        </w:rPr>
        <w:t>Table S2</w:t>
      </w:r>
      <w:r w:rsidR="0042151F" w:rsidRPr="00402514">
        <w:rPr>
          <w:rFonts w:ascii="Times New Roman" w:eastAsiaTheme="minorEastAsia" w:hAnsi="Times New Roman" w:cs="Times New Roman"/>
          <w:sz w:val="24"/>
          <w:szCs w:val="24"/>
        </w:rPr>
        <w:t>). Data are presented as the mean PRRD</w:t>
      </w:r>
      <w:r w:rsidR="0042151F" w:rsidRPr="00402514">
        <w:rPr>
          <w:rFonts w:ascii="Times New Roman" w:eastAsiaTheme="minorEastAsia" w:hAnsi="Times New Roman" w:cs="Times New Roman"/>
          <w:sz w:val="24"/>
          <w:szCs w:val="24"/>
          <w:vertAlign w:val="subscript"/>
        </w:rPr>
        <w:t>S</w:t>
      </w:r>
      <w:r w:rsidR="0042151F" w:rsidRPr="00402514">
        <w:rPr>
          <w:rFonts w:ascii="Times New Roman" w:eastAsiaTheme="minorEastAsia" w:hAnsi="Times New Roman" w:cs="Times New Roman"/>
          <w:sz w:val="24"/>
          <w:szCs w:val="24"/>
        </w:rPr>
        <w:t xml:space="preserve"> ± 95% CIs. </w:t>
      </w:r>
      <w:r w:rsidR="00EC7A22">
        <w:rPr>
          <w:rFonts w:ascii="Times New Roman" w:eastAsiaTheme="minorEastAsia" w:hAnsi="Times New Roman" w:cs="Times New Roman"/>
          <w:sz w:val="24"/>
          <w:szCs w:val="24"/>
        </w:rPr>
        <w:t xml:space="preserve">For ease of </w:t>
      </w:r>
      <w:r w:rsidR="00B7697F">
        <w:rPr>
          <w:rFonts w:ascii="Times New Roman" w:eastAsiaTheme="minorEastAsia" w:hAnsi="Times New Roman" w:cs="Times New Roman"/>
          <w:sz w:val="24"/>
          <w:szCs w:val="24"/>
        </w:rPr>
        <w:t>comparison</w:t>
      </w:r>
      <w:r w:rsidR="00EC7A22">
        <w:rPr>
          <w:rFonts w:ascii="Times New Roman" w:eastAsiaTheme="minorEastAsia" w:hAnsi="Times New Roman" w:cs="Times New Roman"/>
          <w:sz w:val="24"/>
          <w:szCs w:val="24"/>
        </w:rPr>
        <w:t>, t</w:t>
      </w:r>
      <w:r w:rsidR="00EC7A22" w:rsidRPr="00402514">
        <w:rPr>
          <w:rFonts w:ascii="Times New Roman" w:eastAsiaTheme="minorEastAsia" w:hAnsi="Times New Roman" w:cs="Times New Roman"/>
          <w:sz w:val="24"/>
          <w:szCs w:val="24"/>
        </w:rPr>
        <w:t xml:space="preserve">he </w:t>
      </w:r>
      <w:r w:rsidR="0042151F" w:rsidRPr="00402514">
        <w:rPr>
          <w:rFonts w:ascii="Times New Roman" w:eastAsiaTheme="minorEastAsia" w:hAnsi="Times New Roman" w:cs="Times New Roman"/>
          <w:sz w:val="24"/>
          <w:szCs w:val="24"/>
        </w:rPr>
        <w:t>mean PRRDs are transformed to give the percentage change of phenotypic plasticity from constant to fluctuating thermal environments</w:t>
      </w:r>
      <w:r w:rsidR="0070026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71e87f3a-2bb0-4ba4-b411-d1af1808f79b+"/>
          <w:id w:val="-1220512213"/>
          <w:placeholder>
            <w:docPart w:val="DefaultPlaceholder_-1854013440"/>
          </w:placeholder>
        </w:sdtPr>
        <w:sdtContent>
          <w:r w:rsidR="00CB75BF" w:rsidRPr="00CB75BF">
            <w:rPr>
              <w:rFonts w:ascii="Times New Roman" w:eastAsia="Times New Roman" w:hAnsi="Times New Roman" w:cs="Times New Roman"/>
              <w:sz w:val="24"/>
            </w:rPr>
            <w:t>(Pustejovsky 2018)</w:t>
          </w:r>
        </w:sdtContent>
      </w:sdt>
      <w:r w:rsidR="0042151F" w:rsidRPr="00402514">
        <w:rPr>
          <w:rFonts w:ascii="Times New Roman" w:eastAsiaTheme="minorEastAsia" w:hAnsi="Times New Roman" w:cs="Times New Roman"/>
          <w:sz w:val="24"/>
          <w:szCs w:val="24"/>
        </w:rPr>
        <w:t>.</w:t>
      </w:r>
      <w:r w:rsidR="00B35DBF">
        <w:rPr>
          <w:rFonts w:ascii="Times New Roman" w:eastAsiaTheme="minorEastAsia" w:hAnsi="Times New Roman" w:cs="Times New Roman"/>
          <w:sz w:val="24"/>
          <w:szCs w:val="24"/>
        </w:rPr>
        <w:t xml:space="preserve"> We visualised mean and raw effects using orchard and bubble plots (</w:t>
      </w:r>
      <w:r w:rsidR="00F0286A">
        <w:rPr>
          <w:rFonts w:ascii="Times New Roman" w:eastAsiaTheme="minorEastAsia" w:hAnsi="Times New Roman" w:cs="Times New Roman"/>
          <w:sz w:val="24"/>
          <w:szCs w:val="24"/>
        </w:rPr>
        <w:t xml:space="preserve">R package </w:t>
      </w:r>
      <w:r w:rsidR="00B35DBF" w:rsidRPr="00B7697F">
        <w:rPr>
          <w:rFonts w:ascii="Times New Roman" w:eastAsiaTheme="minorEastAsia" w:hAnsi="Times New Roman" w:cs="Times New Roman"/>
          <w:i/>
          <w:iCs/>
          <w:sz w:val="24"/>
          <w:szCs w:val="24"/>
        </w:rPr>
        <w:t>orchard</w:t>
      </w:r>
      <w:r w:rsidR="00B35DBF">
        <w:rPr>
          <w:rFonts w:ascii="Times New Roman" w:eastAsiaTheme="minorEastAsia" w:hAnsi="Times New Roman" w:cs="Times New Roman"/>
          <w:sz w:val="24"/>
          <w:szCs w:val="24"/>
        </w:rPr>
        <w:t xml:space="preserve"> </w:t>
      </w:r>
      <w:r w:rsidR="00F0286A">
        <w:rPr>
          <w:rFonts w:ascii="Times New Roman" w:eastAsiaTheme="minorEastAsia" w:hAnsi="Times New Roman" w:cs="Times New Roman"/>
          <w:sz w:val="24"/>
          <w:szCs w:val="24"/>
        </w:rPr>
        <w:t>version</w:t>
      </w:r>
      <w:r w:rsidR="00B35DBF">
        <w:rPr>
          <w:rFonts w:ascii="Times New Roman" w:eastAsiaTheme="minorEastAsia" w:hAnsi="Times New Roman" w:cs="Times New Roman"/>
          <w:sz w:val="24"/>
          <w:szCs w:val="24"/>
        </w:rPr>
        <w:t>. 2.0</w:t>
      </w:r>
      <w:r w:rsidR="00B7697F">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cd68f106-9857-48d7-aa9e-6d8d289dc8af+"/>
          <w:id w:val="1254010138"/>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2023)</w:t>
          </w:r>
        </w:sdtContent>
      </w:sdt>
      <w:r w:rsidR="00B35DBF">
        <w:rPr>
          <w:rFonts w:ascii="Times New Roman" w:eastAsiaTheme="minorEastAsia" w:hAnsi="Times New Roman" w:cs="Times New Roman"/>
          <w:sz w:val="24"/>
          <w:szCs w:val="24"/>
        </w:rPr>
        <w:t>, which also provide 95% prediction intervals</w:t>
      </w:r>
      <w:r w:rsidR="00212634">
        <w:rPr>
          <w:rFonts w:ascii="Times New Roman" w:eastAsiaTheme="minorEastAsia" w:hAnsi="Times New Roman" w:cs="Times New Roman"/>
          <w:sz w:val="24"/>
          <w:szCs w:val="24"/>
        </w:rPr>
        <w:t xml:space="preserve">. Prediction intervals </w:t>
      </w:r>
      <w:r w:rsidR="00B35DBF">
        <w:rPr>
          <w:rFonts w:ascii="Times New Roman" w:eastAsiaTheme="minorEastAsia" w:hAnsi="Times New Roman" w:cs="Times New Roman"/>
          <w:sz w:val="24"/>
          <w:szCs w:val="24"/>
        </w:rPr>
        <w:t xml:space="preserve">provide important information </w:t>
      </w:r>
      <w:r w:rsidR="00167C69">
        <w:rPr>
          <w:rFonts w:ascii="Times New Roman" w:eastAsiaTheme="minorEastAsia" w:hAnsi="Times New Roman" w:cs="Times New Roman"/>
          <w:sz w:val="24"/>
          <w:szCs w:val="24"/>
        </w:rPr>
        <w:t xml:space="preserve">about </w:t>
      </w:r>
      <w:r w:rsidR="00F0286A">
        <w:rPr>
          <w:rFonts w:ascii="Times New Roman" w:eastAsiaTheme="minorEastAsia" w:hAnsi="Times New Roman" w:cs="Times New Roman"/>
          <w:sz w:val="24"/>
          <w:szCs w:val="24"/>
        </w:rPr>
        <w:t>effect</w:t>
      </w:r>
      <w:r w:rsidR="00B35DBF">
        <w:rPr>
          <w:rFonts w:ascii="Times New Roman" w:eastAsiaTheme="minorEastAsia" w:hAnsi="Times New Roman" w:cs="Times New Roman"/>
          <w:sz w:val="24"/>
          <w:szCs w:val="24"/>
        </w:rPr>
        <w:t xml:space="preserve"> heterogeneity</w:t>
      </w:r>
      <w:r w:rsidR="00B7697F">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783262461"/>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AE227B">
        <w:rPr>
          <w:rFonts w:ascii="Times New Roman" w:eastAsiaTheme="minorEastAsia" w:hAnsi="Times New Roman" w:cs="Times New Roman"/>
          <w:sz w:val="24"/>
          <w:szCs w:val="24"/>
        </w:rPr>
        <w:t>.</w:t>
      </w:r>
      <w:r w:rsidR="00B7697F">
        <w:rPr>
          <w:rFonts w:ascii="Times New Roman" w:eastAsiaTheme="minorEastAsia" w:hAnsi="Times New Roman" w:cs="Times New Roman"/>
          <w:sz w:val="24"/>
          <w:szCs w:val="24"/>
        </w:rPr>
        <w:t> </w:t>
      </w:r>
      <w:r w:rsidR="00B35DBF">
        <w:rPr>
          <w:rFonts w:ascii="Times New Roman" w:eastAsiaTheme="minorEastAsia" w:hAnsi="Times New Roman" w:cs="Times New Roman"/>
          <w:sz w:val="24"/>
          <w:szCs w:val="24"/>
        </w:rPr>
        <w:t xml:space="preserve"> </w:t>
      </w:r>
    </w:p>
    <w:p w14:paraId="6516BA22" w14:textId="77777777" w:rsidR="00AE227B" w:rsidRDefault="00AE227B" w:rsidP="00443538">
      <w:pPr>
        <w:spacing w:after="0" w:line="240" w:lineRule="auto"/>
        <w:ind w:firstLine="720"/>
        <w:rPr>
          <w:rFonts w:ascii="Times New Roman" w:eastAsiaTheme="minorEastAsia" w:hAnsi="Times New Roman" w:cs="Times New Roman"/>
          <w:b/>
          <w:bCs/>
          <w:sz w:val="24"/>
          <w:szCs w:val="24"/>
        </w:rPr>
      </w:pPr>
    </w:p>
    <w:p w14:paraId="7F75DD06" w14:textId="4C0C3C1B" w:rsidR="0042151F" w:rsidRPr="00B96E9B" w:rsidRDefault="0042151F" w:rsidP="00443538">
      <w:pPr>
        <w:spacing w:after="0" w:line="24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lastRenderedPageBreak/>
        <w:t xml:space="preserve">Meta-analyses and </w:t>
      </w:r>
      <w:r w:rsidR="00B96E9B">
        <w:rPr>
          <w:rFonts w:ascii="Times New Roman" w:eastAsiaTheme="minorEastAsia" w:hAnsi="Times New Roman" w:cs="Times New Roman"/>
          <w:i/>
          <w:iCs/>
          <w:sz w:val="24"/>
          <w:szCs w:val="24"/>
        </w:rPr>
        <w:t>n</w:t>
      </w:r>
      <w:r w:rsidRPr="00B96E9B">
        <w:rPr>
          <w:rFonts w:ascii="Times New Roman" w:eastAsiaTheme="minorEastAsia" w:hAnsi="Times New Roman" w:cs="Times New Roman"/>
          <w:i/>
          <w:iCs/>
          <w:sz w:val="24"/>
          <w:szCs w:val="24"/>
        </w:rPr>
        <w:t>on-independence</w:t>
      </w:r>
    </w:p>
    <w:p w14:paraId="7AD16AD4" w14:textId="4195FDDF" w:rsidR="0042151F" w:rsidRDefault="0042151F" w:rsidP="00443538">
      <w:pPr>
        <w:spacing w:after="0" w:line="24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Multi-level meta-analyses (MLMA) were </w:t>
      </w:r>
      <w:r w:rsidR="00EC7A22">
        <w:rPr>
          <w:rFonts w:ascii="Times New Roman" w:eastAsiaTheme="minorEastAsia" w:hAnsi="Times New Roman" w:cs="Times New Roman"/>
          <w:sz w:val="24"/>
          <w:szCs w:val="24"/>
        </w:rPr>
        <w:t>fitted</w:t>
      </w:r>
      <w:r w:rsidR="00EC7A22" w:rsidRPr="00402514">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 xml:space="preserve">with frequentist models </w:t>
      </w:r>
      <w:r w:rsidR="00EC7A22">
        <w:rPr>
          <w:rFonts w:ascii="Times New Roman" w:eastAsiaTheme="minorEastAsia" w:hAnsi="Times New Roman" w:cs="Times New Roman"/>
          <w:sz w:val="24"/>
          <w:szCs w:val="24"/>
        </w:rPr>
        <w:t>using</w:t>
      </w:r>
      <w:r w:rsidRPr="00402514">
        <w:rPr>
          <w:rFonts w:ascii="Times New Roman" w:eastAsiaTheme="minorEastAsia" w:hAnsi="Times New Roman" w:cs="Times New Roman"/>
          <w:sz w:val="24"/>
          <w:szCs w:val="24"/>
        </w:rPr>
        <w:t xml:space="preserve"> restricted maximum likelihood (REML) and an adjusted convergence threshold (1e</w:t>
      </w:r>
      <w:r w:rsidRPr="00402514">
        <w:rPr>
          <w:rFonts w:ascii="Times New Roman" w:eastAsiaTheme="minorEastAsia" w:hAnsi="Times New Roman" w:cs="Times New Roman"/>
          <w:sz w:val="24"/>
          <w:szCs w:val="24"/>
          <w:vertAlign w:val="superscript"/>
        </w:rPr>
        <w:t>-8</w:t>
      </w:r>
      <w:r w:rsidRPr="00402514">
        <w:rPr>
          <w:rFonts w:ascii="Times New Roman" w:eastAsiaTheme="minorEastAsia" w:hAnsi="Times New Roman" w:cs="Times New Roman"/>
          <w:sz w:val="24"/>
          <w:szCs w:val="24"/>
        </w:rPr>
        <w:t xml:space="preserve">). </w:t>
      </w:r>
      <w:r w:rsidR="000D2563">
        <w:rPr>
          <w:rFonts w:ascii="Times New Roman" w:eastAsiaTheme="minorEastAsia" w:hAnsi="Times New Roman" w:cs="Times New Roman"/>
          <w:sz w:val="24"/>
          <w:szCs w:val="24"/>
        </w:rPr>
        <w:t>Inferential tests were done using a t-distribution</w:t>
      </w:r>
      <w:del w:id="2" w:author="Daniel Noble" w:date="2025-04-12T08:13:00Z" w16du:dateUtc="2025-04-11T22:13:00Z">
        <w:r w:rsidRPr="00402514" w:rsidDel="003141D2">
          <w:rPr>
            <w:rFonts w:ascii="Times New Roman" w:eastAsiaTheme="minorEastAsia" w:hAnsi="Times New Roman" w:cs="Times New Roman"/>
            <w:sz w:val="24"/>
            <w:szCs w:val="24"/>
          </w:rPr>
          <w:delText>s</w:delText>
        </w:r>
      </w:del>
      <w:r w:rsidRPr="0040251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4cdae45-2332-4954-bc68-4873bf40d9b1+"/>
          <w:id w:val="-1559783264"/>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2022b)</w:t>
          </w:r>
        </w:sdtContent>
      </w:sdt>
      <w:r w:rsidRPr="00402514">
        <w:rPr>
          <w:rFonts w:ascii="Times New Roman" w:eastAsiaTheme="minorEastAsia" w:hAnsi="Times New Roman" w:cs="Times New Roman"/>
          <w:sz w:val="24"/>
          <w:szCs w:val="24"/>
        </w:rPr>
        <w:t>.</w:t>
      </w:r>
      <w:r w:rsidR="00DF69F7">
        <w:rPr>
          <w:rFonts w:ascii="Times New Roman" w:eastAsiaTheme="minorEastAsia" w:hAnsi="Times New Roman" w:cs="Times New Roman"/>
          <w:sz w:val="24"/>
          <w:szCs w:val="24"/>
        </w:rPr>
        <w:t xml:space="preserve"> T</w:t>
      </w:r>
      <w:r w:rsidR="00DF69F7" w:rsidRPr="00402514">
        <w:rPr>
          <w:rFonts w:ascii="Times New Roman" w:eastAsiaTheme="minorEastAsia" w:hAnsi="Times New Roman" w:cs="Times New Roman"/>
          <w:sz w:val="24"/>
          <w:szCs w:val="24"/>
        </w:rPr>
        <w:t>he model was fitted with a modified sampling covariance matrix</w:t>
      </w:r>
      <w:r w:rsidRPr="00402514">
        <w:rPr>
          <w:rFonts w:ascii="Times New Roman" w:eastAsiaTheme="minorEastAsia" w:hAnsi="Times New Roman" w:cs="Times New Roman"/>
          <w:sz w:val="24"/>
          <w:szCs w:val="24"/>
        </w:rPr>
        <w:t xml:space="preserve"> </w:t>
      </w:r>
      <w:r w:rsidR="00DF69F7">
        <w:rPr>
          <w:rFonts w:ascii="Times New Roman" w:eastAsiaTheme="minorEastAsia" w:hAnsi="Times New Roman" w:cs="Times New Roman"/>
          <w:sz w:val="24"/>
          <w:szCs w:val="24"/>
        </w:rPr>
        <w:t>t</w:t>
      </w:r>
      <w:r w:rsidRPr="00402514">
        <w:rPr>
          <w:rFonts w:ascii="Times New Roman" w:eastAsiaTheme="minorEastAsia" w:hAnsi="Times New Roman" w:cs="Times New Roman"/>
          <w:sz w:val="24"/>
          <w:szCs w:val="24"/>
        </w:rPr>
        <w:t>o account for multiple effect sizes using the same control treatment</w:t>
      </w:r>
      <w:r w:rsidR="00DF69F7">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568418700"/>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DF69F7">
        <w:rPr>
          <w:rFonts w:ascii="Times New Roman" w:eastAsiaTheme="minorEastAsia" w:hAnsi="Times New Roman" w:cs="Times New Roman"/>
          <w:sz w:val="24"/>
          <w:szCs w:val="24"/>
        </w:rPr>
        <w:t>. W</w:t>
      </w:r>
      <w:r w:rsidRPr="00402514">
        <w:rPr>
          <w:rFonts w:ascii="Times New Roman" w:eastAsiaTheme="minorEastAsia" w:hAnsi="Times New Roman" w:cs="Times New Roman"/>
          <w:sz w:val="24"/>
          <w:szCs w:val="24"/>
        </w:rPr>
        <w:t>e assumed that effect sizes sharing a common control were correlated by r = 0.5, and the shared sampling covariance was calculated using the sampling variances for each effect</w:t>
      </w:r>
      <w:r w:rsidR="00DF69F7">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e63951fb-5325-4e1c-be54-5c9b3cb554bd+"/>
          <w:id w:val="1304739207"/>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eastAsiaTheme="minorEastAsia" w:hAnsi="Times New Roman" w:cs="Times New Roman"/>
          <w:sz w:val="24"/>
          <w:szCs w:val="24"/>
        </w:rPr>
        <w:t>.</w:t>
      </w:r>
    </w:p>
    <w:p w14:paraId="4EFC4CD6" w14:textId="076CAE58" w:rsidR="0042151F" w:rsidRPr="00402514" w:rsidRDefault="0042151F" w:rsidP="00443538">
      <w:pPr>
        <w:spacing w:after="0" w:line="24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Dependencies</w:t>
      </w:r>
      <w:r w:rsidRPr="00402514">
        <w:rPr>
          <w:rFonts w:ascii="Times New Roman" w:eastAsiaTheme="minorEastAsia" w:hAnsi="Times New Roman" w:cs="Times New Roman"/>
          <w:color w:val="FF0000"/>
          <w:sz w:val="24"/>
          <w:szCs w:val="24"/>
        </w:rPr>
        <w:t xml:space="preserve"> </w:t>
      </w:r>
      <w:r w:rsidRPr="00402514">
        <w:rPr>
          <w:rFonts w:ascii="Times New Roman" w:eastAsiaTheme="minorEastAsia" w:hAnsi="Times New Roman" w:cs="Times New Roman"/>
          <w:sz w:val="24"/>
          <w:szCs w:val="24"/>
        </w:rPr>
        <w:t>in our data set were accounted for by including several random effects in</w:t>
      </w:r>
      <w:del w:id="3" w:author="Daniel Noble" w:date="2025-04-12T08:13:00Z" w16du:dateUtc="2025-04-11T22:13:00Z">
        <w:r w:rsidRPr="00402514" w:rsidDel="003141D2">
          <w:rPr>
            <w:rFonts w:ascii="Times New Roman" w:eastAsiaTheme="minorEastAsia" w:hAnsi="Times New Roman" w:cs="Times New Roman"/>
            <w:sz w:val="24"/>
            <w:szCs w:val="24"/>
          </w:rPr>
          <w:delText>to</w:delText>
        </w:r>
      </w:del>
      <w:r w:rsidRPr="00402514">
        <w:rPr>
          <w:rFonts w:ascii="Times New Roman" w:eastAsiaTheme="minorEastAsia" w:hAnsi="Times New Roman" w:cs="Times New Roman"/>
          <w:sz w:val="24"/>
          <w:szCs w:val="24"/>
        </w:rPr>
        <w:t xml:space="preserve"> the model</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d66203d-2fa2-4bcf-b89c-69dead49b110+"/>
          <w:id w:val="-1382012252"/>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eastAsiaTheme="minorEastAsia" w:hAnsi="Times New Roman" w:cs="Times New Roman"/>
          <w:sz w:val="24"/>
          <w:szCs w:val="24"/>
        </w:rPr>
        <w:t xml:space="preserve">. A Study ID random effect was included to account for multiple effect sizes from the same study. </w:t>
      </w:r>
      <w:r w:rsidR="0072661C">
        <w:rPr>
          <w:rFonts w:ascii="Times New Roman" w:eastAsiaTheme="minorEastAsia" w:hAnsi="Times New Roman" w:cs="Times New Roman"/>
          <w:sz w:val="24"/>
          <w:szCs w:val="24"/>
        </w:rPr>
        <w:t>A</w:t>
      </w:r>
      <w:r w:rsidR="0072661C" w:rsidRPr="00402514">
        <w:rPr>
          <w:rFonts w:ascii="Times New Roman" w:eastAsiaTheme="minorEastAsia" w:hAnsi="Times New Roman" w:cs="Times New Roman"/>
          <w:sz w:val="24"/>
          <w:szCs w:val="24"/>
        </w:rPr>
        <w:t xml:space="preserve"> Shared Animal ID random effect</w:t>
      </w:r>
      <w:r w:rsidR="0072661C">
        <w:rPr>
          <w:rFonts w:ascii="Times New Roman" w:eastAsiaTheme="minorEastAsia" w:hAnsi="Times New Roman" w:cs="Times New Roman"/>
          <w:sz w:val="24"/>
          <w:szCs w:val="24"/>
        </w:rPr>
        <w:t xml:space="preserve"> was included </w:t>
      </w:r>
      <w:r w:rsidR="001F5D12">
        <w:rPr>
          <w:rFonts w:ascii="Times New Roman" w:eastAsiaTheme="minorEastAsia" w:hAnsi="Times New Roman" w:cs="Times New Roman"/>
          <w:sz w:val="24"/>
          <w:szCs w:val="24"/>
        </w:rPr>
        <w:t>to account for the</w:t>
      </w:r>
      <w:r w:rsidRPr="00402514">
        <w:rPr>
          <w:rFonts w:ascii="Times New Roman" w:eastAsiaTheme="minorEastAsia" w:hAnsi="Times New Roman" w:cs="Times New Roman"/>
          <w:sz w:val="24"/>
          <w:szCs w:val="24"/>
        </w:rPr>
        <w:t xml:space="preserve"> same set of animals</w:t>
      </w:r>
      <w:r w:rsidR="00EC7A22" w:rsidRPr="00402514">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 xml:space="preserve">used for several measured responses. To control for phylogenetic relatedness, a phylogenetic tree was created using the Open Tree of Life </w:t>
      </w:r>
      <w:r w:rsidR="00EC7A22" w:rsidRPr="00402514">
        <w:rPr>
          <w:rFonts w:ascii="Times New Roman" w:eastAsiaTheme="minorEastAsia" w:hAnsi="Times New Roman" w:cs="Times New Roman"/>
          <w:sz w:val="24"/>
          <w:szCs w:val="24"/>
        </w:rPr>
        <w:t>database and</w:t>
      </w:r>
      <w:r w:rsidRPr="00402514">
        <w:rPr>
          <w:rFonts w:ascii="Times New Roman" w:eastAsiaTheme="minorEastAsia" w:hAnsi="Times New Roman" w:cs="Times New Roman"/>
          <w:sz w:val="24"/>
          <w:szCs w:val="24"/>
        </w:rPr>
        <w:t xml:space="preserve"> converted into a correlation matrix that was included in the model when estimating phylogenetic variance. Polytomies were randomly resolved (using R Package </w:t>
      </w:r>
      <w:r w:rsidRPr="00402514">
        <w:rPr>
          <w:rFonts w:ascii="Times New Roman" w:eastAsiaTheme="minorEastAsia" w:hAnsi="Times New Roman" w:cs="Times New Roman"/>
          <w:i/>
          <w:iCs/>
          <w:sz w:val="24"/>
          <w:szCs w:val="24"/>
        </w:rPr>
        <w:t>Ape</w:t>
      </w:r>
      <w:r w:rsidRPr="0040251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e4e270d-faa7-4d4b-a909-d90f0b2c4245+"/>
          <w:id w:val="1771199860"/>
          <w:placeholder>
            <w:docPart w:val="DefaultPlaceholder_-1854013440"/>
          </w:placeholder>
        </w:sdtPr>
        <w:sdtContent>
          <w:r w:rsidR="00CB75BF" w:rsidRPr="00CB75BF">
            <w:rPr>
              <w:rFonts w:ascii="Times New Roman" w:eastAsia="Times New Roman" w:hAnsi="Times New Roman" w:cs="Times New Roman"/>
              <w:sz w:val="24"/>
            </w:rPr>
            <w:t>(Paradis &amp; Schliep 2018)</w:t>
          </w:r>
        </w:sdtContent>
      </w:sdt>
      <w:r w:rsidR="0072661C">
        <w:rPr>
          <w:rFonts w:ascii="Times New Roman" w:eastAsiaTheme="minorEastAsia" w:hAnsi="Times New Roman" w:cs="Times New Roman"/>
          <w:sz w:val="24"/>
          <w:szCs w:val="24"/>
        </w:rPr>
        <w:t> </w:t>
      </w:r>
      <w:r w:rsidRPr="00402514">
        <w:rPr>
          <w:rFonts w:ascii="Times New Roman" w:eastAsiaTheme="minorEastAsia" w:hAnsi="Times New Roman" w:cs="Times New Roman"/>
          <w:sz w:val="24"/>
          <w:szCs w:val="24"/>
        </w:rPr>
        <w:t xml:space="preserve">and branch lengths </w:t>
      </w:r>
      <w:r w:rsidR="0072661C">
        <w:rPr>
          <w:rFonts w:ascii="Times New Roman" w:eastAsiaTheme="minorEastAsia" w:hAnsi="Times New Roman" w:cs="Times New Roman"/>
          <w:sz w:val="24"/>
          <w:szCs w:val="24"/>
        </w:rPr>
        <w:t xml:space="preserve">were </w:t>
      </w:r>
      <w:r w:rsidRPr="00402514">
        <w:rPr>
          <w:rFonts w:ascii="Times New Roman" w:eastAsiaTheme="minorEastAsia" w:hAnsi="Times New Roman" w:cs="Times New Roman"/>
          <w:sz w:val="24"/>
          <w:szCs w:val="24"/>
        </w:rPr>
        <w:t xml:space="preserve">calculated with </w:t>
      </w:r>
      <w:proofErr w:type="spellStart"/>
      <w:r w:rsidRPr="00402514">
        <w:rPr>
          <w:rFonts w:ascii="Times New Roman" w:eastAsiaTheme="minorEastAsia" w:hAnsi="Times New Roman" w:cs="Times New Roman"/>
          <w:sz w:val="24"/>
          <w:szCs w:val="24"/>
        </w:rPr>
        <w:t>Grafen’s</w:t>
      </w:r>
      <w:proofErr w:type="spellEnd"/>
      <w:r w:rsidRPr="00402514">
        <w:rPr>
          <w:rFonts w:ascii="Times New Roman" w:eastAsiaTheme="minorEastAsia" w:hAnsi="Times New Roman" w:cs="Times New Roman"/>
          <w:sz w:val="24"/>
          <w:szCs w:val="24"/>
        </w:rPr>
        <w:t xml:space="preserve"> method (Power = 1)</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865c8d0-b3a2-40fc-9c13-48ccaa19a2a3+"/>
          <w:id w:val="109328533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Grafen</w:t>
          </w:r>
          <w:proofErr w:type="spellEnd"/>
          <w:r w:rsidR="00CB75BF" w:rsidRPr="00CB75BF">
            <w:rPr>
              <w:rFonts w:ascii="Times New Roman" w:eastAsia="Times New Roman" w:hAnsi="Times New Roman" w:cs="Times New Roman"/>
              <w:sz w:val="24"/>
            </w:rPr>
            <w:t xml:space="preserve"> 1989)</w:t>
          </w:r>
        </w:sdtContent>
      </w:sdt>
      <w:r w:rsidRPr="00402514">
        <w:rPr>
          <w:rFonts w:ascii="Times New Roman" w:eastAsiaTheme="minorEastAsia" w:hAnsi="Times New Roman" w:cs="Times New Roman"/>
          <w:sz w:val="24"/>
          <w:szCs w:val="24"/>
        </w:rPr>
        <w:t xml:space="preserve">. </w:t>
      </w:r>
      <w:r w:rsidR="0072661C">
        <w:rPr>
          <w:rFonts w:ascii="Times New Roman" w:eastAsiaTheme="minorEastAsia" w:hAnsi="Times New Roman" w:cs="Times New Roman"/>
          <w:sz w:val="24"/>
          <w:szCs w:val="24"/>
        </w:rPr>
        <w:t>A</w:t>
      </w:r>
      <w:r w:rsidRPr="00402514">
        <w:rPr>
          <w:rFonts w:ascii="Times New Roman" w:eastAsiaTheme="minorEastAsia" w:hAnsi="Times New Roman" w:cs="Times New Roman"/>
          <w:sz w:val="24"/>
          <w:szCs w:val="24"/>
        </w:rPr>
        <w:t xml:space="preserve"> species-level random effect was</w:t>
      </w:r>
      <w:r w:rsidR="00EC7A22">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included to account for the repeated use of the same species across effect sizes</w:t>
      </w:r>
      <w:r w:rsidR="00AE227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856d5f3c-2c65-489c-aae7-fcd133515d97+"/>
          <w:id w:val="-1104262809"/>
          <w:placeholder>
            <w:docPart w:val="DefaultPlaceholder_-1854013440"/>
          </w:placeholder>
        </w:sdtPr>
        <w:sdtContent>
          <w:r w:rsidR="00CB75BF" w:rsidRPr="00CB75BF">
            <w:rPr>
              <w:rFonts w:ascii="Times New Roman" w:eastAsia="Times New Roman" w:hAnsi="Times New Roman" w:cs="Times New Roman"/>
              <w:sz w:val="24"/>
            </w:rPr>
            <w:t xml:space="preserve">(Cinar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402514">
        <w:rPr>
          <w:rFonts w:ascii="Times New Roman" w:eastAsiaTheme="minorEastAsia" w:hAnsi="Times New Roman" w:cs="Times New Roman"/>
          <w:sz w:val="24"/>
          <w:szCs w:val="24"/>
        </w:rPr>
        <w:t>. To reduce the likelihood of specific traits dominating the analysis, a trait-level random effect was added to the model (except in meta-regressions that analysed specific phenotypic traits as the moderator). Lastly, an observational-level random effect was added to estimate the final ‘residual’ / ‘within-study’ variation</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fb35f1f-ca8e-4a82-9308-e282acb2d74d+"/>
          <w:id w:val="-750351929"/>
          <w:placeholder>
            <w:docPart w:val="DefaultPlaceholder_-1854013440"/>
          </w:placeholder>
        </w:sdtPr>
        <w:sdtContent>
          <w:r w:rsidR="00CB75BF" w:rsidRPr="00CB75BF">
            <w:rPr>
              <w:rFonts w:ascii="Times New Roman" w:eastAsia="Times New Roman" w:hAnsi="Times New Roman" w:cs="Times New Roman"/>
              <w:sz w:val="24"/>
            </w:rPr>
            <w:t>(Nakagawa &amp; Santos 2012)</w:t>
          </w:r>
        </w:sdtContent>
      </w:sdt>
      <w:r w:rsidRPr="00402514">
        <w:rPr>
          <w:rFonts w:ascii="Times New Roman" w:eastAsiaTheme="minorEastAsia" w:hAnsi="Times New Roman" w:cs="Times New Roman"/>
          <w:sz w:val="24"/>
          <w:szCs w:val="24"/>
        </w:rPr>
        <w:t xml:space="preserve">. </w:t>
      </w:r>
    </w:p>
    <w:p w14:paraId="7793980E" w14:textId="77777777" w:rsidR="0072661C" w:rsidRDefault="0072661C" w:rsidP="00443538">
      <w:pPr>
        <w:spacing w:after="0" w:line="240" w:lineRule="auto"/>
        <w:rPr>
          <w:rFonts w:ascii="Times New Roman" w:eastAsiaTheme="minorEastAsia" w:hAnsi="Times New Roman" w:cs="Times New Roman"/>
          <w:b/>
          <w:bCs/>
          <w:sz w:val="24"/>
          <w:szCs w:val="24"/>
        </w:rPr>
      </w:pPr>
    </w:p>
    <w:p w14:paraId="401C9777" w14:textId="50F58F9F" w:rsidR="0042151F" w:rsidRPr="00B96E9B" w:rsidRDefault="0042151F" w:rsidP="00443538">
      <w:pPr>
        <w:spacing w:after="0" w:line="24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Multi-level Meta-analytic Models</w:t>
      </w:r>
    </w:p>
    <w:p w14:paraId="23EB9563" w14:textId="676A4E18" w:rsidR="0042151F" w:rsidRDefault="0042151F" w:rsidP="00443538">
      <w:pPr>
        <w:spacing w:after="0" w:line="24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MLMA models (using the function </w:t>
      </w:r>
      <w:r w:rsidRPr="00402514">
        <w:rPr>
          <w:rFonts w:ascii="Times New Roman" w:eastAsiaTheme="minorEastAsia" w:hAnsi="Times New Roman" w:cs="Times New Roman"/>
          <w:i/>
          <w:iCs/>
          <w:sz w:val="24"/>
          <w:szCs w:val="24"/>
        </w:rPr>
        <w:t>rma.mv</w:t>
      </w:r>
      <w:r w:rsidRPr="00402514">
        <w:rPr>
          <w:rFonts w:ascii="Times New Roman" w:eastAsiaTheme="minorEastAsia" w:hAnsi="Times New Roman" w:cs="Times New Roman"/>
          <w:sz w:val="24"/>
          <w:szCs w:val="24"/>
        </w:rPr>
        <w:t xml:space="preserve"> in the R Package </w:t>
      </w:r>
      <w:proofErr w:type="spellStart"/>
      <w:r w:rsidRPr="00402514">
        <w:rPr>
          <w:rFonts w:ascii="Times New Roman" w:eastAsiaTheme="minorEastAsia" w:hAnsi="Times New Roman" w:cs="Times New Roman"/>
          <w:i/>
          <w:iCs/>
          <w:sz w:val="24"/>
          <w:szCs w:val="24"/>
        </w:rPr>
        <w:t>metafor</w:t>
      </w:r>
      <w:proofErr w:type="spellEnd"/>
      <w:r w:rsidR="001014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16eb20c8-0a3a-40dd-a327-5b6e8952e02d+"/>
          <w:id w:val="1232656345"/>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Viechtbauer</w:t>
          </w:r>
          <w:proofErr w:type="spellEnd"/>
          <w:r w:rsidR="00CB75BF" w:rsidRPr="00CB75BF">
            <w:rPr>
              <w:rFonts w:ascii="Times New Roman" w:eastAsia="Times New Roman" w:hAnsi="Times New Roman" w:cs="Times New Roman"/>
              <w:sz w:val="24"/>
            </w:rPr>
            <w:t xml:space="preserve"> 2010)</w:t>
          </w:r>
        </w:sdtContent>
      </w:sdt>
      <w:r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sz w:val="24"/>
          <w:szCs w:val="24"/>
        </w:rPr>
        <w:t xml:space="preserve">were implemented to estimate the </w:t>
      </w:r>
      <w:r w:rsidR="001F5D12">
        <w:rPr>
          <w:rFonts w:ascii="Times New Roman" w:eastAsiaTheme="minorEastAsia" w:hAnsi="Times New Roman" w:cs="Times New Roman"/>
          <w:sz w:val="24"/>
          <w:szCs w:val="24"/>
        </w:rPr>
        <w:t xml:space="preserve">overall </w:t>
      </w:r>
      <w:r w:rsidR="001F5D12" w:rsidRPr="00402514">
        <w:rPr>
          <w:rFonts w:ascii="Times New Roman" w:eastAsiaTheme="minorEastAsia" w:hAnsi="Times New Roman" w:cs="Times New Roman"/>
          <w:sz w:val="24"/>
          <w:szCs w:val="24"/>
        </w:rPr>
        <w:t xml:space="preserve">meta-analytic mean on data subsets </w:t>
      </w:r>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population- and individual-level traits</w:t>
      </w:r>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 xml:space="preserve"> (Figure 2). The total heterogeneity statistic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Total</w:t>
      </w:r>
      <w:r w:rsidR="001F5D12" w:rsidRPr="00402514">
        <w:rPr>
          <w:rFonts w:ascii="Times New Roman" w:eastAsiaTheme="minorEastAsia" w:hAnsi="Times New Roman" w:cs="Times New Roman"/>
          <w:sz w:val="24"/>
          <w:szCs w:val="24"/>
        </w:rPr>
        <w:t xml:space="preserve">) and partitions corresponding to </w:t>
      </w:r>
      <w:r w:rsidR="001F5D12">
        <w:rPr>
          <w:rFonts w:ascii="Times New Roman" w:eastAsiaTheme="minorEastAsia" w:hAnsi="Times New Roman" w:cs="Times New Roman"/>
          <w:sz w:val="24"/>
          <w:szCs w:val="24"/>
        </w:rPr>
        <w:t xml:space="preserve">each of </w:t>
      </w:r>
      <w:r w:rsidR="001F5D12" w:rsidRPr="00402514">
        <w:rPr>
          <w:rFonts w:ascii="Times New Roman" w:eastAsiaTheme="minorEastAsia" w:hAnsi="Times New Roman" w:cs="Times New Roman"/>
          <w:sz w:val="24"/>
          <w:szCs w:val="24"/>
        </w:rPr>
        <w:t>the random effects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Animal</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Obs</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Phylo</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Species</w:t>
      </w:r>
      <w:r w:rsidR="001F5D12" w:rsidRPr="00402514">
        <w:rPr>
          <w:rFonts w:ascii="Times New Roman" w:eastAsiaTheme="minorEastAsia" w:hAnsi="Times New Roman" w:cs="Times New Roman"/>
          <w:sz w:val="24"/>
          <w:szCs w:val="24"/>
          <w:vertAlign w:val="subscript"/>
        </w:rPr>
        <w:t>,</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Study</w:t>
      </w:r>
      <w:r w:rsidR="001F5D12" w:rsidRPr="00402514">
        <w:rPr>
          <w:rFonts w:ascii="Times New Roman" w:eastAsiaTheme="minorEastAsia" w:hAnsi="Times New Roman" w:cs="Times New Roman"/>
          <w:sz w:val="24"/>
          <w:szCs w:val="24"/>
        </w:rPr>
        <w:t>, and</w:t>
      </w:r>
      <w:r w:rsidR="001F5D12" w:rsidRPr="00402514">
        <w:rPr>
          <w:rFonts w:ascii="Times New Roman" w:eastAsiaTheme="minorEastAsia" w:hAnsi="Times New Roman" w:cs="Times New Roman"/>
          <w:i/>
          <w:iCs/>
          <w:sz w:val="24"/>
          <w:szCs w:val="24"/>
        </w:rPr>
        <w:t xml:space="preserve"> 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Trait</w:t>
      </w:r>
      <w:r w:rsidR="001F5D12" w:rsidRPr="00402514">
        <w:rPr>
          <w:rFonts w:ascii="Times New Roman" w:eastAsiaTheme="minorEastAsia" w:hAnsi="Times New Roman" w:cs="Times New Roman"/>
          <w:sz w:val="24"/>
          <w:szCs w:val="24"/>
        </w:rPr>
        <w:t xml:space="preserve">,), were calculated </w:t>
      </w:r>
      <w:del w:id="4" w:author="Daniel Noble" w:date="2025-04-12T08:14:00Z" w16du:dateUtc="2025-04-11T22:14:00Z">
        <w:r w:rsidR="001F5D12" w:rsidRPr="00402514" w:rsidDel="003141D2">
          <w:rPr>
            <w:rFonts w:ascii="Times New Roman" w:eastAsiaTheme="minorEastAsia" w:hAnsi="Times New Roman" w:cs="Times New Roman"/>
            <w:sz w:val="24"/>
            <w:szCs w:val="24"/>
          </w:rPr>
          <w:delText>for each of</w:delText>
        </w:r>
      </w:del>
      <w:ins w:id="5" w:author="Daniel Noble" w:date="2025-04-12T08:14:00Z" w16du:dateUtc="2025-04-11T22:14:00Z">
        <w:r w:rsidR="003141D2">
          <w:rPr>
            <w:rFonts w:ascii="Times New Roman" w:eastAsiaTheme="minorEastAsia" w:hAnsi="Times New Roman" w:cs="Times New Roman"/>
            <w:sz w:val="24"/>
            <w:szCs w:val="24"/>
          </w:rPr>
          <w:t>from</w:t>
        </w:r>
      </w:ins>
      <w:r w:rsidR="001F5D12" w:rsidRPr="00402514">
        <w:rPr>
          <w:rFonts w:ascii="Times New Roman" w:eastAsiaTheme="minorEastAsia" w:hAnsi="Times New Roman" w:cs="Times New Roman"/>
          <w:sz w:val="24"/>
          <w:szCs w:val="24"/>
        </w:rPr>
        <w:t xml:space="preserve"> </w:t>
      </w:r>
      <w:del w:id="6" w:author="Daniel Noble" w:date="2025-04-12T08:14:00Z" w16du:dateUtc="2025-04-11T22:14:00Z">
        <w:r w:rsidR="001F5D12" w:rsidRPr="00402514" w:rsidDel="003141D2">
          <w:rPr>
            <w:rFonts w:ascii="Times New Roman" w:eastAsiaTheme="minorEastAsia" w:hAnsi="Times New Roman" w:cs="Times New Roman"/>
            <w:sz w:val="24"/>
            <w:szCs w:val="24"/>
          </w:rPr>
          <w:delText xml:space="preserve">the </w:delText>
        </w:r>
      </w:del>
      <w:ins w:id="7" w:author="Daniel Noble" w:date="2025-04-12T08:14:00Z" w16du:dateUtc="2025-04-11T22:14:00Z">
        <w:r w:rsidR="003141D2">
          <w:rPr>
            <w:rFonts w:ascii="Times New Roman" w:eastAsiaTheme="minorEastAsia" w:hAnsi="Times New Roman" w:cs="Times New Roman"/>
            <w:sz w:val="24"/>
            <w:szCs w:val="24"/>
          </w:rPr>
          <w:t>our overall</w:t>
        </w:r>
        <w:r w:rsidR="003141D2" w:rsidRPr="00402514">
          <w:rPr>
            <w:rFonts w:ascii="Times New Roman" w:eastAsiaTheme="minorEastAsia" w:hAnsi="Times New Roman" w:cs="Times New Roman"/>
            <w:sz w:val="24"/>
            <w:szCs w:val="24"/>
          </w:rPr>
          <w:t xml:space="preserve"> </w:t>
        </w:r>
      </w:ins>
      <w:r w:rsidR="001F5D12" w:rsidRPr="00402514">
        <w:rPr>
          <w:rFonts w:ascii="Times New Roman" w:eastAsiaTheme="minorEastAsia" w:hAnsi="Times New Roman" w:cs="Times New Roman"/>
          <w:sz w:val="24"/>
          <w:szCs w:val="24"/>
        </w:rPr>
        <w:t>MLMA model</w:t>
      </w:r>
      <w:del w:id="8" w:author="Daniel Noble" w:date="2025-04-12T08:14:00Z" w16du:dateUtc="2025-04-11T22:14:00Z">
        <w:r w:rsidR="001F5D12" w:rsidRPr="00402514" w:rsidDel="003141D2">
          <w:rPr>
            <w:rFonts w:ascii="Times New Roman" w:eastAsiaTheme="minorEastAsia" w:hAnsi="Times New Roman" w:cs="Times New Roman"/>
            <w:sz w:val="24"/>
            <w:szCs w:val="24"/>
          </w:rPr>
          <w:delText>s</w:delText>
        </w:r>
      </w:del>
      <w:r w:rsidR="001F5D12" w:rsidRPr="00402514">
        <w:rPr>
          <w:rFonts w:ascii="Times New Roman" w:eastAsiaTheme="minorEastAsia" w:hAnsi="Times New Roman" w:cs="Times New Roman"/>
          <w:sz w:val="24"/>
          <w:szCs w:val="24"/>
        </w:rPr>
        <w:t xml:space="preserve"> to quantify unexplained variation after removing the known sampling variance</w:t>
      </w:r>
      <w:r w:rsidR="001F5D12">
        <w:rPr>
          <w:rFonts w:ascii="Times New Roman" w:eastAsiaTheme="minorEastAsia" w:hAnsi="Times New Roman" w:cs="Times New Roman"/>
          <w:sz w:val="24"/>
          <w:szCs w:val="24"/>
        </w:rPr>
        <w:t xml:space="preserve"> and proportional variance resulting from each level of stratification.</w:t>
      </w:r>
      <w:r w:rsidR="001F5D12" w:rsidRPr="00402514">
        <w:rPr>
          <w:rFonts w:ascii="Times New Roman" w:eastAsiaTheme="minorEastAsia" w:hAnsi="Times New Roman" w:cs="Times New Roman"/>
          <w:sz w:val="24"/>
          <w:szCs w:val="24"/>
        </w:rPr>
        <w:t xml:space="preserve"> It is common to achieve an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Total</w:t>
      </w:r>
      <w:r w:rsidR="001F5D12" w:rsidRPr="00402514">
        <w:rPr>
          <w:rFonts w:ascii="Times New Roman" w:eastAsiaTheme="minorEastAsia" w:hAnsi="Times New Roman" w:cs="Times New Roman"/>
          <w:sz w:val="24"/>
          <w:szCs w:val="24"/>
        </w:rPr>
        <w:t xml:space="preserve"> greater than 90% in multispecies meta-analyses</w:t>
      </w:r>
      <w:r w:rsidR="001014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8820dee-0194-4cc6-bb35-a9e650a89f39+"/>
          <w:id w:val="-707250126"/>
          <w:placeholder>
            <w:docPart w:val="DefaultPlaceholder_-1854013440"/>
          </w:placeholder>
        </w:sdtPr>
        <w:sdtContent>
          <w:r w:rsidR="00CB75BF" w:rsidRPr="00CB75BF">
            <w:rPr>
              <w:rFonts w:ascii="Times New Roman" w:eastAsia="Times New Roman" w:hAnsi="Times New Roman" w:cs="Times New Roman"/>
              <w:sz w:val="24"/>
            </w:rPr>
            <w:t xml:space="preserve">(Senior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402514">
        <w:rPr>
          <w:rFonts w:ascii="Times New Roman" w:eastAsiaTheme="minorEastAsia" w:hAnsi="Times New Roman" w:cs="Times New Roman"/>
          <w:sz w:val="24"/>
          <w:szCs w:val="24"/>
        </w:rPr>
        <w:t xml:space="preserve">. </w:t>
      </w:r>
    </w:p>
    <w:p w14:paraId="702C5BEB" w14:textId="77777777" w:rsidR="00DC1585" w:rsidRDefault="00DC1585" w:rsidP="00443538">
      <w:pPr>
        <w:spacing w:after="0" w:line="240" w:lineRule="auto"/>
        <w:rPr>
          <w:rFonts w:ascii="Times New Roman" w:eastAsiaTheme="minorEastAsia" w:hAnsi="Times New Roman" w:cs="Times New Roman"/>
          <w:sz w:val="24"/>
          <w:szCs w:val="24"/>
        </w:rPr>
      </w:pPr>
    </w:p>
    <w:p w14:paraId="0D27ECD2" w14:textId="2ABA0AEC" w:rsidR="0042151F" w:rsidRPr="00B96E9B" w:rsidRDefault="0042151F" w:rsidP="00443538">
      <w:pPr>
        <w:spacing w:after="0" w:line="24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Meta-regression Models</w:t>
      </w:r>
    </w:p>
    <w:p w14:paraId="095D9E62" w14:textId="08D47080" w:rsidR="00DC1585" w:rsidRDefault="00594372" w:rsidP="0044353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402514">
        <w:rPr>
          <w:rFonts w:ascii="Times New Roman" w:eastAsiaTheme="minorEastAsia" w:hAnsi="Times New Roman" w:cs="Times New Roman"/>
          <w:sz w:val="24"/>
          <w:szCs w:val="24"/>
        </w:rPr>
        <w:t xml:space="preserve">e conducted separate meta-regression models to compare moderators that had the potential to </w:t>
      </w:r>
      <w:r>
        <w:rPr>
          <w:rFonts w:ascii="Times New Roman" w:eastAsiaTheme="minorEastAsia" w:hAnsi="Times New Roman" w:cs="Times New Roman"/>
          <w:sz w:val="24"/>
          <w:szCs w:val="24"/>
        </w:rPr>
        <w:t>explain</w:t>
      </w:r>
      <w:r w:rsidRPr="00402514">
        <w:rPr>
          <w:rFonts w:ascii="Times New Roman" w:eastAsiaTheme="minorEastAsia" w:hAnsi="Times New Roman" w:cs="Times New Roman"/>
          <w:sz w:val="24"/>
          <w:szCs w:val="24"/>
        </w:rPr>
        <w:t xml:space="preserve"> effect size </w:t>
      </w:r>
      <w:r>
        <w:rPr>
          <w:rFonts w:ascii="Times New Roman" w:eastAsiaTheme="minorEastAsia" w:hAnsi="Times New Roman" w:cs="Times New Roman"/>
          <w:sz w:val="24"/>
          <w:szCs w:val="24"/>
        </w:rPr>
        <w:t>variation</w:t>
      </w:r>
      <w:r w:rsidRPr="00402514">
        <w:rPr>
          <w:rFonts w:ascii="Times New Roman" w:eastAsiaTheme="minorEastAsia" w:hAnsi="Times New Roman" w:cs="Times New Roman"/>
          <w:sz w:val="24"/>
          <w:szCs w:val="24"/>
        </w:rPr>
        <w:t>. Categorical moderators include</w:t>
      </w:r>
      <w:r>
        <w:rPr>
          <w:rFonts w:ascii="Times New Roman" w:eastAsiaTheme="minorEastAsia" w:hAnsi="Times New Roman" w:cs="Times New Roman"/>
          <w:sz w:val="24"/>
          <w:szCs w:val="24"/>
        </w:rPr>
        <w:t>d</w:t>
      </w:r>
      <w:r w:rsidR="001F5D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type</w:t>
      </w:r>
      <w:r w:rsidRPr="00402514">
        <w:rPr>
          <w:rFonts w:ascii="Times New Roman" w:eastAsiaTheme="minorEastAsia" w:hAnsi="Times New Roman" w:cs="Times New Roman"/>
          <w:sz w:val="24"/>
          <w:szCs w:val="24"/>
        </w:rPr>
        <w:t xml:space="preserve"> of plasticity (acclimation and developmental plasticity), fluctuation type (sinusoidal, alternating, stepwise</w:t>
      </w:r>
      <w:r>
        <w:rPr>
          <w:rFonts w:ascii="Times New Roman" w:eastAsiaTheme="minorEastAsia" w:hAnsi="Times New Roman" w:cs="Times New Roman"/>
          <w:sz w:val="24"/>
          <w:szCs w:val="24"/>
        </w:rPr>
        <w:t>,</w:t>
      </w:r>
      <w:r w:rsidRPr="00402514">
        <w:rPr>
          <w:rFonts w:ascii="Times New Roman" w:eastAsiaTheme="minorEastAsia" w:hAnsi="Times New Roman" w:cs="Times New Roman"/>
          <w:sz w:val="24"/>
          <w:szCs w:val="24"/>
        </w:rPr>
        <w:t xml:space="preserve"> and stochastic), phenotypic trait categories (behavioural, biochemical assay, gene expression, life-history, morphological</w:t>
      </w:r>
      <w:r>
        <w:rPr>
          <w:rFonts w:ascii="Times New Roman" w:eastAsiaTheme="minorEastAsia" w:hAnsi="Times New Roman" w:cs="Times New Roman"/>
          <w:sz w:val="24"/>
          <w:szCs w:val="24"/>
        </w:rPr>
        <w:t>,</w:t>
      </w:r>
      <w:r w:rsidRPr="00402514">
        <w:rPr>
          <w:rFonts w:ascii="Times New Roman" w:eastAsiaTheme="minorEastAsia" w:hAnsi="Times New Roman" w:cs="Times New Roman"/>
          <w:sz w:val="24"/>
          <w:szCs w:val="24"/>
        </w:rPr>
        <w:t xml:space="preserve"> and physiological), </w:t>
      </w:r>
      <w:r>
        <w:rPr>
          <w:rFonts w:ascii="Times New Roman" w:eastAsiaTheme="minorEastAsia" w:hAnsi="Times New Roman" w:cs="Times New Roman"/>
          <w:sz w:val="24"/>
          <w:szCs w:val="24"/>
        </w:rPr>
        <w:t xml:space="preserve">the </w:t>
      </w:r>
      <w:r w:rsidRPr="00402514">
        <w:rPr>
          <w:rFonts w:ascii="Times New Roman" w:eastAsiaTheme="minorEastAsia" w:hAnsi="Times New Roman" w:cs="Times New Roman"/>
          <w:sz w:val="24"/>
          <w:szCs w:val="24"/>
        </w:rPr>
        <w:t>specific phenotypic trait</w:t>
      </w:r>
      <w:r w:rsidRPr="00402514">
        <w:rPr>
          <w:rFonts w:ascii="Times New Roman" w:eastAsia="Times New Roman" w:hAnsi="Times New Roman" w:cs="Times New Roman"/>
          <w:color w:val="000000"/>
          <w:sz w:val="24"/>
          <w:szCs w:val="24"/>
          <w:lang w:eastAsia="en-AU"/>
        </w:rPr>
        <w:t xml:space="preserve">, and </w:t>
      </w:r>
      <w:r>
        <w:rPr>
          <w:rFonts w:ascii="Times New Roman" w:eastAsia="Times New Roman" w:hAnsi="Times New Roman" w:cs="Times New Roman"/>
          <w:color w:val="000000"/>
          <w:sz w:val="24"/>
          <w:szCs w:val="24"/>
          <w:lang w:eastAsia="en-AU"/>
        </w:rPr>
        <w:t>broad taxonomic group (invertebrate vs vertebrate)</w:t>
      </w:r>
      <w:r w:rsidRPr="00402514">
        <w:rPr>
          <w:rFonts w:ascii="Times New Roman" w:eastAsia="Times New Roman" w:hAnsi="Times New Roman" w:cs="Times New Roman"/>
          <w:color w:val="000000"/>
          <w:sz w:val="24"/>
          <w:szCs w:val="24"/>
          <w:lang w:eastAsia="en-AU"/>
        </w:rPr>
        <w:t xml:space="preserve"> (</w:t>
      </w:r>
      <w:r w:rsidRPr="00402514">
        <w:rPr>
          <w:rFonts w:ascii="Times New Roman" w:eastAsiaTheme="minorEastAsia" w:hAnsi="Times New Roman" w:cs="Times New Roman"/>
          <w:sz w:val="24"/>
          <w:szCs w:val="24"/>
        </w:rPr>
        <w:t xml:space="preserve">see </w:t>
      </w:r>
      <w:r w:rsidRPr="00402514">
        <w:rPr>
          <w:rFonts w:ascii="Times New Roman" w:hAnsi="Times New Roman" w:cs="Times New Roman"/>
          <w:sz w:val="24"/>
          <w:szCs w:val="24"/>
        </w:rPr>
        <w:t xml:space="preserve">Supplementary Materials </w:t>
      </w:r>
      <w:r>
        <w:rPr>
          <w:rFonts w:ascii="Times New Roman" w:hAnsi="Times New Roman" w:cs="Times New Roman"/>
          <w:sz w:val="24"/>
          <w:szCs w:val="24"/>
        </w:rPr>
        <w:t xml:space="preserve">Fig. S3 </w:t>
      </w:r>
      <w:r w:rsidRPr="00402514">
        <w:rPr>
          <w:rFonts w:ascii="Times New Roman" w:eastAsiaTheme="minorEastAsia" w:hAnsi="Times New Roman" w:cs="Times New Roman"/>
          <w:sz w:val="24"/>
          <w:szCs w:val="24"/>
        </w:rPr>
        <w:t>for phylogenetic tree). Categorical moderators and their levels were only included in analyses if the number of effect sizes were &gt; 10</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08417c17-7cb6-470b-89e6-d048bc75a834+"/>
          <w:id w:val="-1550761669"/>
          <w:placeholder>
            <w:docPart w:val="B1B2967F8F68F1438609B50B2476C717"/>
          </w:placeholder>
        </w:sdtPr>
        <w:sdtContent>
          <w:r w:rsidR="00CB75BF" w:rsidRPr="00CB75BF">
            <w:rPr>
              <w:rFonts w:ascii="Times New Roman" w:eastAsia="Times New Roman" w:hAnsi="Times New Roman" w:cs="Times New Roman"/>
              <w:sz w:val="24"/>
            </w:rPr>
            <w:t xml:space="preserve">(O’Dea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402514">
        <w:rPr>
          <w:rFonts w:ascii="Times New Roman" w:eastAsiaTheme="minorEastAsia" w:hAnsi="Times New Roman" w:cs="Times New Roman"/>
          <w:sz w:val="24"/>
          <w:szCs w:val="24"/>
        </w:rPr>
        <w:t xml:space="preserve">. We analysed the amplitude of fluctuations, and the number of fluctuations (treatment exposure duration/period of fluctuations; range = 4 – 546 fluctuations) as continuous moderators. </w:t>
      </w:r>
    </w:p>
    <w:p w14:paraId="5114BCC0" w14:textId="77777777" w:rsidR="001F5D12" w:rsidRPr="00402514" w:rsidRDefault="001F5D12" w:rsidP="00443538">
      <w:pPr>
        <w:spacing w:after="0" w:line="240" w:lineRule="auto"/>
        <w:ind w:firstLine="720"/>
        <w:rPr>
          <w:rFonts w:ascii="Times New Roman" w:eastAsiaTheme="minorEastAsia" w:hAnsi="Times New Roman" w:cs="Times New Roman"/>
          <w:sz w:val="24"/>
          <w:szCs w:val="24"/>
        </w:rPr>
      </w:pPr>
    </w:p>
    <w:p w14:paraId="6BCCE91F" w14:textId="4440D27E" w:rsidR="0042151F" w:rsidRPr="00B96E9B" w:rsidRDefault="0042151F" w:rsidP="00443538">
      <w:pPr>
        <w:spacing w:after="0" w:line="24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Publication Bias and Sensitivity Analysis</w:t>
      </w:r>
    </w:p>
    <w:p w14:paraId="7BD2FD26" w14:textId="1E140534" w:rsidR="001F5D12" w:rsidRPr="00402514" w:rsidRDefault="0042151F" w:rsidP="00443538">
      <w:pPr>
        <w:spacing w:after="0" w:line="24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Publication bias was first investigated by visually examining funnel plots for asymmetry</w:t>
      </w:r>
      <w:r w:rsidR="00D365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0394bc5-16e4-4b6d-a263-9071c96e39f5+"/>
          <w:id w:val="-242959037"/>
          <w:placeholder>
            <w:docPart w:val="DefaultPlaceholder_-1854013440"/>
          </w:placeholder>
        </w:sdtPr>
        <w:sdtContent>
          <w:r w:rsidR="00CB75BF" w:rsidRPr="00CB75BF">
            <w:rPr>
              <w:rFonts w:ascii="Times New Roman" w:eastAsia="Times New Roman" w:hAnsi="Times New Roman" w:cs="Times New Roman"/>
              <w:sz w:val="24"/>
            </w:rPr>
            <w:t xml:space="preserve">(Sterne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2005)</w:t>
          </w:r>
        </w:sdtContent>
      </w:sdt>
      <w:r w:rsidRPr="00402514">
        <w:rPr>
          <w:rFonts w:ascii="Times New Roman" w:eastAsiaTheme="minorEastAsia" w:hAnsi="Times New Roman" w:cs="Times New Roman"/>
          <w:sz w:val="24"/>
          <w:szCs w:val="24"/>
        </w:rPr>
        <w:t xml:space="preserve">. Secondly, our overall MLMA model was then altered to include z-transformed publication year and precision (inverse of </w:t>
      </w:r>
      <w:r w:rsidR="001F5D12">
        <w:rPr>
          <w:rFonts w:ascii="Times New Roman" w:eastAsiaTheme="minorEastAsia" w:hAnsi="Times New Roman" w:cs="Times New Roman"/>
          <w:sz w:val="24"/>
          <w:szCs w:val="24"/>
        </w:rPr>
        <w:t xml:space="preserve">sampling </w:t>
      </w:r>
      <w:r w:rsidRPr="00402514">
        <w:rPr>
          <w:rFonts w:ascii="Times New Roman" w:eastAsiaTheme="minorEastAsia" w:hAnsi="Times New Roman" w:cs="Times New Roman"/>
          <w:sz w:val="24"/>
          <w:szCs w:val="24"/>
        </w:rPr>
        <w:t>variance) as moderators to assess the presence of a time-lag effect (or decline effect)</w:t>
      </w:r>
      <w:r w:rsidR="00D365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a2c36865-a9ed-495f-9fe6-6cd120864154+"/>
          <w:id w:val="-1771388830"/>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sz w:val="24"/>
            </w:rPr>
            <w:lastRenderedPageBreak/>
            <w:t>2022a)</w:t>
          </w:r>
        </w:sdtContent>
      </w:sdt>
      <w:r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sz w:val="24"/>
          <w:szCs w:val="24"/>
        </w:rPr>
        <w:t xml:space="preserve">There was no evidence of </w:t>
      </w:r>
      <w:r w:rsidR="001F5D12">
        <w:rPr>
          <w:rFonts w:ascii="Times New Roman" w:eastAsiaTheme="minorEastAsia" w:hAnsi="Times New Roman" w:cs="Times New Roman"/>
          <w:sz w:val="24"/>
          <w:szCs w:val="24"/>
        </w:rPr>
        <w:t>small-study effects</w:t>
      </w:r>
      <w:r w:rsidR="001F5D12" w:rsidRPr="00402514">
        <w:rPr>
          <w:rFonts w:ascii="Times New Roman" w:eastAsiaTheme="minorEastAsia" w:hAnsi="Times New Roman" w:cs="Times New Roman"/>
          <w:sz w:val="24"/>
          <w:szCs w:val="24"/>
        </w:rPr>
        <w:t xml:space="preserve"> </w:t>
      </w:r>
      <w:r w:rsidR="001F5D12">
        <w:rPr>
          <w:rFonts w:ascii="Times New Roman" w:eastAsiaTheme="minorEastAsia" w:hAnsi="Times New Roman" w:cs="Times New Roman"/>
          <w:sz w:val="24"/>
          <w:szCs w:val="24"/>
        </w:rPr>
        <w:t xml:space="preserve">(i.e., no relationship with precision) </w:t>
      </w:r>
      <w:r w:rsidR="001F5D12" w:rsidRPr="00402514">
        <w:rPr>
          <w:rFonts w:ascii="Times New Roman" w:eastAsiaTheme="minorEastAsia" w:hAnsi="Times New Roman" w:cs="Times New Roman"/>
          <w:sz w:val="24"/>
          <w:szCs w:val="24"/>
        </w:rPr>
        <w:t>in our overall data set</w:t>
      </w:r>
      <w:r w:rsidR="001F5D12">
        <w:rPr>
          <w:rFonts w:ascii="Times New Roman" w:eastAsiaTheme="minorEastAsia" w:hAnsi="Times New Roman" w:cs="Times New Roman"/>
          <w:sz w:val="24"/>
          <w:szCs w:val="24"/>
        </w:rPr>
        <w:t>, however, mean PRRDs, unsurprisingly, did show evidence of time-lag bias where average effects have decreased towards zero through time</w:t>
      </w:r>
      <w:r w:rsidR="001F5D12" w:rsidRPr="00402514">
        <w:rPr>
          <w:rFonts w:ascii="Times New Roman" w:eastAsiaTheme="minorEastAsia" w:hAnsi="Times New Roman" w:cs="Times New Roman"/>
          <w:sz w:val="24"/>
          <w:szCs w:val="24"/>
        </w:rPr>
        <w:t xml:space="preserve"> (Supplementary Materials </w:t>
      </w:r>
      <w:r w:rsidR="001F5D12">
        <w:rPr>
          <w:rFonts w:ascii="Times New Roman" w:eastAsiaTheme="minorEastAsia" w:hAnsi="Times New Roman" w:cs="Times New Roman"/>
          <w:sz w:val="24"/>
          <w:szCs w:val="24"/>
        </w:rPr>
        <w:t>Publication bias and Sensitivity analysis</w:t>
      </w:r>
      <w:r w:rsidR="001F5D12" w:rsidRPr="00402514">
        <w:rPr>
          <w:rFonts w:ascii="Times New Roman" w:eastAsiaTheme="minorEastAsia" w:hAnsi="Times New Roman" w:cs="Times New Roman"/>
          <w:sz w:val="24"/>
          <w:szCs w:val="24"/>
        </w:rPr>
        <w:t>)</w:t>
      </w:r>
      <w:r w:rsidR="001F5D12">
        <w:rPr>
          <w:rFonts w:ascii="Times New Roman" w:eastAsiaTheme="minorEastAsia" w:hAnsi="Times New Roman" w:cs="Times New Roman"/>
          <w:sz w:val="24"/>
          <w:szCs w:val="24"/>
        </w:rPr>
        <w:t xml:space="preserve"> coinciding with our overall meta-analytic means for most analyses</w:t>
      </w:r>
      <w:r w:rsidR="001F5D12" w:rsidRPr="00402514">
        <w:rPr>
          <w:rFonts w:ascii="Times New Roman" w:eastAsiaTheme="minorEastAsia" w:hAnsi="Times New Roman" w:cs="Times New Roman"/>
          <w:sz w:val="24"/>
          <w:szCs w:val="24"/>
        </w:rPr>
        <w:t>.</w:t>
      </w:r>
    </w:p>
    <w:p w14:paraId="1DF45CA6" w14:textId="0A3DDC9A" w:rsidR="000B0D47" w:rsidRDefault="001F5D12" w:rsidP="0044353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sample of effect sizes showed higher than expected precision. We carefully checked these extreme values to ensure that data was correct</w:t>
      </w:r>
      <w:ins w:id="9" w:author="Daniel Noble" w:date="2025-04-12T08:15:00Z" w16du:dateUtc="2025-04-11T22:15:00Z">
        <w:r w:rsidR="003141D2">
          <w:rPr>
            <w:rFonts w:ascii="Times New Roman" w:eastAsiaTheme="minorEastAsia" w:hAnsi="Times New Roman" w:cs="Times New Roman"/>
            <w:sz w:val="24"/>
            <w:szCs w:val="24"/>
          </w:rPr>
          <w:t>ly</w:t>
        </w:r>
      </w:ins>
      <w:del w:id="10" w:author="Daniel Noble" w:date="2025-04-12T08:15:00Z" w16du:dateUtc="2025-04-11T22:15:00Z">
        <w:r w:rsidDel="003141D2">
          <w:rPr>
            <w:rFonts w:ascii="Times New Roman" w:eastAsiaTheme="minorEastAsia" w:hAnsi="Times New Roman" w:cs="Times New Roman"/>
            <w:sz w:val="24"/>
            <w:szCs w:val="24"/>
          </w:rPr>
          <w:delText>ed</w:delText>
        </w:r>
      </w:del>
      <w:r>
        <w:rPr>
          <w:rFonts w:ascii="Times New Roman" w:eastAsiaTheme="minorEastAsia" w:hAnsi="Times New Roman" w:cs="Times New Roman"/>
          <w:sz w:val="24"/>
          <w:szCs w:val="24"/>
        </w:rPr>
        <w:t xml:space="preserve"> extracted. </w:t>
      </w:r>
      <w:r w:rsidRPr="00402514">
        <w:rPr>
          <w:rFonts w:ascii="Times New Roman" w:eastAsiaTheme="minorEastAsia" w:hAnsi="Times New Roman" w:cs="Times New Roman"/>
          <w:sz w:val="24"/>
          <w:szCs w:val="24"/>
        </w:rPr>
        <w:t>To understand how ‘robust’ our overall MLMA model was to influential data points, we</w:t>
      </w:r>
      <w:r>
        <w:rPr>
          <w:rFonts w:ascii="Times New Roman" w:eastAsiaTheme="minorEastAsia" w:hAnsi="Times New Roman" w:cs="Times New Roman"/>
          <w:sz w:val="24"/>
          <w:szCs w:val="24"/>
        </w:rPr>
        <w:t xml:space="preserve"> </w:t>
      </w:r>
      <w:ins w:id="11" w:author="Daniel Noble" w:date="2025-04-12T08:16:00Z" w16du:dateUtc="2025-04-11T22:16:00Z">
        <w:r w:rsidR="003141D2">
          <w:rPr>
            <w:rFonts w:ascii="Times New Roman" w:eastAsiaTheme="minorEastAsia" w:hAnsi="Times New Roman" w:cs="Times New Roman"/>
            <w:sz w:val="24"/>
            <w:szCs w:val="24"/>
          </w:rPr>
          <w:t xml:space="preserve">also </w:t>
        </w:r>
      </w:ins>
      <w:r w:rsidRPr="00402514">
        <w:rPr>
          <w:rFonts w:ascii="Times New Roman" w:eastAsiaTheme="minorEastAsia" w:hAnsi="Times New Roman" w:cs="Times New Roman"/>
          <w:sz w:val="24"/>
          <w:szCs w:val="24"/>
        </w:rPr>
        <w:t>conducted</w:t>
      </w:r>
      <w:r>
        <w:rPr>
          <w:rFonts w:ascii="Times New Roman" w:eastAsiaTheme="minorEastAsia" w:hAnsi="Times New Roman" w:cs="Times New Roman"/>
          <w:sz w:val="24"/>
          <w:szCs w:val="24"/>
        </w:rPr>
        <w:t xml:space="preserve"> a</w:t>
      </w:r>
      <w:r w:rsidRPr="00402514">
        <w:rPr>
          <w:rFonts w:ascii="Times New Roman" w:eastAsiaTheme="minorEastAsia" w:hAnsi="Times New Roman" w:cs="Times New Roman"/>
          <w:sz w:val="24"/>
          <w:szCs w:val="24"/>
        </w:rPr>
        <w:t xml:space="preserve"> Cook’s distance sensitivity analysis (using the function </w:t>
      </w:r>
      <w:proofErr w:type="spellStart"/>
      <w:proofErr w:type="gramStart"/>
      <w:r w:rsidRPr="00402514">
        <w:rPr>
          <w:rFonts w:ascii="Times New Roman" w:eastAsiaTheme="minorEastAsia" w:hAnsi="Times New Roman" w:cs="Times New Roman"/>
          <w:i/>
          <w:iCs/>
          <w:sz w:val="24"/>
          <w:szCs w:val="24"/>
        </w:rPr>
        <w:t>cooks.distance</w:t>
      </w:r>
      <w:proofErr w:type="spellEnd"/>
      <w:proofErr w:type="gramEnd"/>
      <w:r w:rsidRPr="00402514">
        <w:rPr>
          <w:rFonts w:ascii="Times New Roman" w:eastAsiaTheme="minorEastAsia" w:hAnsi="Times New Roman" w:cs="Times New Roman"/>
          <w:sz w:val="24"/>
          <w:szCs w:val="24"/>
        </w:rPr>
        <w:t xml:space="preserve"> in the R Package </w:t>
      </w:r>
      <w:proofErr w:type="spellStart"/>
      <w:r w:rsidRPr="00402514">
        <w:rPr>
          <w:rFonts w:ascii="Times New Roman" w:eastAsiaTheme="minorEastAsia" w:hAnsi="Times New Roman" w:cs="Times New Roman"/>
          <w:i/>
          <w:iCs/>
          <w:sz w:val="24"/>
          <w:szCs w:val="24"/>
        </w:rPr>
        <w:t>metafor</w:t>
      </w:r>
      <w:proofErr w:type="spellEnd"/>
      <w:r w:rsidRPr="00402514">
        <w:rPr>
          <w:rFonts w:ascii="Times New Roman" w:eastAsiaTheme="minorEastAsia" w:hAnsi="Times New Roman" w:cs="Times New Roman"/>
          <w:sz w:val="24"/>
          <w:szCs w:val="24"/>
        </w:rPr>
        <w:t xml:space="preserve">). </w:t>
      </w:r>
      <w:r w:rsidR="000B0D47">
        <w:rPr>
          <w:rFonts w:ascii="Times New Roman" w:eastAsiaTheme="minorEastAsia" w:hAnsi="Times New Roman" w:cs="Times New Roman"/>
          <w:sz w:val="24"/>
          <w:szCs w:val="24"/>
        </w:rPr>
        <w:t>R</w:t>
      </w:r>
      <w:r w:rsidR="000B0D47" w:rsidRPr="00402514">
        <w:rPr>
          <w:rFonts w:ascii="Times New Roman" w:eastAsiaTheme="minorEastAsia" w:hAnsi="Times New Roman" w:cs="Times New Roman"/>
          <w:sz w:val="24"/>
          <w:szCs w:val="24"/>
        </w:rPr>
        <w:t xml:space="preserve">esults suggest that our </w:t>
      </w:r>
      <w:r w:rsidR="000B0D47">
        <w:rPr>
          <w:rFonts w:ascii="Times New Roman" w:eastAsiaTheme="minorEastAsia" w:hAnsi="Times New Roman" w:cs="Times New Roman"/>
          <w:sz w:val="24"/>
          <w:szCs w:val="24"/>
        </w:rPr>
        <w:t>conclusions are</w:t>
      </w:r>
      <w:r w:rsidR="000B0D47" w:rsidRPr="00402514">
        <w:rPr>
          <w:rFonts w:ascii="Times New Roman" w:eastAsiaTheme="minorEastAsia" w:hAnsi="Times New Roman" w:cs="Times New Roman"/>
          <w:sz w:val="24"/>
          <w:szCs w:val="24"/>
        </w:rPr>
        <w:t xml:space="preserve"> robust and free from significant influential outliers (Supplementary materials </w:t>
      </w:r>
      <w:r w:rsidR="000B0D47">
        <w:rPr>
          <w:rFonts w:ascii="Times New Roman" w:eastAsiaTheme="minorEastAsia" w:hAnsi="Times New Roman" w:cs="Times New Roman"/>
          <w:sz w:val="24"/>
          <w:szCs w:val="24"/>
        </w:rPr>
        <w:t>Fig. S4</w:t>
      </w:r>
      <w:r w:rsidR="000B0D47" w:rsidRPr="00402514">
        <w:rPr>
          <w:rFonts w:ascii="Times New Roman" w:eastAsiaTheme="minorEastAsia" w:hAnsi="Times New Roman" w:cs="Times New Roman"/>
          <w:sz w:val="24"/>
          <w:szCs w:val="24"/>
        </w:rPr>
        <w:t>).</w:t>
      </w:r>
      <w:r w:rsidR="000B0D47">
        <w:rPr>
          <w:rFonts w:ascii="Times New Roman" w:eastAsiaTheme="minorEastAsia" w:hAnsi="Times New Roman" w:cs="Times New Roman"/>
          <w:sz w:val="24"/>
          <w:szCs w:val="24"/>
        </w:rPr>
        <w:t xml:space="preserve"> We also confirmed that our results were consistent with robust variance estimators </w:t>
      </w:r>
      <w:sdt>
        <w:sdtPr>
          <w:rPr>
            <w:rFonts w:ascii="Times New Roman" w:eastAsiaTheme="minorEastAsia" w:hAnsi="Times New Roman" w:cs="Times New Roman"/>
            <w:sz w:val="24"/>
            <w:szCs w:val="24"/>
          </w:rPr>
          <w:alias w:val="SmartCite Citation"/>
          <w:tag w:val="52b54cf9-ca83-4a3f-8679-59ce89896f7a:64cdae45-2332-4954-bc68-4873bf40d9b1+"/>
          <w:id w:val="-229080547"/>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2022b)</w:t>
          </w:r>
        </w:sdtContent>
      </w:sdt>
      <w:r w:rsidR="000B0D47">
        <w:rPr>
          <w:rFonts w:ascii="Times New Roman" w:eastAsiaTheme="minorEastAsia" w:hAnsi="Times New Roman" w:cs="Times New Roman"/>
          <w:sz w:val="24"/>
          <w:szCs w:val="24"/>
        </w:rPr>
        <w:t>, which better account for any sources of non-independence within studies that our models may not have accounted for well enough. All results were also largely consistent between our main analyses and those using robust variance estimators.</w:t>
      </w:r>
    </w:p>
    <w:p w14:paraId="787F8F64" w14:textId="77777777" w:rsidR="001F5D12" w:rsidRDefault="001F5D12" w:rsidP="00443538">
      <w:pPr>
        <w:spacing w:after="0" w:line="240" w:lineRule="auto"/>
        <w:ind w:firstLine="720"/>
        <w:rPr>
          <w:rFonts w:ascii="Times New Roman" w:eastAsiaTheme="minorEastAsia" w:hAnsi="Times New Roman" w:cs="Times New Roman"/>
          <w:sz w:val="24"/>
          <w:szCs w:val="24"/>
        </w:rPr>
      </w:pPr>
    </w:p>
    <w:p w14:paraId="0E722CF2" w14:textId="527C4EE9" w:rsidR="0042151F" w:rsidRPr="00402514" w:rsidRDefault="0042151F" w:rsidP="00443538">
      <w:pPr>
        <w:spacing w:after="0" w:line="240" w:lineRule="auto"/>
        <w:rPr>
          <w:rFonts w:ascii="Times New Roman" w:hAnsi="Times New Roman" w:cs="Times New Roman"/>
          <w:b/>
          <w:bCs/>
          <w:sz w:val="24"/>
          <w:szCs w:val="24"/>
        </w:rPr>
      </w:pPr>
      <w:r w:rsidRPr="00402514">
        <w:rPr>
          <w:rFonts w:ascii="Times New Roman" w:hAnsi="Times New Roman" w:cs="Times New Roman"/>
          <w:b/>
          <w:bCs/>
          <w:sz w:val="24"/>
          <w:szCs w:val="24"/>
        </w:rPr>
        <w:t>Results</w:t>
      </w:r>
    </w:p>
    <w:p w14:paraId="2D20B1A5" w14:textId="18838AA9" w:rsidR="00173BDF" w:rsidRDefault="0042151F" w:rsidP="00443538">
      <w:pPr>
        <w:spacing w:after="0" w:line="240" w:lineRule="auto"/>
        <w:ind w:firstLine="720"/>
        <w:rPr>
          <w:rFonts w:ascii="Times New Roman" w:hAnsi="Times New Roman" w:cs="Times New Roman"/>
          <w:sz w:val="24"/>
          <w:szCs w:val="24"/>
        </w:rPr>
      </w:pPr>
      <w:r w:rsidRPr="00402514">
        <w:rPr>
          <w:rFonts w:ascii="Times New Roman" w:hAnsi="Times New Roman" w:cs="Times New Roman"/>
          <w:sz w:val="24"/>
          <w:szCs w:val="24"/>
        </w:rPr>
        <w:t>The final data set include</w:t>
      </w:r>
      <w:r w:rsidR="000B0D47">
        <w:rPr>
          <w:rFonts w:ascii="Times New Roman" w:hAnsi="Times New Roman" w:cs="Times New Roman"/>
          <w:sz w:val="24"/>
          <w:szCs w:val="24"/>
        </w:rPr>
        <w:t>d</w:t>
      </w:r>
      <w:r w:rsidRPr="00402514">
        <w:rPr>
          <w:rFonts w:ascii="Times New Roman" w:hAnsi="Times New Roman" w:cs="Times New Roman"/>
          <w:sz w:val="24"/>
          <w:szCs w:val="24"/>
        </w:rPr>
        <w:t xml:space="preserve"> 212 effect sizes from</w:t>
      </w:r>
      <w:r w:rsidR="00564BB3">
        <w:rPr>
          <w:rFonts w:ascii="Times New Roman" w:hAnsi="Times New Roman" w:cs="Times New Roman"/>
          <w:sz w:val="24"/>
          <w:szCs w:val="24"/>
        </w:rPr>
        <w:t xml:space="preserve"> </w:t>
      </w:r>
      <w:r w:rsidR="00564BB3" w:rsidRPr="00402514">
        <w:rPr>
          <w:rFonts w:ascii="Times New Roman" w:hAnsi="Times New Roman" w:cs="Times New Roman"/>
          <w:sz w:val="24"/>
          <w:szCs w:val="24"/>
        </w:rPr>
        <w:t>40 species</w:t>
      </w:r>
      <w:r w:rsidRPr="00402514">
        <w:rPr>
          <w:rFonts w:ascii="Times New Roman" w:hAnsi="Times New Roman" w:cs="Times New Roman"/>
          <w:sz w:val="24"/>
          <w:szCs w:val="24"/>
        </w:rPr>
        <w:t xml:space="preserve"> </w:t>
      </w:r>
      <w:r w:rsidR="00564BB3">
        <w:rPr>
          <w:rFonts w:ascii="Times New Roman" w:hAnsi="Times New Roman" w:cs="Times New Roman"/>
          <w:sz w:val="24"/>
          <w:szCs w:val="24"/>
        </w:rPr>
        <w:t xml:space="preserve">derived from </w:t>
      </w:r>
      <w:r w:rsidRPr="00402514">
        <w:rPr>
          <w:rFonts w:ascii="Times New Roman" w:hAnsi="Times New Roman" w:cs="Times New Roman"/>
          <w:sz w:val="24"/>
          <w:szCs w:val="24"/>
        </w:rPr>
        <w:t>44 studies</w:t>
      </w:r>
      <w:r w:rsidR="00765B0E">
        <w:rPr>
          <w:rFonts w:ascii="Times New Roman" w:hAnsi="Times New Roman" w:cs="Times New Roman"/>
          <w:sz w:val="24"/>
          <w:szCs w:val="24"/>
        </w:rPr>
        <w:t>.</w:t>
      </w:r>
      <w:r w:rsidRPr="00402514">
        <w:rPr>
          <w:rFonts w:ascii="Times New Roman" w:hAnsi="Times New Roman" w:cs="Times New Roman"/>
          <w:sz w:val="24"/>
          <w:szCs w:val="24"/>
        </w:rPr>
        <w:t xml:space="preserve"> </w:t>
      </w:r>
      <w:r w:rsidR="003F51CE">
        <w:rPr>
          <w:rFonts w:ascii="Times New Roman" w:hAnsi="Times New Roman" w:cs="Times New Roman"/>
          <w:sz w:val="24"/>
          <w:szCs w:val="24"/>
        </w:rPr>
        <w:t>The dataset was dominated by invertebrates (n = 32 species) but also included vertebrate ectotherms (n = 8 species)</w:t>
      </w:r>
      <w:r w:rsidR="003F51CE" w:rsidRPr="00402514">
        <w:rPr>
          <w:rFonts w:ascii="Times New Roman" w:hAnsi="Times New Roman" w:cs="Times New Roman"/>
          <w:sz w:val="24"/>
          <w:szCs w:val="24"/>
        </w:rPr>
        <w:t xml:space="preserve">. </w:t>
      </w:r>
      <w:r w:rsidR="00765B0E">
        <w:rPr>
          <w:rFonts w:ascii="Times New Roman" w:hAnsi="Times New Roman" w:cs="Times New Roman"/>
          <w:sz w:val="24"/>
          <w:szCs w:val="24"/>
        </w:rPr>
        <w:t xml:space="preserve">Overall, </w:t>
      </w:r>
      <w:r w:rsidR="00765B0E">
        <w:rPr>
          <w:rFonts w:ascii="Times New Roman" w:eastAsiaTheme="minorEastAsia" w:hAnsi="Times New Roman" w:cs="Times New Roman"/>
          <w:sz w:val="24"/>
          <w:szCs w:val="24"/>
        </w:rPr>
        <w:t xml:space="preserve">98% of the studies used </w:t>
      </w:r>
      <w:r w:rsidRPr="00402514">
        <w:rPr>
          <w:rFonts w:ascii="Times New Roman" w:hAnsi="Times New Roman" w:cs="Times New Roman"/>
          <w:sz w:val="24"/>
          <w:szCs w:val="24"/>
        </w:rPr>
        <w:t>diurnal temperature fluctuations (24 h cycles)</w:t>
      </w:r>
      <w:r w:rsidR="003F51CE">
        <w:rPr>
          <w:rFonts w:ascii="Times New Roman" w:hAnsi="Times New Roman" w:cs="Times New Roman"/>
          <w:sz w:val="24"/>
          <w:szCs w:val="24"/>
        </w:rPr>
        <w:t xml:space="preserve">. </w:t>
      </w:r>
    </w:p>
    <w:p w14:paraId="5FBCFEC1" w14:textId="0A8C30FD" w:rsidR="00BB26DB" w:rsidRDefault="0042151F" w:rsidP="00443538">
      <w:pPr>
        <w:spacing w:after="0" w:line="240" w:lineRule="auto"/>
        <w:ind w:firstLine="720"/>
        <w:rPr>
          <w:rFonts w:ascii="Times New Roman" w:eastAsiaTheme="minorEastAsia" w:hAnsi="Times New Roman" w:cs="Times New Roman"/>
          <w:sz w:val="24"/>
          <w:szCs w:val="24"/>
        </w:rPr>
      </w:pPr>
      <w:r w:rsidRPr="00402514">
        <w:rPr>
          <w:rFonts w:ascii="Times New Roman" w:hAnsi="Times New Roman" w:cs="Times New Roman"/>
          <w:sz w:val="24"/>
          <w:szCs w:val="24"/>
        </w:rPr>
        <w:t>In the overall MLMA analysis (</w:t>
      </w:r>
      <w:r w:rsidRPr="00402514">
        <w:rPr>
          <w:rFonts w:ascii="Times New Roman" w:eastAsiaTheme="minorEastAsia" w:hAnsi="Times New Roman" w:cs="Times New Roman"/>
          <w:sz w:val="24"/>
          <w:szCs w:val="24"/>
        </w:rPr>
        <w:t xml:space="preserve">effect size estimate = </w:t>
      </w:r>
      <w:r w:rsidR="004361D0">
        <w:rPr>
          <w:rFonts w:ascii="Times New Roman" w:eastAsiaTheme="minorEastAsia" w:hAnsi="Times New Roman" w:cs="Times New Roman"/>
          <w:sz w:val="24"/>
          <w:szCs w:val="24"/>
        </w:rPr>
        <w:t>0.0019</w:t>
      </w:r>
      <w:r w:rsidRPr="00402514">
        <w:rPr>
          <w:rFonts w:ascii="Times New Roman" w:eastAsiaTheme="minorEastAsia" w:hAnsi="Times New Roman" w:cs="Times New Roman"/>
          <w:sz w:val="24"/>
          <w:szCs w:val="24"/>
        </w:rPr>
        <w:t>; 95% CIs = [-0.</w:t>
      </w:r>
      <w:r w:rsidR="004361D0" w:rsidRPr="00402514">
        <w:rPr>
          <w:rFonts w:ascii="Times New Roman" w:eastAsiaTheme="minorEastAsia" w:hAnsi="Times New Roman" w:cs="Times New Roman"/>
          <w:sz w:val="24"/>
          <w:szCs w:val="24"/>
        </w:rPr>
        <w:t>0</w:t>
      </w:r>
      <w:r w:rsidR="004361D0">
        <w:rPr>
          <w:rFonts w:ascii="Times New Roman" w:eastAsiaTheme="minorEastAsia" w:hAnsi="Times New Roman" w:cs="Times New Roman"/>
          <w:sz w:val="24"/>
          <w:szCs w:val="24"/>
        </w:rPr>
        <w:t>09</w:t>
      </w:r>
      <w:r w:rsidRPr="00402514">
        <w:rPr>
          <w:rFonts w:ascii="Times New Roman" w:eastAsiaTheme="minorEastAsia" w:hAnsi="Times New Roman" w:cs="Times New Roman"/>
          <w:sz w:val="24"/>
          <w:szCs w:val="24"/>
        </w:rPr>
        <w:t>, 0.</w:t>
      </w:r>
      <w:r w:rsidR="004361D0" w:rsidRPr="00402514">
        <w:rPr>
          <w:rFonts w:ascii="Times New Roman" w:eastAsiaTheme="minorEastAsia" w:hAnsi="Times New Roman" w:cs="Times New Roman"/>
          <w:sz w:val="24"/>
          <w:szCs w:val="24"/>
        </w:rPr>
        <w:t>0</w:t>
      </w:r>
      <w:r w:rsidR="004361D0">
        <w:rPr>
          <w:rFonts w:ascii="Times New Roman" w:eastAsiaTheme="minorEastAsia" w:hAnsi="Times New Roman" w:cs="Times New Roman"/>
          <w:sz w:val="24"/>
          <w:szCs w:val="24"/>
        </w:rPr>
        <w:t>128</w:t>
      </w:r>
      <w:r w:rsidRPr="00402514">
        <w:rPr>
          <w:rFonts w:ascii="Times New Roman" w:eastAsiaTheme="minorEastAsia" w:hAnsi="Times New Roman" w:cs="Times New Roman"/>
          <w:sz w:val="24"/>
          <w:szCs w:val="24"/>
        </w:rPr>
        <w:t>]; p = 0.</w:t>
      </w:r>
      <w:r w:rsidR="004361D0">
        <w:rPr>
          <w:rFonts w:ascii="Times New Roman" w:eastAsiaTheme="minorEastAsia" w:hAnsi="Times New Roman" w:cs="Times New Roman"/>
          <w:sz w:val="24"/>
          <w:szCs w:val="24"/>
        </w:rPr>
        <w:t>7</w:t>
      </w:r>
      <w:r w:rsidR="000B0D47">
        <w:rPr>
          <w:rFonts w:ascii="Times New Roman" w:eastAsiaTheme="minorEastAsia" w:hAnsi="Times New Roman" w:cs="Times New Roman"/>
          <w:sz w:val="24"/>
          <w:szCs w:val="24"/>
        </w:rPr>
        <w:t>3</w:t>
      </w:r>
      <w:r w:rsidRPr="00402514">
        <w:rPr>
          <w:rFonts w:ascii="Times New Roman" w:eastAsiaTheme="minorEastAsia" w:hAnsi="Times New Roman" w:cs="Times New Roman"/>
          <w:sz w:val="24"/>
          <w:szCs w:val="24"/>
        </w:rPr>
        <w:t>; n = 212</w:t>
      </w:r>
      <w:r w:rsidR="00445248">
        <w:rPr>
          <w:rFonts w:ascii="Times New Roman" w:eastAsiaTheme="minorEastAsia" w:hAnsi="Times New Roman" w:cs="Times New Roman"/>
          <w:sz w:val="24"/>
          <w:szCs w:val="24"/>
        </w:rPr>
        <w:t>, Figure 2a</w:t>
      </w:r>
      <w:r w:rsidRPr="00402514">
        <w:rPr>
          <w:rFonts w:ascii="Times New Roman" w:hAnsi="Times New Roman" w:cs="Times New Roman"/>
          <w:sz w:val="24"/>
          <w:szCs w:val="24"/>
        </w:rPr>
        <w:t>) and the</w:t>
      </w:r>
      <w:ins w:id="12" w:author="Daniel Noble" w:date="2025-04-12T08:04:00Z" w16du:dateUtc="2025-04-11T22:04:00Z">
        <w:r w:rsidR="00443538">
          <w:rPr>
            <w:rFonts w:ascii="Times New Roman" w:hAnsi="Times New Roman" w:cs="Times New Roman"/>
            <w:sz w:val="24"/>
            <w:szCs w:val="24"/>
          </w:rPr>
          <w:t xml:space="preserve"> individual</w:t>
        </w:r>
      </w:ins>
      <w:r w:rsidRPr="00402514">
        <w:rPr>
          <w:rFonts w:ascii="Times New Roman" w:hAnsi="Times New Roman" w:cs="Times New Roman"/>
          <w:sz w:val="24"/>
          <w:szCs w:val="24"/>
        </w:rPr>
        <w:t xml:space="preserve"> </w:t>
      </w:r>
      <w:ins w:id="13" w:author="Daniel Noble" w:date="2025-04-12T08:04:00Z" w16du:dateUtc="2025-04-11T22:04:00Z">
        <w:r w:rsidR="00443538">
          <w:rPr>
            <w:rFonts w:ascii="Times New Roman" w:hAnsi="Times New Roman" w:cs="Times New Roman"/>
            <w:sz w:val="24"/>
            <w:szCs w:val="24"/>
          </w:rPr>
          <w:t xml:space="preserve">trait subset </w:t>
        </w:r>
      </w:ins>
      <w:del w:id="14" w:author="Daniel Noble" w:date="2025-04-12T08:04:00Z" w16du:dateUtc="2025-04-11T22:04:00Z">
        <w:r w:rsidRPr="00402514" w:rsidDel="00443538">
          <w:rPr>
            <w:rFonts w:ascii="Times New Roman" w:hAnsi="Times New Roman" w:cs="Times New Roman"/>
            <w:sz w:val="24"/>
            <w:szCs w:val="24"/>
          </w:rPr>
          <w:delText xml:space="preserve">subsequent subset </w:delText>
        </w:r>
      </w:del>
      <w:r w:rsidRPr="00402514">
        <w:rPr>
          <w:rFonts w:ascii="Times New Roman" w:hAnsi="Times New Roman" w:cs="Times New Roman"/>
          <w:sz w:val="24"/>
          <w:szCs w:val="24"/>
        </w:rPr>
        <w:t>analys</w:t>
      </w:r>
      <w:ins w:id="15" w:author="Daniel Noble" w:date="2025-04-12T08:04:00Z" w16du:dateUtc="2025-04-11T22:04:00Z">
        <w:r w:rsidR="00443538">
          <w:rPr>
            <w:rFonts w:ascii="Times New Roman" w:hAnsi="Times New Roman" w:cs="Times New Roman"/>
            <w:sz w:val="24"/>
            <w:szCs w:val="24"/>
          </w:rPr>
          <w:t>i</w:t>
        </w:r>
      </w:ins>
      <w:del w:id="16" w:author="Daniel Noble" w:date="2025-04-12T08:04:00Z" w16du:dateUtc="2025-04-11T22:04:00Z">
        <w:r w:rsidRPr="00402514" w:rsidDel="00443538">
          <w:rPr>
            <w:rFonts w:ascii="Times New Roman" w:hAnsi="Times New Roman" w:cs="Times New Roman"/>
            <w:sz w:val="24"/>
            <w:szCs w:val="24"/>
          </w:rPr>
          <w:delText>e</w:delText>
        </w:r>
      </w:del>
      <w:r w:rsidRPr="00402514">
        <w:rPr>
          <w:rFonts w:ascii="Times New Roman" w:hAnsi="Times New Roman" w:cs="Times New Roman"/>
          <w:sz w:val="24"/>
          <w:szCs w:val="24"/>
        </w:rPr>
        <w:t>s (</w:t>
      </w:r>
      <w:r w:rsidR="00445248">
        <w:rPr>
          <w:rFonts w:ascii="Times New Roman" w:hAnsi="Times New Roman" w:cs="Times New Roman"/>
          <w:sz w:val="24"/>
          <w:szCs w:val="24"/>
        </w:rPr>
        <w:t>Figure 2b</w:t>
      </w:r>
      <w:r w:rsidR="005A4259">
        <w:rPr>
          <w:rFonts w:ascii="Times New Roman" w:hAnsi="Times New Roman" w:cs="Times New Roman"/>
          <w:sz w:val="24"/>
          <w:szCs w:val="24"/>
        </w:rPr>
        <w:t>,</w:t>
      </w:r>
      <w:del w:id="17" w:author="Daniel Noble" w:date="2025-04-12T08:04:00Z" w16du:dateUtc="2025-04-11T22:04:00Z">
        <w:r w:rsidR="00445248" w:rsidDel="00443538">
          <w:rPr>
            <w:rFonts w:ascii="Times New Roman" w:hAnsi="Times New Roman" w:cs="Times New Roman"/>
            <w:sz w:val="24"/>
            <w:szCs w:val="24"/>
          </w:rPr>
          <w:delText xml:space="preserve"> </w:delText>
        </w:r>
        <w:r w:rsidRPr="00402514" w:rsidDel="00443538">
          <w:rPr>
            <w:rFonts w:ascii="Times New Roman" w:hAnsi="Times New Roman" w:cs="Times New Roman"/>
            <w:sz w:val="24"/>
            <w:szCs w:val="24"/>
          </w:rPr>
          <w:delText xml:space="preserve">Supplementary Materials </w:delText>
        </w:r>
        <w:r w:rsidR="005A4259" w:rsidDel="00443538">
          <w:rPr>
            <w:rFonts w:ascii="Times New Roman" w:hAnsi="Times New Roman" w:cs="Times New Roman"/>
            <w:sz w:val="24"/>
            <w:szCs w:val="24"/>
          </w:rPr>
          <w:delText>Tables S3-S12</w:delText>
        </w:r>
      </w:del>
      <w:r w:rsidRPr="00402514">
        <w:rPr>
          <w:rFonts w:ascii="Times New Roman" w:hAnsi="Times New Roman" w:cs="Times New Roman"/>
          <w:sz w:val="24"/>
          <w:szCs w:val="24"/>
        </w:rPr>
        <w:t xml:space="preserve">), the mean plastic responses were not significantly different between constant and fluctuating thermal environments (Figure </w:t>
      </w:r>
      <w:r w:rsidR="00445248">
        <w:rPr>
          <w:rFonts w:ascii="Times New Roman" w:hAnsi="Times New Roman" w:cs="Times New Roman"/>
          <w:sz w:val="24"/>
          <w:szCs w:val="24"/>
        </w:rPr>
        <w:t>2</w:t>
      </w:r>
      <w:r w:rsidRPr="00402514">
        <w:rPr>
          <w:rFonts w:ascii="Times New Roman" w:hAnsi="Times New Roman" w:cs="Times New Roman"/>
          <w:sz w:val="24"/>
          <w:szCs w:val="24"/>
        </w:rPr>
        <w:t xml:space="preserve">). Total heterogeneity </w:t>
      </w:r>
      <w:del w:id="18" w:author="Daniel Noble" w:date="2025-04-12T08:05:00Z" w16du:dateUtc="2025-04-11T22:05:00Z">
        <w:r w:rsidR="000B0D47" w:rsidDel="00443538">
          <w:rPr>
            <w:rFonts w:ascii="Times New Roman" w:hAnsi="Times New Roman" w:cs="Times New Roman"/>
            <w:sz w:val="24"/>
            <w:szCs w:val="24"/>
          </w:rPr>
          <w:delText xml:space="preserve">however </w:delText>
        </w:r>
      </w:del>
      <w:r w:rsidRPr="00402514">
        <w:rPr>
          <w:rFonts w:ascii="Times New Roman" w:hAnsi="Times New Roman" w:cs="Times New Roman"/>
          <w:sz w:val="24"/>
          <w:szCs w:val="24"/>
        </w:rPr>
        <w:t xml:space="preserve">was </w:t>
      </w:r>
      <w:r w:rsidR="004361D0">
        <w:rPr>
          <w:rFonts w:ascii="Times New Roman" w:hAnsi="Times New Roman" w:cs="Times New Roman"/>
          <w:sz w:val="24"/>
          <w:szCs w:val="24"/>
        </w:rPr>
        <w:t>high</w:t>
      </w:r>
      <w:r w:rsidR="004361D0" w:rsidRPr="00402514">
        <w:rPr>
          <w:rFonts w:ascii="Times New Roman" w:hAnsi="Times New Roman" w:cs="Times New Roman"/>
          <w:sz w:val="24"/>
          <w:szCs w:val="24"/>
        </w:rPr>
        <w:t xml:space="preserve"> </w:t>
      </w:r>
      <w:r w:rsidR="00200B6D">
        <w:rPr>
          <w:rFonts w:ascii="Times New Roman" w:hAnsi="Times New Roman" w:cs="Times New Roman"/>
          <w:sz w:val="24"/>
          <w:szCs w:val="24"/>
        </w:rPr>
        <w:t xml:space="preserve">overall </w:t>
      </w:r>
      <w:r w:rsidRPr="00402514">
        <w:rPr>
          <w:rFonts w:ascii="Times New Roman" w:hAnsi="Times New Roman" w:cs="Times New Roman"/>
          <w:sz w:val="24"/>
          <w:szCs w:val="24"/>
        </w:rPr>
        <w:t>(</w:t>
      </w:r>
      <w:r w:rsidRPr="00402514">
        <w:rPr>
          <w:rFonts w:ascii="Times New Roman" w:eastAsiaTheme="minorEastAsia" w:hAnsi="Times New Roman" w:cs="Times New Roman"/>
          <w:i/>
          <w:iCs/>
          <w:sz w:val="24"/>
          <w:szCs w:val="24"/>
        </w:rPr>
        <w:t>I</w:t>
      </w:r>
      <w:r w:rsidRPr="00402514">
        <w:rPr>
          <w:rFonts w:ascii="Times New Roman" w:eastAsiaTheme="minorEastAsia" w:hAnsi="Times New Roman" w:cs="Times New Roman"/>
          <w:i/>
          <w:iCs/>
          <w:sz w:val="24"/>
          <w:szCs w:val="24"/>
          <w:vertAlign w:val="superscript"/>
        </w:rPr>
        <w:t>2</w:t>
      </w:r>
      <w:r w:rsidRPr="00402514">
        <w:rPr>
          <w:rFonts w:ascii="Times New Roman" w:eastAsiaTheme="minorEastAsia" w:hAnsi="Times New Roman" w:cs="Times New Roman"/>
          <w:i/>
          <w:iCs/>
          <w:sz w:val="24"/>
          <w:szCs w:val="24"/>
          <w:vertAlign w:val="subscript"/>
        </w:rPr>
        <w:t>Total</w:t>
      </w:r>
      <w:r w:rsidRPr="00402514">
        <w:rPr>
          <w:rFonts w:ascii="Times New Roman" w:eastAsiaTheme="minorEastAsia" w:hAnsi="Times New Roman" w:cs="Times New Roman"/>
          <w:sz w:val="24"/>
          <w:szCs w:val="24"/>
        </w:rPr>
        <w:t xml:space="preserve"> rounded to </w:t>
      </w:r>
      <w:r w:rsidR="004361D0">
        <w:rPr>
          <w:rFonts w:ascii="Times New Roman" w:eastAsiaTheme="minorEastAsia" w:hAnsi="Times New Roman" w:cs="Times New Roman"/>
          <w:sz w:val="24"/>
          <w:szCs w:val="24"/>
        </w:rPr>
        <w:t>99.35</w:t>
      </w:r>
      <w:r w:rsidRPr="00402514">
        <w:rPr>
          <w:rFonts w:ascii="Times New Roman" w:eastAsiaTheme="minorEastAsia" w:hAnsi="Times New Roman" w:cs="Times New Roman"/>
          <w:sz w:val="24"/>
          <w:szCs w:val="24"/>
        </w:rPr>
        <w:t xml:space="preserve">%), </w:t>
      </w:r>
      <w:r w:rsidR="004361D0">
        <w:rPr>
          <w:rFonts w:ascii="Times New Roman" w:eastAsiaTheme="minorEastAsia" w:hAnsi="Times New Roman" w:cs="Times New Roman"/>
          <w:sz w:val="24"/>
          <w:szCs w:val="24"/>
        </w:rPr>
        <w:t xml:space="preserve">with substantial </w:t>
      </w:r>
      <w:r w:rsidR="000E6417">
        <w:rPr>
          <w:rFonts w:ascii="Times New Roman" w:eastAsiaTheme="minorEastAsia" w:hAnsi="Times New Roman" w:cs="Times New Roman"/>
          <w:sz w:val="24"/>
          <w:szCs w:val="24"/>
        </w:rPr>
        <w:t>b</w:t>
      </w:r>
      <w:r w:rsidR="004361D0">
        <w:rPr>
          <w:rFonts w:ascii="Times New Roman" w:eastAsiaTheme="minorEastAsia" w:hAnsi="Times New Roman" w:cs="Times New Roman"/>
          <w:sz w:val="24"/>
          <w:szCs w:val="24"/>
        </w:rPr>
        <w:t xml:space="preserve">etween study </w:t>
      </w:r>
      <w:r w:rsidR="0026760B">
        <w:rPr>
          <w:rFonts w:ascii="Times New Roman" w:eastAsiaTheme="minorEastAsia" w:hAnsi="Times New Roman" w:cs="Times New Roman"/>
          <w:sz w:val="24"/>
          <w:szCs w:val="24"/>
        </w:rPr>
        <w:t>(~</w:t>
      </w:r>
      <w:r w:rsidR="00200B6D">
        <w:rPr>
          <w:rFonts w:ascii="Times New Roman" w:eastAsiaTheme="minorEastAsia" w:hAnsi="Times New Roman" w:cs="Times New Roman"/>
          <w:sz w:val="24"/>
          <w:szCs w:val="24"/>
        </w:rPr>
        <w:t>38</w:t>
      </w:r>
      <w:r w:rsidR="0026760B">
        <w:rPr>
          <w:rFonts w:ascii="Times New Roman" w:eastAsiaTheme="minorEastAsia" w:hAnsi="Times New Roman" w:cs="Times New Roman"/>
          <w:sz w:val="24"/>
          <w:szCs w:val="24"/>
        </w:rPr>
        <w:t xml:space="preserve">%) </w:t>
      </w:r>
      <w:r w:rsidR="004361D0">
        <w:rPr>
          <w:rFonts w:ascii="Times New Roman" w:eastAsiaTheme="minorEastAsia" w:hAnsi="Times New Roman" w:cs="Times New Roman"/>
          <w:sz w:val="24"/>
          <w:szCs w:val="24"/>
        </w:rPr>
        <w:t xml:space="preserve">and within-study </w:t>
      </w:r>
      <w:r w:rsidR="000E6417">
        <w:rPr>
          <w:rFonts w:ascii="Times New Roman" w:eastAsiaTheme="minorEastAsia" w:hAnsi="Times New Roman" w:cs="Times New Roman"/>
          <w:sz w:val="24"/>
          <w:szCs w:val="24"/>
        </w:rPr>
        <w:t>heterogeneity</w:t>
      </w:r>
      <w:r w:rsidR="0026760B">
        <w:rPr>
          <w:rFonts w:ascii="Times New Roman" w:eastAsiaTheme="minorEastAsia" w:hAnsi="Times New Roman" w:cs="Times New Roman"/>
          <w:sz w:val="24"/>
          <w:szCs w:val="24"/>
        </w:rPr>
        <w:t xml:space="preserve"> (~</w:t>
      </w:r>
      <w:r w:rsidR="00200B6D">
        <w:rPr>
          <w:rFonts w:ascii="Times New Roman" w:eastAsiaTheme="minorEastAsia" w:hAnsi="Times New Roman" w:cs="Times New Roman"/>
          <w:sz w:val="24"/>
          <w:szCs w:val="24"/>
        </w:rPr>
        <w:t>52</w:t>
      </w:r>
      <w:r w:rsidR="0026760B">
        <w:rPr>
          <w:rFonts w:ascii="Times New Roman" w:eastAsiaTheme="minorEastAsia" w:hAnsi="Times New Roman" w:cs="Times New Roman"/>
          <w:sz w:val="24"/>
          <w:szCs w:val="24"/>
        </w:rPr>
        <w:t xml:space="preserve">%). </w:t>
      </w:r>
      <w:r w:rsidR="00BB26DB">
        <w:rPr>
          <w:rFonts w:ascii="Times New Roman" w:eastAsiaTheme="minorEastAsia" w:hAnsi="Times New Roman" w:cs="Times New Roman"/>
          <w:sz w:val="24"/>
          <w:szCs w:val="24"/>
        </w:rPr>
        <w:t xml:space="preserve">Little between species heterogeneity was identified </w:t>
      </w:r>
      <w:r w:rsidR="00BB26DB" w:rsidRPr="00402514">
        <w:rPr>
          <w:rFonts w:ascii="Times New Roman" w:eastAsiaTheme="minorEastAsia" w:hAnsi="Times New Roman" w:cs="Times New Roman"/>
          <w:sz w:val="24"/>
          <w:szCs w:val="24"/>
        </w:rPr>
        <w:t>(</w:t>
      </w:r>
      <w:r w:rsidR="00BB26DB">
        <w:rPr>
          <w:rFonts w:ascii="Times New Roman" w:eastAsiaTheme="minorEastAsia" w:hAnsi="Times New Roman" w:cs="Times New Roman"/>
          <w:sz w:val="24"/>
          <w:szCs w:val="24"/>
        </w:rPr>
        <w:t xml:space="preserve">phylogeny and species both 0% - see full </w:t>
      </w:r>
      <w:r w:rsidR="00BB26DB" w:rsidRPr="00402514">
        <w:rPr>
          <w:rFonts w:ascii="Times New Roman" w:eastAsiaTheme="minorEastAsia" w:hAnsi="Times New Roman" w:cs="Times New Roman"/>
          <w:sz w:val="24"/>
          <w:szCs w:val="24"/>
        </w:rPr>
        <w:t xml:space="preserve">heterogeneity statistics in Supplementary Materials </w:t>
      </w:r>
      <w:r w:rsidR="00BB26DB">
        <w:rPr>
          <w:rFonts w:ascii="Times New Roman" w:eastAsiaTheme="minorEastAsia" w:hAnsi="Times New Roman" w:cs="Times New Roman"/>
          <w:sz w:val="24"/>
          <w:szCs w:val="24"/>
        </w:rPr>
        <w:t>Table S13</w:t>
      </w:r>
      <w:r w:rsidR="00BB26DB" w:rsidRPr="00402514">
        <w:rPr>
          <w:rFonts w:ascii="Times New Roman" w:eastAsiaTheme="minorEastAsia" w:hAnsi="Times New Roman" w:cs="Times New Roman"/>
          <w:sz w:val="24"/>
          <w:szCs w:val="24"/>
        </w:rPr>
        <w:t xml:space="preserve">). </w:t>
      </w:r>
    </w:p>
    <w:p w14:paraId="3F8A3373" w14:textId="0E4B6141" w:rsidR="000B0D47" w:rsidRDefault="000B0D47" w:rsidP="00443538">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We explored a priori factors which we expected </w:t>
      </w:r>
      <w:del w:id="19" w:author="Daniel Noble" w:date="2025-04-12T08:05:00Z" w16du:dateUtc="2025-04-11T22:05:00Z">
        <w:r w:rsidDel="00443538">
          <w:rPr>
            <w:rFonts w:ascii="Times New Roman" w:hAnsi="Times New Roman" w:cs="Times New Roman"/>
            <w:sz w:val="24"/>
            <w:szCs w:val="24"/>
          </w:rPr>
          <w:delText xml:space="preserve">could </w:delText>
        </w:r>
      </w:del>
      <w:ins w:id="20" w:author="Daniel Noble" w:date="2025-04-12T08:05:00Z" w16du:dateUtc="2025-04-11T22:05:00Z">
        <w:r w:rsidR="00443538">
          <w:rPr>
            <w:rFonts w:ascii="Times New Roman" w:hAnsi="Times New Roman" w:cs="Times New Roman"/>
            <w:sz w:val="24"/>
            <w:szCs w:val="24"/>
          </w:rPr>
          <w:t>would</w:t>
        </w:r>
        <w:r w:rsidR="00443538">
          <w:rPr>
            <w:rFonts w:ascii="Times New Roman" w:hAnsi="Times New Roman" w:cs="Times New Roman"/>
            <w:sz w:val="24"/>
            <w:szCs w:val="24"/>
          </w:rPr>
          <w:t xml:space="preserve"> </w:t>
        </w:r>
      </w:ins>
      <w:r>
        <w:rPr>
          <w:rFonts w:ascii="Times New Roman" w:hAnsi="Times New Roman" w:cs="Times New Roman"/>
          <w:sz w:val="24"/>
          <w:szCs w:val="24"/>
        </w:rPr>
        <w:t xml:space="preserve">explain the high heterogeneity. </w:t>
      </w:r>
      <w:r w:rsidRPr="00402514">
        <w:rPr>
          <w:rFonts w:ascii="Times New Roman" w:hAnsi="Times New Roman" w:cs="Times New Roman"/>
          <w:sz w:val="24"/>
          <w:szCs w:val="24"/>
        </w:rPr>
        <w:t xml:space="preserve">There were no significant differences in phenotypic plasticity between fluctuating and constant thermal environments </w:t>
      </w:r>
      <w:r>
        <w:rPr>
          <w:rFonts w:ascii="Times New Roman" w:hAnsi="Times New Roman" w:cs="Times New Roman"/>
          <w:sz w:val="24"/>
          <w:szCs w:val="24"/>
        </w:rPr>
        <w:t>across broad</w:t>
      </w:r>
      <w:r w:rsidRPr="00402514">
        <w:rPr>
          <w:rFonts w:ascii="Times New Roman" w:hAnsi="Times New Roman" w:cs="Times New Roman"/>
          <w:sz w:val="24"/>
          <w:szCs w:val="24"/>
        </w:rPr>
        <w:t xml:space="preserve"> trait categories (Figure </w:t>
      </w:r>
      <w:r>
        <w:rPr>
          <w:rFonts w:ascii="Times New Roman" w:hAnsi="Times New Roman" w:cs="Times New Roman"/>
          <w:sz w:val="24"/>
          <w:szCs w:val="24"/>
        </w:rPr>
        <w:t>3a</w:t>
      </w:r>
      <w:r w:rsidRPr="00402514">
        <w:rPr>
          <w:rFonts w:ascii="Times New Roman" w:hAnsi="Times New Roman" w:cs="Times New Roman"/>
          <w:sz w:val="24"/>
          <w:szCs w:val="24"/>
        </w:rPr>
        <w:t>)</w:t>
      </w:r>
      <w:r>
        <w:rPr>
          <w:rFonts w:ascii="Times New Roman" w:hAnsi="Times New Roman" w:cs="Times New Roman"/>
          <w:sz w:val="24"/>
          <w:szCs w:val="24"/>
        </w:rPr>
        <w:t>, but small effects were observed for specific trait categories where enough data existed (Figure 3b)</w:t>
      </w:r>
      <w:r w:rsidRPr="00402514">
        <w:rPr>
          <w:rFonts w:ascii="Times New Roman" w:hAnsi="Times New Roman" w:cs="Times New Roman"/>
          <w:sz w:val="24"/>
          <w:szCs w:val="24"/>
        </w:rPr>
        <w:t xml:space="preserve">. </w:t>
      </w:r>
      <w:r>
        <w:rPr>
          <w:rFonts w:ascii="Times New Roman" w:hAnsi="Times New Roman" w:cs="Times New Roman"/>
          <w:sz w:val="24"/>
          <w:szCs w:val="24"/>
        </w:rPr>
        <w:t xml:space="preserve">More specifically, </w:t>
      </w:r>
      <w:r w:rsidR="003662F8">
        <w:rPr>
          <w:rFonts w:ascii="Times New Roman" w:hAnsi="Times New Roman" w:cs="Times New Roman"/>
          <w:sz w:val="24"/>
          <w:szCs w:val="24"/>
        </w:rPr>
        <w:t xml:space="preserve">plasticity in development time increased in </w:t>
      </w:r>
      <w:r>
        <w:rPr>
          <w:rFonts w:ascii="Times New Roman" w:hAnsi="Times New Roman" w:cs="Times New Roman"/>
          <w:sz w:val="24"/>
          <w:szCs w:val="24"/>
        </w:rPr>
        <w:t xml:space="preserve">fluctuating environments. In contrast, </w:t>
      </w:r>
      <w:r w:rsidR="003662F8">
        <w:rPr>
          <w:rFonts w:ascii="Times New Roman" w:hAnsi="Times New Roman" w:cs="Times New Roman"/>
          <w:sz w:val="24"/>
          <w:szCs w:val="24"/>
        </w:rPr>
        <w:t xml:space="preserve">plasticity in body mass </w:t>
      </w:r>
      <w:r w:rsidR="00B145C5">
        <w:rPr>
          <w:rFonts w:ascii="Times New Roman" w:hAnsi="Times New Roman" w:cs="Times New Roman"/>
          <w:sz w:val="24"/>
          <w:szCs w:val="24"/>
        </w:rPr>
        <w:t>was greater in constant environments</w:t>
      </w:r>
      <w:r>
        <w:rPr>
          <w:rFonts w:ascii="Times New Roman" w:hAnsi="Times New Roman" w:cs="Times New Roman"/>
          <w:sz w:val="24"/>
          <w:szCs w:val="24"/>
        </w:rPr>
        <w:t xml:space="preserve"> (Figure 3b, Supplement Table S</w:t>
      </w:r>
      <w:r w:rsidR="009072A5">
        <w:rPr>
          <w:rFonts w:ascii="Times New Roman" w:hAnsi="Times New Roman" w:cs="Times New Roman"/>
          <w:sz w:val="24"/>
          <w:szCs w:val="24"/>
        </w:rPr>
        <w:t>7</w:t>
      </w:r>
      <w:r>
        <w:rPr>
          <w:rFonts w:ascii="Times New Roman" w:hAnsi="Times New Roman" w:cs="Times New Roman"/>
          <w:sz w:val="24"/>
          <w:szCs w:val="24"/>
        </w:rPr>
        <w:t xml:space="preserve">). In each case, however, effect size magnitude was small despite being significant (0.97-1.57% change). Constant and fluctuating temperatures did not influence </w:t>
      </w:r>
      <w:r w:rsidRPr="00402514">
        <w:rPr>
          <w:rFonts w:ascii="Times New Roman" w:hAnsi="Times New Roman" w:cs="Times New Roman"/>
          <w:sz w:val="24"/>
          <w:szCs w:val="24"/>
        </w:rPr>
        <w:t xml:space="preserve">phenotypic plasticity </w:t>
      </w:r>
      <w:r>
        <w:rPr>
          <w:rFonts w:ascii="Times New Roman" w:hAnsi="Times New Roman" w:cs="Times New Roman"/>
          <w:sz w:val="24"/>
          <w:szCs w:val="24"/>
        </w:rPr>
        <w:t>differently</w:t>
      </w:r>
      <w:r w:rsidRPr="00402514">
        <w:rPr>
          <w:rFonts w:ascii="Times New Roman" w:hAnsi="Times New Roman" w:cs="Times New Roman"/>
          <w:sz w:val="24"/>
          <w:szCs w:val="24"/>
        </w:rPr>
        <w:t xml:space="preserve"> </w:t>
      </w:r>
      <w:r>
        <w:rPr>
          <w:rFonts w:ascii="Times New Roman" w:hAnsi="Times New Roman" w:cs="Times New Roman"/>
          <w:sz w:val="24"/>
          <w:szCs w:val="24"/>
        </w:rPr>
        <w:t>between aquatic or terrestrial species or vertebrates and invertebrates</w:t>
      </w:r>
      <w:r w:rsidRPr="00402514">
        <w:rPr>
          <w:rFonts w:ascii="Times New Roman" w:hAnsi="Times New Roman" w:cs="Times New Roman"/>
          <w:sz w:val="24"/>
          <w:szCs w:val="24"/>
        </w:rPr>
        <w:t xml:space="preserve"> (Figure </w:t>
      </w:r>
      <w:r>
        <w:rPr>
          <w:rFonts w:ascii="Times New Roman" w:hAnsi="Times New Roman" w:cs="Times New Roman"/>
          <w:sz w:val="24"/>
          <w:szCs w:val="24"/>
        </w:rPr>
        <w:t>4</w:t>
      </w:r>
      <w:r w:rsidRPr="00402514">
        <w:rPr>
          <w:rFonts w:ascii="Times New Roman" w:hAnsi="Times New Roman" w:cs="Times New Roman"/>
          <w:sz w:val="24"/>
          <w:szCs w:val="24"/>
        </w:rPr>
        <w:t xml:space="preserve">). Neither the </w:t>
      </w:r>
      <w:r>
        <w:rPr>
          <w:rFonts w:ascii="Times New Roman" w:hAnsi="Times New Roman" w:cs="Times New Roman"/>
          <w:sz w:val="24"/>
          <w:szCs w:val="24"/>
        </w:rPr>
        <w:t xml:space="preserve">fluctuation </w:t>
      </w:r>
      <w:r w:rsidRPr="00402514">
        <w:rPr>
          <w:rFonts w:ascii="Times New Roman" w:hAnsi="Times New Roman" w:cs="Times New Roman"/>
          <w:sz w:val="24"/>
          <w:szCs w:val="24"/>
        </w:rPr>
        <w:t xml:space="preserve">type (Figure </w:t>
      </w:r>
      <w:r>
        <w:rPr>
          <w:rFonts w:ascii="Times New Roman" w:hAnsi="Times New Roman" w:cs="Times New Roman"/>
          <w:sz w:val="24"/>
          <w:szCs w:val="24"/>
        </w:rPr>
        <w:t>5</w:t>
      </w:r>
      <w:r w:rsidRPr="00402514">
        <w:rPr>
          <w:rFonts w:ascii="Times New Roman" w:hAnsi="Times New Roman" w:cs="Times New Roman"/>
          <w:sz w:val="24"/>
          <w:szCs w:val="24"/>
        </w:rPr>
        <w:t>)</w:t>
      </w:r>
      <w:r>
        <w:rPr>
          <w:rFonts w:ascii="Times New Roman" w:hAnsi="Times New Roman" w:cs="Times New Roman"/>
          <w:sz w:val="24"/>
          <w:szCs w:val="24"/>
        </w:rPr>
        <w:t>, plasticity type (Figure 6)</w:t>
      </w:r>
      <w:r w:rsidRPr="00402514">
        <w:rPr>
          <w:rFonts w:ascii="Times New Roman" w:hAnsi="Times New Roman" w:cs="Times New Roman"/>
          <w:sz w:val="24"/>
          <w:szCs w:val="24"/>
        </w:rPr>
        <w:t xml:space="preserve"> or the amplitude of fluctuating temperature regimes (Figure </w:t>
      </w:r>
      <w:r>
        <w:rPr>
          <w:rFonts w:ascii="Times New Roman" w:hAnsi="Times New Roman" w:cs="Times New Roman"/>
          <w:sz w:val="24"/>
          <w:szCs w:val="24"/>
        </w:rPr>
        <w:t>7</w:t>
      </w:r>
      <w:r w:rsidRPr="00402514">
        <w:rPr>
          <w:rFonts w:ascii="Times New Roman" w:hAnsi="Times New Roman" w:cs="Times New Roman"/>
          <w:sz w:val="24"/>
          <w:szCs w:val="24"/>
        </w:rPr>
        <w:t>)</w:t>
      </w:r>
      <w:r>
        <w:rPr>
          <w:rFonts w:ascii="Times New Roman" w:hAnsi="Times New Roman" w:cs="Times New Roman"/>
          <w:sz w:val="24"/>
          <w:szCs w:val="24"/>
        </w:rPr>
        <w:t xml:space="preserve"> explained</w:t>
      </w:r>
      <w:r w:rsidRPr="00402514">
        <w:rPr>
          <w:rFonts w:ascii="Times New Roman" w:hAnsi="Times New Roman" w:cs="Times New Roman"/>
          <w:sz w:val="24"/>
          <w:szCs w:val="24"/>
        </w:rPr>
        <w:t xml:space="preserve"> differences in phenotypic plasticity</w:t>
      </w:r>
      <w:r>
        <w:rPr>
          <w:rFonts w:ascii="Times New Roman" w:hAnsi="Times New Roman" w:cs="Times New Roman"/>
          <w:sz w:val="24"/>
          <w:szCs w:val="24"/>
        </w:rPr>
        <w:t xml:space="preserve"> between fluctuating and constant temperature conditions</w:t>
      </w:r>
      <w:ins w:id="21" w:author="Daniel Noble" w:date="2025-04-12T08:05:00Z" w16du:dateUtc="2025-04-11T22:05:00Z">
        <w:r w:rsidR="00443538">
          <w:rPr>
            <w:rFonts w:ascii="Times New Roman" w:hAnsi="Times New Roman" w:cs="Times New Roman"/>
            <w:sz w:val="24"/>
            <w:szCs w:val="24"/>
          </w:rPr>
          <w:t xml:space="preserve"> (</w:t>
        </w:r>
        <w:r w:rsidR="00443538" w:rsidRPr="00402514">
          <w:rPr>
            <w:rFonts w:ascii="Times New Roman" w:hAnsi="Times New Roman" w:cs="Times New Roman"/>
            <w:sz w:val="24"/>
            <w:szCs w:val="24"/>
          </w:rPr>
          <w:t xml:space="preserve">Supplementary Materials </w:t>
        </w:r>
        <w:r w:rsidR="00443538">
          <w:rPr>
            <w:rFonts w:ascii="Times New Roman" w:hAnsi="Times New Roman" w:cs="Times New Roman"/>
            <w:sz w:val="24"/>
            <w:szCs w:val="24"/>
          </w:rPr>
          <w:t>Tables S3-S12</w:t>
        </w:r>
        <w:r w:rsidR="00443538">
          <w:rPr>
            <w:rFonts w:ascii="Times New Roman" w:hAnsi="Times New Roman" w:cs="Times New Roman"/>
            <w:sz w:val="24"/>
            <w:szCs w:val="24"/>
          </w:rPr>
          <w:t>)</w:t>
        </w:r>
      </w:ins>
      <w:r w:rsidRPr="00402514">
        <w:rPr>
          <w:rFonts w:ascii="Times New Roman" w:hAnsi="Times New Roman" w:cs="Times New Roman"/>
          <w:sz w:val="24"/>
          <w:szCs w:val="24"/>
        </w:rPr>
        <w:t>.</w:t>
      </w:r>
    </w:p>
    <w:p w14:paraId="33E49BA5" w14:textId="77777777" w:rsidR="000B0D47" w:rsidRDefault="000B0D47" w:rsidP="00443538">
      <w:pPr>
        <w:spacing w:after="0" w:line="240" w:lineRule="auto"/>
        <w:ind w:firstLine="720"/>
        <w:rPr>
          <w:rFonts w:ascii="Times New Roman" w:eastAsiaTheme="minorEastAsia" w:hAnsi="Times New Roman" w:cs="Times New Roman"/>
          <w:sz w:val="24"/>
          <w:szCs w:val="24"/>
        </w:rPr>
      </w:pPr>
    </w:p>
    <w:p w14:paraId="1182C3D8" w14:textId="45065ADF" w:rsidR="00510AA2" w:rsidRPr="00402514" w:rsidRDefault="00510AA2" w:rsidP="00443538">
      <w:pPr>
        <w:spacing w:line="240" w:lineRule="auto"/>
        <w:rPr>
          <w:rFonts w:ascii="Times New Roman" w:hAnsi="Times New Roman" w:cs="Times New Roman"/>
          <w:b/>
          <w:bCs/>
          <w:sz w:val="24"/>
          <w:szCs w:val="24"/>
        </w:rPr>
      </w:pPr>
      <w:r w:rsidRPr="00402514">
        <w:rPr>
          <w:rFonts w:ascii="Times New Roman" w:hAnsi="Times New Roman" w:cs="Times New Roman"/>
          <w:b/>
          <w:bCs/>
          <w:sz w:val="24"/>
          <w:szCs w:val="24"/>
        </w:rPr>
        <w:t>Discussion</w:t>
      </w:r>
    </w:p>
    <w:p w14:paraId="609FE69F" w14:textId="361D623E" w:rsidR="00510AA2" w:rsidRPr="00402514" w:rsidRDefault="00E56D9B" w:rsidP="004435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Our meta-analysis shows that experiencing constant or fluctuating environmental conditions does not generally impact</w:t>
      </w:r>
      <w:r w:rsidRPr="00402514">
        <w:rPr>
          <w:rFonts w:ascii="Times New Roman" w:hAnsi="Times New Roman" w:cs="Times New Roman"/>
          <w:sz w:val="24"/>
          <w:szCs w:val="24"/>
        </w:rPr>
        <w:t xml:space="preserve"> the </w:t>
      </w:r>
      <w:r>
        <w:rPr>
          <w:rFonts w:ascii="Times New Roman" w:hAnsi="Times New Roman" w:cs="Times New Roman"/>
          <w:sz w:val="24"/>
          <w:szCs w:val="24"/>
        </w:rPr>
        <w:t>expression of</w:t>
      </w:r>
      <w:r w:rsidRPr="00402514">
        <w:rPr>
          <w:rFonts w:ascii="Times New Roman" w:hAnsi="Times New Roman" w:cs="Times New Roman"/>
          <w:sz w:val="24"/>
          <w:szCs w:val="24"/>
        </w:rPr>
        <w:t xml:space="preserve"> phenotypic plasticity in ectothermic organisms</w:t>
      </w:r>
      <w:r>
        <w:rPr>
          <w:rFonts w:ascii="Times New Roman" w:hAnsi="Times New Roman" w:cs="Times New Roman"/>
          <w:sz w:val="24"/>
          <w:szCs w:val="24"/>
        </w:rPr>
        <w:t xml:space="preserve">. Our findings were remarkably consistent across species with low species-level heterogeneity in effects. </w:t>
      </w:r>
      <w:r w:rsidRPr="00402514">
        <w:rPr>
          <w:rFonts w:ascii="Times New Roman" w:hAnsi="Times New Roman" w:cs="Times New Roman"/>
          <w:sz w:val="24"/>
          <w:szCs w:val="24"/>
        </w:rPr>
        <w:t xml:space="preserve">Analyses of </w:t>
      </w:r>
      <w:r>
        <w:rPr>
          <w:rFonts w:ascii="Times New Roman" w:hAnsi="Times New Roman" w:cs="Times New Roman"/>
          <w:sz w:val="24"/>
          <w:szCs w:val="24"/>
        </w:rPr>
        <w:t>key moderators</w:t>
      </w:r>
      <w:r w:rsidRPr="00402514">
        <w:rPr>
          <w:rFonts w:ascii="Times New Roman" w:hAnsi="Times New Roman" w:cs="Times New Roman"/>
          <w:sz w:val="24"/>
          <w:szCs w:val="24"/>
        </w:rPr>
        <w:t xml:space="preserve"> were</w:t>
      </w:r>
      <w:r>
        <w:rPr>
          <w:rFonts w:ascii="Times New Roman" w:hAnsi="Times New Roman" w:cs="Times New Roman"/>
          <w:sz w:val="24"/>
          <w:szCs w:val="24"/>
        </w:rPr>
        <w:t xml:space="preserve"> also in strong</w:t>
      </w:r>
      <w:r w:rsidRPr="00402514">
        <w:rPr>
          <w:rFonts w:ascii="Times New Roman" w:hAnsi="Times New Roman" w:cs="Times New Roman"/>
          <w:sz w:val="24"/>
          <w:szCs w:val="24"/>
        </w:rPr>
        <w:t xml:space="preserve"> agreement that the capacity for phenotypic plasticity remains unaltered by thermal variability. </w:t>
      </w:r>
      <w:r w:rsidR="00815E50">
        <w:rPr>
          <w:rFonts w:ascii="Times New Roman" w:hAnsi="Times New Roman" w:cs="Times New Roman"/>
          <w:sz w:val="24"/>
          <w:szCs w:val="24"/>
        </w:rPr>
        <w:t>We saw differences in plasticity between constant and fluctuating temperatures in o</w:t>
      </w:r>
      <w:r>
        <w:rPr>
          <w:rFonts w:ascii="Times New Roman" w:hAnsi="Times New Roman" w:cs="Times New Roman"/>
          <w:sz w:val="24"/>
          <w:szCs w:val="24"/>
        </w:rPr>
        <w:t xml:space="preserve">nly two specific </w:t>
      </w:r>
      <w:r>
        <w:rPr>
          <w:rFonts w:ascii="Times New Roman" w:hAnsi="Times New Roman" w:cs="Times New Roman"/>
          <w:sz w:val="24"/>
          <w:szCs w:val="24"/>
        </w:rPr>
        <w:lastRenderedPageBreak/>
        <w:t xml:space="preserve">trait categories, development time and body mass, </w:t>
      </w:r>
      <w:r w:rsidR="00815E50">
        <w:rPr>
          <w:rFonts w:ascii="Times New Roman" w:hAnsi="Times New Roman" w:cs="Times New Roman"/>
          <w:sz w:val="24"/>
          <w:szCs w:val="24"/>
        </w:rPr>
        <w:t>and</w:t>
      </w:r>
      <w:r>
        <w:rPr>
          <w:rFonts w:ascii="Times New Roman" w:hAnsi="Times New Roman" w:cs="Times New Roman"/>
          <w:sz w:val="24"/>
          <w:szCs w:val="24"/>
        </w:rPr>
        <w:t xml:space="preserve"> these effects were small. </w:t>
      </w:r>
      <w:r w:rsidR="00510AA2" w:rsidRPr="00402514">
        <w:rPr>
          <w:rFonts w:ascii="Times New Roman" w:hAnsi="Times New Roman" w:cs="Times New Roman"/>
          <w:sz w:val="24"/>
          <w:szCs w:val="24"/>
        </w:rPr>
        <w:t>The findings of our study suggest that the ability to maintain relatively constant phenotypes across environmental gradients is not influenced by regular, short-term fluctuations around the t</w:t>
      </w:r>
      <w:r w:rsidR="00B24DB4">
        <w:rPr>
          <w:rFonts w:ascii="Times New Roman" w:hAnsi="Times New Roman" w:cs="Times New Roman"/>
          <w:sz w:val="24"/>
          <w:szCs w:val="24"/>
        </w:rPr>
        <w:t>emperature</w:t>
      </w:r>
      <w:r w:rsidR="00510AA2" w:rsidRPr="00402514">
        <w:rPr>
          <w:rFonts w:ascii="Times New Roman" w:hAnsi="Times New Roman" w:cs="Times New Roman"/>
          <w:sz w:val="24"/>
          <w:szCs w:val="24"/>
        </w:rPr>
        <w:t xml:space="preserve"> mean. </w:t>
      </w:r>
    </w:p>
    <w:p w14:paraId="715F4198" w14:textId="2CCBB21D" w:rsidR="00510AA2" w:rsidRDefault="00510AA2" w:rsidP="00443538">
      <w:pPr>
        <w:spacing w:after="0" w:line="240" w:lineRule="auto"/>
        <w:ind w:firstLine="720"/>
        <w:rPr>
          <w:rFonts w:ascii="Times New Roman" w:hAnsi="Times New Roman" w:cs="Times New Roman"/>
          <w:sz w:val="24"/>
          <w:szCs w:val="24"/>
        </w:rPr>
      </w:pPr>
      <w:r w:rsidRPr="00402514">
        <w:rPr>
          <w:rFonts w:ascii="Times New Roman" w:hAnsi="Times New Roman" w:cs="Times New Roman"/>
          <w:sz w:val="24"/>
          <w:szCs w:val="24"/>
        </w:rPr>
        <w:t>Plasticity can be beneficial by allowing organisms to compensate for potentially negative environmental effects</w:t>
      </w:r>
      <w:r w:rsidR="00B24DB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6b6f69b-406e-4320-aeb3-7b602b918ff5,52b54cf9-ca83-4a3f-8679-59ce89896f7a:bb51dac8-2591-459c-b71a-30dfe5dff3f8+"/>
          <w:id w:val="22049299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Loughland</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 Schulte 2014)</w:t>
          </w:r>
        </w:sdtContent>
      </w:sdt>
      <w:r w:rsidRPr="00402514">
        <w:rPr>
          <w:rFonts w:ascii="Times New Roman" w:hAnsi="Times New Roman" w:cs="Times New Roman"/>
          <w:sz w:val="24"/>
          <w:szCs w:val="24"/>
        </w:rPr>
        <w:t>. However, the remodelling of phenotypes can be detrimental if inducing environments do not match current environmental conditions</w:t>
      </w:r>
      <w:r w:rsidR="00B24DB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f2070e5-f8ed-47d5-9646-3db1722b0798+"/>
          <w:id w:val="195202129"/>
          <w:placeholder>
            <w:docPart w:val="DefaultPlaceholder_-1854013440"/>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402514">
        <w:rPr>
          <w:rFonts w:ascii="Times New Roman" w:hAnsi="Times New Roman" w:cs="Times New Roman"/>
          <w:sz w:val="24"/>
          <w:szCs w:val="24"/>
        </w:rPr>
        <w:t xml:space="preserve">. </w:t>
      </w:r>
      <w:r w:rsidR="001003CC" w:rsidRPr="00402514">
        <w:rPr>
          <w:rFonts w:ascii="Times New Roman" w:hAnsi="Times New Roman" w:cs="Times New Roman"/>
          <w:sz w:val="24"/>
          <w:szCs w:val="24"/>
        </w:rPr>
        <w:t>A mismatch cost c</w:t>
      </w:r>
      <w:r w:rsidR="001003CC">
        <w:rPr>
          <w:rFonts w:ascii="Times New Roman" w:hAnsi="Times New Roman" w:cs="Times New Roman"/>
          <w:sz w:val="24"/>
          <w:szCs w:val="24"/>
        </w:rPr>
        <w:t>an</w:t>
      </w:r>
      <w:r w:rsidR="001003CC" w:rsidRPr="00402514">
        <w:rPr>
          <w:rFonts w:ascii="Times New Roman" w:hAnsi="Times New Roman" w:cs="Times New Roman"/>
          <w:sz w:val="24"/>
          <w:szCs w:val="24"/>
        </w:rPr>
        <w:t xml:space="preserve"> arise from a lag in the time to complete the compensatory response relative to the frequency of the variation in temperature </w:t>
      </w:r>
      <w:sdt>
        <w:sdtPr>
          <w:rPr>
            <w:rFonts w:ascii="Times New Roman" w:hAnsi="Times New Roman" w:cs="Times New Roman"/>
            <w:sz w:val="24"/>
            <w:szCs w:val="24"/>
          </w:rPr>
          <w:alias w:val="SmartCite Citation"/>
          <w:tag w:val="52b54cf9-ca83-4a3f-8679-59ce89896f7a:04413815-cbc1-48bb-abfe-d678c129342b+"/>
          <w:id w:val="1739987377"/>
          <w:placeholder>
            <w:docPart w:val="DefaultPlaceholder_-1854013440"/>
          </w:placeholder>
        </w:sdtPr>
        <w:sdtContent>
          <w:r w:rsidR="00CB75BF" w:rsidRPr="00CB75BF">
            <w:rPr>
              <w:rFonts w:ascii="Times New Roman" w:eastAsia="Times New Roman" w:hAnsi="Times New Roman" w:cs="Times New Roman"/>
              <w:sz w:val="24"/>
            </w:rPr>
            <w:t xml:space="preserve">(Pfab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1003CC" w:rsidRPr="00402514">
        <w:rPr>
          <w:rFonts w:ascii="Times New Roman" w:hAnsi="Times New Roman" w:cs="Times New Roman"/>
          <w:sz w:val="24"/>
          <w:szCs w:val="24"/>
        </w:rPr>
        <w:t xml:space="preserve">. </w:t>
      </w:r>
      <w:r w:rsidR="00B24DB4">
        <w:rPr>
          <w:rFonts w:ascii="Times New Roman" w:hAnsi="Times New Roman" w:cs="Times New Roman"/>
          <w:sz w:val="24"/>
          <w:szCs w:val="24"/>
        </w:rPr>
        <w:t xml:space="preserve">Phenotype-environment mismatches occur for some time after the environment changes because </w:t>
      </w:r>
      <w:r w:rsidR="001003CC">
        <w:rPr>
          <w:rFonts w:ascii="Times New Roman" w:hAnsi="Times New Roman" w:cs="Times New Roman"/>
          <w:sz w:val="24"/>
          <w:szCs w:val="24"/>
        </w:rPr>
        <w:t xml:space="preserve">environments induce phenotypes so that </w:t>
      </w:r>
      <w:r w:rsidR="00B24DB4">
        <w:rPr>
          <w:rFonts w:ascii="Times New Roman" w:hAnsi="Times New Roman" w:cs="Times New Roman"/>
          <w:sz w:val="24"/>
          <w:szCs w:val="24"/>
        </w:rPr>
        <w:t>there necessarily is a lag between environmental and phenotypic change</w:t>
      </w:r>
      <w:r w:rsidR="00342C37">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1034cd0-ddef-40f0-ae95-4420d4a3643b+"/>
          <w:id w:val="-562553300"/>
          <w:placeholder>
            <w:docPart w:val="DefaultPlaceholder_-1854013440"/>
          </w:placeholder>
        </w:sdtPr>
        <w:sdtContent>
          <w:r w:rsidR="00CB75BF" w:rsidRPr="00CB75BF">
            <w:rPr>
              <w:rFonts w:ascii="Times New Roman" w:eastAsia="Times New Roman" w:hAnsi="Times New Roman" w:cs="Times New Roman"/>
              <w:sz w:val="24"/>
            </w:rPr>
            <w:t>(Gabriel 2005)</w:t>
          </w:r>
        </w:sdtContent>
      </w:sdt>
      <w:r w:rsidR="00B24DB4">
        <w:rPr>
          <w:rFonts w:ascii="Times New Roman" w:hAnsi="Times New Roman" w:cs="Times New Roman"/>
          <w:sz w:val="24"/>
          <w:szCs w:val="24"/>
        </w:rPr>
        <w:t>. The occurrence of such mismatches would increase if p</w:t>
      </w:r>
      <w:r w:rsidRPr="00402514">
        <w:rPr>
          <w:rFonts w:ascii="Times New Roman" w:hAnsi="Times New Roman" w:cs="Times New Roman"/>
          <w:sz w:val="24"/>
          <w:szCs w:val="24"/>
        </w:rPr>
        <w:t xml:space="preserve">henotypic plasticity </w:t>
      </w:r>
      <w:r w:rsidR="00B24DB4">
        <w:rPr>
          <w:rFonts w:ascii="Times New Roman" w:hAnsi="Times New Roman" w:cs="Times New Roman"/>
          <w:sz w:val="24"/>
          <w:szCs w:val="24"/>
        </w:rPr>
        <w:t>was</w:t>
      </w:r>
      <w:r w:rsidRPr="00402514">
        <w:rPr>
          <w:rFonts w:ascii="Times New Roman" w:hAnsi="Times New Roman" w:cs="Times New Roman"/>
          <w:sz w:val="24"/>
          <w:szCs w:val="24"/>
        </w:rPr>
        <w:t xml:space="preserve"> induced by </w:t>
      </w:r>
      <w:r w:rsidR="00AD2DB4">
        <w:rPr>
          <w:rFonts w:ascii="Times New Roman" w:hAnsi="Times New Roman" w:cs="Times New Roman"/>
          <w:sz w:val="24"/>
          <w:szCs w:val="24"/>
        </w:rPr>
        <w:t>short term</w:t>
      </w:r>
      <w:r w:rsidRPr="00402514">
        <w:rPr>
          <w:rFonts w:ascii="Times New Roman" w:hAnsi="Times New Roman" w:cs="Times New Roman"/>
          <w:sz w:val="24"/>
          <w:szCs w:val="24"/>
        </w:rPr>
        <w:t xml:space="preserve"> temperature fluctuations</w:t>
      </w:r>
      <w:r w:rsidR="00B24DB4">
        <w:rPr>
          <w:rFonts w:ascii="Times New Roman" w:hAnsi="Times New Roman" w:cs="Times New Roman"/>
          <w:sz w:val="24"/>
          <w:szCs w:val="24"/>
        </w:rPr>
        <w:t xml:space="preserve"> that would cause increasing frequencies of lag periods</w:t>
      </w:r>
      <w:r w:rsidRPr="0040251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ad547e6-1db4-4d85-9ea0-0bc2eab33f98+"/>
          <w:id w:val="-114095728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Ghalambor</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2007)</w:t>
          </w:r>
        </w:sdtContent>
      </w:sdt>
      <w:r w:rsidRPr="00402514">
        <w:rPr>
          <w:rFonts w:ascii="Times New Roman" w:hAnsi="Times New Roman" w:cs="Times New Roman"/>
          <w:sz w:val="24"/>
          <w:szCs w:val="24"/>
        </w:rPr>
        <w:t xml:space="preserve">. </w:t>
      </w:r>
      <w:r w:rsidR="000E7119">
        <w:rPr>
          <w:rFonts w:ascii="Times New Roman" w:hAnsi="Times New Roman" w:cs="Times New Roman"/>
          <w:sz w:val="24"/>
          <w:szCs w:val="24"/>
        </w:rPr>
        <w:t>O</w:t>
      </w:r>
      <w:r w:rsidRPr="00402514">
        <w:rPr>
          <w:rFonts w:ascii="Times New Roman" w:hAnsi="Times New Roman" w:cs="Times New Roman"/>
          <w:sz w:val="24"/>
          <w:szCs w:val="24"/>
        </w:rPr>
        <w:t>ur analysis instead indicate</w:t>
      </w:r>
      <w:r w:rsidR="000E7119">
        <w:rPr>
          <w:rFonts w:ascii="Times New Roman" w:hAnsi="Times New Roman" w:cs="Times New Roman"/>
          <w:sz w:val="24"/>
          <w:szCs w:val="24"/>
        </w:rPr>
        <w:t>s</w:t>
      </w:r>
      <w:r w:rsidRPr="00402514">
        <w:rPr>
          <w:rFonts w:ascii="Times New Roman" w:hAnsi="Times New Roman" w:cs="Times New Roman"/>
          <w:sz w:val="24"/>
          <w:szCs w:val="24"/>
        </w:rPr>
        <w:t xml:space="preserve"> that </w:t>
      </w:r>
      <w:r w:rsidR="000E7119">
        <w:rPr>
          <w:rFonts w:ascii="Times New Roman" w:hAnsi="Times New Roman" w:cs="Times New Roman"/>
          <w:sz w:val="24"/>
          <w:szCs w:val="24"/>
        </w:rPr>
        <w:t>short-term variability in</w:t>
      </w:r>
      <w:r w:rsidRPr="00402514">
        <w:rPr>
          <w:rFonts w:ascii="Times New Roman" w:hAnsi="Times New Roman" w:cs="Times New Roman"/>
          <w:sz w:val="24"/>
          <w:szCs w:val="24"/>
        </w:rPr>
        <w:t xml:space="preserve"> temperatures </w:t>
      </w:r>
      <w:r w:rsidR="000E7119">
        <w:rPr>
          <w:rFonts w:ascii="Times New Roman" w:hAnsi="Times New Roman" w:cs="Times New Roman"/>
          <w:sz w:val="24"/>
          <w:szCs w:val="24"/>
        </w:rPr>
        <w:t>does not</w:t>
      </w:r>
      <w:r w:rsidRPr="00402514">
        <w:rPr>
          <w:rFonts w:ascii="Times New Roman" w:hAnsi="Times New Roman" w:cs="Times New Roman"/>
          <w:sz w:val="24"/>
          <w:szCs w:val="24"/>
        </w:rPr>
        <w:t xml:space="preserve"> impact plastic responses</w:t>
      </w:r>
      <w:r w:rsidR="000E7119">
        <w:rPr>
          <w:rFonts w:ascii="Times New Roman" w:hAnsi="Times New Roman" w:cs="Times New Roman"/>
          <w:sz w:val="24"/>
          <w:szCs w:val="24"/>
        </w:rPr>
        <w:t>, and we</w:t>
      </w:r>
      <w:r w:rsidRPr="00402514">
        <w:rPr>
          <w:rFonts w:ascii="Times New Roman" w:hAnsi="Times New Roman" w:cs="Times New Roman"/>
          <w:sz w:val="24"/>
          <w:szCs w:val="24"/>
        </w:rPr>
        <w:t xml:space="preserve"> conclude that plastic responses are driven by longer-term mean temperatures.</w:t>
      </w:r>
    </w:p>
    <w:p w14:paraId="1F21EE99" w14:textId="092B6DCD" w:rsidR="00510AA2" w:rsidRPr="00402514" w:rsidRDefault="00C91D7A" w:rsidP="0044353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 interesting question that remains unresolved, is what the characteristics of the inducing environment are that lead to plastic responses </w:t>
      </w:r>
      <w:sdt>
        <w:sdtPr>
          <w:rPr>
            <w:rFonts w:ascii="Times New Roman" w:hAnsi="Times New Roman" w:cs="Times New Roman"/>
            <w:sz w:val="24"/>
            <w:szCs w:val="24"/>
          </w:rPr>
          <w:alias w:val="SmartCite Citation"/>
          <w:tag w:val="52b54cf9-ca83-4a3f-8679-59ce89896f7a:7d613ecd-8ba9-4bfd-9b3e-4582ee491798,52b54cf9-ca83-4a3f-8679-59ce89896f7a:8597b325-6394-4b48-b21c-d530ece5399c+"/>
          <w:id w:val="-316495764"/>
          <w:placeholder>
            <w:docPart w:val="DefaultPlaceholder_-1854013440"/>
          </w:placeholder>
        </w:sdtPr>
        <w:sdtContent>
          <w:r w:rsidR="00CB75BF" w:rsidRPr="00CB75BF">
            <w:rPr>
              <w:rFonts w:ascii="Times New Roman" w:eastAsia="Times New Roman" w:hAnsi="Times New Roman" w:cs="Times New Roman"/>
              <w:sz w:val="24"/>
            </w:rPr>
            <w:t xml:space="preserve">(O’Connor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2019; Zimmer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Pr>
          <w:rFonts w:ascii="Times New Roman" w:hAnsi="Times New Roman" w:cs="Times New Roman"/>
          <w:sz w:val="24"/>
          <w:szCs w:val="24"/>
        </w:rPr>
        <w:t>. Our analysis indicates that diel fluctuations do not induce plasticity. However,</w:t>
      </w:r>
      <w:r w:rsidR="00DD2316">
        <w:rPr>
          <w:rFonts w:ascii="Times New Roman" w:hAnsi="Times New Roman" w:cs="Times New Roman"/>
          <w:sz w:val="24"/>
          <w:szCs w:val="24"/>
        </w:rPr>
        <w:t xml:space="preserve"> </w:t>
      </w:r>
      <w:r>
        <w:rPr>
          <w:rFonts w:ascii="Times New Roman" w:hAnsi="Times New Roman" w:cs="Times New Roman"/>
          <w:sz w:val="24"/>
          <w:szCs w:val="24"/>
        </w:rPr>
        <w:t>i</w:t>
      </w:r>
      <w:r w:rsidR="00510AA2" w:rsidRPr="00402514">
        <w:rPr>
          <w:rFonts w:ascii="Times New Roman" w:hAnsi="Times New Roman" w:cs="Times New Roman"/>
          <w:sz w:val="24"/>
          <w:szCs w:val="24"/>
        </w:rPr>
        <w:t>n the natural environment, animals experience thermal fluctuations around the mean at different spatial- and temporal scales (e.g., diurnal, seasonal, and annual</w:t>
      </w:r>
      <w:r w:rsidR="00DD2316">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8284392-e73a-45ed-935c-61e49862093b+"/>
          <w:id w:val="2491965"/>
          <w:placeholder>
            <w:docPart w:val="DefaultPlaceholder_-1854013440"/>
          </w:placeholder>
        </w:sdtPr>
        <w:sdtContent>
          <w:r w:rsidR="00CB75BF" w:rsidRPr="00CB75BF">
            <w:rPr>
              <w:rFonts w:ascii="Times New Roman" w:eastAsia="Times New Roman" w:hAnsi="Times New Roman" w:cs="Times New Roman"/>
              <w:sz w:val="24"/>
            </w:rPr>
            <w:t xml:space="preserve">(Marshall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DD2316">
        <w:rPr>
          <w:rFonts w:ascii="Times New Roman" w:hAnsi="Times New Roman" w:cs="Times New Roman"/>
          <w:sz w:val="24"/>
          <w:szCs w:val="24"/>
        </w:rPr>
        <w:t>. </w:t>
      </w:r>
      <w:r w:rsidR="00510AA2" w:rsidRPr="00402514">
        <w:rPr>
          <w:rFonts w:ascii="Times New Roman" w:hAnsi="Times New Roman" w:cs="Times New Roman"/>
          <w:sz w:val="24"/>
          <w:szCs w:val="24"/>
        </w:rPr>
        <w:t xml:space="preserve">The ability to filter frequent, short-term thermal signals could be an advantageous mechanism that increases the efficacy of plastic responses. A ‘band-pass filter’ could explain this phenomenon, in which regular thermal noise around the mean is filtered out and does not contribute to the capacity for phenotypic plasticity </w:t>
      </w:r>
      <w:sdt>
        <w:sdtPr>
          <w:rPr>
            <w:rFonts w:ascii="Times New Roman" w:hAnsi="Times New Roman" w:cs="Times New Roman"/>
            <w:sz w:val="24"/>
            <w:szCs w:val="24"/>
          </w:rPr>
          <w:alias w:val="SmartCite Citation"/>
          <w:tag w:val="52b54cf9-ca83-4a3f-8679-59ce89896f7a:f95e7a06-b58d-4029-a3ab-092e4ba876d5+"/>
          <w:id w:val="1102076057"/>
          <w:placeholder>
            <w:docPart w:val="DefaultPlaceholder_-1854013440"/>
          </w:placeholder>
        </w:sdtPr>
        <w:sdtContent>
          <w:r w:rsidR="00CB75BF" w:rsidRPr="00CB75BF">
            <w:rPr>
              <w:rFonts w:ascii="Times New Roman" w:eastAsia="Times New Roman" w:hAnsi="Times New Roman" w:cs="Times New Roman"/>
              <w:sz w:val="24"/>
            </w:rPr>
            <w:t>(Lattin &amp; Kelly 2020)</w:t>
          </w:r>
        </w:sdtContent>
      </w:sdt>
      <w:r w:rsidR="00510AA2" w:rsidRPr="00402514">
        <w:rPr>
          <w:rFonts w:ascii="Times New Roman" w:hAnsi="Times New Roman" w:cs="Times New Roman"/>
          <w:sz w:val="24"/>
          <w:szCs w:val="24"/>
        </w:rPr>
        <w:t xml:space="preserve">. The efficient compensation for the effects of long-term changes in mean temperature could be the primary benefit of phenotypic plasticity that increases the resilience and persistence of ectotherms to future climate changes </w:t>
      </w:r>
      <w:sdt>
        <w:sdtPr>
          <w:rPr>
            <w:rFonts w:ascii="Times New Roman" w:hAnsi="Times New Roman" w:cs="Times New Roman"/>
            <w:sz w:val="24"/>
            <w:szCs w:val="24"/>
          </w:rPr>
          <w:alias w:val="SmartCite Citation"/>
          <w:tag w:val="52b54cf9-ca83-4a3f-8679-59ce89896f7a:c9e25266-a3d2-4a76-81c6-474f946555ec+"/>
          <w:id w:val="-834299982"/>
          <w:placeholder>
            <w:docPart w:val="DefaultPlaceholder_-1854013440"/>
          </w:placeholder>
        </w:sdtPr>
        <w:sdtContent>
          <w:r w:rsidR="00CB75BF" w:rsidRPr="00CB75BF">
            <w:rPr>
              <w:rFonts w:ascii="Times New Roman" w:eastAsia="Times New Roman" w:hAnsi="Times New Roman" w:cs="Times New Roman"/>
              <w:sz w:val="24"/>
            </w:rPr>
            <w:t xml:space="preserve">(Leung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510AA2" w:rsidRPr="00402514">
        <w:rPr>
          <w:rFonts w:ascii="Times New Roman" w:hAnsi="Times New Roman" w:cs="Times New Roman"/>
          <w:sz w:val="24"/>
          <w:szCs w:val="24"/>
        </w:rPr>
        <w:t xml:space="preserve">. </w:t>
      </w:r>
    </w:p>
    <w:p w14:paraId="6803DEE7" w14:textId="4FD04F01" w:rsidR="00510AA2" w:rsidRDefault="00510AA2" w:rsidP="00443538">
      <w:pPr>
        <w:spacing w:after="0" w:line="240" w:lineRule="auto"/>
        <w:ind w:firstLine="720"/>
        <w:rPr>
          <w:rFonts w:ascii="Times New Roman" w:hAnsi="Times New Roman" w:cs="Times New Roman"/>
          <w:sz w:val="24"/>
          <w:szCs w:val="24"/>
        </w:rPr>
      </w:pPr>
      <w:r w:rsidRPr="00402514">
        <w:rPr>
          <w:rFonts w:ascii="Times New Roman" w:hAnsi="Times New Roman" w:cs="Times New Roman"/>
          <w:sz w:val="24"/>
          <w:szCs w:val="24"/>
        </w:rPr>
        <w:t>Increases in the amplitude of thermal fluctuations can have detrimental impacts on phenotypic trait values</w:t>
      </w:r>
      <w:r w:rsidR="00C87E03">
        <w:rPr>
          <w:rFonts w:ascii="Times New Roman" w:hAnsi="Times New Roman" w:cs="Times New Roman"/>
          <w:sz w:val="24"/>
          <w:szCs w:val="24"/>
        </w:rPr>
        <w:t xml:space="preserve"> by reaching extreme ranges that damage cellular function and structures </w:t>
      </w:r>
      <w:sdt>
        <w:sdtPr>
          <w:rPr>
            <w:rFonts w:ascii="Times New Roman" w:hAnsi="Times New Roman" w:cs="Times New Roman"/>
            <w:sz w:val="24"/>
            <w:szCs w:val="24"/>
          </w:rPr>
          <w:alias w:val="SmartCite Citation"/>
          <w:tag w:val="52b54cf9-ca83-4a3f-8679-59ce89896f7a:59dd40cd-53e7-4127-8f10-fb63acf32e4c,52b54cf9-ca83-4a3f-8679-59ce89896f7a:62ddd907-9c35-4d53-973d-1455051f7191,52b54cf9-ca83-4a3f-8679-59ce89896f7a:8a889c2f-802e-4a9d-af6b-44c9cb77972e+"/>
          <w:id w:val="1075328661"/>
          <w:placeholder>
            <w:docPart w:val="DefaultPlaceholder_-1854013440"/>
          </w:placeholder>
        </w:sdtPr>
        <w:sdtContent>
          <w:r w:rsidR="00CB75BF" w:rsidRPr="00CB75BF">
            <w:rPr>
              <w:rFonts w:ascii="Times New Roman" w:eastAsia="Times New Roman" w:hAnsi="Times New Roman" w:cs="Times New Roman"/>
              <w:sz w:val="24"/>
            </w:rPr>
            <w:t xml:space="preserve">(Raynal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Stocker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 Stoks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hAnsi="Times New Roman" w:cs="Times New Roman"/>
          <w:sz w:val="24"/>
          <w:szCs w:val="24"/>
        </w:rPr>
        <w:t xml:space="preserve">. </w:t>
      </w:r>
      <w:r w:rsidR="00C87E03">
        <w:rPr>
          <w:rFonts w:ascii="Times New Roman" w:hAnsi="Times New Roman" w:cs="Times New Roman"/>
          <w:sz w:val="24"/>
          <w:szCs w:val="24"/>
        </w:rPr>
        <w:t>O</w:t>
      </w:r>
      <w:r w:rsidRPr="00402514">
        <w:rPr>
          <w:rFonts w:ascii="Times New Roman" w:hAnsi="Times New Roman" w:cs="Times New Roman"/>
          <w:sz w:val="24"/>
          <w:szCs w:val="24"/>
        </w:rPr>
        <w:t>ur meta-analysis indicate</w:t>
      </w:r>
      <w:r w:rsidR="00C87E03">
        <w:rPr>
          <w:rFonts w:ascii="Times New Roman" w:hAnsi="Times New Roman" w:cs="Times New Roman"/>
          <w:sz w:val="24"/>
          <w:szCs w:val="24"/>
        </w:rPr>
        <w:t>s</w:t>
      </w:r>
      <w:r w:rsidRPr="00402514">
        <w:rPr>
          <w:rFonts w:ascii="Times New Roman" w:hAnsi="Times New Roman" w:cs="Times New Roman"/>
          <w:sz w:val="24"/>
          <w:szCs w:val="24"/>
        </w:rPr>
        <w:t xml:space="preserve"> that increases in the magnitude of di</w:t>
      </w:r>
      <w:r w:rsidR="00C87E03">
        <w:rPr>
          <w:rFonts w:ascii="Times New Roman" w:hAnsi="Times New Roman" w:cs="Times New Roman"/>
          <w:sz w:val="24"/>
          <w:szCs w:val="24"/>
        </w:rPr>
        <w:t>el fluctuations</w:t>
      </w:r>
      <w:r w:rsidRPr="00402514">
        <w:rPr>
          <w:rFonts w:ascii="Times New Roman" w:hAnsi="Times New Roman" w:cs="Times New Roman"/>
          <w:sz w:val="24"/>
          <w:szCs w:val="24"/>
        </w:rPr>
        <w:t xml:space="preserve"> do not impact plasticity and are therefore unlikely to affect the vulnerability of ectotherms. </w:t>
      </w:r>
      <w:r w:rsidR="00C87E03">
        <w:rPr>
          <w:rFonts w:ascii="Times New Roman" w:hAnsi="Times New Roman" w:cs="Times New Roman"/>
          <w:sz w:val="24"/>
          <w:szCs w:val="24"/>
        </w:rPr>
        <w:t xml:space="preserve">However, we do not know whether the fluctuation reported </w:t>
      </w:r>
      <w:r w:rsidR="00E57984">
        <w:rPr>
          <w:rFonts w:ascii="Times New Roman" w:hAnsi="Times New Roman" w:cs="Times New Roman"/>
          <w:sz w:val="24"/>
          <w:szCs w:val="24"/>
        </w:rPr>
        <w:t xml:space="preserve">in the studies analysed here were </w:t>
      </w:r>
      <w:proofErr w:type="gramStart"/>
      <w:r w:rsidR="00E57984">
        <w:rPr>
          <w:rFonts w:ascii="Times New Roman" w:hAnsi="Times New Roman" w:cs="Times New Roman"/>
          <w:sz w:val="24"/>
          <w:szCs w:val="24"/>
        </w:rPr>
        <w:t>actually damaging</w:t>
      </w:r>
      <w:proofErr w:type="gramEnd"/>
      <w:r w:rsidR="00E57984">
        <w:rPr>
          <w:rFonts w:ascii="Times New Roman" w:hAnsi="Times New Roman" w:cs="Times New Roman"/>
          <w:sz w:val="24"/>
          <w:szCs w:val="24"/>
        </w:rPr>
        <w:t xml:space="preserve">, </w:t>
      </w:r>
      <w:r w:rsidR="00510DAE">
        <w:rPr>
          <w:rFonts w:ascii="Times New Roman" w:hAnsi="Times New Roman" w:cs="Times New Roman"/>
          <w:sz w:val="24"/>
          <w:szCs w:val="24"/>
        </w:rPr>
        <w:t>and</w:t>
      </w:r>
      <w:r w:rsidR="00E57984">
        <w:rPr>
          <w:rFonts w:ascii="Times New Roman" w:hAnsi="Times New Roman" w:cs="Times New Roman"/>
          <w:sz w:val="24"/>
          <w:szCs w:val="24"/>
        </w:rPr>
        <w:t xml:space="preserve"> frequent damaging temperature spikes could </w:t>
      </w:r>
      <w:r w:rsidR="00F13AA9">
        <w:rPr>
          <w:rFonts w:ascii="Times New Roman" w:hAnsi="Times New Roman" w:cs="Times New Roman"/>
          <w:sz w:val="24"/>
          <w:szCs w:val="24"/>
        </w:rPr>
        <w:t>alter</w:t>
      </w:r>
      <w:r w:rsidR="00E57984">
        <w:rPr>
          <w:rFonts w:ascii="Times New Roman" w:hAnsi="Times New Roman" w:cs="Times New Roman"/>
          <w:sz w:val="24"/>
          <w:szCs w:val="24"/>
        </w:rPr>
        <w:t xml:space="preserve"> the molecular mechanisms underlying plasticity</w:t>
      </w:r>
      <w:r w:rsidR="00086780">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26e24e9-406e-4d40-b86c-4b8d94107993+"/>
          <w:id w:val="29929959"/>
          <w:placeholder>
            <w:docPart w:val="DefaultPlaceholder_-1854013440"/>
          </w:placeholder>
        </w:sdtPr>
        <w:sdtContent>
          <w:r w:rsidR="00CB75BF" w:rsidRPr="00CB75BF">
            <w:rPr>
              <w:rFonts w:ascii="Times New Roman" w:eastAsia="Times New Roman" w:hAnsi="Times New Roman" w:cs="Times New Roman"/>
              <w:sz w:val="24"/>
            </w:rPr>
            <w:t xml:space="preserve">(Murray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AE5FC1">
        <w:rPr>
          <w:rFonts w:ascii="Times New Roman" w:hAnsi="Times New Roman" w:cs="Times New Roman"/>
          <w:sz w:val="24"/>
          <w:szCs w:val="24"/>
        </w:rPr>
        <w:t xml:space="preserve">.  These dynamics are important in assessing the impact of climate change-induced increases in mean temperature and heat </w:t>
      </w:r>
      <w:proofErr w:type="gramStart"/>
      <w:r w:rsidR="00AE5FC1">
        <w:rPr>
          <w:rFonts w:ascii="Times New Roman" w:hAnsi="Times New Roman" w:cs="Times New Roman"/>
          <w:sz w:val="24"/>
          <w:szCs w:val="24"/>
        </w:rPr>
        <w:t>waves, but</w:t>
      </w:r>
      <w:proofErr w:type="gramEnd"/>
      <w:r w:rsidR="00AE5FC1">
        <w:rPr>
          <w:rFonts w:ascii="Times New Roman" w:hAnsi="Times New Roman" w:cs="Times New Roman"/>
          <w:sz w:val="24"/>
          <w:szCs w:val="24"/>
        </w:rPr>
        <w:t xml:space="preserve"> require more experimental studies. With that caveat in mind, o</w:t>
      </w:r>
      <w:r w:rsidRPr="00402514">
        <w:rPr>
          <w:rFonts w:ascii="Times New Roman" w:hAnsi="Times New Roman" w:cs="Times New Roman"/>
          <w:sz w:val="24"/>
          <w:szCs w:val="24"/>
        </w:rPr>
        <w:t>ur findings support the validity of  experiments</w:t>
      </w:r>
      <w:r w:rsidR="00AE5FC1">
        <w:rPr>
          <w:rFonts w:ascii="Times New Roman" w:hAnsi="Times New Roman" w:cs="Times New Roman"/>
          <w:sz w:val="24"/>
          <w:szCs w:val="24"/>
        </w:rPr>
        <w:t xml:space="preserve"> using different constant temperature treatments</w:t>
      </w:r>
      <w:r w:rsidRPr="00402514">
        <w:rPr>
          <w:rFonts w:ascii="Times New Roman" w:hAnsi="Times New Roman" w:cs="Times New Roman"/>
          <w:sz w:val="24"/>
          <w:szCs w:val="24"/>
        </w:rPr>
        <w:t xml:space="preserve"> </w:t>
      </w:r>
      <w:r w:rsidR="00AE5FC1">
        <w:rPr>
          <w:rFonts w:ascii="Times New Roman" w:hAnsi="Times New Roman" w:cs="Times New Roman"/>
          <w:sz w:val="24"/>
          <w:szCs w:val="24"/>
        </w:rPr>
        <w:t xml:space="preserve">to assess thermal plasticity </w:t>
      </w:r>
      <w:r w:rsidRPr="00402514">
        <w:rPr>
          <w:rFonts w:ascii="Times New Roman" w:hAnsi="Times New Roman" w:cs="Times New Roman"/>
          <w:sz w:val="24"/>
          <w:szCs w:val="24"/>
        </w:rPr>
        <w:t xml:space="preserve">and suggest that </w:t>
      </w:r>
      <w:r w:rsidR="00AE5FC1">
        <w:rPr>
          <w:rFonts w:ascii="Times New Roman" w:hAnsi="Times New Roman" w:cs="Times New Roman"/>
          <w:sz w:val="24"/>
          <w:szCs w:val="24"/>
        </w:rPr>
        <w:t>findings from such experiments are</w:t>
      </w:r>
      <w:r w:rsidRPr="00402514">
        <w:rPr>
          <w:rFonts w:ascii="Times New Roman" w:hAnsi="Times New Roman" w:cs="Times New Roman"/>
          <w:sz w:val="24"/>
          <w:szCs w:val="24"/>
        </w:rPr>
        <w:t xml:space="preserve"> transferable to environments with di</w:t>
      </w:r>
      <w:r w:rsidR="00AE5FC1">
        <w:rPr>
          <w:rFonts w:ascii="Times New Roman" w:hAnsi="Times New Roman" w:cs="Times New Roman"/>
          <w:sz w:val="24"/>
          <w:szCs w:val="24"/>
        </w:rPr>
        <w:t xml:space="preserve">el </w:t>
      </w:r>
      <w:r w:rsidRPr="00402514">
        <w:rPr>
          <w:rFonts w:ascii="Times New Roman" w:hAnsi="Times New Roman" w:cs="Times New Roman"/>
          <w:sz w:val="24"/>
          <w:szCs w:val="24"/>
        </w:rPr>
        <w:t>temperature variation.</w:t>
      </w:r>
      <w:r w:rsidR="009D4B2F">
        <w:rPr>
          <w:rFonts w:ascii="Times New Roman" w:hAnsi="Times New Roman" w:cs="Times New Roman"/>
          <w:sz w:val="24"/>
          <w:szCs w:val="24"/>
        </w:rPr>
        <w:t xml:space="preserve"> </w:t>
      </w:r>
      <w:r w:rsidRPr="00402514">
        <w:rPr>
          <w:rFonts w:ascii="Times New Roman" w:hAnsi="Times New Roman" w:cs="Times New Roman"/>
          <w:sz w:val="24"/>
          <w:szCs w:val="24"/>
        </w:rPr>
        <w:t>Our conclusions pertain to phenotypic plasticity within the lifetime of an organism (acclimation and developmental plasticity)</w:t>
      </w:r>
      <w:r w:rsidR="009D4B2F">
        <w:rPr>
          <w:rFonts w:ascii="Times New Roman" w:hAnsi="Times New Roman" w:cs="Times New Roman"/>
          <w:sz w:val="24"/>
          <w:szCs w:val="24"/>
        </w:rPr>
        <w:t>. I</w:t>
      </w:r>
      <w:r w:rsidRPr="00402514">
        <w:rPr>
          <w:rFonts w:ascii="Times New Roman" w:hAnsi="Times New Roman" w:cs="Times New Roman"/>
          <w:sz w:val="24"/>
          <w:szCs w:val="24"/>
        </w:rPr>
        <w:t>n the literature there are few data showing the</w:t>
      </w:r>
      <w:r w:rsidR="009D4B2F">
        <w:rPr>
          <w:rFonts w:ascii="Times New Roman" w:hAnsi="Times New Roman" w:cs="Times New Roman"/>
          <w:sz w:val="24"/>
          <w:szCs w:val="24"/>
        </w:rPr>
        <w:t xml:space="preserve"> impact of fluctuations with longer periods, and it will be important to determine the </w:t>
      </w:r>
      <w:r w:rsidRPr="00402514">
        <w:rPr>
          <w:rFonts w:ascii="Times New Roman" w:hAnsi="Times New Roman" w:cs="Times New Roman"/>
          <w:sz w:val="24"/>
          <w:szCs w:val="24"/>
        </w:rPr>
        <w:t xml:space="preserve">periodicity at which fluctuations become sufficient to </w:t>
      </w:r>
      <w:r w:rsidR="009D4B2F">
        <w:rPr>
          <w:rFonts w:ascii="Times New Roman" w:hAnsi="Times New Roman" w:cs="Times New Roman"/>
          <w:sz w:val="24"/>
          <w:szCs w:val="24"/>
        </w:rPr>
        <w:t xml:space="preserve">induce or </w:t>
      </w:r>
      <w:r w:rsidRPr="00402514">
        <w:rPr>
          <w:rFonts w:ascii="Times New Roman" w:hAnsi="Times New Roman" w:cs="Times New Roman"/>
          <w:sz w:val="24"/>
          <w:szCs w:val="24"/>
        </w:rPr>
        <w:t xml:space="preserve">impact plastic responses. We suggest that future research should explore the impacts of transgenerational thermal variability and temporal scales on the capacity for phenotypic plasticity. </w:t>
      </w:r>
    </w:p>
    <w:p w14:paraId="7D4898EF" w14:textId="77777777" w:rsidR="001306C0" w:rsidRDefault="001306C0" w:rsidP="00443538">
      <w:pPr>
        <w:tabs>
          <w:tab w:val="left" w:pos="2655"/>
        </w:tabs>
        <w:spacing w:after="0" w:line="240" w:lineRule="auto"/>
        <w:rPr>
          <w:rFonts w:ascii="Times New Roman" w:hAnsi="Times New Roman" w:cs="Times New Roman"/>
          <w:b/>
          <w:bCs/>
          <w:sz w:val="24"/>
          <w:szCs w:val="24"/>
        </w:rPr>
      </w:pPr>
    </w:p>
    <w:p w14:paraId="70167C18" w14:textId="1E7157F8" w:rsidR="00EA096E" w:rsidRPr="00EA096E" w:rsidRDefault="00EA096E" w:rsidP="00443538">
      <w:pPr>
        <w:tabs>
          <w:tab w:val="left" w:pos="2655"/>
        </w:tabs>
        <w:spacing w:after="0" w:line="240" w:lineRule="auto"/>
        <w:rPr>
          <w:rFonts w:ascii="Times New Roman" w:hAnsi="Times New Roman" w:cs="Times New Roman"/>
          <w:b/>
          <w:bCs/>
          <w:sz w:val="24"/>
          <w:szCs w:val="24"/>
        </w:rPr>
      </w:pPr>
      <w:r w:rsidRPr="00EA096E">
        <w:rPr>
          <w:rFonts w:ascii="Times New Roman" w:hAnsi="Times New Roman" w:cs="Times New Roman"/>
          <w:b/>
          <w:bCs/>
          <w:sz w:val="24"/>
          <w:szCs w:val="24"/>
        </w:rPr>
        <w:t xml:space="preserve">Acknowledgements </w:t>
      </w:r>
    </w:p>
    <w:p w14:paraId="5680A476" w14:textId="5FB7360D" w:rsidR="009D4B2F" w:rsidRDefault="00EA096E" w:rsidP="00443538">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FS was supported by Australian research council Discovery Grant DP250101953</w:t>
      </w:r>
      <w:ins w:id="22" w:author="Daniel Noble" w:date="2025-04-12T08:16:00Z" w16du:dateUtc="2025-04-11T22:16:00Z">
        <w:r w:rsidR="003020BF">
          <w:rPr>
            <w:rFonts w:ascii="Times New Roman" w:hAnsi="Times New Roman" w:cs="Times New Roman"/>
            <w:sz w:val="24"/>
            <w:szCs w:val="24"/>
          </w:rPr>
          <w:t>. DWAN was supported by an Australian Research Council Future Fellowship (</w:t>
        </w:r>
      </w:ins>
      <w:ins w:id="23" w:author="Daniel Noble" w:date="2025-04-12T08:17:00Z" w16du:dateUtc="2025-04-11T22:17:00Z">
        <w:r w:rsidR="003020BF">
          <w:rPr>
            <w:rFonts w:ascii="Times New Roman" w:hAnsi="Times New Roman" w:cs="Times New Roman"/>
            <w:sz w:val="24"/>
            <w:szCs w:val="24"/>
          </w:rPr>
          <w:t>FT220100276).</w:t>
        </w:r>
      </w:ins>
    </w:p>
    <w:p w14:paraId="2728DBB6" w14:textId="77777777" w:rsidR="00510DAE" w:rsidRDefault="00510DAE" w:rsidP="00443538">
      <w:pPr>
        <w:tabs>
          <w:tab w:val="left" w:pos="2655"/>
        </w:tabs>
        <w:spacing w:after="0" w:line="240" w:lineRule="auto"/>
        <w:rPr>
          <w:rFonts w:ascii="Times New Roman" w:hAnsi="Times New Roman" w:cs="Times New Roman"/>
          <w:b/>
          <w:bCs/>
          <w:sz w:val="24"/>
          <w:szCs w:val="24"/>
        </w:rPr>
      </w:pPr>
    </w:p>
    <w:p w14:paraId="2DD11486" w14:textId="5CDEA7B3" w:rsidR="00EC5B33" w:rsidRPr="00EC5B33" w:rsidRDefault="00510AA2" w:rsidP="00443538">
      <w:pPr>
        <w:tabs>
          <w:tab w:val="left" w:pos="2655"/>
        </w:tabs>
        <w:spacing w:after="0" w:line="240" w:lineRule="auto"/>
        <w:rPr>
          <w:rFonts w:ascii="Times New Roman" w:hAnsi="Times New Roman" w:cs="Times New Roman"/>
          <w:b/>
          <w:bCs/>
          <w:sz w:val="24"/>
          <w:szCs w:val="24"/>
        </w:rPr>
      </w:pPr>
      <w:r w:rsidRPr="00402514">
        <w:rPr>
          <w:rFonts w:ascii="Times New Roman" w:hAnsi="Times New Roman" w:cs="Times New Roman"/>
          <w:b/>
          <w:bCs/>
          <w:sz w:val="24"/>
          <w:szCs w:val="24"/>
        </w:rPr>
        <w:t>Reference</w:t>
      </w:r>
      <w:r w:rsidR="00EC5B33">
        <w:rPr>
          <w:rFonts w:ascii="Times New Roman" w:hAnsi="Times New Roman" w:cs="Times New Roman"/>
          <w:b/>
          <w:bCs/>
          <w:sz w:val="24"/>
          <w:szCs w:val="24"/>
        </w:rPr>
        <w:t>s</w:t>
      </w:r>
    </w:p>
    <w:sdt>
      <w:sdtPr>
        <w:rPr>
          <w:rFonts w:ascii="Times New Roman" w:eastAsiaTheme="minorEastAsia" w:hAnsi="Times New Roman" w:cs="Times New Roman"/>
          <w:sz w:val="24"/>
          <w:szCs w:val="24"/>
        </w:rPr>
        <w:alias w:val="SmartCite Bibliography"/>
        <w:tag w:val="Ecology Letters+{&quot;language&quot;:&quot;en-US&quot;,&quot;isSectionsModeOn&quot;:false}"/>
        <w:id w:val="-655921460"/>
        <w:placeholder>
          <w:docPart w:val="25067DE08CE9954480283BF6F434CE11"/>
        </w:placeholder>
      </w:sdtPr>
      <w:sdtContent>
        <w:p w14:paraId="50823609" w14:textId="6CBDBACF" w:rsidR="00CB75BF" w:rsidRPr="00CB75BF" w:rsidRDefault="00CB75BF" w:rsidP="00443538">
          <w:pPr>
            <w:spacing w:after="0" w:line="240" w:lineRule="auto"/>
            <w:ind w:left="340" w:hanging="340"/>
            <w:divId w:val="1295335171"/>
            <w:rPr>
              <w:rFonts w:ascii="Times New Roman" w:eastAsia="Times New Roman" w:hAnsi="Times New Roman" w:cs="Times New Roman"/>
              <w:sz w:val="24"/>
              <w:szCs w:val="24"/>
            </w:rPr>
          </w:pPr>
          <w:r w:rsidRPr="00CB75BF">
            <w:rPr>
              <w:rFonts w:ascii="Times New Roman" w:hAnsi="Times New Roman" w:cs="Times New Roman"/>
              <w:sz w:val="24"/>
              <w:szCs w:val="24"/>
            </w:rPr>
            <w:t xml:space="preserve">Angilletta, M.J. (2009). </w:t>
          </w:r>
          <w:r w:rsidRPr="00CB75BF">
            <w:rPr>
              <w:rFonts w:ascii="Times New Roman" w:hAnsi="Times New Roman" w:cs="Times New Roman"/>
              <w:i/>
              <w:iCs/>
              <w:sz w:val="24"/>
              <w:szCs w:val="24"/>
            </w:rPr>
            <w:t xml:space="preserve">Thermal adaptation: A theoretical and empirical synthesis. </w:t>
          </w:r>
          <w:r w:rsidRPr="00CB75BF">
            <w:rPr>
              <w:rFonts w:ascii="Times New Roman" w:hAnsi="Times New Roman" w:cs="Times New Roman"/>
              <w:sz w:val="24"/>
              <w:szCs w:val="24"/>
            </w:rPr>
            <w:t>Oxford University Press, Oxford, UK.</w:t>
          </w:r>
        </w:p>
        <w:p w14:paraId="2E5FE56A" w14:textId="77777777" w:rsidR="00CB75BF" w:rsidRPr="00CB75BF" w:rsidRDefault="00CB75BF" w:rsidP="00443538">
          <w:pPr>
            <w:pStyle w:val="Bibliography5"/>
            <w:spacing w:before="0" w:beforeAutospacing="0" w:after="0" w:afterAutospacing="0"/>
            <w:ind w:left="300" w:hanging="300"/>
            <w:divId w:val="1295335171"/>
          </w:pPr>
          <w:r w:rsidRPr="00CB75BF">
            <w:t xml:space="preserve">Beaman, J.E., White, C.R. &amp; Seebacher, F. (2016). Evolution of plasticity: Mechanistic link between development and reversible acclimation. </w:t>
          </w:r>
          <w:r w:rsidRPr="00CB75BF">
            <w:rPr>
              <w:i/>
              <w:iCs/>
            </w:rPr>
            <w:t xml:space="preserve">Trends Ecol. </w:t>
          </w:r>
          <w:proofErr w:type="spellStart"/>
          <w:r w:rsidRPr="00CB75BF">
            <w:rPr>
              <w:i/>
              <w:iCs/>
            </w:rPr>
            <w:t>Evol</w:t>
          </w:r>
          <w:proofErr w:type="spellEnd"/>
          <w:r w:rsidRPr="00CB75BF">
            <w:rPr>
              <w:i/>
              <w:iCs/>
            </w:rPr>
            <w:t>.</w:t>
          </w:r>
          <w:r w:rsidRPr="00CB75BF">
            <w:t>, 31, 237–249.</w:t>
          </w:r>
        </w:p>
        <w:p w14:paraId="2FF0EDCC" w14:textId="2878DBC7" w:rsidR="00CB75BF" w:rsidRPr="00CB75BF" w:rsidRDefault="00CB75BF" w:rsidP="00443538">
          <w:pPr>
            <w:pStyle w:val="Bibliography5"/>
            <w:spacing w:before="0" w:beforeAutospacing="0" w:after="0" w:afterAutospacing="0"/>
            <w:ind w:left="300" w:hanging="300"/>
            <w:divId w:val="1295335171"/>
          </w:pPr>
          <w:r w:rsidRPr="00CB75BF">
            <w:t xml:space="preserve">Bozinovic, F., </w:t>
          </w:r>
          <w:proofErr w:type="spellStart"/>
          <w:r w:rsidRPr="00CB75BF">
            <w:t>Cavieres</w:t>
          </w:r>
          <w:proofErr w:type="spellEnd"/>
          <w:r w:rsidRPr="00CB75BF">
            <w:t xml:space="preserve">, G., Martel, S.I., </w:t>
          </w:r>
          <w:proofErr w:type="spellStart"/>
          <w:r w:rsidRPr="00CB75BF">
            <w:t>Alruiz</w:t>
          </w:r>
          <w:proofErr w:type="spellEnd"/>
          <w:r w:rsidRPr="00CB75BF">
            <w:t xml:space="preserve">, J.M., Molina, A.N., </w:t>
          </w:r>
          <w:proofErr w:type="spellStart"/>
          <w:r w:rsidRPr="00CB75BF">
            <w:t>Roschzttardtz</w:t>
          </w:r>
          <w:proofErr w:type="spellEnd"/>
          <w:r w:rsidRPr="00CB75BF">
            <w:t xml:space="preserve">, H., </w:t>
          </w:r>
          <w:r w:rsidRPr="00CB75BF">
            <w:rPr>
              <w:i/>
              <w:iCs/>
            </w:rPr>
            <w:t>et al.</w:t>
          </w:r>
          <w:r w:rsidRPr="00CB75BF">
            <w:t xml:space="preserve"> (2020). Thermal effects vary predictably across levels of organization: empirical results and theoretical basis. </w:t>
          </w:r>
          <w:r w:rsidRPr="00CB75BF">
            <w:rPr>
              <w:i/>
              <w:iCs/>
            </w:rPr>
            <w:t>Proc</w:t>
          </w:r>
          <w:r>
            <w:rPr>
              <w:i/>
              <w:iCs/>
            </w:rPr>
            <w:t>.</w:t>
          </w:r>
          <w:r w:rsidRPr="00CB75BF">
            <w:rPr>
              <w:i/>
              <w:iCs/>
            </w:rPr>
            <w:t xml:space="preserve"> R</w:t>
          </w:r>
          <w:r>
            <w:rPr>
              <w:i/>
              <w:iCs/>
            </w:rPr>
            <w:t>.</w:t>
          </w:r>
          <w:r w:rsidRPr="00CB75BF">
            <w:rPr>
              <w:i/>
              <w:iCs/>
            </w:rPr>
            <w:t xml:space="preserve"> Soc</w:t>
          </w:r>
          <w:r>
            <w:rPr>
              <w:i/>
              <w:iCs/>
            </w:rPr>
            <w:t>.</w:t>
          </w:r>
          <w:r w:rsidRPr="00CB75BF">
            <w:rPr>
              <w:i/>
              <w:iCs/>
            </w:rPr>
            <w:t xml:space="preserve"> B</w:t>
          </w:r>
          <w:r w:rsidRPr="00CB75BF">
            <w:t>, 287, 20202508.</w:t>
          </w:r>
        </w:p>
        <w:p w14:paraId="48DF803A"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Burggren</w:t>
          </w:r>
          <w:proofErr w:type="spellEnd"/>
          <w:r w:rsidRPr="00CB75BF">
            <w:t xml:space="preserve">, W. (2018). Developmental phenotypic plasticity helps bridge stochastic weather events associated with climate change. </w:t>
          </w:r>
          <w:r w:rsidRPr="00CB75BF">
            <w:rPr>
              <w:i/>
              <w:iCs/>
            </w:rPr>
            <w:t>J. Exp. Biol.</w:t>
          </w:r>
          <w:r w:rsidRPr="00CB75BF">
            <w:t>, 221, jeb161984.</w:t>
          </w:r>
        </w:p>
        <w:p w14:paraId="41471819" w14:textId="7DC2A8B4" w:rsidR="00CB75BF" w:rsidRPr="00CB75BF" w:rsidRDefault="00CB75BF" w:rsidP="00443538">
          <w:pPr>
            <w:pStyle w:val="Bibliography5"/>
            <w:spacing w:before="0" w:beforeAutospacing="0" w:after="0" w:afterAutospacing="0"/>
            <w:ind w:left="300" w:hanging="300"/>
            <w:divId w:val="1295335171"/>
          </w:pPr>
          <w:proofErr w:type="spellStart"/>
          <w:r w:rsidRPr="00CB75BF">
            <w:t>Burggren</w:t>
          </w:r>
          <w:proofErr w:type="spellEnd"/>
          <w:r w:rsidRPr="00CB75BF">
            <w:t xml:space="preserve">, W.W. (2020). Phenotypic switching resulting from developmental plasticity: fixed or reversible? </w:t>
          </w:r>
          <w:r w:rsidRPr="00CB75BF">
            <w:rPr>
              <w:i/>
              <w:iCs/>
            </w:rPr>
            <w:t>Front</w:t>
          </w:r>
          <w:r>
            <w:rPr>
              <w:i/>
              <w:iCs/>
            </w:rPr>
            <w:t>.</w:t>
          </w:r>
          <w:r w:rsidRPr="00CB75BF">
            <w:rPr>
              <w:i/>
              <w:iCs/>
            </w:rPr>
            <w:t xml:space="preserve"> Physio</w:t>
          </w:r>
          <w:r>
            <w:rPr>
              <w:i/>
              <w:iCs/>
            </w:rPr>
            <w:t>l.</w:t>
          </w:r>
          <w:r w:rsidRPr="00CB75BF">
            <w:t>, 10, 107–13.</w:t>
          </w:r>
        </w:p>
        <w:p w14:paraId="5F74478E" w14:textId="77777777" w:rsidR="00CB75BF" w:rsidRPr="00CB75BF" w:rsidRDefault="00CB75BF" w:rsidP="00443538">
          <w:pPr>
            <w:pStyle w:val="Bibliography5"/>
            <w:spacing w:before="0" w:beforeAutospacing="0" w:after="0" w:afterAutospacing="0"/>
            <w:ind w:left="300" w:hanging="300"/>
            <w:divId w:val="1295335171"/>
          </w:pPr>
          <w:r w:rsidRPr="00CB75BF">
            <w:t xml:space="preserve">Cinar, O., Nakagawa, S. &amp; </w:t>
          </w:r>
          <w:proofErr w:type="spellStart"/>
          <w:r w:rsidRPr="00CB75BF">
            <w:t>Viechtbauer</w:t>
          </w:r>
          <w:proofErr w:type="spellEnd"/>
          <w:r w:rsidRPr="00CB75BF">
            <w:t xml:space="preserve">, W. (2022). Phylogenetic multilevel meta‐analysis: A simulation study on the importance of modelling the phylogeny. </w:t>
          </w:r>
          <w:r w:rsidRPr="00CB75BF">
            <w:rPr>
              <w:i/>
              <w:iCs/>
            </w:rPr>
            <w:t xml:space="preserve">Methods Ecol. </w:t>
          </w:r>
          <w:proofErr w:type="spellStart"/>
          <w:r w:rsidRPr="00CB75BF">
            <w:rPr>
              <w:i/>
              <w:iCs/>
            </w:rPr>
            <w:t>Evol</w:t>
          </w:r>
          <w:proofErr w:type="spellEnd"/>
          <w:r w:rsidRPr="00CB75BF">
            <w:rPr>
              <w:i/>
              <w:iCs/>
            </w:rPr>
            <w:t>.</w:t>
          </w:r>
          <w:r w:rsidRPr="00CB75BF">
            <w:t>, 13, 383–395.</w:t>
          </w:r>
        </w:p>
        <w:p w14:paraId="0AE9EF93" w14:textId="77777777" w:rsidR="00CB75BF" w:rsidRPr="00CB75BF" w:rsidRDefault="00CB75BF" w:rsidP="00443538">
          <w:pPr>
            <w:pStyle w:val="Bibliography5"/>
            <w:spacing w:before="0" w:beforeAutospacing="0" w:after="0" w:afterAutospacing="0"/>
            <w:ind w:left="300" w:hanging="300"/>
            <w:divId w:val="1295335171"/>
          </w:pPr>
          <w:r w:rsidRPr="00CB75BF">
            <w:t xml:space="preserve">Denny, M. (2019). Performance in a variable world: Using Jensen’s inequality to scale up from individuals to populations. </w:t>
          </w:r>
          <w:proofErr w:type="spellStart"/>
          <w:r w:rsidRPr="00CB75BF">
            <w:rPr>
              <w:i/>
              <w:iCs/>
            </w:rPr>
            <w:t>Conserv</w:t>
          </w:r>
          <w:proofErr w:type="spellEnd"/>
          <w:r w:rsidRPr="00CB75BF">
            <w:rPr>
              <w:i/>
              <w:iCs/>
            </w:rPr>
            <w:t>. Physiol.</w:t>
          </w:r>
          <w:r w:rsidRPr="00CB75BF">
            <w:t>, 7, coz053.</w:t>
          </w:r>
        </w:p>
        <w:p w14:paraId="4B989DD6" w14:textId="28776AAF" w:rsidR="00CB75BF" w:rsidRPr="00CB75BF" w:rsidRDefault="00CB75BF" w:rsidP="00443538">
          <w:pPr>
            <w:pStyle w:val="Bibliography5"/>
            <w:spacing w:before="0" w:beforeAutospacing="0" w:after="0" w:afterAutospacing="0"/>
            <w:ind w:left="300" w:hanging="300"/>
            <w:divId w:val="1295335171"/>
          </w:pPr>
          <w:r w:rsidRPr="00CB75BF">
            <w:t xml:space="preserve">Dowd, W.W. &amp; Denny, M.W. (2020). A series of unfortunate events: characterizing the contingent nature of physiological extremes using long-term environmental records. </w:t>
          </w:r>
          <w:r w:rsidRPr="00CB75BF">
            <w:rPr>
              <w:i/>
              <w:iCs/>
            </w:rPr>
            <w:t>Proc</w:t>
          </w:r>
          <w:r>
            <w:rPr>
              <w:i/>
              <w:iCs/>
            </w:rPr>
            <w:t>.</w:t>
          </w:r>
          <w:r w:rsidRPr="00CB75BF">
            <w:rPr>
              <w:i/>
              <w:iCs/>
            </w:rPr>
            <w:t xml:space="preserve"> R</w:t>
          </w:r>
          <w:r>
            <w:rPr>
              <w:i/>
              <w:iCs/>
            </w:rPr>
            <w:t>.</w:t>
          </w:r>
          <w:r w:rsidRPr="00CB75BF">
            <w:rPr>
              <w:i/>
              <w:iCs/>
            </w:rPr>
            <w:t xml:space="preserve"> Soc</w:t>
          </w:r>
          <w:r>
            <w:rPr>
              <w:i/>
              <w:iCs/>
            </w:rPr>
            <w:t>.</w:t>
          </w:r>
          <w:r w:rsidRPr="00CB75BF">
            <w:rPr>
              <w:i/>
              <w:iCs/>
            </w:rPr>
            <w:t xml:space="preserve"> B</w:t>
          </w:r>
          <w:r w:rsidRPr="00CB75BF">
            <w:t>, 287, 20192333.</w:t>
          </w:r>
        </w:p>
        <w:p w14:paraId="38EC06DD" w14:textId="77777777" w:rsidR="00CB75BF" w:rsidRPr="00CB75BF" w:rsidRDefault="00CB75BF" w:rsidP="00443538">
          <w:pPr>
            <w:pStyle w:val="Bibliography5"/>
            <w:spacing w:before="0" w:beforeAutospacing="0" w:after="0" w:afterAutospacing="0"/>
            <w:ind w:left="300" w:hanging="300"/>
            <w:divId w:val="1295335171"/>
          </w:pPr>
          <w:r w:rsidRPr="00CB75BF">
            <w:t xml:space="preserve">Dowd, W.W., King, F.A. &amp; Denny, M.W. (2015). Thermal variation, thermal extremes and the physiological performance of individuals. </w:t>
          </w:r>
          <w:r w:rsidRPr="00CB75BF">
            <w:rPr>
              <w:i/>
              <w:iCs/>
            </w:rPr>
            <w:t>J. Exp. Biol.</w:t>
          </w:r>
          <w:r w:rsidRPr="00CB75BF">
            <w:t>, 218, 1956–1967.</w:t>
          </w:r>
        </w:p>
        <w:p w14:paraId="51D02A3F" w14:textId="77777777" w:rsidR="00CB75BF" w:rsidRPr="00CB75BF" w:rsidRDefault="00CB75BF" w:rsidP="00443538">
          <w:pPr>
            <w:pStyle w:val="Bibliography5"/>
            <w:spacing w:before="0" w:beforeAutospacing="0" w:after="0" w:afterAutospacing="0"/>
            <w:ind w:left="300" w:hanging="300"/>
            <w:divId w:val="1295335171"/>
          </w:pPr>
          <w:r w:rsidRPr="00CB75BF">
            <w:t xml:space="preserve">Foo, Y.Z., O’Dea, R.E., </w:t>
          </w:r>
          <w:proofErr w:type="spellStart"/>
          <w:r w:rsidRPr="00CB75BF">
            <w:t>Koricheva</w:t>
          </w:r>
          <w:proofErr w:type="spellEnd"/>
          <w:r w:rsidRPr="00CB75BF">
            <w:t xml:space="preserve">, J., Nakagawa, S. &amp; </w:t>
          </w:r>
          <w:proofErr w:type="spellStart"/>
          <w:r w:rsidRPr="00CB75BF">
            <w:t>Lagisz</w:t>
          </w:r>
          <w:proofErr w:type="spellEnd"/>
          <w:r w:rsidRPr="00CB75BF">
            <w:t xml:space="preserve">, M. (2021). A practical guide to question formation, systematic searching and study screening for literature reviews in ecology and evolution. </w:t>
          </w:r>
          <w:r w:rsidRPr="00CB75BF">
            <w:rPr>
              <w:i/>
              <w:iCs/>
            </w:rPr>
            <w:t xml:space="preserve">Methods Ecol. </w:t>
          </w:r>
          <w:proofErr w:type="spellStart"/>
          <w:r w:rsidRPr="00CB75BF">
            <w:rPr>
              <w:i/>
              <w:iCs/>
            </w:rPr>
            <w:t>Evol</w:t>
          </w:r>
          <w:proofErr w:type="spellEnd"/>
          <w:r w:rsidRPr="00CB75BF">
            <w:rPr>
              <w:i/>
              <w:iCs/>
            </w:rPr>
            <w:t>.</w:t>
          </w:r>
          <w:r w:rsidRPr="00CB75BF">
            <w:t>, 12, 1705–1720.</w:t>
          </w:r>
        </w:p>
        <w:p w14:paraId="39F1842F" w14:textId="77777777" w:rsidR="00CB75BF" w:rsidRPr="00CB75BF" w:rsidRDefault="00CB75BF" w:rsidP="00443538">
          <w:pPr>
            <w:pStyle w:val="Bibliography5"/>
            <w:spacing w:before="0" w:beforeAutospacing="0" w:after="0" w:afterAutospacing="0"/>
            <w:ind w:left="300" w:hanging="300"/>
            <w:divId w:val="1295335171"/>
          </w:pPr>
          <w:r w:rsidRPr="00CB75BF">
            <w:t xml:space="preserve">Gabriel, W. (2005). How stress selects for reversible phenotypic plasticity. </w:t>
          </w:r>
          <w:r w:rsidRPr="00CB75BF">
            <w:rPr>
              <w:i/>
              <w:iCs/>
            </w:rPr>
            <w:t xml:space="preserve">J. </w:t>
          </w:r>
          <w:proofErr w:type="spellStart"/>
          <w:r w:rsidRPr="00CB75BF">
            <w:rPr>
              <w:i/>
              <w:iCs/>
            </w:rPr>
            <w:t>Evol</w:t>
          </w:r>
          <w:proofErr w:type="spellEnd"/>
          <w:r w:rsidRPr="00CB75BF">
            <w:rPr>
              <w:i/>
              <w:iCs/>
            </w:rPr>
            <w:t>. Biol.</w:t>
          </w:r>
          <w:r w:rsidRPr="00CB75BF">
            <w:t>, 18, 873–883.</w:t>
          </w:r>
        </w:p>
        <w:p w14:paraId="0168DBFD" w14:textId="77777777" w:rsidR="00CB75BF" w:rsidRPr="00CB75BF" w:rsidRDefault="00CB75BF" w:rsidP="00443538">
          <w:pPr>
            <w:pStyle w:val="Bibliography5"/>
            <w:spacing w:before="0" w:beforeAutospacing="0" w:after="0" w:afterAutospacing="0"/>
            <w:ind w:left="300" w:hanging="300"/>
            <w:divId w:val="1295335171"/>
          </w:pPr>
          <w:r w:rsidRPr="00CB75BF">
            <w:t xml:space="preserve">Gabriel, W. (2006). Selective advantage of irreversible and reversible phenotypic plasticity. </w:t>
          </w:r>
          <w:r w:rsidRPr="00CB75BF">
            <w:rPr>
              <w:i/>
              <w:iCs/>
            </w:rPr>
            <w:t xml:space="preserve">Arch. </w:t>
          </w:r>
          <w:proofErr w:type="spellStart"/>
          <w:r w:rsidRPr="00CB75BF">
            <w:rPr>
              <w:i/>
              <w:iCs/>
            </w:rPr>
            <w:t>Hydrobiol</w:t>
          </w:r>
          <w:proofErr w:type="spellEnd"/>
          <w:r w:rsidRPr="00CB75BF">
            <w:rPr>
              <w:i/>
              <w:iCs/>
            </w:rPr>
            <w:t>.</w:t>
          </w:r>
          <w:r w:rsidRPr="00CB75BF">
            <w:t>, 167, 1–20.</w:t>
          </w:r>
        </w:p>
        <w:p w14:paraId="2ECC3561"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Ghalambor</w:t>
          </w:r>
          <w:proofErr w:type="spellEnd"/>
          <w:r w:rsidRPr="00CB75BF">
            <w:t xml:space="preserve">, C.K., McKay, J.K., Carroll, S.P. &amp; Reznick, D.N. (2007). Adaptive versus non‐adaptive phenotypic plasticity and the potential for contemporary adaptation in new environments. </w:t>
          </w:r>
          <w:proofErr w:type="spellStart"/>
          <w:r w:rsidRPr="00CB75BF">
            <w:rPr>
              <w:i/>
              <w:iCs/>
            </w:rPr>
            <w:t>Funct</w:t>
          </w:r>
          <w:proofErr w:type="spellEnd"/>
          <w:r w:rsidRPr="00CB75BF">
            <w:rPr>
              <w:i/>
              <w:iCs/>
            </w:rPr>
            <w:t>. Ecol.</w:t>
          </w:r>
          <w:r w:rsidRPr="00CB75BF">
            <w:t>, 21, 394–407.</w:t>
          </w:r>
        </w:p>
        <w:p w14:paraId="6B28941E" w14:textId="596D926E" w:rsidR="00CB75BF" w:rsidRPr="00CB75BF" w:rsidRDefault="00CB75BF" w:rsidP="00443538">
          <w:pPr>
            <w:pStyle w:val="Bibliography5"/>
            <w:spacing w:before="0" w:beforeAutospacing="0" w:after="0" w:afterAutospacing="0"/>
            <w:ind w:left="300" w:hanging="300"/>
            <w:divId w:val="1295335171"/>
          </w:pPr>
          <w:proofErr w:type="spellStart"/>
          <w:r w:rsidRPr="00CB75BF">
            <w:t>Grafen</w:t>
          </w:r>
          <w:proofErr w:type="spellEnd"/>
          <w:r w:rsidRPr="00CB75BF">
            <w:t xml:space="preserve">, A. (1989). The phylogenetic regression. </w:t>
          </w:r>
          <w:r w:rsidRPr="00CB75BF">
            <w:rPr>
              <w:i/>
              <w:iCs/>
            </w:rPr>
            <w:t xml:space="preserve">Phil. Trans. R. Soc. </w:t>
          </w:r>
          <w:r w:rsidR="00390747">
            <w:rPr>
              <w:i/>
              <w:iCs/>
            </w:rPr>
            <w:t>B</w:t>
          </w:r>
          <w:r w:rsidRPr="00CB75BF">
            <w:t>, 326, 119–157.</w:t>
          </w:r>
        </w:p>
        <w:p w14:paraId="0EC72BFD"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Guderley</w:t>
          </w:r>
          <w:proofErr w:type="spellEnd"/>
          <w:r w:rsidRPr="00CB75BF">
            <w:t xml:space="preserve">, H. (2004). Metabolic responses to low temperature in fish muscle. </w:t>
          </w:r>
          <w:r w:rsidRPr="00CB75BF">
            <w:rPr>
              <w:i/>
              <w:iCs/>
            </w:rPr>
            <w:t>Biol. Rev.</w:t>
          </w:r>
          <w:r w:rsidRPr="00CB75BF">
            <w:t>, 79, 409–427.</w:t>
          </w:r>
        </w:p>
        <w:p w14:paraId="09EF4621" w14:textId="77777777" w:rsidR="00CB75BF" w:rsidRPr="00CB75BF" w:rsidRDefault="00CB75BF" w:rsidP="00443538">
          <w:pPr>
            <w:pStyle w:val="Bibliography5"/>
            <w:spacing w:before="0" w:beforeAutospacing="0" w:after="0" w:afterAutospacing="0"/>
            <w:ind w:left="300" w:hanging="300"/>
            <w:divId w:val="1295335171"/>
          </w:pPr>
          <w:r w:rsidRPr="00CB75BF">
            <w:t xml:space="preserve">Higgins, J.P.T., White, I.R. &amp; Anzures‐Cabrera, J. (2008). Meta‐analysis of skewed data: Combining results reported on log‐transformed or raw scales. </w:t>
          </w:r>
          <w:r w:rsidRPr="00CB75BF">
            <w:rPr>
              <w:i/>
              <w:iCs/>
            </w:rPr>
            <w:t>Stat. Med.</w:t>
          </w:r>
          <w:r w:rsidRPr="00CB75BF">
            <w:t>, 27, 6072–6092.</w:t>
          </w:r>
        </w:p>
        <w:p w14:paraId="3B6222D3" w14:textId="1E733500" w:rsidR="00CB75BF" w:rsidRPr="00CB75BF" w:rsidRDefault="00CB75BF" w:rsidP="00443538">
          <w:pPr>
            <w:pStyle w:val="Bibliography5"/>
            <w:spacing w:before="0" w:beforeAutospacing="0" w:after="0" w:afterAutospacing="0"/>
            <w:ind w:left="300" w:hanging="300"/>
            <w:divId w:val="1295335171"/>
          </w:pPr>
          <w:r w:rsidRPr="00CB75BF">
            <w:t xml:space="preserve">Huey, R.B., Kearney, M.R., </w:t>
          </w:r>
          <w:proofErr w:type="spellStart"/>
          <w:r w:rsidRPr="00CB75BF">
            <w:t>Krockenberger</w:t>
          </w:r>
          <w:proofErr w:type="spellEnd"/>
          <w:r w:rsidRPr="00CB75BF">
            <w:t xml:space="preserve">, A., Holtum, J.A.M., Jess, M. &amp; Williams, S.E. (2012). Predicting organismal vulnerability to climate warming: Roles of behaviour, physiology and adaptation. </w:t>
          </w:r>
          <w:r w:rsidRPr="00CB75BF">
            <w:rPr>
              <w:i/>
              <w:iCs/>
            </w:rPr>
            <w:t>Phil. Trans. R. Soc. B</w:t>
          </w:r>
          <w:r w:rsidRPr="00CB75BF">
            <w:t>, 367, 1665–1679.</w:t>
          </w:r>
        </w:p>
        <w:p w14:paraId="3EDED364" w14:textId="77777777" w:rsidR="00CB75BF" w:rsidRPr="00CB75BF" w:rsidRDefault="00CB75BF" w:rsidP="00443538">
          <w:pPr>
            <w:pStyle w:val="Bibliography5"/>
            <w:spacing w:before="0" w:beforeAutospacing="0" w:after="0" w:afterAutospacing="0"/>
            <w:ind w:left="300" w:hanging="300"/>
            <w:divId w:val="1295335171"/>
          </w:pPr>
          <w:r w:rsidRPr="00CB75BF">
            <w:t xml:space="preserve">Huey, R.B. &amp; Kingsolver, J.G. (1989). Evolution of thermal sensitivity of ectotherm performance. </w:t>
          </w:r>
          <w:r w:rsidRPr="00CB75BF">
            <w:rPr>
              <w:i/>
              <w:iCs/>
            </w:rPr>
            <w:t xml:space="preserve">Trends Ecol. </w:t>
          </w:r>
          <w:proofErr w:type="spellStart"/>
          <w:r w:rsidRPr="00CB75BF">
            <w:rPr>
              <w:i/>
              <w:iCs/>
            </w:rPr>
            <w:t>Evol</w:t>
          </w:r>
          <w:proofErr w:type="spellEnd"/>
          <w:r w:rsidRPr="00CB75BF">
            <w:rPr>
              <w:i/>
              <w:iCs/>
            </w:rPr>
            <w:t>.</w:t>
          </w:r>
          <w:r w:rsidRPr="00CB75BF">
            <w:t>, 4, 131–135.</w:t>
          </w:r>
        </w:p>
        <w:p w14:paraId="05607BE6" w14:textId="77777777" w:rsidR="00CB75BF" w:rsidRPr="00CB75BF" w:rsidRDefault="00CB75BF" w:rsidP="00443538">
          <w:pPr>
            <w:pStyle w:val="Bibliography5"/>
            <w:spacing w:before="0" w:beforeAutospacing="0" w:after="0" w:afterAutospacing="0"/>
            <w:ind w:left="300" w:hanging="300"/>
            <w:divId w:val="1295335171"/>
          </w:pPr>
          <w:r w:rsidRPr="00CB75BF">
            <w:t xml:space="preserve">IPCC. (2023). </w:t>
          </w:r>
          <w:r w:rsidRPr="00CB75BF">
            <w:rPr>
              <w:i/>
              <w:iCs/>
            </w:rPr>
            <w:t>Climate Change 2023: Synthesis Report. Contribution of Working Groups I, II and III to the Sixth Assessment Report of the Intergovernmental Panel on Climate Change</w:t>
          </w:r>
          <w:r w:rsidRPr="00CB75BF">
            <w:t>. IPCC, Geneva, Switzerland.</w:t>
          </w:r>
        </w:p>
        <w:p w14:paraId="617DCE7D" w14:textId="7E095307" w:rsidR="00CB75BF" w:rsidRPr="00CB75BF" w:rsidRDefault="00CB75BF" w:rsidP="00443538">
          <w:pPr>
            <w:pStyle w:val="Bibliography5"/>
            <w:spacing w:before="0" w:beforeAutospacing="0" w:after="0" w:afterAutospacing="0"/>
            <w:ind w:left="300" w:hanging="300"/>
            <w:divId w:val="1295335171"/>
          </w:pPr>
          <w:r w:rsidRPr="00CB75BF">
            <w:lastRenderedPageBreak/>
            <w:t xml:space="preserve">Jacob, S., Dupont, L., </w:t>
          </w:r>
          <w:proofErr w:type="spellStart"/>
          <w:r w:rsidRPr="00CB75BF">
            <w:t>Haegeman</w:t>
          </w:r>
          <w:proofErr w:type="spellEnd"/>
          <w:r w:rsidRPr="00CB75BF">
            <w:t xml:space="preserve">, B., Thierry, M., Campana, J.L.M., Legrand, D., </w:t>
          </w:r>
          <w:r w:rsidRPr="00CB75BF">
            <w:rPr>
              <w:i/>
              <w:iCs/>
            </w:rPr>
            <w:t>et al.</w:t>
          </w:r>
          <w:r w:rsidRPr="00CB75BF">
            <w:t xml:space="preserve"> (2024). Phenotypic plasticity and the effects of thermal fluctuations on specialists and generalists. </w:t>
          </w:r>
          <w:r w:rsidRPr="00CB75BF">
            <w:rPr>
              <w:i/>
              <w:iCs/>
            </w:rPr>
            <w:t>Proc</w:t>
          </w:r>
          <w:r w:rsidR="00390747">
            <w:rPr>
              <w:i/>
              <w:iCs/>
            </w:rPr>
            <w:t>.</w:t>
          </w:r>
          <w:r w:rsidRPr="00CB75BF">
            <w:rPr>
              <w:i/>
              <w:iCs/>
            </w:rPr>
            <w:t xml:space="preserve"> R</w:t>
          </w:r>
          <w:r w:rsidR="00390747">
            <w:rPr>
              <w:i/>
              <w:iCs/>
            </w:rPr>
            <w:t>.</w:t>
          </w:r>
          <w:r w:rsidRPr="00CB75BF">
            <w:rPr>
              <w:i/>
              <w:iCs/>
            </w:rPr>
            <w:t xml:space="preserve"> Soc</w:t>
          </w:r>
          <w:r w:rsidR="00390747">
            <w:rPr>
              <w:i/>
              <w:iCs/>
            </w:rPr>
            <w:t>. B</w:t>
          </w:r>
          <w:r w:rsidRPr="00CB75BF">
            <w:t>, 291, 20240256.</w:t>
          </w:r>
        </w:p>
        <w:p w14:paraId="32678A7F" w14:textId="77777777" w:rsidR="00CB75BF" w:rsidRPr="00CB75BF" w:rsidRDefault="00CB75BF" w:rsidP="00443538">
          <w:pPr>
            <w:pStyle w:val="Bibliography5"/>
            <w:spacing w:before="0" w:beforeAutospacing="0" w:after="0" w:afterAutospacing="0"/>
            <w:ind w:left="300" w:hanging="300"/>
            <w:divId w:val="1295335171"/>
          </w:pPr>
          <w:r w:rsidRPr="00CB75BF">
            <w:t xml:space="preserve">Lattin, C.R. &amp; Kelly, T.R. (2020). Glucocorticoid negative feedback as a potential mediator of trade-offs between reproduction and survival. </w:t>
          </w:r>
          <w:r w:rsidRPr="00CB75BF">
            <w:rPr>
              <w:i/>
              <w:iCs/>
            </w:rPr>
            <w:t>Gen. Comp. Endocrinol.</w:t>
          </w:r>
          <w:r w:rsidRPr="00CB75BF">
            <w:t>, 286, 113301.</w:t>
          </w:r>
        </w:p>
        <w:p w14:paraId="4938F1FE" w14:textId="77777777" w:rsidR="00CB75BF" w:rsidRPr="00CB75BF" w:rsidRDefault="00CB75BF" w:rsidP="00443538">
          <w:pPr>
            <w:pStyle w:val="Bibliography5"/>
            <w:spacing w:before="0" w:beforeAutospacing="0" w:after="0" w:afterAutospacing="0"/>
            <w:ind w:left="300" w:hanging="300"/>
            <w:divId w:val="1295335171"/>
          </w:pPr>
          <w:r w:rsidRPr="00CB75BF">
            <w:t xml:space="preserve">Leung, C., Rescan, M., </w:t>
          </w:r>
          <w:proofErr w:type="spellStart"/>
          <w:r w:rsidRPr="00CB75BF">
            <w:t>Grulois</w:t>
          </w:r>
          <w:proofErr w:type="spellEnd"/>
          <w:r w:rsidRPr="00CB75BF">
            <w:t xml:space="preserve">, D. &amp; Chevin, L.M. (2020). Reduced phenotypic plasticity evolves in less predictable environments. </w:t>
          </w:r>
          <w:r w:rsidRPr="00CB75BF">
            <w:rPr>
              <w:i/>
              <w:iCs/>
            </w:rPr>
            <w:t>Ecol. Lett.</w:t>
          </w:r>
          <w:r w:rsidRPr="00CB75BF">
            <w:t>, 23, 1664–1672.</w:t>
          </w:r>
        </w:p>
        <w:p w14:paraId="28A87E88"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Loughland</w:t>
          </w:r>
          <w:proofErr w:type="spellEnd"/>
          <w:r w:rsidRPr="00CB75BF">
            <w:t xml:space="preserve">, I., Little, A. &amp; Seebacher, F. (2021). DNA methyltransferase 3a mediates developmental thermal plasticity. </w:t>
          </w:r>
          <w:r w:rsidRPr="00CB75BF">
            <w:rPr>
              <w:i/>
              <w:iCs/>
            </w:rPr>
            <w:t>BMC Biol.</w:t>
          </w:r>
          <w:r w:rsidRPr="00CB75BF">
            <w:t>, 19, 11.</w:t>
          </w:r>
        </w:p>
        <w:p w14:paraId="630AF867" w14:textId="77777777" w:rsidR="00CB75BF" w:rsidRPr="00CB75BF" w:rsidRDefault="00CB75BF" w:rsidP="00443538">
          <w:pPr>
            <w:pStyle w:val="Bibliography5"/>
            <w:spacing w:before="0" w:beforeAutospacing="0" w:after="0" w:afterAutospacing="0"/>
            <w:ind w:left="300" w:hanging="300"/>
            <w:divId w:val="1295335171"/>
          </w:pPr>
          <w:r w:rsidRPr="00CB75BF">
            <w:t xml:space="preserve">Macartney, E.L., </w:t>
          </w:r>
          <w:proofErr w:type="spellStart"/>
          <w:r w:rsidRPr="00CB75BF">
            <w:t>Lagisz</w:t>
          </w:r>
          <w:proofErr w:type="spellEnd"/>
          <w:r w:rsidRPr="00CB75BF">
            <w:t xml:space="preserve">, M. &amp; Nakagawa, S. (2022). The relative benefits of environmental enrichment on learning and memory are greater when stressed: A meta-analysis of interactions in rodents. </w:t>
          </w:r>
          <w:proofErr w:type="spellStart"/>
          <w:r w:rsidRPr="00CB75BF">
            <w:rPr>
              <w:i/>
              <w:iCs/>
            </w:rPr>
            <w:t>Neurosci</w:t>
          </w:r>
          <w:proofErr w:type="spellEnd"/>
          <w:r w:rsidRPr="00CB75BF">
            <w:rPr>
              <w:i/>
              <w:iCs/>
            </w:rPr>
            <w:t xml:space="preserve">. </w:t>
          </w:r>
          <w:proofErr w:type="spellStart"/>
          <w:r w:rsidRPr="00CB75BF">
            <w:rPr>
              <w:i/>
              <w:iCs/>
            </w:rPr>
            <w:t>Biobehav</w:t>
          </w:r>
          <w:proofErr w:type="spellEnd"/>
          <w:r w:rsidRPr="00CB75BF">
            <w:rPr>
              <w:i/>
              <w:iCs/>
            </w:rPr>
            <w:t>. Rev.</w:t>
          </w:r>
          <w:r w:rsidRPr="00CB75BF">
            <w:t>, 135, 104554.</w:t>
          </w:r>
        </w:p>
        <w:p w14:paraId="36E86ED2" w14:textId="6ED61A58" w:rsidR="00CB75BF" w:rsidRPr="00CB75BF" w:rsidRDefault="00CB75BF" w:rsidP="00443538">
          <w:pPr>
            <w:pStyle w:val="Bibliography5"/>
            <w:spacing w:before="0" w:beforeAutospacing="0" w:after="0" w:afterAutospacing="0"/>
            <w:ind w:left="300" w:hanging="300"/>
            <w:divId w:val="1295335171"/>
          </w:pPr>
          <w:r w:rsidRPr="00CB75BF">
            <w:t xml:space="preserve">Marshall, K.E., Anderson, K.M., Brown, N.E.M., </w:t>
          </w:r>
          <w:proofErr w:type="spellStart"/>
          <w:r w:rsidRPr="00CB75BF">
            <w:t>Dytnerski</w:t>
          </w:r>
          <w:proofErr w:type="spellEnd"/>
          <w:r w:rsidRPr="00CB75BF">
            <w:t xml:space="preserve">, J.K., Flynn, K.L., Bernhardt, J.R., </w:t>
          </w:r>
          <w:r w:rsidRPr="00CB75BF">
            <w:rPr>
              <w:i/>
              <w:iCs/>
            </w:rPr>
            <w:t>et al.</w:t>
          </w:r>
          <w:r w:rsidRPr="00CB75BF">
            <w:t xml:space="preserve"> (2021). Whole-organism responses to constant temperatures do not predict responses to variable temperatures in the ecosystem engineer,</w:t>
          </w:r>
          <w:r w:rsidR="00390747">
            <w:t xml:space="preserve"> </w:t>
          </w:r>
          <w:r w:rsidRPr="00390747">
            <w:rPr>
              <w:i/>
              <w:iCs/>
            </w:rPr>
            <w:t xml:space="preserve">Mytilus </w:t>
          </w:r>
          <w:proofErr w:type="spellStart"/>
          <w:r w:rsidRPr="00390747">
            <w:rPr>
              <w:i/>
              <w:iCs/>
            </w:rPr>
            <w:t>trossulus</w:t>
          </w:r>
          <w:proofErr w:type="spellEnd"/>
          <w:r w:rsidRPr="00CB75BF">
            <w:t xml:space="preserve">. </w:t>
          </w:r>
          <w:r w:rsidRPr="00CB75BF">
            <w:rPr>
              <w:i/>
              <w:iCs/>
            </w:rPr>
            <w:t>Proc. R. Soc. B</w:t>
          </w:r>
          <w:r w:rsidRPr="00CB75BF">
            <w:t>, 288, 20202968.</w:t>
          </w:r>
        </w:p>
        <w:p w14:paraId="0DF03B3E"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Michonneau</w:t>
          </w:r>
          <w:proofErr w:type="spellEnd"/>
          <w:r w:rsidRPr="00CB75BF">
            <w:t xml:space="preserve">, F., Brown, J.W. &amp; Winter, D.J. (2016). rotl: an R package to interact with the Open Tree of Life data. </w:t>
          </w:r>
          <w:r w:rsidRPr="00CB75BF">
            <w:rPr>
              <w:i/>
              <w:iCs/>
            </w:rPr>
            <w:t xml:space="preserve">Methods Ecol. </w:t>
          </w:r>
          <w:proofErr w:type="spellStart"/>
          <w:r w:rsidRPr="00CB75BF">
            <w:rPr>
              <w:i/>
              <w:iCs/>
            </w:rPr>
            <w:t>Evol</w:t>
          </w:r>
          <w:proofErr w:type="spellEnd"/>
          <w:r w:rsidRPr="00CB75BF">
            <w:rPr>
              <w:i/>
              <w:iCs/>
            </w:rPr>
            <w:t>.</w:t>
          </w:r>
          <w:r w:rsidRPr="00CB75BF">
            <w:t>, 7, 1476–1481.</w:t>
          </w:r>
        </w:p>
        <w:p w14:paraId="541D81E7" w14:textId="77777777" w:rsidR="00CB75BF" w:rsidRPr="00CB75BF" w:rsidRDefault="00CB75BF" w:rsidP="00443538">
          <w:pPr>
            <w:pStyle w:val="Bibliography5"/>
            <w:spacing w:before="0" w:beforeAutospacing="0" w:after="0" w:afterAutospacing="0"/>
            <w:ind w:left="300" w:hanging="300"/>
            <w:divId w:val="1295335171"/>
          </w:pPr>
          <w:r w:rsidRPr="00CB75BF">
            <w:t xml:space="preserve">Moher, D., </w:t>
          </w:r>
          <w:proofErr w:type="spellStart"/>
          <w:r w:rsidRPr="00CB75BF">
            <w:t>Shamseer</w:t>
          </w:r>
          <w:proofErr w:type="spellEnd"/>
          <w:r w:rsidRPr="00CB75BF">
            <w:t xml:space="preserve">, L., Clarke, M., Ghersi, D., Liberati, A., Petticrew, M., </w:t>
          </w:r>
          <w:r w:rsidRPr="00CB75BF">
            <w:rPr>
              <w:i/>
              <w:iCs/>
            </w:rPr>
            <w:t>et al.</w:t>
          </w:r>
          <w:r w:rsidRPr="00CB75BF">
            <w:t xml:space="preserve"> (2015). Preferred reporting items for systematic review and meta-analysis protocols (PRISMA-P) 2015 statement. </w:t>
          </w:r>
          <w:r w:rsidRPr="00CB75BF">
            <w:rPr>
              <w:i/>
              <w:iCs/>
            </w:rPr>
            <w:t>Syst. Rev.</w:t>
          </w:r>
          <w:r w:rsidRPr="00CB75BF">
            <w:t>, 4, 1–9.</w:t>
          </w:r>
        </w:p>
        <w:p w14:paraId="0B0D6698" w14:textId="77777777" w:rsidR="00CB75BF" w:rsidRPr="00CB75BF" w:rsidRDefault="00CB75BF" w:rsidP="00443538">
          <w:pPr>
            <w:pStyle w:val="Bibliography5"/>
            <w:spacing w:before="0" w:beforeAutospacing="0" w:after="0" w:afterAutospacing="0"/>
            <w:ind w:left="300" w:hanging="300"/>
            <w:divId w:val="1295335171"/>
          </w:pPr>
          <w:r w:rsidRPr="00CB75BF">
            <w:t xml:space="preserve">Morgan, R.L., Whaley, P., Thayer, K.A. &amp; </w:t>
          </w:r>
          <w:proofErr w:type="spellStart"/>
          <w:r w:rsidRPr="00CB75BF">
            <w:t>Schünemann</w:t>
          </w:r>
          <w:proofErr w:type="spellEnd"/>
          <w:r w:rsidRPr="00CB75BF">
            <w:t xml:space="preserve">, H.J. (2018). Identifying the PECO: A framework for formulating good questions to explore the association of environmental and other exposures with health outcomes. </w:t>
          </w:r>
          <w:r w:rsidRPr="00CB75BF">
            <w:rPr>
              <w:i/>
              <w:iCs/>
            </w:rPr>
            <w:t>Environ. Int.</w:t>
          </w:r>
          <w:r w:rsidRPr="00CB75BF">
            <w:t>, 121, 1027–1031.</w:t>
          </w:r>
        </w:p>
        <w:p w14:paraId="1C25895F" w14:textId="77777777" w:rsidR="00CB75BF" w:rsidRPr="00CB75BF" w:rsidRDefault="00CB75BF" w:rsidP="00443538">
          <w:pPr>
            <w:pStyle w:val="Bibliography5"/>
            <w:spacing w:before="0" w:beforeAutospacing="0" w:after="0" w:afterAutospacing="0"/>
            <w:ind w:left="300" w:hanging="300"/>
            <w:divId w:val="1295335171"/>
          </w:pPr>
          <w:r w:rsidRPr="00CB75BF">
            <w:t xml:space="preserve">Murray, K.O., Clanton, T.L. &amp; Horowitz, M. (2022). Epigenetic responses to heat: From adaptation to maladaptation. </w:t>
          </w:r>
          <w:r w:rsidRPr="00CB75BF">
            <w:rPr>
              <w:i/>
              <w:iCs/>
            </w:rPr>
            <w:t xml:space="preserve">Exp </w:t>
          </w:r>
          <w:proofErr w:type="spellStart"/>
          <w:r w:rsidRPr="00CB75BF">
            <w:rPr>
              <w:i/>
              <w:iCs/>
            </w:rPr>
            <w:t>Physiol</w:t>
          </w:r>
          <w:proofErr w:type="spellEnd"/>
          <w:r w:rsidRPr="00CB75BF">
            <w:t>, 107, 1144–1158.</w:t>
          </w:r>
        </w:p>
        <w:p w14:paraId="6713C52B" w14:textId="77777777" w:rsidR="00CB75BF" w:rsidRPr="00CB75BF" w:rsidRDefault="00CB75BF" w:rsidP="00443538">
          <w:pPr>
            <w:pStyle w:val="Bibliography5"/>
            <w:spacing w:before="0" w:beforeAutospacing="0" w:after="0" w:afterAutospacing="0"/>
            <w:ind w:left="300" w:hanging="300"/>
            <w:divId w:val="1295335171"/>
          </w:pPr>
          <w:r w:rsidRPr="00CB75BF">
            <w:t xml:space="preserve">Nakagawa, S., </w:t>
          </w:r>
          <w:proofErr w:type="spellStart"/>
          <w:r w:rsidRPr="00CB75BF">
            <w:t>Lagisz</w:t>
          </w:r>
          <w:proofErr w:type="spellEnd"/>
          <w:r w:rsidRPr="00CB75BF">
            <w:t xml:space="preserve">, M., </w:t>
          </w:r>
          <w:proofErr w:type="spellStart"/>
          <w:r w:rsidRPr="00CB75BF">
            <w:t>Jennions</w:t>
          </w:r>
          <w:proofErr w:type="spellEnd"/>
          <w:r w:rsidRPr="00CB75BF">
            <w:t xml:space="preserve">, M.D., </w:t>
          </w:r>
          <w:proofErr w:type="spellStart"/>
          <w:r w:rsidRPr="00CB75BF">
            <w:t>Koricheva</w:t>
          </w:r>
          <w:proofErr w:type="spellEnd"/>
          <w:r w:rsidRPr="00CB75BF">
            <w:t xml:space="preserve">, J., Noble, D.W.A., Parker, T.H., </w:t>
          </w:r>
          <w:r w:rsidRPr="00CB75BF">
            <w:rPr>
              <w:i/>
              <w:iCs/>
            </w:rPr>
            <w:t>et al.</w:t>
          </w:r>
          <w:r w:rsidRPr="00CB75BF">
            <w:t xml:space="preserve"> (2022a). Methods for testing publication bias in ecological and evolutionary meta‐analyses. </w:t>
          </w:r>
          <w:r w:rsidRPr="00CB75BF">
            <w:rPr>
              <w:i/>
              <w:iCs/>
            </w:rPr>
            <w:t xml:space="preserve">Methods Ecol. </w:t>
          </w:r>
          <w:proofErr w:type="spellStart"/>
          <w:r w:rsidRPr="00CB75BF">
            <w:rPr>
              <w:i/>
              <w:iCs/>
            </w:rPr>
            <w:t>Evol</w:t>
          </w:r>
          <w:proofErr w:type="spellEnd"/>
          <w:r w:rsidRPr="00CB75BF">
            <w:rPr>
              <w:i/>
              <w:iCs/>
            </w:rPr>
            <w:t>.</w:t>
          </w:r>
          <w:r w:rsidRPr="00CB75BF">
            <w:t>, 13, 4–21.</w:t>
          </w:r>
        </w:p>
        <w:p w14:paraId="7C8003A5" w14:textId="77777777" w:rsidR="00CB75BF" w:rsidRPr="00CB75BF" w:rsidRDefault="00CB75BF" w:rsidP="00443538">
          <w:pPr>
            <w:pStyle w:val="Bibliography5"/>
            <w:spacing w:before="0" w:beforeAutospacing="0" w:after="0" w:afterAutospacing="0"/>
            <w:ind w:left="300" w:hanging="300"/>
            <w:divId w:val="1295335171"/>
          </w:pPr>
          <w:r w:rsidRPr="00CB75BF">
            <w:t xml:space="preserve">Nakagawa, S., </w:t>
          </w:r>
          <w:proofErr w:type="spellStart"/>
          <w:r w:rsidRPr="00CB75BF">
            <w:t>Lagisz</w:t>
          </w:r>
          <w:proofErr w:type="spellEnd"/>
          <w:r w:rsidRPr="00CB75BF">
            <w:t xml:space="preserve">, M., O’Dea, R.E., Pottier, P., Rutkowska, J., Senior, A.M., </w:t>
          </w:r>
          <w:r w:rsidRPr="00CB75BF">
            <w:rPr>
              <w:i/>
              <w:iCs/>
            </w:rPr>
            <w:t>et al.</w:t>
          </w:r>
          <w:r w:rsidRPr="00CB75BF">
            <w:t xml:space="preserve"> (2023). </w:t>
          </w:r>
          <w:proofErr w:type="spellStart"/>
          <w:r w:rsidRPr="00CB75BF">
            <w:t>orchaRd</w:t>
          </w:r>
          <w:proofErr w:type="spellEnd"/>
          <w:r w:rsidRPr="00CB75BF">
            <w:t xml:space="preserve"> 2.0: An R package for visualising meta‐analyses with orchard plots. </w:t>
          </w:r>
          <w:r w:rsidRPr="00CB75BF">
            <w:rPr>
              <w:i/>
              <w:iCs/>
            </w:rPr>
            <w:t xml:space="preserve">Methods Ecol. </w:t>
          </w:r>
          <w:proofErr w:type="spellStart"/>
          <w:r w:rsidRPr="00CB75BF">
            <w:rPr>
              <w:i/>
              <w:iCs/>
            </w:rPr>
            <w:t>Evol</w:t>
          </w:r>
          <w:proofErr w:type="spellEnd"/>
          <w:r w:rsidRPr="00CB75BF">
            <w:rPr>
              <w:i/>
              <w:iCs/>
            </w:rPr>
            <w:t>.</w:t>
          </w:r>
          <w:r w:rsidRPr="00CB75BF">
            <w:t>, 14, 2003–2010.</w:t>
          </w:r>
        </w:p>
        <w:p w14:paraId="5618C8E7" w14:textId="77777777" w:rsidR="00CB75BF" w:rsidRPr="00CB75BF" w:rsidRDefault="00CB75BF" w:rsidP="00443538">
          <w:pPr>
            <w:pStyle w:val="Bibliography5"/>
            <w:spacing w:before="0" w:beforeAutospacing="0" w:after="0" w:afterAutospacing="0"/>
            <w:ind w:left="300" w:hanging="300"/>
            <w:divId w:val="1295335171"/>
          </w:pPr>
          <w:r w:rsidRPr="00CB75BF">
            <w:t xml:space="preserve">Nakagawa, S., Noble, D.W.A., Senior, A.M. &amp; </w:t>
          </w:r>
          <w:proofErr w:type="spellStart"/>
          <w:r w:rsidRPr="00CB75BF">
            <w:t>Lagisz</w:t>
          </w:r>
          <w:proofErr w:type="spellEnd"/>
          <w:r w:rsidRPr="00CB75BF">
            <w:t xml:space="preserve">, M. (2017). Meta-evaluation of meta-analysis: Ten appraisal questions for biologists. </w:t>
          </w:r>
          <w:r w:rsidRPr="00CB75BF">
            <w:rPr>
              <w:i/>
              <w:iCs/>
            </w:rPr>
            <w:t>BMC Biol.</w:t>
          </w:r>
          <w:r w:rsidRPr="00CB75BF">
            <w:t>, 15, 18.</w:t>
          </w:r>
        </w:p>
        <w:p w14:paraId="0FE0186B" w14:textId="77777777" w:rsidR="00CB75BF" w:rsidRPr="00CB75BF" w:rsidRDefault="00CB75BF" w:rsidP="00443538">
          <w:pPr>
            <w:pStyle w:val="Bibliography5"/>
            <w:spacing w:before="0" w:beforeAutospacing="0" w:after="0" w:afterAutospacing="0"/>
            <w:ind w:left="300" w:hanging="300"/>
            <w:divId w:val="1295335171"/>
          </w:pPr>
          <w:r w:rsidRPr="00CB75BF">
            <w:t xml:space="preserve">Nakagawa, S. &amp; Santos, E.S.A. (2012). Methodological issues and advances in biological meta-analysis. </w:t>
          </w:r>
          <w:proofErr w:type="spellStart"/>
          <w:r w:rsidRPr="00CB75BF">
            <w:rPr>
              <w:i/>
              <w:iCs/>
            </w:rPr>
            <w:t>Evol</w:t>
          </w:r>
          <w:proofErr w:type="spellEnd"/>
          <w:r w:rsidRPr="00CB75BF">
            <w:rPr>
              <w:i/>
              <w:iCs/>
            </w:rPr>
            <w:t>. Ecol.</w:t>
          </w:r>
          <w:r w:rsidRPr="00CB75BF">
            <w:t>, 26, 1253–1274.</w:t>
          </w:r>
        </w:p>
        <w:p w14:paraId="231573D3" w14:textId="77777777" w:rsidR="00CB75BF" w:rsidRPr="00CB75BF" w:rsidRDefault="00CB75BF" w:rsidP="00443538">
          <w:pPr>
            <w:pStyle w:val="Bibliography5"/>
            <w:spacing w:before="0" w:beforeAutospacing="0" w:after="0" w:afterAutospacing="0"/>
            <w:ind w:left="300" w:hanging="300"/>
            <w:divId w:val="1295335171"/>
          </w:pPr>
          <w:r w:rsidRPr="00CB75BF">
            <w:t xml:space="preserve">Nakagawa, S., Senior, A.M., </w:t>
          </w:r>
          <w:proofErr w:type="spellStart"/>
          <w:r w:rsidRPr="00CB75BF">
            <w:t>Viechtbauer</w:t>
          </w:r>
          <w:proofErr w:type="spellEnd"/>
          <w:r w:rsidRPr="00CB75BF">
            <w:t xml:space="preserve">, W. &amp; Noble, D.W.A. (2022b). An assessment of statistical methods for non-independent data in ecological meta-analyses: Comment. </w:t>
          </w:r>
          <w:r w:rsidRPr="00CB75BF">
            <w:rPr>
              <w:i/>
              <w:iCs/>
            </w:rPr>
            <w:t>Ecology</w:t>
          </w:r>
          <w:r w:rsidRPr="00CB75BF">
            <w:t>, 103, e03490.</w:t>
          </w:r>
        </w:p>
        <w:p w14:paraId="09092CEA" w14:textId="0574E880" w:rsidR="00CB75BF" w:rsidRPr="00CB75BF" w:rsidRDefault="00CB75BF" w:rsidP="00443538">
          <w:pPr>
            <w:pStyle w:val="Bibliography5"/>
            <w:spacing w:before="0" w:beforeAutospacing="0" w:after="0" w:afterAutospacing="0"/>
            <w:ind w:left="300" w:hanging="300"/>
            <w:divId w:val="1295335171"/>
          </w:pPr>
          <w:r w:rsidRPr="00CB75BF">
            <w:t xml:space="preserve">Noble, D.W.A., </w:t>
          </w:r>
          <w:proofErr w:type="spellStart"/>
          <w:r w:rsidRPr="00CB75BF">
            <w:t>Lagisz</w:t>
          </w:r>
          <w:proofErr w:type="spellEnd"/>
          <w:r w:rsidRPr="00CB75BF">
            <w:t>, M., O’</w:t>
          </w:r>
          <w:r w:rsidR="00BE2659">
            <w:t>D</w:t>
          </w:r>
          <w:r w:rsidRPr="00CB75BF">
            <w:t xml:space="preserve">ea, R.E. &amp; Nakagawa, S. (2017). Non-independence and sensitivity analyses in ecological and evolutionary meta‐analyses. </w:t>
          </w:r>
          <w:r w:rsidRPr="00CB75BF">
            <w:rPr>
              <w:i/>
              <w:iCs/>
            </w:rPr>
            <w:t>Mol. Ecol.</w:t>
          </w:r>
          <w:r w:rsidRPr="00CB75BF">
            <w:t>, 26, 2410–2425.</w:t>
          </w:r>
        </w:p>
        <w:p w14:paraId="400CB685" w14:textId="7108216E" w:rsidR="00CB75BF" w:rsidRPr="00CB75BF" w:rsidRDefault="00CB75BF" w:rsidP="00443538">
          <w:pPr>
            <w:pStyle w:val="Bibliography5"/>
            <w:spacing w:before="0" w:beforeAutospacing="0" w:after="0" w:afterAutospacing="0"/>
            <w:ind w:left="300" w:hanging="300"/>
            <w:divId w:val="1295335171"/>
          </w:pPr>
          <w:r w:rsidRPr="00CB75BF">
            <w:t xml:space="preserve">Noble, D.W.A., Pottier, P., </w:t>
          </w:r>
          <w:proofErr w:type="spellStart"/>
          <w:r w:rsidRPr="00CB75BF">
            <w:t>Lagisz</w:t>
          </w:r>
          <w:proofErr w:type="spellEnd"/>
          <w:r w:rsidRPr="00CB75BF">
            <w:t xml:space="preserve">, M., Burke, S., </w:t>
          </w:r>
          <w:proofErr w:type="spellStart"/>
          <w:r w:rsidRPr="00CB75BF">
            <w:t>Drobniak</w:t>
          </w:r>
          <w:proofErr w:type="spellEnd"/>
          <w:r w:rsidRPr="00CB75BF">
            <w:t xml:space="preserve">, S.M., O’Dea, R.E., </w:t>
          </w:r>
          <w:r w:rsidRPr="00CB75BF">
            <w:rPr>
              <w:i/>
              <w:iCs/>
            </w:rPr>
            <w:t>et al.</w:t>
          </w:r>
          <w:r w:rsidRPr="00CB75BF">
            <w:t xml:space="preserve"> (2022). Meta-analytic approaches and effect sizes to account for ‘nuisance heterogeneity’</w:t>
          </w:r>
          <w:r w:rsidR="00BE2659">
            <w:t xml:space="preserve"> </w:t>
          </w:r>
          <w:r w:rsidRPr="00CB75BF">
            <w:t xml:space="preserve">in comparative physiology. </w:t>
          </w:r>
          <w:r w:rsidRPr="00CB75BF">
            <w:rPr>
              <w:i/>
              <w:iCs/>
            </w:rPr>
            <w:t>J. Exp. Biol.</w:t>
          </w:r>
          <w:r w:rsidRPr="00CB75BF">
            <w:t>, 225, jeb243225.</w:t>
          </w:r>
        </w:p>
        <w:p w14:paraId="42C2D7EB" w14:textId="77777777" w:rsidR="00CB75BF" w:rsidRPr="00CB75BF" w:rsidRDefault="00CB75BF" w:rsidP="00443538">
          <w:pPr>
            <w:pStyle w:val="Bibliography5"/>
            <w:spacing w:before="0" w:beforeAutospacing="0" w:after="0" w:afterAutospacing="0"/>
            <w:ind w:left="300" w:hanging="300"/>
            <w:divId w:val="1295335171"/>
          </w:pPr>
          <w:r w:rsidRPr="00CB75BF">
            <w:t xml:space="preserve">Noble, D.W.A., Stenhouse, V. &amp; Schwanz, L.E. (2018). Developmental temperatures and phenotypic plasticity in reptiles: A systematic review and meta‐analysis. </w:t>
          </w:r>
          <w:r w:rsidRPr="00CB75BF">
            <w:rPr>
              <w:i/>
              <w:iCs/>
            </w:rPr>
            <w:t>Biol. Rev.</w:t>
          </w:r>
          <w:r w:rsidRPr="00CB75BF">
            <w:t>, 93, 72–97.</w:t>
          </w:r>
        </w:p>
        <w:p w14:paraId="47E236C6" w14:textId="3465ECA1" w:rsidR="00CB75BF" w:rsidRPr="00CB75BF" w:rsidRDefault="00CB75BF" w:rsidP="00443538">
          <w:pPr>
            <w:pStyle w:val="Bibliography5"/>
            <w:spacing w:before="0" w:beforeAutospacing="0" w:after="0" w:afterAutospacing="0"/>
            <w:ind w:left="300" w:hanging="300"/>
            <w:divId w:val="1295335171"/>
          </w:pPr>
          <w:r w:rsidRPr="00CB75BF">
            <w:lastRenderedPageBreak/>
            <w:t xml:space="preserve">O’Connor, M.I., Pennell, M.W., Altermatt, F., Matthews, B., </w:t>
          </w:r>
          <w:proofErr w:type="spellStart"/>
          <w:r w:rsidRPr="00CB75BF">
            <w:t>Melián</w:t>
          </w:r>
          <w:proofErr w:type="spellEnd"/>
          <w:r w:rsidRPr="00CB75BF">
            <w:t>, C.J. &amp; Gonzalez, A. (2019). Principl</w:t>
          </w:r>
          <w:r w:rsidR="00BE2659" w:rsidRPr="00CB75BF">
            <w:t>es of ecology revisited: integrating information and ecological theories for a more unified sc</w:t>
          </w:r>
          <w:r w:rsidRPr="00CB75BF">
            <w:t xml:space="preserve">ience. </w:t>
          </w:r>
          <w:r w:rsidRPr="00CB75BF">
            <w:rPr>
              <w:i/>
              <w:iCs/>
            </w:rPr>
            <w:t xml:space="preserve">Front. Ecol. </w:t>
          </w:r>
          <w:proofErr w:type="spellStart"/>
          <w:r w:rsidRPr="00CB75BF">
            <w:rPr>
              <w:i/>
              <w:iCs/>
            </w:rPr>
            <w:t>Evol</w:t>
          </w:r>
          <w:proofErr w:type="spellEnd"/>
          <w:r w:rsidRPr="00CB75BF">
            <w:rPr>
              <w:i/>
              <w:iCs/>
            </w:rPr>
            <w:t>.</w:t>
          </w:r>
          <w:r w:rsidRPr="00CB75BF">
            <w:t>, 7, 219.</w:t>
          </w:r>
        </w:p>
        <w:p w14:paraId="4C5C330E" w14:textId="77777777" w:rsidR="00CB75BF" w:rsidRPr="00CB75BF" w:rsidRDefault="00CB75BF" w:rsidP="00443538">
          <w:pPr>
            <w:pStyle w:val="Bibliography5"/>
            <w:spacing w:before="0" w:beforeAutospacing="0" w:after="0" w:afterAutospacing="0"/>
            <w:ind w:left="300" w:hanging="300"/>
            <w:divId w:val="1295335171"/>
          </w:pPr>
          <w:r w:rsidRPr="00CB75BF">
            <w:t xml:space="preserve">O’Dea, R.E., </w:t>
          </w:r>
          <w:proofErr w:type="spellStart"/>
          <w:r w:rsidRPr="00CB75BF">
            <w:t>Lagisz</w:t>
          </w:r>
          <w:proofErr w:type="spellEnd"/>
          <w:r w:rsidRPr="00CB75BF">
            <w:t xml:space="preserve">, M., </w:t>
          </w:r>
          <w:proofErr w:type="spellStart"/>
          <w:r w:rsidRPr="00CB75BF">
            <w:t>Jennions</w:t>
          </w:r>
          <w:proofErr w:type="spellEnd"/>
          <w:r w:rsidRPr="00CB75BF">
            <w:t xml:space="preserve">, M.D., </w:t>
          </w:r>
          <w:proofErr w:type="spellStart"/>
          <w:r w:rsidRPr="00CB75BF">
            <w:t>Koricheva</w:t>
          </w:r>
          <w:proofErr w:type="spellEnd"/>
          <w:r w:rsidRPr="00CB75BF">
            <w:t xml:space="preserve">, J., Noble, D.W.A., Parker, T.H., </w:t>
          </w:r>
          <w:r w:rsidRPr="00CB75BF">
            <w:rPr>
              <w:i/>
              <w:iCs/>
            </w:rPr>
            <w:t>et al.</w:t>
          </w:r>
          <w:r w:rsidRPr="00CB75BF">
            <w:t xml:space="preserve"> (2021). Preferred reporting items for systematic reviews and meta‐analyses in ecology and evolutionary biology: A PRISMA extension. </w:t>
          </w:r>
          <w:r w:rsidRPr="00CB75BF">
            <w:rPr>
              <w:i/>
              <w:iCs/>
            </w:rPr>
            <w:t>Biol. Rev.</w:t>
          </w:r>
          <w:r w:rsidRPr="00CB75BF">
            <w:t>, 96, 1695–1722.</w:t>
          </w:r>
        </w:p>
        <w:p w14:paraId="081F73DC"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Ouzzani</w:t>
          </w:r>
          <w:proofErr w:type="spellEnd"/>
          <w:r w:rsidRPr="00CB75BF">
            <w:t xml:space="preserve">, M., Hammady, H., Fedorowicz, Z. &amp; </w:t>
          </w:r>
          <w:proofErr w:type="spellStart"/>
          <w:r w:rsidRPr="00CB75BF">
            <w:t>Elmagarmid</w:t>
          </w:r>
          <w:proofErr w:type="spellEnd"/>
          <w:r w:rsidRPr="00CB75BF">
            <w:t xml:space="preserve">, A. (2016). Rayyan - A web and mobile app for systematic reviews. </w:t>
          </w:r>
          <w:r w:rsidRPr="00CB75BF">
            <w:rPr>
              <w:i/>
              <w:iCs/>
            </w:rPr>
            <w:t>Syst. Rev.</w:t>
          </w:r>
          <w:r w:rsidRPr="00CB75BF">
            <w:t>, 5, 210.</w:t>
          </w:r>
        </w:p>
        <w:p w14:paraId="39AC753F" w14:textId="77777777" w:rsidR="00CB75BF" w:rsidRPr="00CB75BF" w:rsidRDefault="00CB75BF" w:rsidP="00443538">
          <w:pPr>
            <w:pStyle w:val="Bibliography5"/>
            <w:spacing w:before="0" w:beforeAutospacing="0" w:after="0" w:afterAutospacing="0"/>
            <w:ind w:left="300" w:hanging="300"/>
            <w:divId w:val="1295335171"/>
          </w:pPr>
          <w:r w:rsidRPr="00CB75BF">
            <w:t xml:space="preserve">Paradis, E. &amp; Schliep, K. (2018). ape 5.0: an environment for modern phylogenetics and evolutionary analyses in R. </w:t>
          </w:r>
          <w:r w:rsidRPr="00CB75BF">
            <w:rPr>
              <w:i/>
              <w:iCs/>
            </w:rPr>
            <w:t>Bioinformatics</w:t>
          </w:r>
          <w:r w:rsidRPr="00CB75BF">
            <w:t>, 35, 526–528.</w:t>
          </w:r>
        </w:p>
        <w:p w14:paraId="281ABFD0" w14:textId="77777777" w:rsidR="00CB75BF" w:rsidRPr="00CB75BF" w:rsidRDefault="00CB75BF" w:rsidP="00443538">
          <w:pPr>
            <w:pStyle w:val="Bibliography5"/>
            <w:spacing w:before="0" w:beforeAutospacing="0" w:after="0" w:afterAutospacing="0"/>
            <w:ind w:left="300" w:hanging="300"/>
            <w:divId w:val="1295335171"/>
          </w:pPr>
          <w:r w:rsidRPr="00CB75BF">
            <w:t xml:space="preserve">Pfab, F., Gabriel, W. &amp; Utz, M. (2016). Reversible phenotypic plasticity with continuous adaptation. </w:t>
          </w:r>
          <w:r w:rsidRPr="00CB75BF">
            <w:rPr>
              <w:i/>
              <w:iCs/>
            </w:rPr>
            <w:t>J. Math. Biol.</w:t>
          </w:r>
          <w:r w:rsidRPr="00CB75BF">
            <w:t>, 72, 435–466.</w:t>
          </w:r>
        </w:p>
        <w:p w14:paraId="253D64CF" w14:textId="1F5B1A6E" w:rsidR="00CB75BF" w:rsidRPr="00CB75BF" w:rsidRDefault="00CB75BF" w:rsidP="00443538">
          <w:pPr>
            <w:pStyle w:val="Bibliography5"/>
            <w:spacing w:before="0" w:beforeAutospacing="0" w:after="0" w:afterAutospacing="0"/>
            <w:ind w:left="300" w:hanging="300"/>
            <w:divId w:val="1295335171"/>
          </w:pPr>
          <w:r w:rsidRPr="00CB75BF">
            <w:t xml:space="preserve">Pick, J.L., Nakagawa, S. &amp; Noble, D.W.A. (2019). Reproducible, flexible and high‐throughput data extraction from primary literature: The </w:t>
          </w:r>
          <w:proofErr w:type="spellStart"/>
          <w:r w:rsidRPr="00CB75BF">
            <w:t>metaDigitise</w:t>
          </w:r>
          <w:proofErr w:type="spellEnd"/>
          <w:r w:rsidRPr="00CB75BF">
            <w:t xml:space="preserve"> </w:t>
          </w:r>
          <w:r w:rsidR="00632666">
            <w:t>R</w:t>
          </w:r>
          <w:r w:rsidRPr="00CB75BF">
            <w:t xml:space="preserve"> package. </w:t>
          </w:r>
          <w:r w:rsidRPr="00CB75BF">
            <w:rPr>
              <w:i/>
              <w:iCs/>
            </w:rPr>
            <w:t xml:space="preserve">Methods Ecol. </w:t>
          </w:r>
          <w:proofErr w:type="spellStart"/>
          <w:r w:rsidRPr="00CB75BF">
            <w:rPr>
              <w:i/>
              <w:iCs/>
            </w:rPr>
            <w:t>Evol</w:t>
          </w:r>
          <w:proofErr w:type="spellEnd"/>
          <w:r w:rsidRPr="00CB75BF">
            <w:rPr>
              <w:i/>
              <w:iCs/>
            </w:rPr>
            <w:t>.</w:t>
          </w:r>
          <w:r w:rsidRPr="00CB75BF">
            <w:t>, 10, 426–431.</w:t>
          </w:r>
        </w:p>
        <w:p w14:paraId="3F510F4C" w14:textId="77777777" w:rsidR="00CB75BF" w:rsidRPr="00CB75BF" w:rsidRDefault="00CB75BF" w:rsidP="00443538">
          <w:pPr>
            <w:pStyle w:val="Bibliography5"/>
            <w:spacing w:before="0" w:beforeAutospacing="0" w:after="0" w:afterAutospacing="0"/>
            <w:ind w:left="300" w:hanging="300"/>
            <w:divId w:val="1295335171"/>
          </w:pPr>
          <w:r w:rsidRPr="00CB75BF">
            <w:t xml:space="preserve">Pottier, P., Burke, S., </w:t>
          </w:r>
          <w:proofErr w:type="spellStart"/>
          <w:r w:rsidRPr="00CB75BF">
            <w:t>Drobniak</w:t>
          </w:r>
          <w:proofErr w:type="spellEnd"/>
          <w:r w:rsidRPr="00CB75BF">
            <w:t xml:space="preserve">, S.M., </w:t>
          </w:r>
          <w:proofErr w:type="spellStart"/>
          <w:r w:rsidRPr="00CB75BF">
            <w:t>Lagisz</w:t>
          </w:r>
          <w:proofErr w:type="spellEnd"/>
          <w:r w:rsidRPr="00CB75BF">
            <w:t xml:space="preserve">, M. &amp; Nakagawa, S. (2021). Sexual (in) equality? A meta‐analysis of sex differences in thermal acclimation capacity across ectotherms. </w:t>
          </w:r>
          <w:proofErr w:type="spellStart"/>
          <w:r w:rsidRPr="00CB75BF">
            <w:rPr>
              <w:i/>
              <w:iCs/>
            </w:rPr>
            <w:t>Funct</w:t>
          </w:r>
          <w:proofErr w:type="spellEnd"/>
          <w:r w:rsidRPr="00CB75BF">
            <w:rPr>
              <w:i/>
              <w:iCs/>
            </w:rPr>
            <w:t>. Ecol.</w:t>
          </w:r>
          <w:r w:rsidRPr="00CB75BF">
            <w:t>, 35, 2663–2678.</w:t>
          </w:r>
        </w:p>
        <w:p w14:paraId="23C4B5FF" w14:textId="77777777" w:rsidR="00CB75BF" w:rsidRPr="00CB75BF" w:rsidRDefault="00CB75BF" w:rsidP="00443538">
          <w:pPr>
            <w:pStyle w:val="Bibliography5"/>
            <w:spacing w:before="0" w:beforeAutospacing="0" w:after="0" w:afterAutospacing="0"/>
            <w:ind w:left="300" w:hanging="300"/>
            <w:divId w:val="1295335171"/>
          </w:pPr>
          <w:r w:rsidRPr="00CB75BF">
            <w:t>Pustejovsky, J.E. (2018). Using response ratios for meta-</w:t>
          </w:r>
          <w:proofErr w:type="spellStart"/>
          <w:r w:rsidRPr="00CB75BF">
            <w:t>analyzing</w:t>
          </w:r>
          <w:proofErr w:type="spellEnd"/>
          <w:r w:rsidRPr="00CB75BF">
            <w:t xml:space="preserve"> single-case designs with </w:t>
          </w:r>
          <w:proofErr w:type="spellStart"/>
          <w:r w:rsidRPr="00CB75BF">
            <w:t>behavioral</w:t>
          </w:r>
          <w:proofErr w:type="spellEnd"/>
          <w:r w:rsidRPr="00CB75BF">
            <w:t xml:space="preserve"> outcomes. </w:t>
          </w:r>
          <w:r w:rsidRPr="00CB75BF">
            <w:rPr>
              <w:i/>
              <w:iCs/>
            </w:rPr>
            <w:t>J. Sch. Psychol.</w:t>
          </w:r>
          <w:r w:rsidRPr="00CB75BF">
            <w:t>, 68, 99–112.</w:t>
          </w:r>
        </w:p>
        <w:p w14:paraId="4C86B3E1" w14:textId="77777777" w:rsidR="00CB75BF" w:rsidRPr="00CB75BF" w:rsidRDefault="00CB75BF" w:rsidP="00443538">
          <w:pPr>
            <w:pStyle w:val="Bibliography5"/>
            <w:spacing w:before="0" w:beforeAutospacing="0" w:after="0" w:afterAutospacing="0"/>
            <w:ind w:left="300" w:hanging="300"/>
            <w:divId w:val="1295335171"/>
          </w:pPr>
          <w:r w:rsidRPr="00CB75BF">
            <w:t xml:space="preserve">Quinn, G.P. &amp; Keough, M.J. (2002). </w:t>
          </w:r>
          <w:r w:rsidRPr="00CB75BF">
            <w:rPr>
              <w:i/>
              <w:iCs/>
            </w:rPr>
            <w:t>Experimental design and data analysis for biologists</w:t>
          </w:r>
          <w:r w:rsidRPr="00CB75BF">
            <w:t>. Cambridge University Press, Cambridge, UK.</w:t>
          </w:r>
        </w:p>
        <w:p w14:paraId="66AF9A13" w14:textId="77777777" w:rsidR="00CB75BF" w:rsidRPr="00CB75BF" w:rsidRDefault="00CB75BF" w:rsidP="00443538">
          <w:pPr>
            <w:pStyle w:val="Bibliography5"/>
            <w:spacing w:before="0" w:beforeAutospacing="0" w:after="0" w:afterAutospacing="0"/>
            <w:ind w:left="300" w:hanging="300"/>
            <w:divId w:val="1295335171"/>
          </w:pPr>
          <w:r w:rsidRPr="00CB75BF">
            <w:t xml:space="preserve">Raynal, R.S., Noble, D.W.A., Riley, J.L., Senior, A.M., Warner, D.A., </w:t>
          </w:r>
          <w:proofErr w:type="gramStart"/>
          <w:r w:rsidRPr="00CB75BF">
            <w:t>While,</w:t>
          </w:r>
          <w:proofErr w:type="gramEnd"/>
          <w:r w:rsidRPr="00CB75BF">
            <w:t xml:space="preserve"> G.M., </w:t>
          </w:r>
          <w:r w:rsidRPr="00CB75BF">
            <w:rPr>
              <w:i/>
              <w:iCs/>
            </w:rPr>
            <w:t>et al.</w:t>
          </w:r>
          <w:r w:rsidRPr="00CB75BF">
            <w:t xml:space="preserve"> (2022). Impact of fluctuating developmental temperatures on phenotypic traits in reptiles: A meta-analysis. </w:t>
          </w:r>
          <w:r w:rsidRPr="00CB75BF">
            <w:rPr>
              <w:i/>
              <w:iCs/>
            </w:rPr>
            <w:t>J. Exp. Biol.</w:t>
          </w:r>
          <w:r w:rsidRPr="00CB75BF">
            <w:t>, 225.</w:t>
          </w:r>
        </w:p>
        <w:p w14:paraId="79B6B4D9" w14:textId="77777777" w:rsidR="00CB75BF" w:rsidRPr="00CB75BF" w:rsidRDefault="00CB75BF" w:rsidP="00443538">
          <w:pPr>
            <w:pStyle w:val="Bibliography5"/>
            <w:spacing w:before="0" w:beforeAutospacing="0" w:after="0" w:afterAutospacing="0"/>
            <w:ind w:left="300" w:hanging="300"/>
            <w:divId w:val="1295335171"/>
          </w:pPr>
          <w:r w:rsidRPr="00CB75BF">
            <w:t xml:space="preserve">Schulte, P.M. (2014). What is environmental stress? Insights from fish living in a variable environment. </w:t>
          </w:r>
          <w:r w:rsidRPr="00CB75BF">
            <w:rPr>
              <w:i/>
              <w:iCs/>
            </w:rPr>
            <w:t>J. Exp. Biol.</w:t>
          </w:r>
          <w:r w:rsidRPr="00CB75BF">
            <w:t>, 217, 23–34.</w:t>
          </w:r>
        </w:p>
        <w:p w14:paraId="7144E2E3" w14:textId="77777777" w:rsidR="00CB75BF" w:rsidRPr="00CB75BF" w:rsidRDefault="00CB75BF" w:rsidP="00443538">
          <w:pPr>
            <w:pStyle w:val="Bibliography5"/>
            <w:spacing w:before="0" w:beforeAutospacing="0" w:after="0" w:afterAutospacing="0"/>
            <w:ind w:left="300" w:hanging="300"/>
            <w:divId w:val="1295335171"/>
          </w:pPr>
          <w:r w:rsidRPr="00CB75BF">
            <w:t xml:space="preserve">Seebacher, F., White, C.R. &amp; Franklin, C.E. (2015). Physiological plasticity increases resilience of ectothermic animals to climate change. </w:t>
          </w:r>
          <w:r w:rsidRPr="00CB75BF">
            <w:rPr>
              <w:i/>
              <w:iCs/>
            </w:rPr>
            <w:t>Nat. Clim. Chang.</w:t>
          </w:r>
          <w:r w:rsidRPr="00CB75BF">
            <w:t>, 5, 61–66.</w:t>
          </w:r>
        </w:p>
        <w:p w14:paraId="7AC11A9E" w14:textId="152540EB" w:rsidR="00CB75BF" w:rsidRPr="00CB75BF" w:rsidRDefault="00CB75BF" w:rsidP="00443538">
          <w:pPr>
            <w:pStyle w:val="Bibliography5"/>
            <w:spacing w:before="0" w:beforeAutospacing="0" w:after="0" w:afterAutospacing="0"/>
            <w:ind w:left="300" w:hanging="300"/>
            <w:divId w:val="1295335171"/>
          </w:pPr>
          <w:r w:rsidRPr="00CB75BF">
            <w:t xml:space="preserve">Senior, A.M., Grueber, C.E., Kamiya, T., </w:t>
          </w:r>
          <w:proofErr w:type="spellStart"/>
          <w:r w:rsidRPr="00CB75BF">
            <w:t>Lagisz</w:t>
          </w:r>
          <w:proofErr w:type="spellEnd"/>
          <w:r w:rsidRPr="00CB75BF">
            <w:t>, M., O’</w:t>
          </w:r>
          <w:r w:rsidR="00632666">
            <w:t>D</w:t>
          </w:r>
          <w:r w:rsidRPr="00CB75BF">
            <w:t xml:space="preserve">wyer, K., Santos, E.S.A., </w:t>
          </w:r>
          <w:r w:rsidRPr="00CB75BF">
            <w:rPr>
              <w:i/>
              <w:iCs/>
            </w:rPr>
            <w:t>et al.</w:t>
          </w:r>
          <w:r w:rsidRPr="00CB75BF">
            <w:t xml:space="preserve"> (2016). Heterogeneity in ecological and evolutionary meta‐analyses: Its magnitude and implications. </w:t>
          </w:r>
          <w:r w:rsidRPr="00CB75BF">
            <w:rPr>
              <w:i/>
              <w:iCs/>
            </w:rPr>
            <w:t>Ecology</w:t>
          </w:r>
          <w:r w:rsidRPr="00CB75BF">
            <w:t>, 97, 3293–3299.</w:t>
          </w:r>
        </w:p>
        <w:p w14:paraId="2F971501" w14:textId="77777777" w:rsidR="00DD1C77" w:rsidRDefault="00CB75BF" w:rsidP="00443538">
          <w:pPr>
            <w:pStyle w:val="Bibliography5"/>
            <w:spacing w:before="0" w:beforeAutospacing="0" w:after="0" w:afterAutospacing="0"/>
            <w:ind w:left="300" w:hanging="300"/>
            <w:divId w:val="1295335171"/>
          </w:pPr>
          <w:r w:rsidRPr="00CB75BF">
            <w:t xml:space="preserve">Sterne, J.A.C., Becker, B.J. &amp; Egger, M. (2005). The funnel plot. </w:t>
          </w:r>
          <w:r w:rsidR="00604808">
            <w:t xml:space="preserve">In </w:t>
          </w:r>
          <w:r w:rsidRPr="00CB75BF">
            <w:rPr>
              <w:i/>
              <w:iCs/>
            </w:rPr>
            <w:t>Publication Bias in Meta‐Analysis: Prevention, Assessment and Adjustments</w:t>
          </w:r>
          <w:r w:rsidR="00604808">
            <w:t xml:space="preserve"> (H.R. Rothstein, A.J. </w:t>
          </w:r>
          <w:proofErr w:type="spellStart"/>
          <w:r w:rsidR="00604808">
            <w:t>Sutto</w:t>
          </w:r>
          <w:proofErr w:type="spellEnd"/>
          <w:r w:rsidR="00604808">
            <w:t>, M. Egger eds.), pp. 73-98. John Wiley &amp; Sons, New York</w:t>
          </w:r>
          <w:r w:rsidR="00DD1C77">
            <w:t>.</w:t>
          </w:r>
          <w:r w:rsidRPr="00CB75BF">
            <w:t xml:space="preserve"> </w:t>
          </w:r>
        </w:p>
        <w:p w14:paraId="40D769FC" w14:textId="30446F18" w:rsidR="00CB75BF" w:rsidRPr="00CB75BF" w:rsidRDefault="00CB75BF" w:rsidP="00443538">
          <w:pPr>
            <w:pStyle w:val="Bibliography5"/>
            <w:spacing w:before="0" w:beforeAutospacing="0" w:after="0" w:afterAutospacing="0"/>
            <w:ind w:left="300" w:hanging="300"/>
            <w:divId w:val="1295335171"/>
          </w:pPr>
          <w:r w:rsidRPr="00CB75BF">
            <w:t xml:space="preserve">Stocker, C.W., Bamford, S.M., Jahn, M., </w:t>
          </w:r>
          <w:proofErr w:type="spellStart"/>
          <w:r w:rsidRPr="00CB75BF">
            <w:t>Mazué</w:t>
          </w:r>
          <w:proofErr w:type="spellEnd"/>
          <w:r w:rsidRPr="00CB75BF">
            <w:t xml:space="preserve">, G.P.F., Pettersen, A.K., Ritchie, D., </w:t>
          </w:r>
          <w:r w:rsidRPr="00CB75BF">
            <w:rPr>
              <w:i/>
              <w:iCs/>
            </w:rPr>
            <w:t>et al.</w:t>
          </w:r>
          <w:r w:rsidRPr="00CB75BF">
            <w:t xml:space="preserve"> (2024). The Ef</w:t>
          </w:r>
          <w:r w:rsidR="00DD1C77" w:rsidRPr="00CB75BF">
            <w:t>fect of temperature variability on biological responses of ectothermic animals—</w:t>
          </w:r>
          <w:r w:rsidR="00DD1C77">
            <w:t>A</w:t>
          </w:r>
          <w:r w:rsidR="00DD1C77" w:rsidRPr="00CB75BF">
            <w:t xml:space="preserve"> meta‐an</w:t>
          </w:r>
          <w:r w:rsidRPr="00CB75BF">
            <w:t xml:space="preserve">alysis. </w:t>
          </w:r>
          <w:r w:rsidRPr="00CB75BF">
            <w:rPr>
              <w:i/>
              <w:iCs/>
            </w:rPr>
            <w:t>Ecol. Lett.</w:t>
          </w:r>
          <w:r w:rsidRPr="00CB75BF">
            <w:t>, 27, e14511.</w:t>
          </w:r>
        </w:p>
        <w:p w14:paraId="2309CBC1" w14:textId="77777777" w:rsidR="00CB75BF" w:rsidRPr="00CB75BF" w:rsidRDefault="00CB75BF" w:rsidP="00443538">
          <w:pPr>
            <w:pStyle w:val="Bibliography5"/>
            <w:spacing w:before="0" w:beforeAutospacing="0" w:after="0" w:afterAutospacing="0"/>
            <w:ind w:left="300" w:hanging="300"/>
            <w:divId w:val="1295335171"/>
          </w:pPr>
          <w:r w:rsidRPr="00CB75BF">
            <w:t xml:space="preserve">Stoks, R., Verheyen, J., </w:t>
          </w:r>
          <w:proofErr w:type="spellStart"/>
          <w:r w:rsidRPr="00CB75BF">
            <w:t>Dievel</w:t>
          </w:r>
          <w:proofErr w:type="spellEnd"/>
          <w:r w:rsidRPr="00CB75BF">
            <w:t xml:space="preserve">, M.V. &amp; Tüzün, N. (2017). Daily temperature variation and extreme high temperatures drive performance and biotic interactions in a warming world. </w:t>
          </w:r>
          <w:r w:rsidRPr="00CB75BF">
            <w:rPr>
              <w:i/>
              <w:iCs/>
            </w:rPr>
            <w:t xml:space="preserve">Curr. </w:t>
          </w:r>
          <w:proofErr w:type="spellStart"/>
          <w:r w:rsidRPr="00CB75BF">
            <w:rPr>
              <w:i/>
              <w:iCs/>
            </w:rPr>
            <w:t>Opin</w:t>
          </w:r>
          <w:proofErr w:type="spellEnd"/>
          <w:r w:rsidRPr="00CB75BF">
            <w:rPr>
              <w:i/>
              <w:iCs/>
            </w:rPr>
            <w:t>. Insect Sci.</w:t>
          </w:r>
          <w:r w:rsidRPr="00CB75BF">
            <w:t>, 23, 35–42.</w:t>
          </w:r>
        </w:p>
        <w:p w14:paraId="49DA7178" w14:textId="77777777" w:rsidR="00CB75BF" w:rsidRPr="00CB75BF" w:rsidRDefault="00CB75BF" w:rsidP="00443538">
          <w:pPr>
            <w:pStyle w:val="Bibliography5"/>
            <w:spacing w:before="0" w:beforeAutospacing="0" w:after="0" w:afterAutospacing="0"/>
            <w:ind w:left="300" w:hanging="300"/>
            <w:divId w:val="1295335171"/>
          </w:pPr>
          <w:r w:rsidRPr="00CB75BF">
            <w:t xml:space="preserve">Vázquez, D.P., Gianoli, E., Morris, W.F. &amp; Bozinovic, F. (2017). Ecological and evolutionary impacts of changing climatic variability. </w:t>
          </w:r>
          <w:r w:rsidRPr="00CB75BF">
            <w:rPr>
              <w:i/>
              <w:iCs/>
            </w:rPr>
            <w:t>Biol. Rev.</w:t>
          </w:r>
          <w:r w:rsidRPr="00CB75BF">
            <w:t>, 92, 22–42.</w:t>
          </w:r>
        </w:p>
        <w:p w14:paraId="5C3FF7F0" w14:textId="77777777" w:rsidR="00CB75BF" w:rsidRPr="00CB75BF" w:rsidRDefault="00CB75BF" w:rsidP="00443538">
          <w:pPr>
            <w:pStyle w:val="Bibliography5"/>
            <w:spacing w:before="0" w:beforeAutospacing="0" w:after="0" w:afterAutospacing="0"/>
            <w:ind w:left="300" w:hanging="300"/>
            <w:divId w:val="1295335171"/>
          </w:pPr>
          <w:proofErr w:type="spellStart"/>
          <w:r w:rsidRPr="00CB75BF">
            <w:t>Viechtbauer</w:t>
          </w:r>
          <w:proofErr w:type="spellEnd"/>
          <w:r w:rsidRPr="00CB75BF">
            <w:t xml:space="preserve">, W. (2010). Conducting meta-analyses in R with the </w:t>
          </w:r>
          <w:proofErr w:type="spellStart"/>
          <w:r w:rsidRPr="00CB75BF">
            <w:t>metafor</w:t>
          </w:r>
          <w:proofErr w:type="spellEnd"/>
          <w:r w:rsidRPr="00CB75BF">
            <w:t xml:space="preserve"> package. </w:t>
          </w:r>
          <w:r w:rsidRPr="00CB75BF">
            <w:rPr>
              <w:i/>
              <w:iCs/>
            </w:rPr>
            <w:t xml:space="preserve">J. Stat. </w:t>
          </w:r>
          <w:proofErr w:type="spellStart"/>
          <w:r w:rsidRPr="00CB75BF">
            <w:rPr>
              <w:i/>
              <w:iCs/>
            </w:rPr>
            <w:t>Softw</w:t>
          </w:r>
          <w:proofErr w:type="spellEnd"/>
          <w:r w:rsidRPr="00CB75BF">
            <w:rPr>
              <w:i/>
              <w:iCs/>
            </w:rPr>
            <w:t>.</w:t>
          </w:r>
          <w:r w:rsidRPr="00CB75BF">
            <w:t>, 36, 1–48.</w:t>
          </w:r>
        </w:p>
        <w:p w14:paraId="1D1788E2" w14:textId="77777777" w:rsidR="00CB75BF" w:rsidRPr="00CB75BF" w:rsidRDefault="00CB75BF" w:rsidP="00443538">
          <w:pPr>
            <w:pStyle w:val="Bibliography5"/>
            <w:spacing w:before="0" w:beforeAutospacing="0" w:after="0" w:afterAutospacing="0"/>
            <w:ind w:left="300" w:hanging="300"/>
            <w:divId w:val="1295335171"/>
          </w:pPr>
          <w:r w:rsidRPr="00CB75BF">
            <w:t xml:space="preserve">Wickham, H. (2011). ggplot2. </w:t>
          </w:r>
          <w:r w:rsidRPr="00CB75BF">
            <w:rPr>
              <w:i/>
              <w:iCs/>
            </w:rPr>
            <w:t xml:space="preserve">Wiley </w:t>
          </w:r>
          <w:proofErr w:type="spellStart"/>
          <w:r w:rsidRPr="00CB75BF">
            <w:rPr>
              <w:i/>
              <w:iCs/>
            </w:rPr>
            <w:t>Interdiscip</w:t>
          </w:r>
          <w:proofErr w:type="spellEnd"/>
          <w:r w:rsidRPr="00CB75BF">
            <w:rPr>
              <w:i/>
              <w:iCs/>
            </w:rPr>
            <w:t>. Rev.-</w:t>
          </w:r>
          <w:proofErr w:type="spellStart"/>
          <w:r w:rsidRPr="00CB75BF">
            <w:rPr>
              <w:i/>
              <w:iCs/>
            </w:rPr>
            <w:t>Comput</w:t>
          </w:r>
          <w:proofErr w:type="spellEnd"/>
          <w:r w:rsidRPr="00CB75BF">
            <w:rPr>
              <w:i/>
              <w:iCs/>
            </w:rPr>
            <w:t>. Stat.</w:t>
          </w:r>
          <w:r w:rsidRPr="00CB75BF">
            <w:t>, 3, 180–185.</w:t>
          </w:r>
        </w:p>
        <w:p w14:paraId="2AEAFFA6" w14:textId="77777777" w:rsidR="00CB75BF" w:rsidRPr="00CB75BF" w:rsidRDefault="00CB75BF" w:rsidP="00443538">
          <w:pPr>
            <w:pStyle w:val="Bibliography5"/>
            <w:spacing w:before="0" w:beforeAutospacing="0" w:after="0" w:afterAutospacing="0"/>
            <w:ind w:left="300" w:hanging="300"/>
            <w:divId w:val="1295335171"/>
          </w:pPr>
          <w:r w:rsidRPr="00CB75BF">
            <w:t xml:space="preserve">Zimmer, C., Woods, H.A. &amp; Martin, L.B. (2022). Information theory in vertebrate stress physiology. </w:t>
          </w:r>
          <w:r w:rsidRPr="00CB75BF">
            <w:rPr>
              <w:i/>
              <w:iCs/>
            </w:rPr>
            <w:t xml:space="preserve">Trends Endocrinol. </w:t>
          </w:r>
          <w:proofErr w:type="spellStart"/>
          <w:r w:rsidRPr="00CB75BF">
            <w:rPr>
              <w:i/>
              <w:iCs/>
            </w:rPr>
            <w:t>Metab</w:t>
          </w:r>
          <w:proofErr w:type="spellEnd"/>
          <w:r w:rsidRPr="00CB75BF">
            <w:rPr>
              <w:i/>
              <w:iCs/>
            </w:rPr>
            <w:t>.</w:t>
          </w:r>
          <w:r w:rsidRPr="00CB75BF">
            <w:t>, 33, 8–17.</w:t>
          </w:r>
        </w:p>
        <w:p w14:paraId="671D0015" w14:textId="145E49F7" w:rsidR="00EC5B33" w:rsidRDefault="00CB75BF" w:rsidP="00443538">
          <w:pPr>
            <w:spacing w:line="240" w:lineRule="auto"/>
            <w:rPr>
              <w:rFonts w:ascii="Times New Roman" w:eastAsiaTheme="minorEastAsia" w:hAnsi="Times New Roman" w:cs="Times New Roman"/>
              <w:sz w:val="24"/>
              <w:szCs w:val="24"/>
            </w:rPr>
          </w:pPr>
          <w:r w:rsidRPr="00CB75BF">
            <w:rPr>
              <w:rFonts w:ascii="Times New Roman" w:eastAsia="Times New Roman" w:hAnsi="Times New Roman" w:cs="Times New Roman"/>
              <w:sz w:val="24"/>
            </w:rPr>
            <w:t> </w:t>
          </w:r>
        </w:p>
      </w:sdtContent>
    </w:sdt>
    <w:p w14:paraId="4D03B28C" w14:textId="77777777" w:rsidR="001306C0" w:rsidRDefault="00D71BE2" w:rsidP="00443538">
      <w:pPr>
        <w:spacing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 </w:t>
      </w:r>
    </w:p>
    <w:p w14:paraId="1809D849" w14:textId="77777777" w:rsidR="001306C0" w:rsidRDefault="001306C0" w:rsidP="00443538">
      <w:pPr>
        <w:spacing w:line="240" w:lineRule="auto"/>
        <w:rPr>
          <w:rFonts w:ascii="Times New Roman" w:eastAsiaTheme="minorEastAsia" w:hAnsi="Times New Roman" w:cs="Times New Roman"/>
          <w:b/>
          <w:bCs/>
          <w:sz w:val="24"/>
          <w:szCs w:val="24"/>
        </w:rPr>
      </w:pPr>
    </w:p>
    <w:p w14:paraId="1A0B6BF9" w14:textId="77777777" w:rsidR="001306C0" w:rsidRDefault="001306C0" w:rsidP="00443538">
      <w:pPr>
        <w:spacing w:line="240" w:lineRule="auto"/>
        <w:rPr>
          <w:rFonts w:ascii="Times New Roman" w:eastAsiaTheme="minorEastAsia" w:hAnsi="Times New Roman" w:cs="Times New Roman"/>
          <w:b/>
          <w:bCs/>
          <w:sz w:val="24"/>
          <w:szCs w:val="24"/>
        </w:rPr>
      </w:pPr>
    </w:p>
    <w:p w14:paraId="1941C0AC" w14:textId="77777777" w:rsidR="001306C0" w:rsidRDefault="001306C0" w:rsidP="00443538">
      <w:pPr>
        <w:spacing w:line="240" w:lineRule="auto"/>
        <w:rPr>
          <w:rFonts w:ascii="Times New Roman" w:eastAsiaTheme="minorEastAsia" w:hAnsi="Times New Roman" w:cs="Times New Roman"/>
          <w:b/>
          <w:bCs/>
          <w:sz w:val="24"/>
          <w:szCs w:val="24"/>
        </w:rPr>
      </w:pPr>
    </w:p>
    <w:p w14:paraId="4CABF4E6" w14:textId="77777777" w:rsidR="001306C0" w:rsidRDefault="001306C0" w:rsidP="00443538">
      <w:pPr>
        <w:spacing w:line="240" w:lineRule="auto"/>
        <w:rPr>
          <w:rFonts w:ascii="Times New Roman" w:eastAsiaTheme="minorEastAsia" w:hAnsi="Times New Roman" w:cs="Times New Roman"/>
          <w:b/>
          <w:bCs/>
          <w:sz w:val="24"/>
          <w:szCs w:val="24"/>
        </w:rPr>
      </w:pPr>
    </w:p>
    <w:p w14:paraId="5DDA3B28" w14:textId="77777777" w:rsidR="001306C0" w:rsidRDefault="001306C0" w:rsidP="00443538">
      <w:pPr>
        <w:spacing w:line="240" w:lineRule="auto"/>
        <w:rPr>
          <w:rFonts w:ascii="Times New Roman" w:eastAsiaTheme="minorEastAsia" w:hAnsi="Times New Roman" w:cs="Times New Roman"/>
          <w:b/>
          <w:bCs/>
          <w:sz w:val="24"/>
          <w:szCs w:val="24"/>
        </w:rPr>
      </w:pPr>
    </w:p>
    <w:p w14:paraId="27873388" w14:textId="77777777" w:rsidR="001306C0" w:rsidRDefault="001306C0" w:rsidP="00443538">
      <w:pPr>
        <w:spacing w:line="240" w:lineRule="auto"/>
        <w:rPr>
          <w:rFonts w:ascii="Times New Roman" w:eastAsiaTheme="minorEastAsia" w:hAnsi="Times New Roman" w:cs="Times New Roman"/>
          <w:b/>
          <w:bCs/>
          <w:sz w:val="24"/>
          <w:szCs w:val="24"/>
        </w:rPr>
      </w:pPr>
    </w:p>
    <w:p w14:paraId="78C896FE" w14:textId="77777777" w:rsidR="001306C0" w:rsidRDefault="001306C0" w:rsidP="00443538">
      <w:pPr>
        <w:spacing w:line="240" w:lineRule="auto"/>
        <w:rPr>
          <w:rFonts w:ascii="Times New Roman" w:eastAsiaTheme="minorEastAsia" w:hAnsi="Times New Roman" w:cs="Times New Roman"/>
          <w:b/>
          <w:bCs/>
          <w:sz w:val="24"/>
          <w:szCs w:val="24"/>
        </w:rPr>
      </w:pPr>
    </w:p>
    <w:p w14:paraId="544089BB" w14:textId="77777777" w:rsidR="001306C0" w:rsidRDefault="001306C0" w:rsidP="00443538">
      <w:pPr>
        <w:spacing w:line="240" w:lineRule="auto"/>
        <w:rPr>
          <w:rFonts w:ascii="Times New Roman" w:eastAsiaTheme="minorEastAsia" w:hAnsi="Times New Roman" w:cs="Times New Roman"/>
          <w:b/>
          <w:bCs/>
          <w:sz w:val="24"/>
          <w:szCs w:val="24"/>
        </w:rPr>
      </w:pPr>
    </w:p>
    <w:p w14:paraId="34531E25" w14:textId="77777777" w:rsidR="001306C0" w:rsidRDefault="001306C0" w:rsidP="00443538">
      <w:pPr>
        <w:spacing w:line="240" w:lineRule="auto"/>
        <w:rPr>
          <w:rFonts w:ascii="Times New Roman" w:eastAsiaTheme="minorEastAsia" w:hAnsi="Times New Roman" w:cs="Times New Roman"/>
          <w:b/>
          <w:bCs/>
          <w:sz w:val="24"/>
          <w:szCs w:val="24"/>
        </w:rPr>
      </w:pPr>
    </w:p>
    <w:p w14:paraId="0D824DD3" w14:textId="77777777" w:rsidR="001306C0" w:rsidRDefault="001306C0" w:rsidP="00443538">
      <w:pPr>
        <w:spacing w:line="240" w:lineRule="auto"/>
        <w:rPr>
          <w:rFonts w:ascii="Times New Roman" w:eastAsiaTheme="minorEastAsia" w:hAnsi="Times New Roman" w:cs="Times New Roman"/>
          <w:b/>
          <w:bCs/>
          <w:sz w:val="24"/>
          <w:szCs w:val="24"/>
        </w:rPr>
      </w:pPr>
    </w:p>
    <w:p w14:paraId="258AD401" w14:textId="77777777" w:rsidR="001306C0" w:rsidRDefault="001306C0" w:rsidP="00443538">
      <w:pPr>
        <w:spacing w:line="240" w:lineRule="auto"/>
        <w:rPr>
          <w:rFonts w:ascii="Times New Roman" w:eastAsiaTheme="minorEastAsia" w:hAnsi="Times New Roman" w:cs="Times New Roman"/>
          <w:b/>
          <w:bCs/>
          <w:sz w:val="24"/>
          <w:szCs w:val="24"/>
        </w:rPr>
      </w:pPr>
    </w:p>
    <w:p w14:paraId="61D513B2" w14:textId="77777777" w:rsidR="001306C0" w:rsidRDefault="001306C0" w:rsidP="00443538">
      <w:pPr>
        <w:spacing w:line="240" w:lineRule="auto"/>
        <w:rPr>
          <w:rFonts w:ascii="Times New Roman" w:eastAsiaTheme="minorEastAsia" w:hAnsi="Times New Roman" w:cs="Times New Roman"/>
          <w:b/>
          <w:bCs/>
          <w:sz w:val="24"/>
          <w:szCs w:val="24"/>
        </w:rPr>
      </w:pPr>
    </w:p>
    <w:p w14:paraId="6AC9BE86" w14:textId="77777777" w:rsidR="001306C0" w:rsidRDefault="001306C0" w:rsidP="00443538">
      <w:pPr>
        <w:spacing w:line="240" w:lineRule="auto"/>
        <w:rPr>
          <w:rFonts w:ascii="Times New Roman" w:eastAsiaTheme="minorEastAsia" w:hAnsi="Times New Roman" w:cs="Times New Roman"/>
          <w:b/>
          <w:bCs/>
          <w:sz w:val="24"/>
          <w:szCs w:val="24"/>
        </w:rPr>
      </w:pPr>
    </w:p>
    <w:p w14:paraId="4E4B92AF" w14:textId="2E5175DB" w:rsidR="00D71BE2" w:rsidRDefault="002441BC" w:rsidP="0044353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Figures</w:t>
      </w:r>
    </w:p>
    <w:p w14:paraId="484020E3" w14:textId="77777777" w:rsidR="001306C0" w:rsidRDefault="001306C0" w:rsidP="00443538">
      <w:pPr>
        <w:spacing w:after="0" w:line="240" w:lineRule="auto"/>
        <w:rPr>
          <w:rFonts w:ascii="Times New Roman" w:hAnsi="Times New Roman" w:cs="Times New Roman"/>
          <w:b/>
          <w:bCs/>
          <w:sz w:val="24"/>
          <w:szCs w:val="24"/>
        </w:rPr>
      </w:pPr>
    </w:p>
    <w:p w14:paraId="56B9AF52" w14:textId="37260D62" w:rsidR="002441BC" w:rsidRDefault="002441BC" w:rsidP="00443538">
      <w:pPr>
        <w:spacing w:after="0" w:line="240" w:lineRule="auto"/>
        <w:rPr>
          <w:rFonts w:ascii="Times New Roman" w:hAnsi="Times New Roman" w:cs="Times New Roman"/>
          <w:b/>
          <w:bCs/>
          <w:sz w:val="24"/>
          <w:szCs w:val="24"/>
        </w:rPr>
      </w:pPr>
      <w:r>
        <w:rPr>
          <w:rFonts w:ascii="Times New Roman" w:eastAsiaTheme="minorEastAsia" w:hAnsi="Times New Roman" w:cs="Times New Roman"/>
          <w:noProof/>
          <w:sz w:val="24"/>
          <w:szCs w:val="24"/>
        </w:rPr>
        <w:drawing>
          <wp:inline distT="0" distB="0" distL="0" distR="0" wp14:anchorId="49DC27EA" wp14:editId="1DF42882">
            <wp:extent cx="3291147" cy="2802543"/>
            <wp:effectExtent l="0" t="0" r="0" b="0"/>
            <wp:docPr id="1983300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0914" name="Picture 19833009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29" cy="2861114"/>
                    </a:xfrm>
                    <a:prstGeom prst="rect">
                      <a:avLst/>
                    </a:prstGeom>
                  </pic:spPr>
                </pic:pic>
              </a:graphicData>
            </a:graphic>
          </wp:inline>
        </w:drawing>
      </w:r>
    </w:p>
    <w:p w14:paraId="6C67DC50" w14:textId="677BEC8F" w:rsidR="002441BC" w:rsidRDefault="002441BC" w:rsidP="00443538">
      <w:pPr>
        <w:spacing w:after="0" w:line="240" w:lineRule="auto"/>
        <w:rPr>
          <w:rFonts w:ascii="Times New Roman" w:hAnsi="Times New Roman" w:cs="Times New Roman"/>
          <w:b/>
          <w:bCs/>
          <w:sz w:val="24"/>
          <w:szCs w:val="24"/>
        </w:rPr>
      </w:pPr>
    </w:p>
    <w:p w14:paraId="182F21C3" w14:textId="401F1753" w:rsidR="002441BC" w:rsidRDefault="002441BC" w:rsidP="0044353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1</w:t>
      </w:r>
    </w:p>
    <w:p w14:paraId="1C461CBE" w14:textId="029369CE" w:rsidR="002441BC" w:rsidRDefault="002441BC" w:rsidP="00443538">
      <w:pPr>
        <w:spacing w:after="0" w:line="240" w:lineRule="auto"/>
        <w:rPr>
          <w:rFonts w:ascii="Times New Roman" w:hAnsi="Times New Roman" w:cs="Times New Roman"/>
          <w:b/>
          <w:bCs/>
          <w:sz w:val="24"/>
          <w:szCs w:val="24"/>
        </w:rPr>
      </w:pPr>
    </w:p>
    <w:p w14:paraId="72CD3035" w14:textId="44BF5997" w:rsidR="002441BC" w:rsidRDefault="002441BC" w:rsidP="00443538">
      <w:pPr>
        <w:spacing w:after="0" w:line="240" w:lineRule="auto"/>
        <w:rPr>
          <w:rFonts w:ascii="Times New Roman" w:hAnsi="Times New Roman" w:cs="Times New Roman"/>
          <w:b/>
          <w:bCs/>
          <w:sz w:val="24"/>
          <w:szCs w:val="24"/>
        </w:rPr>
      </w:pPr>
    </w:p>
    <w:p w14:paraId="7BDCC4E7" w14:textId="5F7AC3F5" w:rsidR="002441BC" w:rsidRDefault="002441BC" w:rsidP="00443538">
      <w:pPr>
        <w:spacing w:after="0" w:line="240" w:lineRule="auto"/>
        <w:rPr>
          <w:rFonts w:ascii="Times New Roman" w:hAnsi="Times New Roman" w:cs="Times New Roman"/>
          <w:b/>
          <w:bCs/>
          <w:sz w:val="24"/>
          <w:szCs w:val="24"/>
        </w:rPr>
      </w:pPr>
    </w:p>
    <w:p w14:paraId="03BC7988" w14:textId="708EFC9E" w:rsidR="002441BC" w:rsidRDefault="002441BC" w:rsidP="00443538">
      <w:pPr>
        <w:spacing w:after="0" w:line="240" w:lineRule="auto"/>
        <w:rPr>
          <w:rFonts w:ascii="Times New Roman" w:hAnsi="Times New Roman" w:cs="Times New Roman"/>
          <w:b/>
          <w:bCs/>
          <w:sz w:val="24"/>
          <w:szCs w:val="24"/>
        </w:rPr>
      </w:pPr>
    </w:p>
    <w:p w14:paraId="387E2BAA" w14:textId="18FFC476" w:rsidR="002441BC" w:rsidRDefault="002441BC" w:rsidP="00443538">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720B285" wp14:editId="3AE9497B">
            <wp:extent cx="5115208" cy="2468629"/>
            <wp:effectExtent l="0" t="0" r="3175" b="0"/>
            <wp:docPr id="128934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46420" name="Picture 12893464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7916" cy="2518197"/>
                    </a:xfrm>
                    <a:prstGeom prst="rect">
                      <a:avLst/>
                    </a:prstGeom>
                  </pic:spPr>
                </pic:pic>
              </a:graphicData>
            </a:graphic>
          </wp:inline>
        </w:drawing>
      </w:r>
    </w:p>
    <w:p w14:paraId="3E3668FF" w14:textId="40E85A17" w:rsidR="002441BC" w:rsidRDefault="002441BC" w:rsidP="00443538">
      <w:pPr>
        <w:spacing w:after="0" w:line="240" w:lineRule="auto"/>
        <w:rPr>
          <w:rFonts w:ascii="Times New Roman" w:hAnsi="Times New Roman" w:cs="Times New Roman"/>
          <w:b/>
          <w:bCs/>
          <w:sz w:val="24"/>
          <w:szCs w:val="24"/>
        </w:rPr>
      </w:pPr>
    </w:p>
    <w:p w14:paraId="2CD4FC9F" w14:textId="28DFB452" w:rsidR="002441BC" w:rsidRDefault="002441BC" w:rsidP="0044353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2</w:t>
      </w:r>
    </w:p>
    <w:p w14:paraId="08697F05" w14:textId="29157460" w:rsidR="00D71BE2" w:rsidRDefault="00D71BE2" w:rsidP="00443538">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4B9861" wp14:editId="5F23334B">
            <wp:extent cx="5742542" cy="2833735"/>
            <wp:effectExtent l="0" t="0" r="0" b="0"/>
            <wp:docPr id="657209220" name="Picture 5" descr="A graph of different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9220" name="Picture 5" descr="A graph of different numbers and a number of numbe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8373" cy="2866220"/>
                    </a:xfrm>
                    <a:prstGeom prst="rect">
                      <a:avLst/>
                    </a:prstGeom>
                  </pic:spPr>
                </pic:pic>
              </a:graphicData>
            </a:graphic>
          </wp:inline>
        </w:drawing>
      </w:r>
    </w:p>
    <w:p w14:paraId="371E3E66" w14:textId="1E4C9963" w:rsidR="002441BC" w:rsidRDefault="002441BC" w:rsidP="00443538">
      <w:pPr>
        <w:spacing w:after="0" w:line="240" w:lineRule="auto"/>
        <w:rPr>
          <w:rFonts w:ascii="Times New Roman" w:hAnsi="Times New Roman" w:cs="Times New Roman"/>
          <w:b/>
          <w:bCs/>
          <w:sz w:val="24"/>
          <w:szCs w:val="24"/>
        </w:rPr>
      </w:pPr>
    </w:p>
    <w:p w14:paraId="7BA525A1" w14:textId="6CFE1127" w:rsidR="002441BC" w:rsidRDefault="002441BC" w:rsidP="0044353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3</w:t>
      </w:r>
    </w:p>
    <w:p w14:paraId="69E4EA05" w14:textId="77777777" w:rsidR="002441BC" w:rsidRDefault="002441BC" w:rsidP="00443538">
      <w:pPr>
        <w:spacing w:after="0" w:line="240" w:lineRule="auto"/>
        <w:rPr>
          <w:rFonts w:ascii="Times New Roman" w:hAnsi="Times New Roman" w:cs="Times New Roman"/>
          <w:b/>
          <w:bCs/>
          <w:sz w:val="24"/>
          <w:szCs w:val="24"/>
        </w:rPr>
      </w:pPr>
    </w:p>
    <w:p w14:paraId="17A99641" w14:textId="6473BA08" w:rsidR="002441BC" w:rsidRDefault="002441BC" w:rsidP="00443538">
      <w:pPr>
        <w:spacing w:after="0" w:line="240" w:lineRule="auto"/>
        <w:rPr>
          <w:rFonts w:ascii="Times New Roman" w:hAnsi="Times New Roman" w:cs="Times New Roman"/>
          <w:b/>
          <w:bCs/>
          <w:sz w:val="24"/>
          <w:szCs w:val="24"/>
        </w:rPr>
      </w:pPr>
    </w:p>
    <w:p w14:paraId="46B4B36D" w14:textId="77777777" w:rsidR="002441BC" w:rsidRDefault="002441BC" w:rsidP="00443538">
      <w:pPr>
        <w:spacing w:after="0" w:line="240" w:lineRule="auto"/>
        <w:rPr>
          <w:rFonts w:ascii="Times New Roman" w:hAnsi="Times New Roman" w:cs="Times New Roman"/>
          <w:b/>
          <w:bCs/>
          <w:sz w:val="24"/>
          <w:szCs w:val="24"/>
        </w:rPr>
      </w:pPr>
    </w:p>
    <w:p w14:paraId="00742495" w14:textId="77777777" w:rsidR="00D71BE2" w:rsidRDefault="00D71BE2" w:rsidP="00443538">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32DC3A2" wp14:editId="2DB6E9C1">
            <wp:extent cx="5731510" cy="2456180"/>
            <wp:effectExtent l="0" t="0" r="0" b="0"/>
            <wp:docPr id="732850892"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50892" name="Picture 4" descr="A diagram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207DB18B" w14:textId="3473FB54" w:rsidR="00D71BE2" w:rsidRDefault="00D71BE2" w:rsidP="00443538">
      <w:pPr>
        <w:spacing w:after="0" w:line="240" w:lineRule="auto"/>
        <w:rPr>
          <w:rFonts w:ascii="Times New Roman" w:hAnsi="Times New Roman" w:cs="Times New Roman"/>
          <w:b/>
          <w:bCs/>
          <w:sz w:val="24"/>
          <w:szCs w:val="24"/>
        </w:rPr>
      </w:pPr>
    </w:p>
    <w:p w14:paraId="607DA51F" w14:textId="340BE387" w:rsidR="00B37A15" w:rsidRDefault="002441BC" w:rsidP="0044353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4</w:t>
      </w:r>
    </w:p>
    <w:p w14:paraId="1110E618" w14:textId="29BD492D" w:rsidR="00D71BE2" w:rsidRDefault="00D71BE2" w:rsidP="00443538">
      <w:pPr>
        <w:spacing w:after="0" w:line="240" w:lineRule="auto"/>
        <w:rPr>
          <w:rFonts w:ascii="Times New Roman" w:hAnsi="Times New Roman" w:cs="Times New Roman"/>
          <w:b/>
          <w:bCs/>
          <w:sz w:val="24"/>
          <w:szCs w:val="24"/>
        </w:rPr>
      </w:pPr>
    </w:p>
    <w:p w14:paraId="5DAD0E6D" w14:textId="530F4596" w:rsidR="002441BC" w:rsidRDefault="002441BC" w:rsidP="00443538">
      <w:pPr>
        <w:spacing w:after="0" w:line="240" w:lineRule="auto"/>
        <w:rPr>
          <w:rFonts w:ascii="Times New Roman" w:hAnsi="Times New Roman" w:cs="Times New Roman"/>
          <w:b/>
          <w:bCs/>
          <w:sz w:val="24"/>
          <w:szCs w:val="24"/>
        </w:rPr>
      </w:pPr>
    </w:p>
    <w:p w14:paraId="0BED6B1B" w14:textId="2E329598" w:rsidR="002441BC" w:rsidRDefault="002441BC" w:rsidP="00443538">
      <w:pPr>
        <w:spacing w:after="0" w:line="240" w:lineRule="auto"/>
        <w:rPr>
          <w:rFonts w:ascii="Times New Roman" w:hAnsi="Times New Roman" w:cs="Times New Roman"/>
          <w:b/>
          <w:bCs/>
          <w:sz w:val="24"/>
          <w:szCs w:val="24"/>
        </w:rPr>
      </w:pPr>
    </w:p>
    <w:p w14:paraId="65A1B731" w14:textId="07FDBDE1" w:rsidR="002441BC" w:rsidRDefault="002441BC" w:rsidP="00443538">
      <w:pPr>
        <w:spacing w:after="0" w:line="240" w:lineRule="auto"/>
        <w:rPr>
          <w:rFonts w:ascii="Times New Roman" w:hAnsi="Times New Roman" w:cs="Times New Roman"/>
          <w:b/>
          <w:bCs/>
          <w:sz w:val="24"/>
          <w:szCs w:val="24"/>
        </w:rPr>
      </w:pPr>
    </w:p>
    <w:p w14:paraId="2C6A0382" w14:textId="77777777" w:rsidR="002441BC" w:rsidRDefault="002441BC" w:rsidP="00443538">
      <w:pPr>
        <w:spacing w:after="0" w:line="240" w:lineRule="auto"/>
        <w:rPr>
          <w:rFonts w:ascii="Times New Roman" w:hAnsi="Times New Roman" w:cs="Times New Roman"/>
          <w:b/>
          <w:bCs/>
          <w:sz w:val="24"/>
          <w:szCs w:val="24"/>
        </w:rPr>
      </w:pPr>
    </w:p>
    <w:p w14:paraId="5057E193" w14:textId="0C1ADA64" w:rsidR="00D71BE2" w:rsidRDefault="00D71BE2" w:rsidP="00443538">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326B07" wp14:editId="0941D437">
            <wp:extent cx="3632792" cy="3096285"/>
            <wp:effectExtent l="0" t="0" r="0" b="2540"/>
            <wp:docPr id="492322267" name="Picture 6" descr="A diagram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2267" name="Picture 6" descr="A diagram of different sizes and colo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4383" cy="3157303"/>
                    </a:xfrm>
                    <a:prstGeom prst="rect">
                      <a:avLst/>
                    </a:prstGeom>
                  </pic:spPr>
                </pic:pic>
              </a:graphicData>
            </a:graphic>
          </wp:inline>
        </w:drawing>
      </w:r>
    </w:p>
    <w:p w14:paraId="7D38E5B2" w14:textId="5FCFAFF1" w:rsidR="00D71BE2" w:rsidRDefault="00D71BE2" w:rsidP="00443538">
      <w:pPr>
        <w:spacing w:after="0" w:line="240" w:lineRule="auto"/>
        <w:rPr>
          <w:rFonts w:ascii="Times New Roman" w:hAnsi="Times New Roman" w:cs="Times New Roman"/>
          <w:b/>
          <w:bCs/>
          <w:sz w:val="24"/>
          <w:szCs w:val="24"/>
        </w:rPr>
      </w:pPr>
    </w:p>
    <w:p w14:paraId="3D9D96FA" w14:textId="61B5DA46" w:rsidR="002441BC" w:rsidRDefault="002441BC" w:rsidP="00443538">
      <w:pPr>
        <w:spacing w:after="0" w:line="240" w:lineRule="auto"/>
        <w:rPr>
          <w:rFonts w:ascii="Times New Roman" w:hAnsi="Times New Roman" w:cs="Times New Roman"/>
          <w:b/>
          <w:bCs/>
          <w:sz w:val="24"/>
          <w:szCs w:val="24"/>
        </w:rPr>
      </w:pPr>
    </w:p>
    <w:p w14:paraId="18838706" w14:textId="53ADBB88" w:rsidR="002441BC" w:rsidRDefault="002441BC" w:rsidP="0044353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5</w:t>
      </w:r>
    </w:p>
    <w:p w14:paraId="08ADDC55" w14:textId="10EA6BDE" w:rsidR="002441BC" w:rsidRDefault="002441BC" w:rsidP="00443538">
      <w:pPr>
        <w:spacing w:after="0" w:line="240" w:lineRule="auto"/>
        <w:rPr>
          <w:rFonts w:ascii="Times New Roman" w:hAnsi="Times New Roman" w:cs="Times New Roman"/>
          <w:b/>
          <w:bCs/>
          <w:sz w:val="24"/>
          <w:szCs w:val="24"/>
        </w:rPr>
      </w:pPr>
    </w:p>
    <w:p w14:paraId="0C38E5F7" w14:textId="7DDADEB0" w:rsidR="002441BC" w:rsidRDefault="002441BC" w:rsidP="00443538">
      <w:pPr>
        <w:spacing w:after="0" w:line="240" w:lineRule="auto"/>
        <w:rPr>
          <w:rFonts w:ascii="Times New Roman" w:hAnsi="Times New Roman" w:cs="Times New Roman"/>
          <w:b/>
          <w:bCs/>
          <w:sz w:val="24"/>
          <w:szCs w:val="24"/>
        </w:rPr>
      </w:pPr>
    </w:p>
    <w:p w14:paraId="509DFB59" w14:textId="57C07772" w:rsidR="002441BC" w:rsidRDefault="002441BC" w:rsidP="00443538">
      <w:pPr>
        <w:spacing w:after="0" w:line="240" w:lineRule="auto"/>
        <w:rPr>
          <w:rFonts w:ascii="Times New Roman" w:hAnsi="Times New Roman" w:cs="Times New Roman"/>
          <w:b/>
          <w:bCs/>
          <w:sz w:val="24"/>
          <w:szCs w:val="24"/>
        </w:rPr>
      </w:pPr>
    </w:p>
    <w:p w14:paraId="0DB342C2" w14:textId="3114C6FF" w:rsidR="002441BC" w:rsidRDefault="002441BC" w:rsidP="00443538">
      <w:pPr>
        <w:spacing w:after="0" w:line="240" w:lineRule="auto"/>
        <w:rPr>
          <w:rFonts w:ascii="Times New Roman" w:hAnsi="Times New Roman" w:cs="Times New Roman"/>
          <w:b/>
          <w:bCs/>
          <w:sz w:val="24"/>
          <w:szCs w:val="24"/>
        </w:rPr>
      </w:pPr>
    </w:p>
    <w:p w14:paraId="0522F929" w14:textId="77777777" w:rsidR="002441BC" w:rsidRDefault="002441BC" w:rsidP="00443538">
      <w:pPr>
        <w:spacing w:after="0" w:line="240" w:lineRule="auto"/>
        <w:rPr>
          <w:rFonts w:ascii="Times New Roman" w:hAnsi="Times New Roman" w:cs="Times New Roman"/>
          <w:b/>
          <w:bCs/>
          <w:sz w:val="24"/>
          <w:szCs w:val="24"/>
        </w:rPr>
      </w:pPr>
    </w:p>
    <w:p w14:paraId="3E6FDA7C" w14:textId="77777777" w:rsidR="00D71BE2" w:rsidRDefault="00D71BE2" w:rsidP="0044353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9B31458" wp14:editId="306BDD5D">
            <wp:extent cx="3223034" cy="2302116"/>
            <wp:effectExtent l="0" t="0" r="3175" b="0"/>
            <wp:docPr id="403241840" name="Picture 2"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1840" name="Picture 2" descr="A diagram of a diagram of a dia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9432" cy="2363827"/>
                    </a:xfrm>
                    <a:prstGeom prst="rect">
                      <a:avLst/>
                    </a:prstGeom>
                  </pic:spPr>
                </pic:pic>
              </a:graphicData>
            </a:graphic>
          </wp:inline>
        </w:drawing>
      </w:r>
    </w:p>
    <w:p w14:paraId="641DA262" w14:textId="28870B78" w:rsidR="00D71BE2" w:rsidRPr="002441BC" w:rsidRDefault="002441BC" w:rsidP="00443538">
      <w:pPr>
        <w:spacing w:line="240" w:lineRule="auto"/>
        <w:rPr>
          <w:rFonts w:ascii="Times New Roman" w:eastAsiaTheme="minorEastAsia" w:hAnsi="Times New Roman" w:cs="Times New Roman"/>
          <w:b/>
          <w:bCs/>
          <w:sz w:val="24"/>
          <w:szCs w:val="24"/>
        </w:rPr>
      </w:pPr>
      <w:r w:rsidRPr="002441BC">
        <w:rPr>
          <w:rFonts w:ascii="Times New Roman" w:eastAsiaTheme="minorEastAsia" w:hAnsi="Times New Roman" w:cs="Times New Roman"/>
          <w:b/>
          <w:bCs/>
          <w:sz w:val="24"/>
          <w:szCs w:val="24"/>
        </w:rPr>
        <w:t>Fig. 6</w:t>
      </w:r>
    </w:p>
    <w:p w14:paraId="66BCBBEA" w14:textId="77777777" w:rsidR="00D71BE2" w:rsidRDefault="00D71BE2" w:rsidP="00443538">
      <w:pPr>
        <w:spacing w:line="240" w:lineRule="auto"/>
        <w:rPr>
          <w:rFonts w:ascii="Times New Roman" w:eastAsiaTheme="minorEastAsia" w:hAnsi="Times New Roman" w:cs="Times New Roman"/>
          <w:sz w:val="24"/>
          <w:szCs w:val="24"/>
        </w:rPr>
      </w:pPr>
    </w:p>
    <w:p w14:paraId="7181FC16" w14:textId="77777777" w:rsidR="00D71BE2" w:rsidRDefault="00D71BE2" w:rsidP="0044353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EAC6303" wp14:editId="6937C5C4">
            <wp:extent cx="5106154" cy="2553077"/>
            <wp:effectExtent l="0" t="0" r="0" b="0"/>
            <wp:docPr id="1231288814" name="Picture 45" descr="A graph of different sizes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82520" name="Picture 45" descr="A graph of different sizes of blue do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1268" cy="2560634"/>
                    </a:xfrm>
                    <a:prstGeom prst="rect">
                      <a:avLst/>
                    </a:prstGeom>
                  </pic:spPr>
                </pic:pic>
              </a:graphicData>
            </a:graphic>
          </wp:inline>
        </w:drawing>
      </w:r>
    </w:p>
    <w:p w14:paraId="147B9AAA" w14:textId="77777777" w:rsidR="00B37A15" w:rsidRDefault="00B37A15" w:rsidP="00443538">
      <w:pPr>
        <w:spacing w:after="0" w:line="240" w:lineRule="auto"/>
        <w:rPr>
          <w:rFonts w:ascii="Times New Roman" w:hAnsi="Times New Roman" w:cs="Times New Roman"/>
          <w:b/>
          <w:bCs/>
          <w:sz w:val="24"/>
          <w:szCs w:val="24"/>
        </w:rPr>
      </w:pPr>
    </w:p>
    <w:p w14:paraId="2B05EB73" w14:textId="6661D195" w:rsidR="00B37A15" w:rsidRDefault="002441BC" w:rsidP="00443538">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 7</w:t>
      </w:r>
    </w:p>
    <w:p w14:paraId="630A9479" w14:textId="77777777" w:rsidR="00B37A15" w:rsidRDefault="00B37A15" w:rsidP="00443538">
      <w:pPr>
        <w:spacing w:after="0" w:line="240" w:lineRule="auto"/>
        <w:rPr>
          <w:rFonts w:ascii="Times New Roman" w:eastAsiaTheme="minorEastAsia" w:hAnsi="Times New Roman" w:cs="Times New Roman"/>
          <w:b/>
          <w:bCs/>
          <w:sz w:val="24"/>
          <w:szCs w:val="24"/>
        </w:rPr>
      </w:pPr>
    </w:p>
    <w:p w14:paraId="0D63453C" w14:textId="77777777" w:rsidR="00B37A15" w:rsidRDefault="00B37A15" w:rsidP="00443538">
      <w:pPr>
        <w:spacing w:after="0" w:line="240" w:lineRule="auto"/>
        <w:rPr>
          <w:rFonts w:ascii="Times New Roman" w:eastAsiaTheme="minorEastAsia" w:hAnsi="Times New Roman" w:cs="Times New Roman"/>
          <w:b/>
          <w:bCs/>
          <w:sz w:val="24"/>
          <w:szCs w:val="24"/>
        </w:rPr>
      </w:pPr>
    </w:p>
    <w:p w14:paraId="70661D04" w14:textId="77777777" w:rsidR="00B37A15" w:rsidRDefault="00B37A15" w:rsidP="00443538">
      <w:pPr>
        <w:spacing w:after="0" w:line="240" w:lineRule="auto"/>
        <w:rPr>
          <w:rFonts w:ascii="Times New Roman" w:eastAsiaTheme="minorEastAsia" w:hAnsi="Times New Roman" w:cs="Times New Roman"/>
          <w:b/>
          <w:bCs/>
          <w:sz w:val="24"/>
          <w:szCs w:val="24"/>
        </w:rPr>
      </w:pPr>
    </w:p>
    <w:p w14:paraId="6834580A" w14:textId="45B1E9D3" w:rsidR="00B37A15" w:rsidRDefault="00B37A15" w:rsidP="00443538">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captions</w:t>
      </w:r>
    </w:p>
    <w:p w14:paraId="60B8BC9A" w14:textId="77777777" w:rsidR="00B37A15" w:rsidRDefault="00B37A15" w:rsidP="00443538">
      <w:pPr>
        <w:spacing w:after="0" w:line="240" w:lineRule="auto"/>
        <w:rPr>
          <w:rFonts w:ascii="Times New Roman" w:eastAsiaTheme="minorEastAsia" w:hAnsi="Times New Roman" w:cs="Times New Roman"/>
          <w:b/>
          <w:bCs/>
          <w:sz w:val="24"/>
          <w:szCs w:val="24"/>
        </w:rPr>
      </w:pPr>
    </w:p>
    <w:p w14:paraId="13ADBA58" w14:textId="55641C97" w:rsidR="00B37A15" w:rsidRDefault="00B37A15" w:rsidP="00443538">
      <w:pPr>
        <w:spacing w:after="0" w:line="240" w:lineRule="auto"/>
        <w:rPr>
          <w:rFonts w:ascii="Times New Roman" w:hAnsi="Times New Roman" w:cs="Times New Roman"/>
          <w:b/>
          <w:bCs/>
          <w:sz w:val="24"/>
          <w:szCs w:val="24"/>
        </w:rPr>
      </w:pPr>
      <w:r w:rsidRPr="00510DAE">
        <w:rPr>
          <w:rFonts w:ascii="Times New Roman" w:eastAsiaTheme="minorEastAsia" w:hAnsi="Times New Roman" w:cs="Times New Roman"/>
          <w:b/>
          <w:bCs/>
          <w:sz w:val="24"/>
          <w:szCs w:val="24"/>
        </w:rPr>
        <w:t xml:space="preserve">Figure 1 </w:t>
      </w:r>
      <w:r w:rsidRPr="00B37A15">
        <w:rPr>
          <w:rFonts w:ascii="Times New Roman" w:eastAsiaTheme="minorEastAsia" w:hAnsi="Times New Roman" w:cs="Times New Roman"/>
          <w:b/>
          <w:bCs/>
          <w:sz w:val="24"/>
          <w:szCs w:val="24"/>
        </w:rPr>
        <w:t>Quantifying changes in plasticity resulting from acclimation</w:t>
      </w:r>
      <w:r>
        <w:rPr>
          <w:rFonts w:ascii="Times New Roman" w:eastAsiaTheme="minorEastAsia" w:hAnsi="Times New Roman" w:cs="Times New Roman"/>
          <w:b/>
          <w:bCs/>
          <w:sz w:val="24"/>
          <w:szCs w:val="24"/>
        </w:rPr>
        <w:t xml:space="preserve"> </w:t>
      </w:r>
      <w:r w:rsidRPr="00B37A15">
        <w:rPr>
          <w:rFonts w:ascii="Times New Roman" w:eastAsiaTheme="minorEastAsia" w:hAnsi="Times New Roman" w:cs="Times New Roman"/>
          <w:b/>
          <w:bCs/>
          <w:sz w:val="24"/>
          <w:szCs w:val="24"/>
        </w:rPr>
        <w:t xml:space="preserve">to a constant or thermally fluctuating environment. </w:t>
      </w:r>
      <w:r w:rsidRPr="00B37A1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Measurement temperatures taken for two samples of organisms at low temperature (TL) and high temperature (TH) when each group is acclimated at a constant temperature. Calculating the plastic response ratio for the constant treatment (</w:t>
      </w:r>
      <w:proofErr w:type="spellStart"/>
      <w:r>
        <w:rPr>
          <w:rFonts w:ascii="Times New Roman" w:eastAsiaTheme="minorEastAsia" w:hAnsi="Times New Roman" w:cs="Times New Roman"/>
          <w:sz w:val="24"/>
          <w:szCs w:val="24"/>
        </w:rPr>
        <w:t>lnRR</w:t>
      </w:r>
      <w:r>
        <w:rPr>
          <w:rFonts w:ascii="Times New Roman" w:eastAsiaTheme="minorEastAsia" w:hAnsi="Times New Roman" w:cs="Times New Roman"/>
          <w:sz w:val="24"/>
          <w:szCs w:val="24"/>
          <w:vertAlign w:val="subscript"/>
        </w:rPr>
        <w:t>C</w:t>
      </w:r>
      <w:proofErr w:type="spellEnd"/>
      <w:r>
        <w:rPr>
          <w:rFonts w:ascii="Times New Roman" w:eastAsiaTheme="minorEastAsia" w:hAnsi="Times New Roman" w:cs="Times New Roman"/>
          <w:sz w:val="24"/>
          <w:szCs w:val="24"/>
        </w:rPr>
        <w:t>) can be done by subtracting the natural logarithm of the sample means for the two measurement temperatures. b) Treatment groups where the temperatures fluctuated through the course of acclimation. The plastic response ratio for the fluctuating treatment (</w:t>
      </w:r>
      <w:proofErr w:type="spellStart"/>
      <w:r>
        <w:rPr>
          <w:rFonts w:ascii="Times New Roman" w:eastAsiaTheme="minorEastAsia" w:hAnsi="Times New Roman" w:cs="Times New Roman"/>
          <w:sz w:val="24"/>
          <w:szCs w:val="24"/>
        </w:rPr>
        <w:t>lnRR</w:t>
      </w:r>
      <w:r>
        <w:rPr>
          <w:rFonts w:ascii="Times New Roman" w:eastAsiaTheme="minorEastAsia" w:hAnsi="Times New Roman" w:cs="Times New Roman"/>
          <w:sz w:val="24"/>
          <w:szCs w:val="24"/>
          <w:vertAlign w:val="subscript"/>
        </w:rPr>
        <w:t>F</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can also be computed by subtracting the natural logarithm of the sample means for the two measurement temperatures in the fluctuating treatment. From these effect sizes the PRRD</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can be calculated according to equation 7 and 8. </w:t>
      </w:r>
      <w:r>
        <w:rPr>
          <w:rFonts w:ascii="Times New Roman" w:eastAsiaTheme="minorEastAsia" w:hAnsi="Times New Roman" w:cs="Times New Roman"/>
          <w:b/>
          <w:bCs/>
          <w:sz w:val="24"/>
          <w:szCs w:val="24"/>
        </w:rPr>
        <w:t xml:space="preserve"> </w:t>
      </w:r>
    </w:p>
    <w:p w14:paraId="5FF2805D" w14:textId="5DFA1525" w:rsidR="00B37A15" w:rsidRDefault="00B37A15" w:rsidP="00443538">
      <w:pPr>
        <w:spacing w:after="0" w:line="240" w:lineRule="auto"/>
        <w:rPr>
          <w:rFonts w:ascii="Times New Roman" w:hAnsi="Times New Roman" w:cs="Times New Roman"/>
          <w:b/>
          <w:bCs/>
          <w:sz w:val="24"/>
          <w:szCs w:val="24"/>
        </w:rPr>
      </w:pPr>
    </w:p>
    <w:p w14:paraId="41A5A093" w14:textId="77777777" w:rsidR="00B37A15" w:rsidRDefault="00B37A15" w:rsidP="00443538">
      <w:pPr>
        <w:spacing w:after="0" w:line="240" w:lineRule="auto"/>
        <w:rPr>
          <w:rFonts w:ascii="Times New Roman" w:hAnsi="Times New Roman" w:cs="Times New Roman"/>
          <w:sz w:val="24"/>
          <w:szCs w:val="24"/>
        </w:rPr>
      </w:pPr>
      <w:r w:rsidRPr="00402514">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2</w:t>
      </w:r>
      <w:r w:rsidRPr="00402514">
        <w:rPr>
          <w:rFonts w:ascii="Times New Roman" w:hAnsi="Times New Roman" w:cs="Times New Roman"/>
          <w:b/>
          <w:bCs/>
          <w:sz w:val="24"/>
          <w:szCs w:val="24"/>
        </w:rPr>
        <w:t xml:space="preserve"> </w:t>
      </w:r>
      <w:r w:rsidRPr="00510DAE">
        <w:rPr>
          <w:rFonts w:ascii="Times New Roman" w:hAnsi="Times New Roman" w:cs="Times New Roman"/>
          <w:b/>
          <w:bCs/>
          <w:sz w:val="24"/>
          <w:szCs w:val="24"/>
        </w:rPr>
        <w:t>Multi-level meta-analytic results for the overall data set (a) and only studies measuring at the individual level (b).</w:t>
      </w:r>
      <w:r w:rsidRPr="00402514">
        <w:rPr>
          <w:rFonts w:ascii="Times New Roman" w:hAnsi="Times New Roman" w:cs="Times New Roman"/>
          <w:b/>
          <w:bCs/>
          <w:sz w:val="24"/>
          <w:szCs w:val="24"/>
        </w:rPr>
        <w:t xml:space="preserve">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Orchard plots depict m</w:t>
      </w:r>
      <w:r w:rsidRPr="00402514">
        <w:rPr>
          <w:rFonts w:ascii="Times New Roman" w:hAnsi="Times New Roman" w:cs="Times New Roman"/>
          <w:sz w:val="24"/>
          <w:szCs w:val="24"/>
        </w:rPr>
        <w:t>ean effect size (plasticity response ratio difference; PRRD</w:t>
      </w:r>
      <w:r w:rsidRPr="00402514">
        <w:rPr>
          <w:rFonts w:ascii="Times New Roman" w:hAnsi="Times New Roman" w:cs="Times New Roman"/>
          <w:sz w:val="24"/>
          <w:szCs w:val="24"/>
          <w:vertAlign w:val="subscript"/>
        </w:rPr>
        <w:t>S</w:t>
      </w:r>
      <w:r w:rsidRPr="00402514">
        <w:rPr>
          <w:rFonts w:ascii="Times New Roman" w:hAnsi="Times New Roman" w:cs="Times New Roman"/>
          <w:sz w:val="24"/>
          <w:szCs w:val="24"/>
        </w:rPr>
        <w:t xml:space="preserve">) estimates ± 95% CIs (solid circles and horizontal bars, respectively) as well as distributions of individual effect sizes. </w:t>
      </w:r>
      <w:r>
        <w:rPr>
          <w:rFonts w:ascii="Times New Roman" w:hAnsi="Times New Roman" w:cs="Times New Roman"/>
          <w:sz w:val="24"/>
          <w:szCs w:val="24"/>
        </w:rPr>
        <w:t xml:space="preserve">Effect sizes are weighted (sized) by their precision which is inverse of their sampling error (1/SE). </w:t>
      </w:r>
      <w:r w:rsidRPr="00402514">
        <w:rPr>
          <w:rFonts w:ascii="Times New Roman" w:hAnsi="Times New Roman" w:cs="Times New Roman"/>
          <w:sz w:val="24"/>
          <w:szCs w:val="24"/>
        </w:rPr>
        <w:t>Percentage labels are the mean PRRD</w:t>
      </w:r>
      <w:r w:rsidRPr="00402514">
        <w:rPr>
          <w:rFonts w:ascii="Times New Roman" w:hAnsi="Times New Roman" w:cs="Times New Roman"/>
          <w:sz w:val="24"/>
          <w:szCs w:val="24"/>
          <w:vertAlign w:val="subscript"/>
        </w:rPr>
        <w:t>S</w:t>
      </w:r>
      <w:r w:rsidRPr="00402514">
        <w:rPr>
          <w:rFonts w:ascii="Times New Roman" w:hAnsi="Times New Roman" w:cs="Times New Roman"/>
          <w:sz w:val="24"/>
          <w:szCs w:val="24"/>
        </w:rPr>
        <w:t xml:space="preserve"> estimates transformed to show a proportional difference between the fluctuating and stable temperature treatments. K = number of effect sizes with the number of </w:t>
      </w:r>
      <w:r>
        <w:rPr>
          <w:rFonts w:ascii="Times New Roman" w:hAnsi="Times New Roman" w:cs="Times New Roman"/>
          <w:sz w:val="24"/>
          <w:szCs w:val="24"/>
        </w:rPr>
        <w:t>studies</w:t>
      </w:r>
      <w:r w:rsidRPr="00402514">
        <w:rPr>
          <w:rFonts w:ascii="Times New Roman" w:hAnsi="Times New Roman" w:cs="Times New Roman"/>
          <w:sz w:val="24"/>
          <w:szCs w:val="24"/>
        </w:rPr>
        <w:t xml:space="preserve"> in brackets. </w:t>
      </w:r>
      <w:r>
        <w:rPr>
          <w:rFonts w:ascii="Times New Roman" w:hAnsi="Times New Roman" w:cs="Times New Roman"/>
          <w:sz w:val="24"/>
          <w:szCs w:val="24"/>
        </w:rPr>
        <w:t>x</w:t>
      </w:r>
      <w:r w:rsidRPr="00402514">
        <w:rPr>
          <w:rFonts w:ascii="Times New Roman" w:hAnsi="Times New Roman" w:cs="Times New Roman"/>
          <w:sz w:val="24"/>
          <w:szCs w:val="24"/>
        </w:rPr>
        <w:t>-axis limits are cropped for presentation.</w:t>
      </w:r>
    </w:p>
    <w:p w14:paraId="0A0DEF7D" w14:textId="77777777" w:rsidR="00B37A15" w:rsidRDefault="00B37A15" w:rsidP="00443538">
      <w:pPr>
        <w:spacing w:after="0" w:line="240" w:lineRule="auto"/>
        <w:rPr>
          <w:rFonts w:ascii="Times New Roman" w:hAnsi="Times New Roman" w:cs="Times New Roman"/>
          <w:b/>
          <w:bCs/>
          <w:sz w:val="24"/>
          <w:szCs w:val="24"/>
        </w:rPr>
      </w:pPr>
    </w:p>
    <w:p w14:paraId="447C4841" w14:textId="77777777" w:rsidR="00B37A15" w:rsidRDefault="00B37A15" w:rsidP="00443538">
      <w:pPr>
        <w:spacing w:after="0" w:line="240" w:lineRule="auto"/>
        <w:rPr>
          <w:rFonts w:ascii="Times New Roman" w:hAnsi="Times New Roman" w:cs="Times New Roman"/>
          <w:sz w:val="24"/>
          <w:szCs w:val="24"/>
        </w:rPr>
      </w:pPr>
      <w:r w:rsidRPr="00445248">
        <w:rPr>
          <w:rFonts w:ascii="Times New Roman" w:hAnsi="Times New Roman" w:cs="Times New Roman"/>
          <w:b/>
          <w:bCs/>
          <w:sz w:val="24"/>
          <w:szCs w:val="24"/>
        </w:rPr>
        <w:t xml:space="preserve">Figure 3 </w:t>
      </w:r>
      <w:r w:rsidRPr="00510DAE">
        <w:rPr>
          <w:rFonts w:ascii="Times New Roman" w:hAnsi="Times New Roman" w:cs="Times New Roman"/>
          <w:b/>
          <w:bCs/>
          <w:sz w:val="24"/>
          <w:szCs w:val="24"/>
        </w:rPr>
        <w:t>Meta-regression results for the overall data set with broad (a) and specific (b) phenotypic trait category as the moderator</w:t>
      </w:r>
      <w:r w:rsidRPr="004E6031">
        <w:rPr>
          <w:rFonts w:ascii="Times New Roman" w:hAnsi="Times New Roman" w:cs="Times New Roman"/>
          <w:sz w:val="24"/>
          <w:szCs w:val="24"/>
        </w:rPr>
        <w:t xml:space="preserve">.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6EECBD6D" w14:textId="77777777" w:rsidR="00B37A15" w:rsidRDefault="00B37A15" w:rsidP="00443538">
      <w:pPr>
        <w:spacing w:after="0" w:line="240" w:lineRule="auto"/>
        <w:rPr>
          <w:rFonts w:ascii="Times New Roman" w:hAnsi="Times New Roman" w:cs="Times New Roman"/>
          <w:b/>
          <w:bCs/>
          <w:sz w:val="24"/>
          <w:szCs w:val="24"/>
        </w:rPr>
      </w:pPr>
    </w:p>
    <w:p w14:paraId="4F348DC6" w14:textId="77777777" w:rsidR="00B37A15" w:rsidRDefault="00B37A15" w:rsidP="00443538">
      <w:pPr>
        <w:spacing w:after="0" w:line="24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402514">
        <w:rPr>
          <w:rFonts w:ascii="Times New Roman" w:hAnsi="Times New Roman" w:cs="Times New Roman"/>
          <w:b/>
          <w:bCs/>
          <w:sz w:val="24"/>
          <w:szCs w:val="24"/>
        </w:rPr>
        <w:t xml:space="preserve"> Meta-regression results for the overall data set</w:t>
      </w:r>
      <w:r>
        <w:rPr>
          <w:rFonts w:ascii="Times New Roman" w:hAnsi="Times New Roman" w:cs="Times New Roman"/>
          <w:b/>
          <w:bCs/>
          <w:sz w:val="24"/>
          <w:szCs w:val="24"/>
        </w:rPr>
        <w:t xml:space="preserve"> across major habitat types (a) and broad </w:t>
      </w:r>
      <w:r w:rsidRPr="00402514">
        <w:rPr>
          <w:rFonts w:ascii="Times New Roman" w:hAnsi="Times New Roman" w:cs="Times New Roman"/>
          <w:b/>
          <w:bCs/>
          <w:sz w:val="24"/>
          <w:szCs w:val="24"/>
        </w:rPr>
        <w:t xml:space="preserve">taxonomic </w:t>
      </w:r>
      <w:r>
        <w:rPr>
          <w:rFonts w:ascii="Times New Roman" w:hAnsi="Times New Roman" w:cs="Times New Roman"/>
          <w:b/>
          <w:bCs/>
          <w:sz w:val="24"/>
          <w:szCs w:val="24"/>
        </w:rPr>
        <w:t>group</w:t>
      </w:r>
      <w:r w:rsidRPr="00402514">
        <w:rPr>
          <w:rFonts w:ascii="Times New Roman" w:hAnsi="Times New Roman" w:cs="Times New Roman"/>
          <w:b/>
          <w:bCs/>
          <w:sz w:val="24"/>
          <w:szCs w:val="24"/>
        </w:rPr>
        <w:t xml:space="preserve"> </w:t>
      </w:r>
      <w:r>
        <w:rPr>
          <w:rFonts w:ascii="Times New Roman" w:hAnsi="Times New Roman" w:cs="Times New Roman"/>
          <w:b/>
          <w:bCs/>
          <w:sz w:val="24"/>
          <w:szCs w:val="24"/>
        </w:rPr>
        <w:t xml:space="preserve">(b) </w:t>
      </w:r>
      <w:r w:rsidRPr="00402514">
        <w:rPr>
          <w:rFonts w:ascii="Times New Roman" w:hAnsi="Times New Roman" w:cs="Times New Roman"/>
          <w:b/>
          <w:bCs/>
          <w:sz w:val="24"/>
          <w:szCs w:val="24"/>
        </w:rPr>
        <w:t xml:space="preserve">as the moderator. </w:t>
      </w:r>
      <w:r w:rsidRPr="00402514">
        <w:rPr>
          <w:rFonts w:ascii="Times New Roman" w:hAnsi="Times New Roman" w:cs="Times New Roman"/>
          <w:sz w:val="24"/>
          <w:szCs w:val="24"/>
        </w:rPr>
        <w:t xml:space="preserve">There were no significant differences in the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5E0A066E" w14:textId="6E6A2340" w:rsidR="00B37A15" w:rsidRDefault="00B37A15" w:rsidP="00443538">
      <w:pPr>
        <w:spacing w:after="0" w:line="240" w:lineRule="auto"/>
        <w:rPr>
          <w:rFonts w:ascii="Times New Roman" w:hAnsi="Times New Roman" w:cs="Times New Roman"/>
          <w:b/>
          <w:bCs/>
          <w:sz w:val="24"/>
          <w:szCs w:val="24"/>
        </w:rPr>
      </w:pPr>
    </w:p>
    <w:p w14:paraId="2A17FB6C" w14:textId="1D4CB25A" w:rsidR="00B37A15" w:rsidRDefault="00B37A15" w:rsidP="00443538">
      <w:pPr>
        <w:spacing w:after="0" w:line="24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402514">
        <w:rPr>
          <w:rFonts w:ascii="Times New Roman" w:hAnsi="Times New Roman" w:cs="Times New Roman"/>
          <w:b/>
          <w:bCs/>
          <w:sz w:val="24"/>
          <w:szCs w:val="24"/>
        </w:rPr>
        <w:t xml:space="preserve"> Meta-regression results for the overall data set with fluctuation type as the moderator.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2262E21E" w14:textId="77777777" w:rsidR="00B37A15" w:rsidRPr="00B37A15" w:rsidRDefault="00B37A15" w:rsidP="00443538">
      <w:pPr>
        <w:spacing w:after="0" w:line="240" w:lineRule="auto"/>
        <w:rPr>
          <w:rFonts w:ascii="Times New Roman" w:hAnsi="Times New Roman" w:cs="Times New Roman"/>
          <w:sz w:val="24"/>
          <w:szCs w:val="24"/>
        </w:rPr>
      </w:pPr>
    </w:p>
    <w:p w14:paraId="451E7BBC" w14:textId="77777777" w:rsidR="00B37A15" w:rsidRDefault="00B37A15" w:rsidP="00443538">
      <w:pPr>
        <w:spacing w:after="0" w:line="240" w:lineRule="auto"/>
        <w:rPr>
          <w:rFonts w:ascii="Times New Roman" w:eastAsiaTheme="minorEastAsia" w:hAnsi="Times New Roman" w:cs="Times New Roman"/>
          <w:sz w:val="24"/>
          <w:szCs w:val="24"/>
        </w:rPr>
      </w:pPr>
      <w:r w:rsidRPr="00510DAE">
        <w:rPr>
          <w:rFonts w:ascii="Times New Roman" w:eastAsiaTheme="minorEastAsia" w:hAnsi="Times New Roman" w:cs="Times New Roman"/>
          <w:b/>
          <w:bCs/>
          <w:sz w:val="24"/>
          <w:szCs w:val="24"/>
        </w:rPr>
        <w:t>Figure 6</w:t>
      </w:r>
      <w:r>
        <w:rPr>
          <w:rFonts w:ascii="Times New Roman" w:eastAsiaTheme="minorEastAsia" w:hAnsi="Times New Roman" w:cs="Times New Roman"/>
          <w:sz w:val="24"/>
          <w:szCs w:val="24"/>
        </w:rPr>
        <w:t xml:space="preserve"> </w:t>
      </w:r>
      <w:r w:rsidRPr="00402514">
        <w:rPr>
          <w:rFonts w:ascii="Times New Roman" w:hAnsi="Times New Roman" w:cs="Times New Roman"/>
          <w:b/>
          <w:bCs/>
          <w:sz w:val="24"/>
          <w:szCs w:val="24"/>
        </w:rPr>
        <w:t xml:space="preserve">Meta-regression results for the </w:t>
      </w:r>
      <w:r>
        <w:rPr>
          <w:rFonts w:ascii="Times New Roman" w:hAnsi="Times New Roman" w:cs="Times New Roman"/>
          <w:b/>
          <w:bCs/>
          <w:sz w:val="24"/>
          <w:szCs w:val="24"/>
        </w:rPr>
        <w:t>individual subset</w:t>
      </w:r>
      <w:r w:rsidRPr="00402514">
        <w:rPr>
          <w:rFonts w:ascii="Times New Roman" w:hAnsi="Times New Roman" w:cs="Times New Roman"/>
          <w:b/>
          <w:bCs/>
          <w:sz w:val="24"/>
          <w:szCs w:val="24"/>
        </w:rPr>
        <w:t xml:space="preserve"> data set with </w:t>
      </w:r>
      <w:r>
        <w:rPr>
          <w:rFonts w:ascii="Times New Roman" w:hAnsi="Times New Roman" w:cs="Times New Roman"/>
          <w:b/>
          <w:bCs/>
          <w:sz w:val="24"/>
          <w:szCs w:val="24"/>
        </w:rPr>
        <w:t>plasticity</w:t>
      </w:r>
      <w:r w:rsidRPr="00402514">
        <w:rPr>
          <w:rFonts w:ascii="Times New Roman" w:hAnsi="Times New Roman" w:cs="Times New Roman"/>
          <w:b/>
          <w:bCs/>
          <w:sz w:val="24"/>
          <w:szCs w:val="24"/>
        </w:rPr>
        <w:t xml:space="preserve"> type as the moderator.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4B519429" w14:textId="77777777" w:rsidR="00B37A15" w:rsidRDefault="00B37A15" w:rsidP="00443538">
      <w:pPr>
        <w:spacing w:after="0" w:line="240" w:lineRule="auto"/>
        <w:rPr>
          <w:rFonts w:ascii="Times New Roman" w:hAnsi="Times New Roman" w:cs="Times New Roman"/>
          <w:b/>
          <w:bCs/>
          <w:sz w:val="24"/>
          <w:szCs w:val="24"/>
        </w:rPr>
      </w:pPr>
    </w:p>
    <w:p w14:paraId="22B0D067" w14:textId="753347AC" w:rsidR="00D71BE2" w:rsidRPr="009D700E" w:rsidRDefault="00D71BE2" w:rsidP="00443538">
      <w:pPr>
        <w:spacing w:after="0" w:line="240" w:lineRule="auto"/>
        <w:rPr>
          <w:rFonts w:ascii="Times New Roman" w:hAnsi="Times New Roman" w:cs="Times New Roman"/>
          <w:sz w:val="24"/>
          <w:szCs w:val="24"/>
        </w:rPr>
      </w:pPr>
      <w:r w:rsidRPr="009D700E">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9D700E">
        <w:rPr>
          <w:rFonts w:ascii="Times New Roman" w:hAnsi="Times New Roman" w:cs="Times New Roman"/>
          <w:b/>
          <w:bCs/>
          <w:sz w:val="24"/>
          <w:szCs w:val="24"/>
        </w:rPr>
        <w:t xml:space="preserve"> Relationship between effect size and the amplitude of fluctuation. </w:t>
      </w:r>
      <w:r w:rsidRPr="009D700E">
        <w:rPr>
          <w:rFonts w:ascii="Times New Roman" w:hAnsi="Times New Roman" w:cs="Times New Roman"/>
          <w:sz w:val="24"/>
          <w:szCs w:val="24"/>
        </w:rPr>
        <w:t>There were no significant relationships between the amplitudes of fluctuations and the difference in phenotypic plasticity between the constant and fluctuating temperature treatments. Dashed line = PRRD</w:t>
      </w:r>
      <w:r w:rsidRPr="009D700E">
        <w:rPr>
          <w:rFonts w:ascii="Times New Roman" w:hAnsi="Times New Roman" w:cs="Times New Roman"/>
          <w:sz w:val="24"/>
          <w:szCs w:val="24"/>
          <w:vertAlign w:val="subscript"/>
        </w:rPr>
        <w:t>S</w:t>
      </w:r>
      <w:r w:rsidRPr="009D700E">
        <w:rPr>
          <w:rFonts w:ascii="Times New Roman" w:hAnsi="Times New Roman" w:cs="Times New Roman"/>
          <w:sz w:val="24"/>
          <w:szCs w:val="24"/>
        </w:rPr>
        <w:t xml:space="preserve"> estimate from the MLMA models. Solid line = model prediction. Sample sizes are those used to calculate each individual effect size. X-axis and Y-axis limits are cropped for presentation.</w:t>
      </w:r>
    </w:p>
    <w:p w14:paraId="7D1BA592" w14:textId="77777777" w:rsidR="0012239A" w:rsidRDefault="0012239A" w:rsidP="00443538">
      <w:pPr>
        <w:spacing w:after="0" w:line="240" w:lineRule="auto"/>
        <w:divId w:val="536086500"/>
        <w:rPr>
          <w:rFonts w:ascii="Times New Roman" w:eastAsiaTheme="minorEastAsia" w:hAnsi="Times New Roman" w:cs="Times New Roman"/>
          <w:sz w:val="24"/>
          <w:szCs w:val="24"/>
        </w:rPr>
      </w:pPr>
    </w:p>
    <w:sectPr w:rsidR="0012239A" w:rsidSect="002441BC">
      <w:footerReference w:type="default" r:id="rId1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957AC" w14:textId="77777777" w:rsidR="00F32D5B" w:rsidRDefault="00F32D5B" w:rsidP="00260708">
      <w:pPr>
        <w:spacing w:after="0" w:line="240" w:lineRule="auto"/>
      </w:pPr>
      <w:r>
        <w:separator/>
      </w:r>
    </w:p>
  </w:endnote>
  <w:endnote w:type="continuationSeparator" w:id="0">
    <w:p w14:paraId="08033084" w14:textId="77777777" w:rsidR="00F32D5B" w:rsidRDefault="00F32D5B"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553CC" w14:textId="77777777" w:rsidR="00F32D5B" w:rsidRDefault="00F32D5B" w:rsidP="00260708">
      <w:pPr>
        <w:spacing w:after="0" w:line="240" w:lineRule="auto"/>
      </w:pPr>
      <w:r>
        <w:separator/>
      </w:r>
    </w:p>
  </w:footnote>
  <w:footnote w:type="continuationSeparator" w:id="0">
    <w:p w14:paraId="684243EF" w14:textId="77777777" w:rsidR="00F32D5B" w:rsidRDefault="00F32D5B"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DC4BFD"/>
    <w:multiLevelType w:val="multilevel"/>
    <w:tmpl w:val="D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1"/>
  </w:num>
  <w:num w:numId="2" w16cid:durableId="1739594975">
    <w:abstractNumId w:val="2"/>
  </w:num>
  <w:num w:numId="3" w16cid:durableId="2129620983">
    <w:abstractNumId w:val="4"/>
  </w:num>
  <w:num w:numId="4" w16cid:durableId="689140564">
    <w:abstractNumId w:val="5"/>
  </w:num>
  <w:num w:numId="5" w16cid:durableId="1992051537">
    <w:abstractNumId w:val="7"/>
  </w:num>
  <w:num w:numId="6" w16cid:durableId="1839878159">
    <w:abstractNumId w:val="0"/>
  </w:num>
  <w:num w:numId="7" w16cid:durableId="1929849904">
    <w:abstractNumId w:val="3"/>
  </w:num>
  <w:num w:numId="8" w16cid:durableId="900360655">
    <w:abstractNumId w:val="12"/>
  </w:num>
  <w:num w:numId="9" w16cid:durableId="1360012664">
    <w:abstractNumId w:val="15"/>
  </w:num>
  <w:num w:numId="10" w16cid:durableId="2017658033">
    <w:abstractNumId w:val="13"/>
  </w:num>
  <w:num w:numId="11" w16cid:durableId="285041232">
    <w:abstractNumId w:val="14"/>
  </w:num>
  <w:num w:numId="12" w16cid:durableId="1973704781">
    <w:abstractNumId w:val="8"/>
  </w:num>
  <w:num w:numId="13" w16cid:durableId="1527021436">
    <w:abstractNumId w:val="10"/>
  </w:num>
  <w:num w:numId="14" w16cid:durableId="811604905">
    <w:abstractNumId w:val="9"/>
  </w:num>
  <w:num w:numId="15" w16cid:durableId="1996183816">
    <w:abstractNumId w:val="1"/>
  </w:num>
  <w:num w:numId="16" w16cid:durableId="11358708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00EF2"/>
    <w:rsid w:val="00027E9E"/>
    <w:rsid w:val="00037144"/>
    <w:rsid w:val="00051BF0"/>
    <w:rsid w:val="00057DD6"/>
    <w:rsid w:val="00057E51"/>
    <w:rsid w:val="00072977"/>
    <w:rsid w:val="000741D5"/>
    <w:rsid w:val="00074260"/>
    <w:rsid w:val="00074EA1"/>
    <w:rsid w:val="000763D5"/>
    <w:rsid w:val="00081D4E"/>
    <w:rsid w:val="0008448D"/>
    <w:rsid w:val="00086780"/>
    <w:rsid w:val="00086E68"/>
    <w:rsid w:val="0009269B"/>
    <w:rsid w:val="000957D1"/>
    <w:rsid w:val="000A2886"/>
    <w:rsid w:val="000A36FC"/>
    <w:rsid w:val="000A7D90"/>
    <w:rsid w:val="000B0220"/>
    <w:rsid w:val="000B0D47"/>
    <w:rsid w:val="000B3280"/>
    <w:rsid w:val="000B650F"/>
    <w:rsid w:val="000C169D"/>
    <w:rsid w:val="000C67EC"/>
    <w:rsid w:val="000D2563"/>
    <w:rsid w:val="000D447F"/>
    <w:rsid w:val="000D74DE"/>
    <w:rsid w:val="000E27E6"/>
    <w:rsid w:val="000E585F"/>
    <w:rsid w:val="000E6417"/>
    <w:rsid w:val="000E7119"/>
    <w:rsid w:val="000F344C"/>
    <w:rsid w:val="000F3A14"/>
    <w:rsid w:val="000F736D"/>
    <w:rsid w:val="001003CC"/>
    <w:rsid w:val="00101448"/>
    <w:rsid w:val="001064E4"/>
    <w:rsid w:val="00110581"/>
    <w:rsid w:val="00112AEF"/>
    <w:rsid w:val="001203CE"/>
    <w:rsid w:val="0012239A"/>
    <w:rsid w:val="00125146"/>
    <w:rsid w:val="001306C0"/>
    <w:rsid w:val="00134DAC"/>
    <w:rsid w:val="0013752A"/>
    <w:rsid w:val="00151E59"/>
    <w:rsid w:val="00152001"/>
    <w:rsid w:val="00156061"/>
    <w:rsid w:val="00162D3A"/>
    <w:rsid w:val="001671B5"/>
    <w:rsid w:val="00167C69"/>
    <w:rsid w:val="001730A2"/>
    <w:rsid w:val="00173BDF"/>
    <w:rsid w:val="00174C1A"/>
    <w:rsid w:val="00176118"/>
    <w:rsid w:val="00182043"/>
    <w:rsid w:val="001902A4"/>
    <w:rsid w:val="00191D7D"/>
    <w:rsid w:val="00193279"/>
    <w:rsid w:val="00194BCF"/>
    <w:rsid w:val="001B679D"/>
    <w:rsid w:val="001B7E80"/>
    <w:rsid w:val="001C09DD"/>
    <w:rsid w:val="001C50AC"/>
    <w:rsid w:val="001D1A49"/>
    <w:rsid w:val="001D6ED6"/>
    <w:rsid w:val="001E5EDA"/>
    <w:rsid w:val="001E640E"/>
    <w:rsid w:val="001E729C"/>
    <w:rsid w:val="001F5D12"/>
    <w:rsid w:val="00200B6D"/>
    <w:rsid w:val="00200F41"/>
    <w:rsid w:val="00212634"/>
    <w:rsid w:val="002157FA"/>
    <w:rsid w:val="002441BC"/>
    <w:rsid w:val="00246AD6"/>
    <w:rsid w:val="00260708"/>
    <w:rsid w:val="0026400F"/>
    <w:rsid w:val="0026760B"/>
    <w:rsid w:val="00272946"/>
    <w:rsid w:val="00276D04"/>
    <w:rsid w:val="002847F9"/>
    <w:rsid w:val="00284B2A"/>
    <w:rsid w:val="00292DE1"/>
    <w:rsid w:val="002969D8"/>
    <w:rsid w:val="002A0D54"/>
    <w:rsid w:val="002A4B92"/>
    <w:rsid w:val="002A5B54"/>
    <w:rsid w:val="002A7303"/>
    <w:rsid w:val="002B4666"/>
    <w:rsid w:val="002B58EC"/>
    <w:rsid w:val="002C335F"/>
    <w:rsid w:val="002C4073"/>
    <w:rsid w:val="002D58DD"/>
    <w:rsid w:val="002D5F64"/>
    <w:rsid w:val="002D7B94"/>
    <w:rsid w:val="002E4AD4"/>
    <w:rsid w:val="002F7487"/>
    <w:rsid w:val="003020BF"/>
    <w:rsid w:val="003020E4"/>
    <w:rsid w:val="00306EE5"/>
    <w:rsid w:val="00311B1F"/>
    <w:rsid w:val="0031338B"/>
    <w:rsid w:val="003141D2"/>
    <w:rsid w:val="00316178"/>
    <w:rsid w:val="00325D68"/>
    <w:rsid w:val="00325FE7"/>
    <w:rsid w:val="0033093B"/>
    <w:rsid w:val="0033772E"/>
    <w:rsid w:val="00337E02"/>
    <w:rsid w:val="00342C37"/>
    <w:rsid w:val="003441A9"/>
    <w:rsid w:val="00351034"/>
    <w:rsid w:val="0035189F"/>
    <w:rsid w:val="0035592E"/>
    <w:rsid w:val="00362375"/>
    <w:rsid w:val="003634B5"/>
    <w:rsid w:val="00363C7E"/>
    <w:rsid w:val="00364197"/>
    <w:rsid w:val="003662F8"/>
    <w:rsid w:val="00373267"/>
    <w:rsid w:val="003764EF"/>
    <w:rsid w:val="00382267"/>
    <w:rsid w:val="00390747"/>
    <w:rsid w:val="003911E7"/>
    <w:rsid w:val="00396D50"/>
    <w:rsid w:val="00397304"/>
    <w:rsid w:val="00397D8A"/>
    <w:rsid w:val="003B4C33"/>
    <w:rsid w:val="003C26C9"/>
    <w:rsid w:val="003C2F88"/>
    <w:rsid w:val="003C4EA7"/>
    <w:rsid w:val="003D1425"/>
    <w:rsid w:val="003E17AD"/>
    <w:rsid w:val="003F2DE3"/>
    <w:rsid w:val="003F4653"/>
    <w:rsid w:val="003F51CE"/>
    <w:rsid w:val="004202C8"/>
    <w:rsid w:val="0042151F"/>
    <w:rsid w:val="00421C38"/>
    <w:rsid w:val="00422172"/>
    <w:rsid w:val="0043308D"/>
    <w:rsid w:val="004353E7"/>
    <w:rsid w:val="004361D0"/>
    <w:rsid w:val="00443538"/>
    <w:rsid w:val="00445248"/>
    <w:rsid w:val="00450F3F"/>
    <w:rsid w:val="00461149"/>
    <w:rsid w:val="00470F81"/>
    <w:rsid w:val="00472399"/>
    <w:rsid w:val="00473BE5"/>
    <w:rsid w:val="0047582C"/>
    <w:rsid w:val="00481A0B"/>
    <w:rsid w:val="0049119A"/>
    <w:rsid w:val="004A385E"/>
    <w:rsid w:val="004A4605"/>
    <w:rsid w:val="004A7666"/>
    <w:rsid w:val="004B2DBD"/>
    <w:rsid w:val="004B38EE"/>
    <w:rsid w:val="004C0ED6"/>
    <w:rsid w:val="004C74A9"/>
    <w:rsid w:val="004D3856"/>
    <w:rsid w:val="004E2163"/>
    <w:rsid w:val="004E6031"/>
    <w:rsid w:val="004E7C0D"/>
    <w:rsid w:val="004E7D05"/>
    <w:rsid w:val="00503C86"/>
    <w:rsid w:val="0050456E"/>
    <w:rsid w:val="00510AA2"/>
    <w:rsid w:val="00510DAE"/>
    <w:rsid w:val="00512435"/>
    <w:rsid w:val="00512D27"/>
    <w:rsid w:val="005155B0"/>
    <w:rsid w:val="00520BA7"/>
    <w:rsid w:val="005330F4"/>
    <w:rsid w:val="00535801"/>
    <w:rsid w:val="00537EA6"/>
    <w:rsid w:val="0055588C"/>
    <w:rsid w:val="00564BB3"/>
    <w:rsid w:val="00572F46"/>
    <w:rsid w:val="005753FB"/>
    <w:rsid w:val="005813C2"/>
    <w:rsid w:val="00594372"/>
    <w:rsid w:val="00596F0E"/>
    <w:rsid w:val="005A37BD"/>
    <w:rsid w:val="005A4259"/>
    <w:rsid w:val="005A5007"/>
    <w:rsid w:val="005A57C8"/>
    <w:rsid w:val="005B35EF"/>
    <w:rsid w:val="005C105F"/>
    <w:rsid w:val="005C60C0"/>
    <w:rsid w:val="005E1FAD"/>
    <w:rsid w:val="005E752A"/>
    <w:rsid w:val="00600A62"/>
    <w:rsid w:val="00604808"/>
    <w:rsid w:val="0060562D"/>
    <w:rsid w:val="00612DD9"/>
    <w:rsid w:val="00615FF7"/>
    <w:rsid w:val="00616D0F"/>
    <w:rsid w:val="00632666"/>
    <w:rsid w:val="006334C4"/>
    <w:rsid w:val="00634252"/>
    <w:rsid w:val="00640658"/>
    <w:rsid w:val="0064086B"/>
    <w:rsid w:val="006430BF"/>
    <w:rsid w:val="00643824"/>
    <w:rsid w:val="006539F5"/>
    <w:rsid w:val="00664359"/>
    <w:rsid w:val="00667903"/>
    <w:rsid w:val="00671815"/>
    <w:rsid w:val="0067260A"/>
    <w:rsid w:val="006763E8"/>
    <w:rsid w:val="00681579"/>
    <w:rsid w:val="00686AC5"/>
    <w:rsid w:val="006872F7"/>
    <w:rsid w:val="006959D1"/>
    <w:rsid w:val="006B0CF0"/>
    <w:rsid w:val="006B1DFE"/>
    <w:rsid w:val="006B5B79"/>
    <w:rsid w:val="006B71F5"/>
    <w:rsid w:val="006C06DE"/>
    <w:rsid w:val="006C7AC6"/>
    <w:rsid w:val="006D3EA0"/>
    <w:rsid w:val="006E0417"/>
    <w:rsid w:val="006E271D"/>
    <w:rsid w:val="00700266"/>
    <w:rsid w:val="007041E5"/>
    <w:rsid w:val="00712368"/>
    <w:rsid w:val="00712E19"/>
    <w:rsid w:val="00714066"/>
    <w:rsid w:val="007141A8"/>
    <w:rsid w:val="007171E4"/>
    <w:rsid w:val="00717B77"/>
    <w:rsid w:val="0072195B"/>
    <w:rsid w:val="0072661C"/>
    <w:rsid w:val="00737BFF"/>
    <w:rsid w:val="00763095"/>
    <w:rsid w:val="00765B0E"/>
    <w:rsid w:val="007814FD"/>
    <w:rsid w:val="007828F6"/>
    <w:rsid w:val="00784083"/>
    <w:rsid w:val="00784186"/>
    <w:rsid w:val="007878F6"/>
    <w:rsid w:val="00791E55"/>
    <w:rsid w:val="0079213B"/>
    <w:rsid w:val="007A24F9"/>
    <w:rsid w:val="007A3EA2"/>
    <w:rsid w:val="007A4DE7"/>
    <w:rsid w:val="007B2CCC"/>
    <w:rsid w:val="007B61DC"/>
    <w:rsid w:val="007C06CC"/>
    <w:rsid w:val="007C0DC0"/>
    <w:rsid w:val="007D4001"/>
    <w:rsid w:val="007D5996"/>
    <w:rsid w:val="007D6EFF"/>
    <w:rsid w:val="007E6808"/>
    <w:rsid w:val="007F331D"/>
    <w:rsid w:val="007F51B2"/>
    <w:rsid w:val="007F5983"/>
    <w:rsid w:val="007F71F1"/>
    <w:rsid w:val="008001AE"/>
    <w:rsid w:val="00805E3E"/>
    <w:rsid w:val="00815E50"/>
    <w:rsid w:val="00817CCB"/>
    <w:rsid w:val="008253A7"/>
    <w:rsid w:val="00826356"/>
    <w:rsid w:val="00827B30"/>
    <w:rsid w:val="0083271D"/>
    <w:rsid w:val="00835872"/>
    <w:rsid w:val="00842DDD"/>
    <w:rsid w:val="0084454E"/>
    <w:rsid w:val="00853727"/>
    <w:rsid w:val="00853D90"/>
    <w:rsid w:val="00866459"/>
    <w:rsid w:val="008702C5"/>
    <w:rsid w:val="00882444"/>
    <w:rsid w:val="008848B3"/>
    <w:rsid w:val="008862B9"/>
    <w:rsid w:val="00890C44"/>
    <w:rsid w:val="00894183"/>
    <w:rsid w:val="00896C56"/>
    <w:rsid w:val="008A4470"/>
    <w:rsid w:val="008A5D52"/>
    <w:rsid w:val="008A7BA6"/>
    <w:rsid w:val="008B10BD"/>
    <w:rsid w:val="008B2E90"/>
    <w:rsid w:val="008C3028"/>
    <w:rsid w:val="008C674C"/>
    <w:rsid w:val="008C7ADC"/>
    <w:rsid w:val="008D6D4B"/>
    <w:rsid w:val="008E5219"/>
    <w:rsid w:val="008E6508"/>
    <w:rsid w:val="008E72C8"/>
    <w:rsid w:val="008F232B"/>
    <w:rsid w:val="008F2950"/>
    <w:rsid w:val="009019C4"/>
    <w:rsid w:val="0090482A"/>
    <w:rsid w:val="0090563E"/>
    <w:rsid w:val="009072A5"/>
    <w:rsid w:val="00907D19"/>
    <w:rsid w:val="00916256"/>
    <w:rsid w:val="009326AB"/>
    <w:rsid w:val="00934C01"/>
    <w:rsid w:val="009411E9"/>
    <w:rsid w:val="00942950"/>
    <w:rsid w:val="009463CC"/>
    <w:rsid w:val="00952225"/>
    <w:rsid w:val="00955CF9"/>
    <w:rsid w:val="0096259A"/>
    <w:rsid w:val="009675A0"/>
    <w:rsid w:val="00977B1B"/>
    <w:rsid w:val="0098048B"/>
    <w:rsid w:val="0098138D"/>
    <w:rsid w:val="00990DCD"/>
    <w:rsid w:val="00992D77"/>
    <w:rsid w:val="00994B8C"/>
    <w:rsid w:val="00994E18"/>
    <w:rsid w:val="009C17D3"/>
    <w:rsid w:val="009D4B2F"/>
    <w:rsid w:val="009D5EA0"/>
    <w:rsid w:val="009D66B5"/>
    <w:rsid w:val="009E2C6D"/>
    <w:rsid w:val="009F56C0"/>
    <w:rsid w:val="009F7C52"/>
    <w:rsid w:val="00A012F5"/>
    <w:rsid w:val="00A120B3"/>
    <w:rsid w:val="00A20B76"/>
    <w:rsid w:val="00A228CB"/>
    <w:rsid w:val="00A2675E"/>
    <w:rsid w:val="00A27F07"/>
    <w:rsid w:val="00A37424"/>
    <w:rsid w:val="00A42E5B"/>
    <w:rsid w:val="00A458C3"/>
    <w:rsid w:val="00A45F56"/>
    <w:rsid w:val="00A63EC8"/>
    <w:rsid w:val="00A74B20"/>
    <w:rsid w:val="00A776B1"/>
    <w:rsid w:val="00A77929"/>
    <w:rsid w:val="00A77E63"/>
    <w:rsid w:val="00A846A2"/>
    <w:rsid w:val="00AA11DD"/>
    <w:rsid w:val="00AA2D65"/>
    <w:rsid w:val="00AA5657"/>
    <w:rsid w:val="00AB0661"/>
    <w:rsid w:val="00AC711A"/>
    <w:rsid w:val="00AC7B4F"/>
    <w:rsid w:val="00AD2DB4"/>
    <w:rsid w:val="00AE0EDC"/>
    <w:rsid w:val="00AE227B"/>
    <w:rsid w:val="00AE42D5"/>
    <w:rsid w:val="00AE5756"/>
    <w:rsid w:val="00AE5FC1"/>
    <w:rsid w:val="00AF0F2E"/>
    <w:rsid w:val="00B0069D"/>
    <w:rsid w:val="00B00BC5"/>
    <w:rsid w:val="00B0355B"/>
    <w:rsid w:val="00B03D7D"/>
    <w:rsid w:val="00B0488E"/>
    <w:rsid w:val="00B145C5"/>
    <w:rsid w:val="00B247BD"/>
    <w:rsid w:val="00B24DB4"/>
    <w:rsid w:val="00B35DBF"/>
    <w:rsid w:val="00B3658A"/>
    <w:rsid w:val="00B37A15"/>
    <w:rsid w:val="00B52465"/>
    <w:rsid w:val="00B55FE5"/>
    <w:rsid w:val="00B56FED"/>
    <w:rsid w:val="00B62053"/>
    <w:rsid w:val="00B650BF"/>
    <w:rsid w:val="00B72C1A"/>
    <w:rsid w:val="00B74840"/>
    <w:rsid w:val="00B763C2"/>
    <w:rsid w:val="00B7697F"/>
    <w:rsid w:val="00B77296"/>
    <w:rsid w:val="00B778E9"/>
    <w:rsid w:val="00B93286"/>
    <w:rsid w:val="00B93FD6"/>
    <w:rsid w:val="00B96E9B"/>
    <w:rsid w:val="00BA0020"/>
    <w:rsid w:val="00BA0DDB"/>
    <w:rsid w:val="00BA28DB"/>
    <w:rsid w:val="00BB26DB"/>
    <w:rsid w:val="00BC1ABF"/>
    <w:rsid w:val="00BC377C"/>
    <w:rsid w:val="00BD7A64"/>
    <w:rsid w:val="00BE16FA"/>
    <w:rsid w:val="00BE2659"/>
    <w:rsid w:val="00BE39AC"/>
    <w:rsid w:val="00BF64D0"/>
    <w:rsid w:val="00C01AE2"/>
    <w:rsid w:val="00C04465"/>
    <w:rsid w:val="00C11D04"/>
    <w:rsid w:val="00C32D18"/>
    <w:rsid w:val="00C347C8"/>
    <w:rsid w:val="00C4638E"/>
    <w:rsid w:val="00C62C73"/>
    <w:rsid w:val="00C65505"/>
    <w:rsid w:val="00C80680"/>
    <w:rsid w:val="00C84020"/>
    <w:rsid w:val="00C852FB"/>
    <w:rsid w:val="00C87E03"/>
    <w:rsid w:val="00C90AE9"/>
    <w:rsid w:val="00C91D7A"/>
    <w:rsid w:val="00C939BE"/>
    <w:rsid w:val="00C95B56"/>
    <w:rsid w:val="00CA090D"/>
    <w:rsid w:val="00CA2CC5"/>
    <w:rsid w:val="00CB1B76"/>
    <w:rsid w:val="00CB6643"/>
    <w:rsid w:val="00CB75BF"/>
    <w:rsid w:val="00CC0791"/>
    <w:rsid w:val="00CC287B"/>
    <w:rsid w:val="00CC5A8E"/>
    <w:rsid w:val="00CC645A"/>
    <w:rsid w:val="00CC6C16"/>
    <w:rsid w:val="00CE10B1"/>
    <w:rsid w:val="00CE356A"/>
    <w:rsid w:val="00CE3966"/>
    <w:rsid w:val="00CE3FD2"/>
    <w:rsid w:val="00CF2C90"/>
    <w:rsid w:val="00CF2F4F"/>
    <w:rsid w:val="00CF42CE"/>
    <w:rsid w:val="00CF614F"/>
    <w:rsid w:val="00D07F5B"/>
    <w:rsid w:val="00D12874"/>
    <w:rsid w:val="00D13D69"/>
    <w:rsid w:val="00D30BB3"/>
    <w:rsid w:val="00D36548"/>
    <w:rsid w:val="00D373AC"/>
    <w:rsid w:val="00D45F5D"/>
    <w:rsid w:val="00D46B50"/>
    <w:rsid w:val="00D47117"/>
    <w:rsid w:val="00D607CA"/>
    <w:rsid w:val="00D64509"/>
    <w:rsid w:val="00D65985"/>
    <w:rsid w:val="00D66762"/>
    <w:rsid w:val="00D71BE2"/>
    <w:rsid w:val="00D72822"/>
    <w:rsid w:val="00D737D8"/>
    <w:rsid w:val="00D73DC2"/>
    <w:rsid w:val="00D81F37"/>
    <w:rsid w:val="00D9018D"/>
    <w:rsid w:val="00D9386B"/>
    <w:rsid w:val="00D9603A"/>
    <w:rsid w:val="00DA47DD"/>
    <w:rsid w:val="00DB25E8"/>
    <w:rsid w:val="00DB54B1"/>
    <w:rsid w:val="00DB5B3B"/>
    <w:rsid w:val="00DC1585"/>
    <w:rsid w:val="00DC3F57"/>
    <w:rsid w:val="00DC6B1E"/>
    <w:rsid w:val="00DC7092"/>
    <w:rsid w:val="00DD0A8E"/>
    <w:rsid w:val="00DD1C77"/>
    <w:rsid w:val="00DD2316"/>
    <w:rsid w:val="00DD7B89"/>
    <w:rsid w:val="00DF484A"/>
    <w:rsid w:val="00DF69F7"/>
    <w:rsid w:val="00DF6F0B"/>
    <w:rsid w:val="00E00717"/>
    <w:rsid w:val="00E11A45"/>
    <w:rsid w:val="00E221AB"/>
    <w:rsid w:val="00E27D7A"/>
    <w:rsid w:val="00E320E8"/>
    <w:rsid w:val="00E33C31"/>
    <w:rsid w:val="00E46ACA"/>
    <w:rsid w:val="00E5121D"/>
    <w:rsid w:val="00E521BA"/>
    <w:rsid w:val="00E56D9B"/>
    <w:rsid w:val="00E57984"/>
    <w:rsid w:val="00E6278A"/>
    <w:rsid w:val="00E63864"/>
    <w:rsid w:val="00E8018A"/>
    <w:rsid w:val="00E8112B"/>
    <w:rsid w:val="00E833DC"/>
    <w:rsid w:val="00E942DD"/>
    <w:rsid w:val="00EA096E"/>
    <w:rsid w:val="00EA60E5"/>
    <w:rsid w:val="00EA6A51"/>
    <w:rsid w:val="00EB1849"/>
    <w:rsid w:val="00EB30D8"/>
    <w:rsid w:val="00EC5B33"/>
    <w:rsid w:val="00EC7A22"/>
    <w:rsid w:val="00ED0E85"/>
    <w:rsid w:val="00ED3783"/>
    <w:rsid w:val="00ED56C4"/>
    <w:rsid w:val="00ED6DB4"/>
    <w:rsid w:val="00EE468E"/>
    <w:rsid w:val="00EF6497"/>
    <w:rsid w:val="00EF7F75"/>
    <w:rsid w:val="00F00822"/>
    <w:rsid w:val="00F0286A"/>
    <w:rsid w:val="00F02D27"/>
    <w:rsid w:val="00F0608B"/>
    <w:rsid w:val="00F13AA9"/>
    <w:rsid w:val="00F20EF0"/>
    <w:rsid w:val="00F21B68"/>
    <w:rsid w:val="00F25FD4"/>
    <w:rsid w:val="00F260F6"/>
    <w:rsid w:val="00F32D5B"/>
    <w:rsid w:val="00F3479F"/>
    <w:rsid w:val="00F37164"/>
    <w:rsid w:val="00F43EB9"/>
    <w:rsid w:val="00F46607"/>
    <w:rsid w:val="00F46B47"/>
    <w:rsid w:val="00F5289C"/>
    <w:rsid w:val="00F606BC"/>
    <w:rsid w:val="00F60706"/>
    <w:rsid w:val="00F64921"/>
    <w:rsid w:val="00F77F77"/>
    <w:rsid w:val="00F8622D"/>
    <w:rsid w:val="00F92704"/>
    <w:rsid w:val="00F95693"/>
    <w:rsid w:val="00F9633C"/>
    <w:rsid w:val="00FA0B8B"/>
    <w:rsid w:val="00FA2BC8"/>
    <w:rsid w:val="00FB291F"/>
    <w:rsid w:val="00FC606E"/>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4E5ED155-996F-BB4D-861A-6B4F1540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Bibliography1">
    <w:name w:val="Bibliography1"/>
    <w:basedOn w:val="Normal"/>
    <w:rsid w:val="00AE0ED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101448"/>
    <w:rPr>
      <w:sz w:val="16"/>
      <w:szCs w:val="16"/>
    </w:rPr>
  </w:style>
  <w:style w:type="paragraph" w:styleId="CommentText">
    <w:name w:val="annotation text"/>
    <w:basedOn w:val="Normal"/>
    <w:link w:val="CommentTextChar"/>
    <w:uiPriority w:val="99"/>
    <w:semiHidden/>
    <w:unhideWhenUsed/>
    <w:rsid w:val="00101448"/>
    <w:pPr>
      <w:spacing w:line="240" w:lineRule="auto"/>
    </w:pPr>
    <w:rPr>
      <w:sz w:val="20"/>
      <w:szCs w:val="20"/>
    </w:rPr>
  </w:style>
  <w:style w:type="character" w:customStyle="1" w:styleId="CommentTextChar">
    <w:name w:val="Comment Text Char"/>
    <w:basedOn w:val="DefaultParagraphFont"/>
    <w:link w:val="CommentText"/>
    <w:uiPriority w:val="99"/>
    <w:semiHidden/>
    <w:rsid w:val="00101448"/>
    <w:rPr>
      <w:sz w:val="20"/>
      <w:szCs w:val="20"/>
    </w:rPr>
  </w:style>
  <w:style w:type="paragraph" w:styleId="CommentSubject">
    <w:name w:val="annotation subject"/>
    <w:basedOn w:val="CommentText"/>
    <w:next w:val="CommentText"/>
    <w:link w:val="CommentSubjectChar"/>
    <w:uiPriority w:val="99"/>
    <w:semiHidden/>
    <w:unhideWhenUsed/>
    <w:rsid w:val="00101448"/>
    <w:rPr>
      <w:b/>
      <w:bCs/>
    </w:rPr>
  </w:style>
  <w:style w:type="character" w:customStyle="1" w:styleId="CommentSubjectChar">
    <w:name w:val="Comment Subject Char"/>
    <w:basedOn w:val="CommentTextChar"/>
    <w:link w:val="CommentSubject"/>
    <w:uiPriority w:val="99"/>
    <w:semiHidden/>
    <w:rsid w:val="00101448"/>
    <w:rPr>
      <w:b/>
      <w:bCs/>
      <w:sz w:val="20"/>
      <w:szCs w:val="20"/>
    </w:rPr>
  </w:style>
  <w:style w:type="paragraph" w:styleId="Revision">
    <w:name w:val="Revision"/>
    <w:hidden/>
    <w:uiPriority w:val="99"/>
    <w:semiHidden/>
    <w:rsid w:val="000F344C"/>
    <w:pPr>
      <w:spacing w:after="0" w:line="240" w:lineRule="auto"/>
    </w:pPr>
  </w:style>
  <w:style w:type="paragraph" w:customStyle="1" w:styleId="descriptorsidentifier">
    <w:name w:val="descriptors__identifier"/>
    <w:basedOn w:val="Normal"/>
    <w:rsid w:val="001B67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ibliography2">
    <w:name w:val="Bibliography2"/>
    <w:basedOn w:val="Normal"/>
    <w:rsid w:val="009326AB"/>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3">
    <w:name w:val="Bibliography3"/>
    <w:basedOn w:val="Normal"/>
    <w:rsid w:val="00A77929"/>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4">
    <w:name w:val="Bibliography4"/>
    <w:basedOn w:val="Normal"/>
    <w:rsid w:val="005E752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5">
    <w:name w:val="Bibliography5"/>
    <w:basedOn w:val="Normal"/>
    <w:rsid w:val="000B0D4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LineNumber">
    <w:name w:val="line number"/>
    <w:basedOn w:val="DefaultParagraphFont"/>
    <w:uiPriority w:val="99"/>
    <w:semiHidden/>
    <w:unhideWhenUsed/>
    <w:rsid w:val="0024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155">
      <w:bodyDiv w:val="1"/>
      <w:marLeft w:val="0"/>
      <w:marRight w:val="0"/>
      <w:marTop w:val="0"/>
      <w:marBottom w:val="0"/>
      <w:divBdr>
        <w:top w:val="none" w:sz="0" w:space="0" w:color="auto"/>
        <w:left w:val="none" w:sz="0" w:space="0" w:color="auto"/>
        <w:bottom w:val="none" w:sz="0" w:space="0" w:color="auto"/>
        <w:right w:val="none" w:sz="0" w:space="0" w:color="auto"/>
      </w:divBdr>
    </w:div>
    <w:div w:id="1202098">
      <w:bodyDiv w:val="1"/>
      <w:marLeft w:val="0"/>
      <w:marRight w:val="0"/>
      <w:marTop w:val="0"/>
      <w:marBottom w:val="0"/>
      <w:divBdr>
        <w:top w:val="none" w:sz="0" w:space="0" w:color="auto"/>
        <w:left w:val="none" w:sz="0" w:space="0" w:color="auto"/>
        <w:bottom w:val="none" w:sz="0" w:space="0" w:color="auto"/>
        <w:right w:val="none" w:sz="0" w:space="0" w:color="auto"/>
      </w:divBdr>
    </w:div>
    <w:div w:id="1205421">
      <w:bodyDiv w:val="1"/>
      <w:marLeft w:val="0"/>
      <w:marRight w:val="0"/>
      <w:marTop w:val="0"/>
      <w:marBottom w:val="0"/>
      <w:divBdr>
        <w:top w:val="none" w:sz="0" w:space="0" w:color="auto"/>
        <w:left w:val="none" w:sz="0" w:space="0" w:color="auto"/>
        <w:bottom w:val="none" w:sz="0" w:space="0" w:color="auto"/>
        <w:right w:val="none" w:sz="0" w:space="0" w:color="auto"/>
      </w:divBdr>
    </w:div>
    <w:div w:id="1857875">
      <w:bodyDiv w:val="1"/>
      <w:marLeft w:val="0"/>
      <w:marRight w:val="0"/>
      <w:marTop w:val="0"/>
      <w:marBottom w:val="0"/>
      <w:divBdr>
        <w:top w:val="none" w:sz="0" w:space="0" w:color="auto"/>
        <w:left w:val="none" w:sz="0" w:space="0" w:color="auto"/>
        <w:bottom w:val="none" w:sz="0" w:space="0" w:color="auto"/>
        <w:right w:val="none" w:sz="0" w:space="0" w:color="auto"/>
      </w:divBdr>
    </w:div>
    <w:div w:id="2166995">
      <w:bodyDiv w:val="1"/>
      <w:marLeft w:val="0"/>
      <w:marRight w:val="0"/>
      <w:marTop w:val="0"/>
      <w:marBottom w:val="0"/>
      <w:divBdr>
        <w:top w:val="none" w:sz="0" w:space="0" w:color="auto"/>
        <w:left w:val="none" w:sz="0" w:space="0" w:color="auto"/>
        <w:bottom w:val="none" w:sz="0" w:space="0" w:color="auto"/>
        <w:right w:val="none" w:sz="0" w:space="0" w:color="auto"/>
      </w:divBdr>
    </w:div>
    <w:div w:id="2435701">
      <w:bodyDiv w:val="1"/>
      <w:marLeft w:val="0"/>
      <w:marRight w:val="0"/>
      <w:marTop w:val="0"/>
      <w:marBottom w:val="0"/>
      <w:divBdr>
        <w:top w:val="none" w:sz="0" w:space="0" w:color="auto"/>
        <w:left w:val="none" w:sz="0" w:space="0" w:color="auto"/>
        <w:bottom w:val="none" w:sz="0" w:space="0" w:color="auto"/>
        <w:right w:val="none" w:sz="0" w:space="0" w:color="auto"/>
      </w:divBdr>
    </w:div>
    <w:div w:id="2443447">
      <w:bodyDiv w:val="1"/>
      <w:marLeft w:val="0"/>
      <w:marRight w:val="0"/>
      <w:marTop w:val="0"/>
      <w:marBottom w:val="0"/>
      <w:divBdr>
        <w:top w:val="none" w:sz="0" w:space="0" w:color="auto"/>
        <w:left w:val="none" w:sz="0" w:space="0" w:color="auto"/>
        <w:bottom w:val="none" w:sz="0" w:space="0" w:color="auto"/>
        <w:right w:val="none" w:sz="0" w:space="0" w:color="auto"/>
      </w:divBdr>
    </w:div>
    <w:div w:id="3867171">
      <w:bodyDiv w:val="1"/>
      <w:marLeft w:val="0"/>
      <w:marRight w:val="0"/>
      <w:marTop w:val="0"/>
      <w:marBottom w:val="0"/>
      <w:divBdr>
        <w:top w:val="none" w:sz="0" w:space="0" w:color="auto"/>
        <w:left w:val="none" w:sz="0" w:space="0" w:color="auto"/>
        <w:bottom w:val="none" w:sz="0" w:space="0" w:color="auto"/>
        <w:right w:val="none" w:sz="0" w:space="0" w:color="auto"/>
      </w:divBdr>
    </w:div>
    <w:div w:id="4019563">
      <w:bodyDiv w:val="1"/>
      <w:marLeft w:val="0"/>
      <w:marRight w:val="0"/>
      <w:marTop w:val="0"/>
      <w:marBottom w:val="0"/>
      <w:divBdr>
        <w:top w:val="none" w:sz="0" w:space="0" w:color="auto"/>
        <w:left w:val="none" w:sz="0" w:space="0" w:color="auto"/>
        <w:bottom w:val="none" w:sz="0" w:space="0" w:color="auto"/>
        <w:right w:val="none" w:sz="0" w:space="0" w:color="auto"/>
      </w:divBdr>
    </w:div>
    <w:div w:id="4135201">
      <w:bodyDiv w:val="1"/>
      <w:marLeft w:val="0"/>
      <w:marRight w:val="0"/>
      <w:marTop w:val="0"/>
      <w:marBottom w:val="0"/>
      <w:divBdr>
        <w:top w:val="none" w:sz="0" w:space="0" w:color="auto"/>
        <w:left w:val="none" w:sz="0" w:space="0" w:color="auto"/>
        <w:bottom w:val="none" w:sz="0" w:space="0" w:color="auto"/>
        <w:right w:val="none" w:sz="0" w:space="0" w:color="auto"/>
      </w:divBdr>
    </w:div>
    <w:div w:id="6761079">
      <w:bodyDiv w:val="1"/>
      <w:marLeft w:val="0"/>
      <w:marRight w:val="0"/>
      <w:marTop w:val="0"/>
      <w:marBottom w:val="0"/>
      <w:divBdr>
        <w:top w:val="none" w:sz="0" w:space="0" w:color="auto"/>
        <w:left w:val="none" w:sz="0" w:space="0" w:color="auto"/>
        <w:bottom w:val="none" w:sz="0" w:space="0" w:color="auto"/>
        <w:right w:val="none" w:sz="0" w:space="0" w:color="auto"/>
      </w:divBdr>
    </w:div>
    <w:div w:id="6950234">
      <w:bodyDiv w:val="1"/>
      <w:marLeft w:val="0"/>
      <w:marRight w:val="0"/>
      <w:marTop w:val="0"/>
      <w:marBottom w:val="0"/>
      <w:divBdr>
        <w:top w:val="none" w:sz="0" w:space="0" w:color="auto"/>
        <w:left w:val="none" w:sz="0" w:space="0" w:color="auto"/>
        <w:bottom w:val="none" w:sz="0" w:space="0" w:color="auto"/>
        <w:right w:val="none" w:sz="0" w:space="0" w:color="auto"/>
      </w:divBdr>
    </w:div>
    <w:div w:id="7564260">
      <w:bodyDiv w:val="1"/>
      <w:marLeft w:val="0"/>
      <w:marRight w:val="0"/>
      <w:marTop w:val="0"/>
      <w:marBottom w:val="0"/>
      <w:divBdr>
        <w:top w:val="none" w:sz="0" w:space="0" w:color="auto"/>
        <w:left w:val="none" w:sz="0" w:space="0" w:color="auto"/>
        <w:bottom w:val="none" w:sz="0" w:space="0" w:color="auto"/>
        <w:right w:val="none" w:sz="0" w:space="0" w:color="auto"/>
      </w:divBdr>
    </w:div>
    <w:div w:id="8027615">
      <w:bodyDiv w:val="1"/>
      <w:marLeft w:val="0"/>
      <w:marRight w:val="0"/>
      <w:marTop w:val="0"/>
      <w:marBottom w:val="0"/>
      <w:divBdr>
        <w:top w:val="none" w:sz="0" w:space="0" w:color="auto"/>
        <w:left w:val="none" w:sz="0" w:space="0" w:color="auto"/>
        <w:bottom w:val="none" w:sz="0" w:space="0" w:color="auto"/>
        <w:right w:val="none" w:sz="0" w:space="0" w:color="auto"/>
      </w:divBdr>
    </w:div>
    <w:div w:id="10226335">
      <w:bodyDiv w:val="1"/>
      <w:marLeft w:val="0"/>
      <w:marRight w:val="0"/>
      <w:marTop w:val="0"/>
      <w:marBottom w:val="0"/>
      <w:divBdr>
        <w:top w:val="none" w:sz="0" w:space="0" w:color="auto"/>
        <w:left w:val="none" w:sz="0" w:space="0" w:color="auto"/>
        <w:bottom w:val="none" w:sz="0" w:space="0" w:color="auto"/>
        <w:right w:val="none" w:sz="0" w:space="0" w:color="auto"/>
      </w:divBdr>
    </w:div>
    <w:div w:id="10911239">
      <w:bodyDiv w:val="1"/>
      <w:marLeft w:val="0"/>
      <w:marRight w:val="0"/>
      <w:marTop w:val="0"/>
      <w:marBottom w:val="0"/>
      <w:divBdr>
        <w:top w:val="none" w:sz="0" w:space="0" w:color="auto"/>
        <w:left w:val="none" w:sz="0" w:space="0" w:color="auto"/>
        <w:bottom w:val="none" w:sz="0" w:space="0" w:color="auto"/>
        <w:right w:val="none" w:sz="0" w:space="0" w:color="auto"/>
      </w:divBdr>
    </w:div>
    <w:div w:id="10954926">
      <w:bodyDiv w:val="1"/>
      <w:marLeft w:val="0"/>
      <w:marRight w:val="0"/>
      <w:marTop w:val="0"/>
      <w:marBottom w:val="0"/>
      <w:divBdr>
        <w:top w:val="none" w:sz="0" w:space="0" w:color="auto"/>
        <w:left w:val="none" w:sz="0" w:space="0" w:color="auto"/>
        <w:bottom w:val="none" w:sz="0" w:space="0" w:color="auto"/>
        <w:right w:val="none" w:sz="0" w:space="0" w:color="auto"/>
      </w:divBdr>
    </w:div>
    <w:div w:id="11418473">
      <w:bodyDiv w:val="1"/>
      <w:marLeft w:val="0"/>
      <w:marRight w:val="0"/>
      <w:marTop w:val="0"/>
      <w:marBottom w:val="0"/>
      <w:divBdr>
        <w:top w:val="none" w:sz="0" w:space="0" w:color="auto"/>
        <w:left w:val="none" w:sz="0" w:space="0" w:color="auto"/>
        <w:bottom w:val="none" w:sz="0" w:space="0" w:color="auto"/>
        <w:right w:val="none" w:sz="0" w:space="0" w:color="auto"/>
      </w:divBdr>
    </w:div>
    <w:div w:id="11497033">
      <w:bodyDiv w:val="1"/>
      <w:marLeft w:val="0"/>
      <w:marRight w:val="0"/>
      <w:marTop w:val="0"/>
      <w:marBottom w:val="0"/>
      <w:divBdr>
        <w:top w:val="none" w:sz="0" w:space="0" w:color="auto"/>
        <w:left w:val="none" w:sz="0" w:space="0" w:color="auto"/>
        <w:bottom w:val="none" w:sz="0" w:space="0" w:color="auto"/>
        <w:right w:val="none" w:sz="0" w:space="0" w:color="auto"/>
      </w:divBdr>
    </w:div>
    <w:div w:id="12534312">
      <w:bodyDiv w:val="1"/>
      <w:marLeft w:val="0"/>
      <w:marRight w:val="0"/>
      <w:marTop w:val="0"/>
      <w:marBottom w:val="0"/>
      <w:divBdr>
        <w:top w:val="none" w:sz="0" w:space="0" w:color="auto"/>
        <w:left w:val="none" w:sz="0" w:space="0" w:color="auto"/>
        <w:bottom w:val="none" w:sz="0" w:space="0" w:color="auto"/>
        <w:right w:val="none" w:sz="0" w:space="0" w:color="auto"/>
      </w:divBdr>
    </w:div>
    <w:div w:id="14037913">
      <w:bodyDiv w:val="1"/>
      <w:marLeft w:val="0"/>
      <w:marRight w:val="0"/>
      <w:marTop w:val="0"/>
      <w:marBottom w:val="0"/>
      <w:divBdr>
        <w:top w:val="none" w:sz="0" w:space="0" w:color="auto"/>
        <w:left w:val="none" w:sz="0" w:space="0" w:color="auto"/>
        <w:bottom w:val="none" w:sz="0" w:space="0" w:color="auto"/>
        <w:right w:val="none" w:sz="0" w:space="0" w:color="auto"/>
      </w:divBdr>
    </w:div>
    <w:div w:id="15010258">
      <w:bodyDiv w:val="1"/>
      <w:marLeft w:val="0"/>
      <w:marRight w:val="0"/>
      <w:marTop w:val="0"/>
      <w:marBottom w:val="0"/>
      <w:divBdr>
        <w:top w:val="none" w:sz="0" w:space="0" w:color="auto"/>
        <w:left w:val="none" w:sz="0" w:space="0" w:color="auto"/>
        <w:bottom w:val="none" w:sz="0" w:space="0" w:color="auto"/>
        <w:right w:val="none" w:sz="0" w:space="0" w:color="auto"/>
      </w:divBdr>
    </w:div>
    <w:div w:id="15079628">
      <w:bodyDiv w:val="1"/>
      <w:marLeft w:val="0"/>
      <w:marRight w:val="0"/>
      <w:marTop w:val="0"/>
      <w:marBottom w:val="0"/>
      <w:divBdr>
        <w:top w:val="none" w:sz="0" w:space="0" w:color="auto"/>
        <w:left w:val="none" w:sz="0" w:space="0" w:color="auto"/>
        <w:bottom w:val="none" w:sz="0" w:space="0" w:color="auto"/>
        <w:right w:val="none" w:sz="0" w:space="0" w:color="auto"/>
      </w:divBdr>
    </w:div>
    <w:div w:id="20209727">
      <w:bodyDiv w:val="1"/>
      <w:marLeft w:val="0"/>
      <w:marRight w:val="0"/>
      <w:marTop w:val="0"/>
      <w:marBottom w:val="0"/>
      <w:divBdr>
        <w:top w:val="none" w:sz="0" w:space="0" w:color="auto"/>
        <w:left w:val="none" w:sz="0" w:space="0" w:color="auto"/>
        <w:bottom w:val="none" w:sz="0" w:space="0" w:color="auto"/>
        <w:right w:val="none" w:sz="0" w:space="0" w:color="auto"/>
      </w:divBdr>
    </w:div>
    <w:div w:id="23791636">
      <w:bodyDiv w:val="1"/>
      <w:marLeft w:val="0"/>
      <w:marRight w:val="0"/>
      <w:marTop w:val="0"/>
      <w:marBottom w:val="0"/>
      <w:divBdr>
        <w:top w:val="none" w:sz="0" w:space="0" w:color="auto"/>
        <w:left w:val="none" w:sz="0" w:space="0" w:color="auto"/>
        <w:bottom w:val="none" w:sz="0" w:space="0" w:color="auto"/>
        <w:right w:val="none" w:sz="0" w:space="0" w:color="auto"/>
      </w:divBdr>
    </w:div>
    <w:div w:id="23792959">
      <w:bodyDiv w:val="1"/>
      <w:marLeft w:val="0"/>
      <w:marRight w:val="0"/>
      <w:marTop w:val="0"/>
      <w:marBottom w:val="0"/>
      <w:divBdr>
        <w:top w:val="none" w:sz="0" w:space="0" w:color="auto"/>
        <w:left w:val="none" w:sz="0" w:space="0" w:color="auto"/>
        <w:bottom w:val="none" w:sz="0" w:space="0" w:color="auto"/>
        <w:right w:val="none" w:sz="0" w:space="0" w:color="auto"/>
      </w:divBdr>
    </w:div>
    <w:div w:id="24522194">
      <w:bodyDiv w:val="1"/>
      <w:marLeft w:val="0"/>
      <w:marRight w:val="0"/>
      <w:marTop w:val="0"/>
      <w:marBottom w:val="0"/>
      <w:divBdr>
        <w:top w:val="none" w:sz="0" w:space="0" w:color="auto"/>
        <w:left w:val="none" w:sz="0" w:space="0" w:color="auto"/>
        <w:bottom w:val="none" w:sz="0" w:space="0" w:color="auto"/>
        <w:right w:val="none" w:sz="0" w:space="0" w:color="auto"/>
      </w:divBdr>
    </w:div>
    <w:div w:id="24672220">
      <w:bodyDiv w:val="1"/>
      <w:marLeft w:val="0"/>
      <w:marRight w:val="0"/>
      <w:marTop w:val="0"/>
      <w:marBottom w:val="0"/>
      <w:divBdr>
        <w:top w:val="none" w:sz="0" w:space="0" w:color="auto"/>
        <w:left w:val="none" w:sz="0" w:space="0" w:color="auto"/>
        <w:bottom w:val="none" w:sz="0" w:space="0" w:color="auto"/>
        <w:right w:val="none" w:sz="0" w:space="0" w:color="auto"/>
      </w:divBdr>
    </w:div>
    <w:div w:id="25063255">
      <w:bodyDiv w:val="1"/>
      <w:marLeft w:val="0"/>
      <w:marRight w:val="0"/>
      <w:marTop w:val="0"/>
      <w:marBottom w:val="0"/>
      <w:divBdr>
        <w:top w:val="none" w:sz="0" w:space="0" w:color="auto"/>
        <w:left w:val="none" w:sz="0" w:space="0" w:color="auto"/>
        <w:bottom w:val="none" w:sz="0" w:space="0" w:color="auto"/>
        <w:right w:val="none" w:sz="0" w:space="0" w:color="auto"/>
      </w:divBdr>
    </w:div>
    <w:div w:id="25642292">
      <w:bodyDiv w:val="1"/>
      <w:marLeft w:val="0"/>
      <w:marRight w:val="0"/>
      <w:marTop w:val="0"/>
      <w:marBottom w:val="0"/>
      <w:divBdr>
        <w:top w:val="none" w:sz="0" w:space="0" w:color="auto"/>
        <w:left w:val="none" w:sz="0" w:space="0" w:color="auto"/>
        <w:bottom w:val="none" w:sz="0" w:space="0" w:color="auto"/>
        <w:right w:val="none" w:sz="0" w:space="0" w:color="auto"/>
      </w:divBdr>
    </w:div>
    <w:div w:id="26372948">
      <w:bodyDiv w:val="1"/>
      <w:marLeft w:val="0"/>
      <w:marRight w:val="0"/>
      <w:marTop w:val="0"/>
      <w:marBottom w:val="0"/>
      <w:divBdr>
        <w:top w:val="none" w:sz="0" w:space="0" w:color="auto"/>
        <w:left w:val="none" w:sz="0" w:space="0" w:color="auto"/>
        <w:bottom w:val="none" w:sz="0" w:space="0" w:color="auto"/>
        <w:right w:val="none" w:sz="0" w:space="0" w:color="auto"/>
      </w:divBdr>
    </w:div>
    <w:div w:id="26874107">
      <w:bodyDiv w:val="1"/>
      <w:marLeft w:val="0"/>
      <w:marRight w:val="0"/>
      <w:marTop w:val="0"/>
      <w:marBottom w:val="0"/>
      <w:divBdr>
        <w:top w:val="none" w:sz="0" w:space="0" w:color="auto"/>
        <w:left w:val="none" w:sz="0" w:space="0" w:color="auto"/>
        <w:bottom w:val="none" w:sz="0" w:space="0" w:color="auto"/>
        <w:right w:val="none" w:sz="0" w:space="0" w:color="auto"/>
      </w:divBdr>
    </w:div>
    <w:div w:id="27492196">
      <w:bodyDiv w:val="1"/>
      <w:marLeft w:val="0"/>
      <w:marRight w:val="0"/>
      <w:marTop w:val="0"/>
      <w:marBottom w:val="0"/>
      <w:divBdr>
        <w:top w:val="none" w:sz="0" w:space="0" w:color="auto"/>
        <w:left w:val="none" w:sz="0" w:space="0" w:color="auto"/>
        <w:bottom w:val="none" w:sz="0" w:space="0" w:color="auto"/>
        <w:right w:val="none" w:sz="0" w:space="0" w:color="auto"/>
      </w:divBdr>
    </w:div>
    <w:div w:id="27528866">
      <w:bodyDiv w:val="1"/>
      <w:marLeft w:val="0"/>
      <w:marRight w:val="0"/>
      <w:marTop w:val="0"/>
      <w:marBottom w:val="0"/>
      <w:divBdr>
        <w:top w:val="none" w:sz="0" w:space="0" w:color="auto"/>
        <w:left w:val="none" w:sz="0" w:space="0" w:color="auto"/>
        <w:bottom w:val="none" w:sz="0" w:space="0" w:color="auto"/>
        <w:right w:val="none" w:sz="0" w:space="0" w:color="auto"/>
      </w:divBdr>
    </w:div>
    <w:div w:id="27606848">
      <w:bodyDiv w:val="1"/>
      <w:marLeft w:val="0"/>
      <w:marRight w:val="0"/>
      <w:marTop w:val="0"/>
      <w:marBottom w:val="0"/>
      <w:divBdr>
        <w:top w:val="none" w:sz="0" w:space="0" w:color="auto"/>
        <w:left w:val="none" w:sz="0" w:space="0" w:color="auto"/>
        <w:bottom w:val="none" w:sz="0" w:space="0" w:color="auto"/>
        <w:right w:val="none" w:sz="0" w:space="0" w:color="auto"/>
      </w:divBdr>
    </w:div>
    <w:div w:id="28530614">
      <w:bodyDiv w:val="1"/>
      <w:marLeft w:val="0"/>
      <w:marRight w:val="0"/>
      <w:marTop w:val="0"/>
      <w:marBottom w:val="0"/>
      <w:divBdr>
        <w:top w:val="none" w:sz="0" w:space="0" w:color="auto"/>
        <w:left w:val="none" w:sz="0" w:space="0" w:color="auto"/>
        <w:bottom w:val="none" w:sz="0" w:space="0" w:color="auto"/>
        <w:right w:val="none" w:sz="0" w:space="0" w:color="auto"/>
      </w:divBdr>
    </w:div>
    <w:div w:id="29191107">
      <w:bodyDiv w:val="1"/>
      <w:marLeft w:val="0"/>
      <w:marRight w:val="0"/>
      <w:marTop w:val="0"/>
      <w:marBottom w:val="0"/>
      <w:divBdr>
        <w:top w:val="none" w:sz="0" w:space="0" w:color="auto"/>
        <w:left w:val="none" w:sz="0" w:space="0" w:color="auto"/>
        <w:bottom w:val="none" w:sz="0" w:space="0" w:color="auto"/>
        <w:right w:val="none" w:sz="0" w:space="0" w:color="auto"/>
      </w:divBdr>
    </w:div>
    <w:div w:id="30035809">
      <w:bodyDiv w:val="1"/>
      <w:marLeft w:val="0"/>
      <w:marRight w:val="0"/>
      <w:marTop w:val="0"/>
      <w:marBottom w:val="0"/>
      <w:divBdr>
        <w:top w:val="none" w:sz="0" w:space="0" w:color="auto"/>
        <w:left w:val="none" w:sz="0" w:space="0" w:color="auto"/>
        <w:bottom w:val="none" w:sz="0" w:space="0" w:color="auto"/>
        <w:right w:val="none" w:sz="0" w:space="0" w:color="auto"/>
      </w:divBdr>
    </w:div>
    <w:div w:id="30805126">
      <w:bodyDiv w:val="1"/>
      <w:marLeft w:val="0"/>
      <w:marRight w:val="0"/>
      <w:marTop w:val="0"/>
      <w:marBottom w:val="0"/>
      <w:divBdr>
        <w:top w:val="none" w:sz="0" w:space="0" w:color="auto"/>
        <w:left w:val="none" w:sz="0" w:space="0" w:color="auto"/>
        <w:bottom w:val="none" w:sz="0" w:space="0" w:color="auto"/>
        <w:right w:val="none" w:sz="0" w:space="0" w:color="auto"/>
      </w:divBdr>
    </w:div>
    <w:div w:id="30806889">
      <w:bodyDiv w:val="1"/>
      <w:marLeft w:val="0"/>
      <w:marRight w:val="0"/>
      <w:marTop w:val="0"/>
      <w:marBottom w:val="0"/>
      <w:divBdr>
        <w:top w:val="none" w:sz="0" w:space="0" w:color="auto"/>
        <w:left w:val="none" w:sz="0" w:space="0" w:color="auto"/>
        <w:bottom w:val="none" w:sz="0" w:space="0" w:color="auto"/>
        <w:right w:val="none" w:sz="0" w:space="0" w:color="auto"/>
      </w:divBdr>
    </w:div>
    <w:div w:id="30965055">
      <w:bodyDiv w:val="1"/>
      <w:marLeft w:val="0"/>
      <w:marRight w:val="0"/>
      <w:marTop w:val="0"/>
      <w:marBottom w:val="0"/>
      <w:divBdr>
        <w:top w:val="none" w:sz="0" w:space="0" w:color="auto"/>
        <w:left w:val="none" w:sz="0" w:space="0" w:color="auto"/>
        <w:bottom w:val="none" w:sz="0" w:space="0" w:color="auto"/>
        <w:right w:val="none" w:sz="0" w:space="0" w:color="auto"/>
      </w:divBdr>
    </w:div>
    <w:div w:id="31619033">
      <w:bodyDiv w:val="1"/>
      <w:marLeft w:val="0"/>
      <w:marRight w:val="0"/>
      <w:marTop w:val="0"/>
      <w:marBottom w:val="0"/>
      <w:divBdr>
        <w:top w:val="none" w:sz="0" w:space="0" w:color="auto"/>
        <w:left w:val="none" w:sz="0" w:space="0" w:color="auto"/>
        <w:bottom w:val="none" w:sz="0" w:space="0" w:color="auto"/>
        <w:right w:val="none" w:sz="0" w:space="0" w:color="auto"/>
      </w:divBdr>
    </w:div>
    <w:div w:id="32047411">
      <w:bodyDiv w:val="1"/>
      <w:marLeft w:val="0"/>
      <w:marRight w:val="0"/>
      <w:marTop w:val="0"/>
      <w:marBottom w:val="0"/>
      <w:divBdr>
        <w:top w:val="none" w:sz="0" w:space="0" w:color="auto"/>
        <w:left w:val="none" w:sz="0" w:space="0" w:color="auto"/>
        <w:bottom w:val="none" w:sz="0" w:space="0" w:color="auto"/>
        <w:right w:val="none" w:sz="0" w:space="0" w:color="auto"/>
      </w:divBdr>
    </w:div>
    <w:div w:id="32123448">
      <w:bodyDiv w:val="1"/>
      <w:marLeft w:val="0"/>
      <w:marRight w:val="0"/>
      <w:marTop w:val="0"/>
      <w:marBottom w:val="0"/>
      <w:divBdr>
        <w:top w:val="none" w:sz="0" w:space="0" w:color="auto"/>
        <w:left w:val="none" w:sz="0" w:space="0" w:color="auto"/>
        <w:bottom w:val="none" w:sz="0" w:space="0" w:color="auto"/>
        <w:right w:val="none" w:sz="0" w:space="0" w:color="auto"/>
      </w:divBdr>
    </w:div>
    <w:div w:id="33239277">
      <w:bodyDiv w:val="1"/>
      <w:marLeft w:val="0"/>
      <w:marRight w:val="0"/>
      <w:marTop w:val="0"/>
      <w:marBottom w:val="0"/>
      <w:divBdr>
        <w:top w:val="none" w:sz="0" w:space="0" w:color="auto"/>
        <w:left w:val="none" w:sz="0" w:space="0" w:color="auto"/>
        <w:bottom w:val="none" w:sz="0" w:space="0" w:color="auto"/>
        <w:right w:val="none" w:sz="0" w:space="0" w:color="auto"/>
      </w:divBdr>
    </w:div>
    <w:div w:id="33626228">
      <w:bodyDiv w:val="1"/>
      <w:marLeft w:val="0"/>
      <w:marRight w:val="0"/>
      <w:marTop w:val="0"/>
      <w:marBottom w:val="0"/>
      <w:divBdr>
        <w:top w:val="none" w:sz="0" w:space="0" w:color="auto"/>
        <w:left w:val="none" w:sz="0" w:space="0" w:color="auto"/>
        <w:bottom w:val="none" w:sz="0" w:space="0" w:color="auto"/>
        <w:right w:val="none" w:sz="0" w:space="0" w:color="auto"/>
      </w:divBdr>
    </w:div>
    <w:div w:id="34697231">
      <w:bodyDiv w:val="1"/>
      <w:marLeft w:val="0"/>
      <w:marRight w:val="0"/>
      <w:marTop w:val="0"/>
      <w:marBottom w:val="0"/>
      <w:divBdr>
        <w:top w:val="none" w:sz="0" w:space="0" w:color="auto"/>
        <w:left w:val="none" w:sz="0" w:space="0" w:color="auto"/>
        <w:bottom w:val="none" w:sz="0" w:space="0" w:color="auto"/>
        <w:right w:val="none" w:sz="0" w:space="0" w:color="auto"/>
      </w:divBdr>
    </w:div>
    <w:div w:id="36241533">
      <w:bodyDiv w:val="1"/>
      <w:marLeft w:val="0"/>
      <w:marRight w:val="0"/>
      <w:marTop w:val="0"/>
      <w:marBottom w:val="0"/>
      <w:divBdr>
        <w:top w:val="none" w:sz="0" w:space="0" w:color="auto"/>
        <w:left w:val="none" w:sz="0" w:space="0" w:color="auto"/>
        <w:bottom w:val="none" w:sz="0" w:space="0" w:color="auto"/>
        <w:right w:val="none" w:sz="0" w:space="0" w:color="auto"/>
      </w:divBdr>
    </w:div>
    <w:div w:id="36317647">
      <w:bodyDiv w:val="1"/>
      <w:marLeft w:val="0"/>
      <w:marRight w:val="0"/>
      <w:marTop w:val="0"/>
      <w:marBottom w:val="0"/>
      <w:divBdr>
        <w:top w:val="none" w:sz="0" w:space="0" w:color="auto"/>
        <w:left w:val="none" w:sz="0" w:space="0" w:color="auto"/>
        <w:bottom w:val="none" w:sz="0" w:space="0" w:color="auto"/>
        <w:right w:val="none" w:sz="0" w:space="0" w:color="auto"/>
      </w:divBdr>
    </w:div>
    <w:div w:id="37946759">
      <w:bodyDiv w:val="1"/>
      <w:marLeft w:val="0"/>
      <w:marRight w:val="0"/>
      <w:marTop w:val="0"/>
      <w:marBottom w:val="0"/>
      <w:divBdr>
        <w:top w:val="none" w:sz="0" w:space="0" w:color="auto"/>
        <w:left w:val="none" w:sz="0" w:space="0" w:color="auto"/>
        <w:bottom w:val="none" w:sz="0" w:space="0" w:color="auto"/>
        <w:right w:val="none" w:sz="0" w:space="0" w:color="auto"/>
      </w:divBdr>
    </w:div>
    <w:div w:id="38239412">
      <w:bodyDiv w:val="1"/>
      <w:marLeft w:val="0"/>
      <w:marRight w:val="0"/>
      <w:marTop w:val="0"/>
      <w:marBottom w:val="0"/>
      <w:divBdr>
        <w:top w:val="none" w:sz="0" w:space="0" w:color="auto"/>
        <w:left w:val="none" w:sz="0" w:space="0" w:color="auto"/>
        <w:bottom w:val="none" w:sz="0" w:space="0" w:color="auto"/>
        <w:right w:val="none" w:sz="0" w:space="0" w:color="auto"/>
      </w:divBdr>
    </w:div>
    <w:div w:id="38629813">
      <w:bodyDiv w:val="1"/>
      <w:marLeft w:val="0"/>
      <w:marRight w:val="0"/>
      <w:marTop w:val="0"/>
      <w:marBottom w:val="0"/>
      <w:divBdr>
        <w:top w:val="none" w:sz="0" w:space="0" w:color="auto"/>
        <w:left w:val="none" w:sz="0" w:space="0" w:color="auto"/>
        <w:bottom w:val="none" w:sz="0" w:space="0" w:color="auto"/>
        <w:right w:val="none" w:sz="0" w:space="0" w:color="auto"/>
      </w:divBdr>
    </w:div>
    <w:div w:id="38632445">
      <w:bodyDiv w:val="1"/>
      <w:marLeft w:val="0"/>
      <w:marRight w:val="0"/>
      <w:marTop w:val="0"/>
      <w:marBottom w:val="0"/>
      <w:divBdr>
        <w:top w:val="none" w:sz="0" w:space="0" w:color="auto"/>
        <w:left w:val="none" w:sz="0" w:space="0" w:color="auto"/>
        <w:bottom w:val="none" w:sz="0" w:space="0" w:color="auto"/>
        <w:right w:val="none" w:sz="0" w:space="0" w:color="auto"/>
      </w:divBdr>
    </w:div>
    <w:div w:id="39865655">
      <w:bodyDiv w:val="1"/>
      <w:marLeft w:val="0"/>
      <w:marRight w:val="0"/>
      <w:marTop w:val="0"/>
      <w:marBottom w:val="0"/>
      <w:divBdr>
        <w:top w:val="none" w:sz="0" w:space="0" w:color="auto"/>
        <w:left w:val="none" w:sz="0" w:space="0" w:color="auto"/>
        <w:bottom w:val="none" w:sz="0" w:space="0" w:color="auto"/>
        <w:right w:val="none" w:sz="0" w:space="0" w:color="auto"/>
      </w:divBdr>
    </w:div>
    <w:div w:id="41566221">
      <w:bodyDiv w:val="1"/>
      <w:marLeft w:val="0"/>
      <w:marRight w:val="0"/>
      <w:marTop w:val="0"/>
      <w:marBottom w:val="0"/>
      <w:divBdr>
        <w:top w:val="none" w:sz="0" w:space="0" w:color="auto"/>
        <w:left w:val="none" w:sz="0" w:space="0" w:color="auto"/>
        <w:bottom w:val="none" w:sz="0" w:space="0" w:color="auto"/>
        <w:right w:val="none" w:sz="0" w:space="0" w:color="auto"/>
      </w:divBdr>
    </w:div>
    <w:div w:id="42603039">
      <w:bodyDiv w:val="1"/>
      <w:marLeft w:val="0"/>
      <w:marRight w:val="0"/>
      <w:marTop w:val="0"/>
      <w:marBottom w:val="0"/>
      <w:divBdr>
        <w:top w:val="none" w:sz="0" w:space="0" w:color="auto"/>
        <w:left w:val="none" w:sz="0" w:space="0" w:color="auto"/>
        <w:bottom w:val="none" w:sz="0" w:space="0" w:color="auto"/>
        <w:right w:val="none" w:sz="0" w:space="0" w:color="auto"/>
      </w:divBdr>
    </w:div>
    <w:div w:id="43066042">
      <w:bodyDiv w:val="1"/>
      <w:marLeft w:val="0"/>
      <w:marRight w:val="0"/>
      <w:marTop w:val="0"/>
      <w:marBottom w:val="0"/>
      <w:divBdr>
        <w:top w:val="none" w:sz="0" w:space="0" w:color="auto"/>
        <w:left w:val="none" w:sz="0" w:space="0" w:color="auto"/>
        <w:bottom w:val="none" w:sz="0" w:space="0" w:color="auto"/>
        <w:right w:val="none" w:sz="0" w:space="0" w:color="auto"/>
      </w:divBdr>
    </w:div>
    <w:div w:id="44066701">
      <w:bodyDiv w:val="1"/>
      <w:marLeft w:val="0"/>
      <w:marRight w:val="0"/>
      <w:marTop w:val="0"/>
      <w:marBottom w:val="0"/>
      <w:divBdr>
        <w:top w:val="none" w:sz="0" w:space="0" w:color="auto"/>
        <w:left w:val="none" w:sz="0" w:space="0" w:color="auto"/>
        <w:bottom w:val="none" w:sz="0" w:space="0" w:color="auto"/>
        <w:right w:val="none" w:sz="0" w:space="0" w:color="auto"/>
      </w:divBdr>
    </w:div>
    <w:div w:id="44179190">
      <w:bodyDiv w:val="1"/>
      <w:marLeft w:val="0"/>
      <w:marRight w:val="0"/>
      <w:marTop w:val="0"/>
      <w:marBottom w:val="0"/>
      <w:divBdr>
        <w:top w:val="none" w:sz="0" w:space="0" w:color="auto"/>
        <w:left w:val="none" w:sz="0" w:space="0" w:color="auto"/>
        <w:bottom w:val="none" w:sz="0" w:space="0" w:color="auto"/>
        <w:right w:val="none" w:sz="0" w:space="0" w:color="auto"/>
      </w:divBdr>
    </w:div>
    <w:div w:id="45300671">
      <w:bodyDiv w:val="1"/>
      <w:marLeft w:val="0"/>
      <w:marRight w:val="0"/>
      <w:marTop w:val="0"/>
      <w:marBottom w:val="0"/>
      <w:divBdr>
        <w:top w:val="none" w:sz="0" w:space="0" w:color="auto"/>
        <w:left w:val="none" w:sz="0" w:space="0" w:color="auto"/>
        <w:bottom w:val="none" w:sz="0" w:space="0" w:color="auto"/>
        <w:right w:val="none" w:sz="0" w:space="0" w:color="auto"/>
      </w:divBdr>
    </w:div>
    <w:div w:id="45379020">
      <w:bodyDiv w:val="1"/>
      <w:marLeft w:val="0"/>
      <w:marRight w:val="0"/>
      <w:marTop w:val="0"/>
      <w:marBottom w:val="0"/>
      <w:divBdr>
        <w:top w:val="none" w:sz="0" w:space="0" w:color="auto"/>
        <w:left w:val="none" w:sz="0" w:space="0" w:color="auto"/>
        <w:bottom w:val="none" w:sz="0" w:space="0" w:color="auto"/>
        <w:right w:val="none" w:sz="0" w:space="0" w:color="auto"/>
      </w:divBdr>
    </w:div>
    <w:div w:id="45570526">
      <w:bodyDiv w:val="1"/>
      <w:marLeft w:val="0"/>
      <w:marRight w:val="0"/>
      <w:marTop w:val="0"/>
      <w:marBottom w:val="0"/>
      <w:divBdr>
        <w:top w:val="none" w:sz="0" w:space="0" w:color="auto"/>
        <w:left w:val="none" w:sz="0" w:space="0" w:color="auto"/>
        <w:bottom w:val="none" w:sz="0" w:space="0" w:color="auto"/>
        <w:right w:val="none" w:sz="0" w:space="0" w:color="auto"/>
      </w:divBdr>
    </w:div>
    <w:div w:id="45766699">
      <w:bodyDiv w:val="1"/>
      <w:marLeft w:val="0"/>
      <w:marRight w:val="0"/>
      <w:marTop w:val="0"/>
      <w:marBottom w:val="0"/>
      <w:divBdr>
        <w:top w:val="none" w:sz="0" w:space="0" w:color="auto"/>
        <w:left w:val="none" w:sz="0" w:space="0" w:color="auto"/>
        <w:bottom w:val="none" w:sz="0" w:space="0" w:color="auto"/>
        <w:right w:val="none" w:sz="0" w:space="0" w:color="auto"/>
      </w:divBdr>
    </w:div>
    <w:div w:id="47077274">
      <w:bodyDiv w:val="1"/>
      <w:marLeft w:val="0"/>
      <w:marRight w:val="0"/>
      <w:marTop w:val="0"/>
      <w:marBottom w:val="0"/>
      <w:divBdr>
        <w:top w:val="none" w:sz="0" w:space="0" w:color="auto"/>
        <w:left w:val="none" w:sz="0" w:space="0" w:color="auto"/>
        <w:bottom w:val="none" w:sz="0" w:space="0" w:color="auto"/>
        <w:right w:val="none" w:sz="0" w:space="0" w:color="auto"/>
      </w:divBdr>
    </w:div>
    <w:div w:id="47723840">
      <w:bodyDiv w:val="1"/>
      <w:marLeft w:val="0"/>
      <w:marRight w:val="0"/>
      <w:marTop w:val="0"/>
      <w:marBottom w:val="0"/>
      <w:divBdr>
        <w:top w:val="none" w:sz="0" w:space="0" w:color="auto"/>
        <w:left w:val="none" w:sz="0" w:space="0" w:color="auto"/>
        <w:bottom w:val="none" w:sz="0" w:space="0" w:color="auto"/>
        <w:right w:val="none" w:sz="0" w:space="0" w:color="auto"/>
      </w:divBdr>
    </w:div>
    <w:div w:id="48304178">
      <w:bodyDiv w:val="1"/>
      <w:marLeft w:val="0"/>
      <w:marRight w:val="0"/>
      <w:marTop w:val="0"/>
      <w:marBottom w:val="0"/>
      <w:divBdr>
        <w:top w:val="none" w:sz="0" w:space="0" w:color="auto"/>
        <w:left w:val="none" w:sz="0" w:space="0" w:color="auto"/>
        <w:bottom w:val="none" w:sz="0" w:space="0" w:color="auto"/>
        <w:right w:val="none" w:sz="0" w:space="0" w:color="auto"/>
      </w:divBdr>
    </w:div>
    <w:div w:id="48572632">
      <w:bodyDiv w:val="1"/>
      <w:marLeft w:val="0"/>
      <w:marRight w:val="0"/>
      <w:marTop w:val="0"/>
      <w:marBottom w:val="0"/>
      <w:divBdr>
        <w:top w:val="none" w:sz="0" w:space="0" w:color="auto"/>
        <w:left w:val="none" w:sz="0" w:space="0" w:color="auto"/>
        <w:bottom w:val="none" w:sz="0" w:space="0" w:color="auto"/>
        <w:right w:val="none" w:sz="0" w:space="0" w:color="auto"/>
      </w:divBdr>
    </w:div>
    <w:div w:id="48574204">
      <w:bodyDiv w:val="1"/>
      <w:marLeft w:val="0"/>
      <w:marRight w:val="0"/>
      <w:marTop w:val="0"/>
      <w:marBottom w:val="0"/>
      <w:divBdr>
        <w:top w:val="none" w:sz="0" w:space="0" w:color="auto"/>
        <w:left w:val="none" w:sz="0" w:space="0" w:color="auto"/>
        <w:bottom w:val="none" w:sz="0" w:space="0" w:color="auto"/>
        <w:right w:val="none" w:sz="0" w:space="0" w:color="auto"/>
      </w:divBdr>
    </w:div>
    <w:div w:id="50809272">
      <w:bodyDiv w:val="1"/>
      <w:marLeft w:val="0"/>
      <w:marRight w:val="0"/>
      <w:marTop w:val="0"/>
      <w:marBottom w:val="0"/>
      <w:divBdr>
        <w:top w:val="none" w:sz="0" w:space="0" w:color="auto"/>
        <w:left w:val="none" w:sz="0" w:space="0" w:color="auto"/>
        <w:bottom w:val="none" w:sz="0" w:space="0" w:color="auto"/>
        <w:right w:val="none" w:sz="0" w:space="0" w:color="auto"/>
      </w:divBdr>
    </w:div>
    <w:div w:id="51581551">
      <w:bodyDiv w:val="1"/>
      <w:marLeft w:val="0"/>
      <w:marRight w:val="0"/>
      <w:marTop w:val="0"/>
      <w:marBottom w:val="0"/>
      <w:divBdr>
        <w:top w:val="none" w:sz="0" w:space="0" w:color="auto"/>
        <w:left w:val="none" w:sz="0" w:space="0" w:color="auto"/>
        <w:bottom w:val="none" w:sz="0" w:space="0" w:color="auto"/>
        <w:right w:val="none" w:sz="0" w:space="0" w:color="auto"/>
      </w:divBdr>
    </w:div>
    <w:div w:id="51975688">
      <w:bodyDiv w:val="1"/>
      <w:marLeft w:val="0"/>
      <w:marRight w:val="0"/>
      <w:marTop w:val="0"/>
      <w:marBottom w:val="0"/>
      <w:divBdr>
        <w:top w:val="none" w:sz="0" w:space="0" w:color="auto"/>
        <w:left w:val="none" w:sz="0" w:space="0" w:color="auto"/>
        <w:bottom w:val="none" w:sz="0" w:space="0" w:color="auto"/>
        <w:right w:val="none" w:sz="0" w:space="0" w:color="auto"/>
      </w:divBdr>
    </w:div>
    <w:div w:id="52969548">
      <w:bodyDiv w:val="1"/>
      <w:marLeft w:val="0"/>
      <w:marRight w:val="0"/>
      <w:marTop w:val="0"/>
      <w:marBottom w:val="0"/>
      <w:divBdr>
        <w:top w:val="none" w:sz="0" w:space="0" w:color="auto"/>
        <w:left w:val="none" w:sz="0" w:space="0" w:color="auto"/>
        <w:bottom w:val="none" w:sz="0" w:space="0" w:color="auto"/>
        <w:right w:val="none" w:sz="0" w:space="0" w:color="auto"/>
      </w:divBdr>
    </w:div>
    <w:div w:id="53043960">
      <w:bodyDiv w:val="1"/>
      <w:marLeft w:val="0"/>
      <w:marRight w:val="0"/>
      <w:marTop w:val="0"/>
      <w:marBottom w:val="0"/>
      <w:divBdr>
        <w:top w:val="none" w:sz="0" w:space="0" w:color="auto"/>
        <w:left w:val="none" w:sz="0" w:space="0" w:color="auto"/>
        <w:bottom w:val="none" w:sz="0" w:space="0" w:color="auto"/>
        <w:right w:val="none" w:sz="0" w:space="0" w:color="auto"/>
      </w:divBdr>
    </w:div>
    <w:div w:id="54089771">
      <w:bodyDiv w:val="1"/>
      <w:marLeft w:val="0"/>
      <w:marRight w:val="0"/>
      <w:marTop w:val="0"/>
      <w:marBottom w:val="0"/>
      <w:divBdr>
        <w:top w:val="none" w:sz="0" w:space="0" w:color="auto"/>
        <w:left w:val="none" w:sz="0" w:space="0" w:color="auto"/>
        <w:bottom w:val="none" w:sz="0" w:space="0" w:color="auto"/>
        <w:right w:val="none" w:sz="0" w:space="0" w:color="auto"/>
      </w:divBdr>
    </w:div>
    <w:div w:id="57441094">
      <w:bodyDiv w:val="1"/>
      <w:marLeft w:val="0"/>
      <w:marRight w:val="0"/>
      <w:marTop w:val="0"/>
      <w:marBottom w:val="0"/>
      <w:divBdr>
        <w:top w:val="none" w:sz="0" w:space="0" w:color="auto"/>
        <w:left w:val="none" w:sz="0" w:space="0" w:color="auto"/>
        <w:bottom w:val="none" w:sz="0" w:space="0" w:color="auto"/>
        <w:right w:val="none" w:sz="0" w:space="0" w:color="auto"/>
      </w:divBdr>
    </w:div>
    <w:div w:id="58212916">
      <w:bodyDiv w:val="1"/>
      <w:marLeft w:val="0"/>
      <w:marRight w:val="0"/>
      <w:marTop w:val="0"/>
      <w:marBottom w:val="0"/>
      <w:divBdr>
        <w:top w:val="none" w:sz="0" w:space="0" w:color="auto"/>
        <w:left w:val="none" w:sz="0" w:space="0" w:color="auto"/>
        <w:bottom w:val="none" w:sz="0" w:space="0" w:color="auto"/>
        <w:right w:val="none" w:sz="0" w:space="0" w:color="auto"/>
      </w:divBdr>
    </w:div>
    <w:div w:id="59990203">
      <w:bodyDiv w:val="1"/>
      <w:marLeft w:val="0"/>
      <w:marRight w:val="0"/>
      <w:marTop w:val="0"/>
      <w:marBottom w:val="0"/>
      <w:divBdr>
        <w:top w:val="none" w:sz="0" w:space="0" w:color="auto"/>
        <w:left w:val="none" w:sz="0" w:space="0" w:color="auto"/>
        <w:bottom w:val="none" w:sz="0" w:space="0" w:color="auto"/>
        <w:right w:val="none" w:sz="0" w:space="0" w:color="auto"/>
      </w:divBdr>
    </w:div>
    <w:div w:id="61609479">
      <w:bodyDiv w:val="1"/>
      <w:marLeft w:val="0"/>
      <w:marRight w:val="0"/>
      <w:marTop w:val="0"/>
      <w:marBottom w:val="0"/>
      <w:divBdr>
        <w:top w:val="none" w:sz="0" w:space="0" w:color="auto"/>
        <w:left w:val="none" w:sz="0" w:space="0" w:color="auto"/>
        <w:bottom w:val="none" w:sz="0" w:space="0" w:color="auto"/>
        <w:right w:val="none" w:sz="0" w:space="0" w:color="auto"/>
      </w:divBdr>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3264641">
      <w:bodyDiv w:val="1"/>
      <w:marLeft w:val="0"/>
      <w:marRight w:val="0"/>
      <w:marTop w:val="0"/>
      <w:marBottom w:val="0"/>
      <w:divBdr>
        <w:top w:val="none" w:sz="0" w:space="0" w:color="auto"/>
        <w:left w:val="none" w:sz="0" w:space="0" w:color="auto"/>
        <w:bottom w:val="none" w:sz="0" w:space="0" w:color="auto"/>
        <w:right w:val="none" w:sz="0" w:space="0" w:color="auto"/>
      </w:divBdr>
    </w:div>
    <w:div w:id="63651188">
      <w:bodyDiv w:val="1"/>
      <w:marLeft w:val="0"/>
      <w:marRight w:val="0"/>
      <w:marTop w:val="0"/>
      <w:marBottom w:val="0"/>
      <w:divBdr>
        <w:top w:val="none" w:sz="0" w:space="0" w:color="auto"/>
        <w:left w:val="none" w:sz="0" w:space="0" w:color="auto"/>
        <w:bottom w:val="none" w:sz="0" w:space="0" w:color="auto"/>
        <w:right w:val="none" w:sz="0" w:space="0" w:color="auto"/>
      </w:divBdr>
    </w:div>
    <w:div w:id="65881186">
      <w:bodyDiv w:val="1"/>
      <w:marLeft w:val="0"/>
      <w:marRight w:val="0"/>
      <w:marTop w:val="0"/>
      <w:marBottom w:val="0"/>
      <w:divBdr>
        <w:top w:val="none" w:sz="0" w:space="0" w:color="auto"/>
        <w:left w:val="none" w:sz="0" w:space="0" w:color="auto"/>
        <w:bottom w:val="none" w:sz="0" w:space="0" w:color="auto"/>
        <w:right w:val="none" w:sz="0" w:space="0" w:color="auto"/>
      </w:divBdr>
    </w:div>
    <w:div w:id="65998141">
      <w:bodyDiv w:val="1"/>
      <w:marLeft w:val="0"/>
      <w:marRight w:val="0"/>
      <w:marTop w:val="0"/>
      <w:marBottom w:val="0"/>
      <w:divBdr>
        <w:top w:val="none" w:sz="0" w:space="0" w:color="auto"/>
        <w:left w:val="none" w:sz="0" w:space="0" w:color="auto"/>
        <w:bottom w:val="none" w:sz="0" w:space="0" w:color="auto"/>
        <w:right w:val="none" w:sz="0" w:space="0" w:color="auto"/>
      </w:divBdr>
    </w:div>
    <w:div w:id="67699267">
      <w:bodyDiv w:val="1"/>
      <w:marLeft w:val="0"/>
      <w:marRight w:val="0"/>
      <w:marTop w:val="0"/>
      <w:marBottom w:val="0"/>
      <w:divBdr>
        <w:top w:val="none" w:sz="0" w:space="0" w:color="auto"/>
        <w:left w:val="none" w:sz="0" w:space="0" w:color="auto"/>
        <w:bottom w:val="none" w:sz="0" w:space="0" w:color="auto"/>
        <w:right w:val="none" w:sz="0" w:space="0" w:color="auto"/>
      </w:divBdr>
    </w:div>
    <w:div w:id="68189905">
      <w:bodyDiv w:val="1"/>
      <w:marLeft w:val="0"/>
      <w:marRight w:val="0"/>
      <w:marTop w:val="0"/>
      <w:marBottom w:val="0"/>
      <w:divBdr>
        <w:top w:val="none" w:sz="0" w:space="0" w:color="auto"/>
        <w:left w:val="none" w:sz="0" w:space="0" w:color="auto"/>
        <w:bottom w:val="none" w:sz="0" w:space="0" w:color="auto"/>
        <w:right w:val="none" w:sz="0" w:space="0" w:color="auto"/>
      </w:divBdr>
    </w:div>
    <w:div w:id="70129368">
      <w:bodyDiv w:val="1"/>
      <w:marLeft w:val="0"/>
      <w:marRight w:val="0"/>
      <w:marTop w:val="0"/>
      <w:marBottom w:val="0"/>
      <w:divBdr>
        <w:top w:val="none" w:sz="0" w:space="0" w:color="auto"/>
        <w:left w:val="none" w:sz="0" w:space="0" w:color="auto"/>
        <w:bottom w:val="none" w:sz="0" w:space="0" w:color="auto"/>
        <w:right w:val="none" w:sz="0" w:space="0" w:color="auto"/>
      </w:divBdr>
    </w:div>
    <w:div w:id="71240033">
      <w:bodyDiv w:val="1"/>
      <w:marLeft w:val="0"/>
      <w:marRight w:val="0"/>
      <w:marTop w:val="0"/>
      <w:marBottom w:val="0"/>
      <w:divBdr>
        <w:top w:val="none" w:sz="0" w:space="0" w:color="auto"/>
        <w:left w:val="none" w:sz="0" w:space="0" w:color="auto"/>
        <w:bottom w:val="none" w:sz="0" w:space="0" w:color="auto"/>
        <w:right w:val="none" w:sz="0" w:space="0" w:color="auto"/>
      </w:divBdr>
    </w:div>
    <w:div w:id="71440184">
      <w:bodyDiv w:val="1"/>
      <w:marLeft w:val="0"/>
      <w:marRight w:val="0"/>
      <w:marTop w:val="0"/>
      <w:marBottom w:val="0"/>
      <w:divBdr>
        <w:top w:val="none" w:sz="0" w:space="0" w:color="auto"/>
        <w:left w:val="none" w:sz="0" w:space="0" w:color="auto"/>
        <w:bottom w:val="none" w:sz="0" w:space="0" w:color="auto"/>
        <w:right w:val="none" w:sz="0" w:space="0" w:color="auto"/>
      </w:divBdr>
    </w:div>
    <w:div w:id="74129528">
      <w:bodyDiv w:val="1"/>
      <w:marLeft w:val="0"/>
      <w:marRight w:val="0"/>
      <w:marTop w:val="0"/>
      <w:marBottom w:val="0"/>
      <w:divBdr>
        <w:top w:val="none" w:sz="0" w:space="0" w:color="auto"/>
        <w:left w:val="none" w:sz="0" w:space="0" w:color="auto"/>
        <w:bottom w:val="none" w:sz="0" w:space="0" w:color="auto"/>
        <w:right w:val="none" w:sz="0" w:space="0" w:color="auto"/>
      </w:divBdr>
    </w:div>
    <w:div w:id="74981882">
      <w:bodyDiv w:val="1"/>
      <w:marLeft w:val="0"/>
      <w:marRight w:val="0"/>
      <w:marTop w:val="0"/>
      <w:marBottom w:val="0"/>
      <w:divBdr>
        <w:top w:val="none" w:sz="0" w:space="0" w:color="auto"/>
        <w:left w:val="none" w:sz="0" w:space="0" w:color="auto"/>
        <w:bottom w:val="none" w:sz="0" w:space="0" w:color="auto"/>
        <w:right w:val="none" w:sz="0" w:space="0" w:color="auto"/>
      </w:divBdr>
    </w:div>
    <w:div w:id="76293212">
      <w:bodyDiv w:val="1"/>
      <w:marLeft w:val="0"/>
      <w:marRight w:val="0"/>
      <w:marTop w:val="0"/>
      <w:marBottom w:val="0"/>
      <w:divBdr>
        <w:top w:val="none" w:sz="0" w:space="0" w:color="auto"/>
        <w:left w:val="none" w:sz="0" w:space="0" w:color="auto"/>
        <w:bottom w:val="none" w:sz="0" w:space="0" w:color="auto"/>
        <w:right w:val="none" w:sz="0" w:space="0" w:color="auto"/>
      </w:divBdr>
    </w:div>
    <w:div w:id="76828461">
      <w:bodyDiv w:val="1"/>
      <w:marLeft w:val="0"/>
      <w:marRight w:val="0"/>
      <w:marTop w:val="0"/>
      <w:marBottom w:val="0"/>
      <w:divBdr>
        <w:top w:val="none" w:sz="0" w:space="0" w:color="auto"/>
        <w:left w:val="none" w:sz="0" w:space="0" w:color="auto"/>
        <w:bottom w:val="none" w:sz="0" w:space="0" w:color="auto"/>
        <w:right w:val="none" w:sz="0" w:space="0" w:color="auto"/>
      </w:divBdr>
    </w:div>
    <w:div w:id="78253217">
      <w:bodyDiv w:val="1"/>
      <w:marLeft w:val="0"/>
      <w:marRight w:val="0"/>
      <w:marTop w:val="0"/>
      <w:marBottom w:val="0"/>
      <w:divBdr>
        <w:top w:val="none" w:sz="0" w:space="0" w:color="auto"/>
        <w:left w:val="none" w:sz="0" w:space="0" w:color="auto"/>
        <w:bottom w:val="none" w:sz="0" w:space="0" w:color="auto"/>
        <w:right w:val="none" w:sz="0" w:space="0" w:color="auto"/>
      </w:divBdr>
    </w:div>
    <w:div w:id="80370498">
      <w:bodyDiv w:val="1"/>
      <w:marLeft w:val="0"/>
      <w:marRight w:val="0"/>
      <w:marTop w:val="0"/>
      <w:marBottom w:val="0"/>
      <w:divBdr>
        <w:top w:val="none" w:sz="0" w:space="0" w:color="auto"/>
        <w:left w:val="none" w:sz="0" w:space="0" w:color="auto"/>
        <w:bottom w:val="none" w:sz="0" w:space="0" w:color="auto"/>
        <w:right w:val="none" w:sz="0" w:space="0" w:color="auto"/>
      </w:divBdr>
    </w:div>
    <w:div w:id="80639316">
      <w:bodyDiv w:val="1"/>
      <w:marLeft w:val="0"/>
      <w:marRight w:val="0"/>
      <w:marTop w:val="0"/>
      <w:marBottom w:val="0"/>
      <w:divBdr>
        <w:top w:val="none" w:sz="0" w:space="0" w:color="auto"/>
        <w:left w:val="none" w:sz="0" w:space="0" w:color="auto"/>
        <w:bottom w:val="none" w:sz="0" w:space="0" w:color="auto"/>
        <w:right w:val="none" w:sz="0" w:space="0" w:color="auto"/>
      </w:divBdr>
    </w:div>
    <w:div w:id="80882371">
      <w:bodyDiv w:val="1"/>
      <w:marLeft w:val="0"/>
      <w:marRight w:val="0"/>
      <w:marTop w:val="0"/>
      <w:marBottom w:val="0"/>
      <w:divBdr>
        <w:top w:val="none" w:sz="0" w:space="0" w:color="auto"/>
        <w:left w:val="none" w:sz="0" w:space="0" w:color="auto"/>
        <w:bottom w:val="none" w:sz="0" w:space="0" w:color="auto"/>
        <w:right w:val="none" w:sz="0" w:space="0" w:color="auto"/>
      </w:divBdr>
    </w:div>
    <w:div w:id="81492024">
      <w:bodyDiv w:val="1"/>
      <w:marLeft w:val="0"/>
      <w:marRight w:val="0"/>
      <w:marTop w:val="0"/>
      <w:marBottom w:val="0"/>
      <w:divBdr>
        <w:top w:val="none" w:sz="0" w:space="0" w:color="auto"/>
        <w:left w:val="none" w:sz="0" w:space="0" w:color="auto"/>
        <w:bottom w:val="none" w:sz="0" w:space="0" w:color="auto"/>
        <w:right w:val="none" w:sz="0" w:space="0" w:color="auto"/>
      </w:divBdr>
    </w:div>
    <w:div w:id="82379859">
      <w:bodyDiv w:val="1"/>
      <w:marLeft w:val="0"/>
      <w:marRight w:val="0"/>
      <w:marTop w:val="0"/>
      <w:marBottom w:val="0"/>
      <w:divBdr>
        <w:top w:val="none" w:sz="0" w:space="0" w:color="auto"/>
        <w:left w:val="none" w:sz="0" w:space="0" w:color="auto"/>
        <w:bottom w:val="none" w:sz="0" w:space="0" w:color="auto"/>
        <w:right w:val="none" w:sz="0" w:space="0" w:color="auto"/>
      </w:divBdr>
    </w:div>
    <w:div w:id="82915989">
      <w:bodyDiv w:val="1"/>
      <w:marLeft w:val="0"/>
      <w:marRight w:val="0"/>
      <w:marTop w:val="0"/>
      <w:marBottom w:val="0"/>
      <w:divBdr>
        <w:top w:val="none" w:sz="0" w:space="0" w:color="auto"/>
        <w:left w:val="none" w:sz="0" w:space="0" w:color="auto"/>
        <w:bottom w:val="none" w:sz="0" w:space="0" w:color="auto"/>
        <w:right w:val="none" w:sz="0" w:space="0" w:color="auto"/>
      </w:divBdr>
    </w:div>
    <w:div w:id="84352291">
      <w:bodyDiv w:val="1"/>
      <w:marLeft w:val="0"/>
      <w:marRight w:val="0"/>
      <w:marTop w:val="0"/>
      <w:marBottom w:val="0"/>
      <w:divBdr>
        <w:top w:val="none" w:sz="0" w:space="0" w:color="auto"/>
        <w:left w:val="none" w:sz="0" w:space="0" w:color="auto"/>
        <w:bottom w:val="none" w:sz="0" w:space="0" w:color="auto"/>
        <w:right w:val="none" w:sz="0" w:space="0" w:color="auto"/>
      </w:divBdr>
    </w:div>
    <w:div w:id="86736505">
      <w:bodyDiv w:val="1"/>
      <w:marLeft w:val="0"/>
      <w:marRight w:val="0"/>
      <w:marTop w:val="0"/>
      <w:marBottom w:val="0"/>
      <w:divBdr>
        <w:top w:val="none" w:sz="0" w:space="0" w:color="auto"/>
        <w:left w:val="none" w:sz="0" w:space="0" w:color="auto"/>
        <w:bottom w:val="none" w:sz="0" w:space="0" w:color="auto"/>
        <w:right w:val="none" w:sz="0" w:space="0" w:color="auto"/>
      </w:divBdr>
    </w:div>
    <w:div w:id="86997557">
      <w:bodyDiv w:val="1"/>
      <w:marLeft w:val="0"/>
      <w:marRight w:val="0"/>
      <w:marTop w:val="0"/>
      <w:marBottom w:val="0"/>
      <w:divBdr>
        <w:top w:val="none" w:sz="0" w:space="0" w:color="auto"/>
        <w:left w:val="none" w:sz="0" w:space="0" w:color="auto"/>
        <w:bottom w:val="none" w:sz="0" w:space="0" w:color="auto"/>
        <w:right w:val="none" w:sz="0" w:space="0" w:color="auto"/>
      </w:divBdr>
    </w:div>
    <w:div w:id="88284063">
      <w:bodyDiv w:val="1"/>
      <w:marLeft w:val="0"/>
      <w:marRight w:val="0"/>
      <w:marTop w:val="0"/>
      <w:marBottom w:val="0"/>
      <w:divBdr>
        <w:top w:val="none" w:sz="0" w:space="0" w:color="auto"/>
        <w:left w:val="none" w:sz="0" w:space="0" w:color="auto"/>
        <w:bottom w:val="none" w:sz="0" w:space="0" w:color="auto"/>
        <w:right w:val="none" w:sz="0" w:space="0" w:color="auto"/>
      </w:divBdr>
    </w:div>
    <w:div w:id="88891288">
      <w:bodyDiv w:val="1"/>
      <w:marLeft w:val="0"/>
      <w:marRight w:val="0"/>
      <w:marTop w:val="0"/>
      <w:marBottom w:val="0"/>
      <w:divBdr>
        <w:top w:val="none" w:sz="0" w:space="0" w:color="auto"/>
        <w:left w:val="none" w:sz="0" w:space="0" w:color="auto"/>
        <w:bottom w:val="none" w:sz="0" w:space="0" w:color="auto"/>
        <w:right w:val="none" w:sz="0" w:space="0" w:color="auto"/>
      </w:divBdr>
    </w:div>
    <w:div w:id="89007663">
      <w:bodyDiv w:val="1"/>
      <w:marLeft w:val="0"/>
      <w:marRight w:val="0"/>
      <w:marTop w:val="0"/>
      <w:marBottom w:val="0"/>
      <w:divBdr>
        <w:top w:val="none" w:sz="0" w:space="0" w:color="auto"/>
        <w:left w:val="none" w:sz="0" w:space="0" w:color="auto"/>
        <w:bottom w:val="none" w:sz="0" w:space="0" w:color="auto"/>
        <w:right w:val="none" w:sz="0" w:space="0" w:color="auto"/>
      </w:divBdr>
    </w:div>
    <w:div w:id="89476217">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1168828">
      <w:bodyDiv w:val="1"/>
      <w:marLeft w:val="0"/>
      <w:marRight w:val="0"/>
      <w:marTop w:val="0"/>
      <w:marBottom w:val="0"/>
      <w:divBdr>
        <w:top w:val="none" w:sz="0" w:space="0" w:color="auto"/>
        <w:left w:val="none" w:sz="0" w:space="0" w:color="auto"/>
        <w:bottom w:val="none" w:sz="0" w:space="0" w:color="auto"/>
        <w:right w:val="none" w:sz="0" w:space="0" w:color="auto"/>
      </w:divBdr>
    </w:div>
    <w:div w:id="91824374">
      <w:bodyDiv w:val="1"/>
      <w:marLeft w:val="0"/>
      <w:marRight w:val="0"/>
      <w:marTop w:val="0"/>
      <w:marBottom w:val="0"/>
      <w:divBdr>
        <w:top w:val="none" w:sz="0" w:space="0" w:color="auto"/>
        <w:left w:val="none" w:sz="0" w:space="0" w:color="auto"/>
        <w:bottom w:val="none" w:sz="0" w:space="0" w:color="auto"/>
        <w:right w:val="none" w:sz="0" w:space="0" w:color="auto"/>
      </w:divBdr>
    </w:div>
    <w:div w:id="92558476">
      <w:bodyDiv w:val="1"/>
      <w:marLeft w:val="0"/>
      <w:marRight w:val="0"/>
      <w:marTop w:val="0"/>
      <w:marBottom w:val="0"/>
      <w:divBdr>
        <w:top w:val="none" w:sz="0" w:space="0" w:color="auto"/>
        <w:left w:val="none" w:sz="0" w:space="0" w:color="auto"/>
        <w:bottom w:val="none" w:sz="0" w:space="0" w:color="auto"/>
        <w:right w:val="none" w:sz="0" w:space="0" w:color="auto"/>
      </w:divBdr>
    </w:div>
    <w:div w:id="95563866">
      <w:bodyDiv w:val="1"/>
      <w:marLeft w:val="0"/>
      <w:marRight w:val="0"/>
      <w:marTop w:val="0"/>
      <w:marBottom w:val="0"/>
      <w:divBdr>
        <w:top w:val="none" w:sz="0" w:space="0" w:color="auto"/>
        <w:left w:val="none" w:sz="0" w:space="0" w:color="auto"/>
        <w:bottom w:val="none" w:sz="0" w:space="0" w:color="auto"/>
        <w:right w:val="none" w:sz="0" w:space="0" w:color="auto"/>
      </w:divBdr>
    </w:div>
    <w:div w:id="95756690">
      <w:bodyDiv w:val="1"/>
      <w:marLeft w:val="0"/>
      <w:marRight w:val="0"/>
      <w:marTop w:val="0"/>
      <w:marBottom w:val="0"/>
      <w:divBdr>
        <w:top w:val="none" w:sz="0" w:space="0" w:color="auto"/>
        <w:left w:val="none" w:sz="0" w:space="0" w:color="auto"/>
        <w:bottom w:val="none" w:sz="0" w:space="0" w:color="auto"/>
        <w:right w:val="none" w:sz="0" w:space="0" w:color="auto"/>
      </w:divBdr>
    </w:div>
    <w:div w:id="96338582">
      <w:bodyDiv w:val="1"/>
      <w:marLeft w:val="0"/>
      <w:marRight w:val="0"/>
      <w:marTop w:val="0"/>
      <w:marBottom w:val="0"/>
      <w:divBdr>
        <w:top w:val="none" w:sz="0" w:space="0" w:color="auto"/>
        <w:left w:val="none" w:sz="0" w:space="0" w:color="auto"/>
        <w:bottom w:val="none" w:sz="0" w:space="0" w:color="auto"/>
        <w:right w:val="none" w:sz="0" w:space="0" w:color="auto"/>
      </w:divBdr>
    </w:div>
    <w:div w:id="96409855">
      <w:bodyDiv w:val="1"/>
      <w:marLeft w:val="0"/>
      <w:marRight w:val="0"/>
      <w:marTop w:val="0"/>
      <w:marBottom w:val="0"/>
      <w:divBdr>
        <w:top w:val="none" w:sz="0" w:space="0" w:color="auto"/>
        <w:left w:val="none" w:sz="0" w:space="0" w:color="auto"/>
        <w:bottom w:val="none" w:sz="0" w:space="0" w:color="auto"/>
        <w:right w:val="none" w:sz="0" w:space="0" w:color="auto"/>
      </w:divBdr>
    </w:div>
    <w:div w:id="96416080">
      <w:bodyDiv w:val="1"/>
      <w:marLeft w:val="0"/>
      <w:marRight w:val="0"/>
      <w:marTop w:val="0"/>
      <w:marBottom w:val="0"/>
      <w:divBdr>
        <w:top w:val="none" w:sz="0" w:space="0" w:color="auto"/>
        <w:left w:val="none" w:sz="0" w:space="0" w:color="auto"/>
        <w:bottom w:val="none" w:sz="0" w:space="0" w:color="auto"/>
        <w:right w:val="none" w:sz="0" w:space="0" w:color="auto"/>
      </w:divBdr>
    </w:div>
    <w:div w:id="96753433">
      <w:bodyDiv w:val="1"/>
      <w:marLeft w:val="0"/>
      <w:marRight w:val="0"/>
      <w:marTop w:val="0"/>
      <w:marBottom w:val="0"/>
      <w:divBdr>
        <w:top w:val="none" w:sz="0" w:space="0" w:color="auto"/>
        <w:left w:val="none" w:sz="0" w:space="0" w:color="auto"/>
        <w:bottom w:val="none" w:sz="0" w:space="0" w:color="auto"/>
        <w:right w:val="none" w:sz="0" w:space="0" w:color="auto"/>
      </w:divBdr>
    </w:div>
    <w:div w:id="97143973">
      <w:bodyDiv w:val="1"/>
      <w:marLeft w:val="0"/>
      <w:marRight w:val="0"/>
      <w:marTop w:val="0"/>
      <w:marBottom w:val="0"/>
      <w:divBdr>
        <w:top w:val="none" w:sz="0" w:space="0" w:color="auto"/>
        <w:left w:val="none" w:sz="0" w:space="0" w:color="auto"/>
        <w:bottom w:val="none" w:sz="0" w:space="0" w:color="auto"/>
        <w:right w:val="none" w:sz="0" w:space="0" w:color="auto"/>
      </w:divBdr>
    </w:div>
    <w:div w:id="98376205">
      <w:bodyDiv w:val="1"/>
      <w:marLeft w:val="0"/>
      <w:marRight w:val="0"/>
      <w:marTop w:val="0"/>
      <w:marBottom w:val="0"/>
      <w:divBdr>
        <w:top w:val="none" w:sz="0" w:space="0" w:color="auto"/>
        <w:left w:val="none" w:sz="0" w:space="0" w:color="auto"/>
        <w:bottom w:val="none" w:sz="0" w:space="0" w:color="auto"/>
        <w:right w:val="none" w:sz="0" w:space="0" w:color="auto"/>
      </w:divBdr>
    </w:div>
    <w:div w:id="100222772">
      <w:bodyDiv w:val="1"/>
      <w:marLeft w:val="0"/>
      <w:marRight w:val="0"/>
      <w:marTop w:val="0"/>
      <w:marBottom w:val="0"/>
      <w:divBdr>
        <w:top w:val="none" w:sz="0" w:space="0" w:color="auto"/>
        <w:left w:val="none" w:sz="0" w:space="0" w:color="auto"/>
        <w:bottom w:val="none" w:sz="0" w:space="0" w:color="auto"/>
        <w:right w:val="none" w:sz="0" w:space="0" w:color="auto"/>
      </w:divBdr>
    </w:div>
    <w:div w:id="100759862">
      <w:bodyDiv w:val="1"/>
      <w:marLeft w:val="0"/>
      <w:marRight w:val="0"/>
      <w:marTop w:val="0"/>
      <w:marBottom w:val="0"/>
      <w:divBdr>
        <w:top w:val="none" w:sz="0" w:space="0" w:color="auto"/>
        <w:left w:val="none" w:sz="0" w:space="0" w:color="auto"/>
        <w:bottom w:val="none" w:sz="0" w:space="0" w:color="auto"/>
        <w:right w:val="none" w:sz="0" w:space="0" w:color="auto"/>
      </w:divBdr>
    </w:div>
    <w:div w:id="101532894">
      <w:bodyDiv w:val="1"/>
      <w:marLeft w:val="0"/>
      <w:marRight w:val="0"/>
      <w:marTop w:val="0"/>
      <w:marBottom w:val="0"/>
      <w:divBdr>
        <w:top w:val="none" w:sz="0" w:space="0" w:color="auto"/>
        <w:left w:val="none" w:sz="0" w:space="0" w:color="auto"/>
        <w:bottom w:val="none" w:sz="0" w:space="0" w:color="auto"/>
        <w:right w:val="none" w:sz="0" w:space="0" w:color="auto"/>
      </w:divBdr>
    </w:div>
    <w:div w:id="102695002">
      <w:bodyDiv w:val="1"/>
      <w:marLeft w:val="0"/>
      <w:marRight w:val="0"/>
      <w:marTop w:val="0"/>
      <w:marBottom w:val="0"/>
      <w:divBdr>
        <w:top w:val="none" w:sz="0" w:space="0" w:color="auto"/>
        <w:left w:val="none" w:sz="0" w:space="0" w:color="auto"/>
        <w:bottom w:val="none" w:sz="0" w:space="0" w:color="auto"/>
        <w:right w:val="none" w:sz="0" w:space="0" w:color="auto"/>
      </w:divBdr>
    </w:div>
    <w:div w:id="103884519">
      <w:bodyDiv w:val="1"/>
      <w:marLeft w:val="0"/>
      <w:marRight w:val="0"/>
      <w:marTop w:val="0"/>
      <w:marBottom w:val="0"/>
      <w:divBdr>
        <w:top w:val="none" w:sz="0" w:space="0" w:color="auto"/>
        <w:left w:val="none" w:sz="0" w:space="0" w:color="auto"/>
        <w:bottom w:val="none" w:sz="0" w:space="0" w:color="auto"/>
        <w:right w:val="none" w:sz="0" w:space="0" w:color="auto"/>
      </w:divBdr>
    </w:div>
    <w:div w:id="104036834">
      <w:bodyDiv w:val="1"/>
      <w:marLeft w:val="0"/>
      <w:marRight w:val="0"/>
      <w:marTop w:val="0"/>
      <w:marBottom w:val="0"/>
      <w:divBdr>
        <w:top w:val="none" w:sz="0" w:space="0" w:color="auto"/>
        <w:left w:val="none" w:sz="0" w:space="0" w:color="auto"/>
        <w:bottom w:val="none" w:sz="0" w:space="0" w:color="auto"/>
        <w:right w:val="none" w:sz="0" w:space="0" w:color="auto"/>
      </w:divBdr>
    </w:div>
    <w:div w:id="104153873">
      <w:bodyDiv w:val="1"/>
      <w:marLeft w:val="0"/>
      <w:marRight w:val="0"/>
      <w:marTop w:val="0"/>
      <w:marBottom w:val="0"/>
      <w:divBdr>
        <w:top w:val="none" w:sz="0" w:space="0" w:color="auto"/>
        <w:left w:val="none" w:sz="0" w:space="0" w:color="auto"/>
        <w:bottom w:val="none" w:sz="0" w:space="0" w:color="auto"/>
        <w:right w:val="none" w:sz="0" w:space="0" w:color="auto"/>
      </w:divBdr>
    </w:div>
    <w:div w:id="105540688">
      <w:bodyDiv w:val="1"/>
      <w:marLeft w:val="0"/>
      <w:marRight w:val="0"/>
      <w:marTop w:val="0"/>
      <w:marBottom w:val="0"/>
      <w:divBdr>
        <w:top w:val="none" w:sz="0" w:space="0" w:color="auto"/>
        <w:left w:val="none" w:sz="0" w:space="0" w:color="auto"/>
        <w:bottom w:val="none" w:sz="0" w:space="0" w:color="auto"/>
        <w:right w:val="none" w:sz="0" w:space="0" w:color="auto"/>
      </w:divBdr>
    </w:div>
    <w:div w:id="108087090">
      <w:bodyDiv w:val="1"/>
      <w:marLeft w:val="0"/>
      <w:marRight w:val="0"/>
      <w:marTop w:val="0"/>
      <w:marBottom w:val="0"/>
      <w:divBdr>
        <w:top w:val="none" w:sz="0" w:space="0" w:color="auto"/>
        <w:left w:val="none" w:sz="0" w:space="0" w:color="auto"/>
        <w:bottom w:val="none" w:sz="0" w:space="0" w:color="auto"/>
        <w:right w:val="none" w:sz="0" w:space="0" w:color="auto"/>
      </w:divBdr>
    </w:div>
    <w:div w:id="108283790">
      <w:bodyDiv w:val="1"/>
      <w:marLeft w:val="0"/>
      <w:marRight w:val="0"/>
      <w:marTop w:val="0"/>
      <w:marBottom w:val="0"/>
      <w:divBdr>
        <w:top w:val="none" w:sz="0" w:space="0" w:color="auto"/>
        <w:left w:val="none" w:sz="0" w:space="0" w:color="auto"/>
        <w:bottom w:val="none" w:sz="0" w:space="0" w:color="auto"/>
        <w:right w:val="none" w:sz="0" w:space="0" w:color="auto"/>
      </w:divBdr>
    </w:div>
    <w:div w:id="108740388">
      <w:bodyDiv w:val="1"/>
      <w:marLeft w:val="0"/>
      <w:marRight w:val="0"/>
      <w:marTop w:val="0"/>
      <w:marBottom w:val="0"/>
      <w:divBdr>
        <w:top w:val="none" w:sz="0" w:space="0" w:color="auto"/>
        <w:left w:val="none" w:sz="0" w:space="0" w:color="auto"/>
        <w:bottom w:val="none" w:sz="0" w:space="0" w:color="auto"/>
        <w:right w:val="none" w:sz="0" w:space="0" w:color="auto"/>
      </w:divBdr>
    </w:div>
    <w:div w:id="111562980">
      <w:bodyDiv w:val="1"/>
      <w:marLeft w:val="0"/>
      <w:marRight w:val="0"/>
      <w:marTop w:val="0"/>
      <w:marBottom w:val="0"/>
      <w:divBdr>
        <w:top w:val="none" w:sz="0" w:space="0" w:color="auto"/>
        <w:left w:val="none" w:sz="0" w:space="0" w:color="auto"/>
        <w:bottom w:val="none" w:sz="0" w:space="0" w:color="auto"/>
        <w:right w:val="none" w:sz="0" w:space="0" w:color="auto"/>
      </w:divBdr>
    </w:div>
    <w:div w:id="111756346">
      <w:bodyDiv w:val="1"/>
      <w:marLeft w:val="0"/>
      <w:marRight w:val="0"/>
      <w:marTop w:val="0"/>
      <w:marBottom w:val="0"/>
      <w:divBdr>
        <w:top w:val="none" w:sz="0" w:space="0" w:color="auto"/>
        <w:left w:val="none" w:sz="0" w:space="0" w:color="auto"/>
        <w:bottom w:val="none" w:sz="0" w:space="0" w:color="auto"/>
        <w:right w:val="none" w:sz="0" w:space="0" w:color="auto"/>
      </w:divBdr>
    </w:div>
    <w:div w:id="112989397">
      <w:bodyDiv w:val="1"/>
      <w:marLeft w:val="0"/>
      <w:marRight w:val="0"/>
      <w:marTop w:val="0"/>
      <w:marBottom w:val="0"/>
      <w:divBdr>
        <w:top w:val="none" w:sz="0" w:space="0" w:color="auto"/>
        <w:left w:val="none" w:sz="0" w:space="0" w:color="auto"/>
        <w:bottom w:val="none" w:sz="0" w:space="0" w:color="auto"/>
        <w:right w:val="none" w:sz="0" w:space="0" w:color="auto"/>
      </w:divBdr>
    </w:div>
    <w:div w:id="113452856">
      <w:bodyDiv w:val="1"/>
      <w:marLeft w:val="0"/>
      <w:marRight w:val="0"/>
      <w:marTop w:val="0"/>
      <w:marBottom w:val="0"/>
      <w:divBdr>
        <w:top w:val="none" w:sz="0" w:space="0" w:color="auto"/>
        <w:left w:val="none" w:sz="0" w:space="0" w:color="auto"/>
        <w:bottom w:val="none" w:sz="0" w:space="0" w:color="auto"/>
        <w:right w:val="none" w:sz="0" w:space="0" w:color="auto"/>
      </w:divBdr>
    </w:div>
    <w:div w:id="113790160">
      <w:bodyDiv w:val="1"/>
      <w:marLeft w:val="0"/>
      <w:marRight w:val="0"/>
      <w:marTop w:val="0"/>
      <w:marBottom w:val="0"/>
      <w:divBdr>
        <w:top w:val="none" w:sz="0" w:space="0" w:color="auto"/>
        <w:left w:val="none" w:sz="0" w:space="0" w:color="auto"/>
        <w:bottom w:val="none" w:sz="0" w:space="0" w:color="auto"/>
        <w:right w:val="none" w:sz="0" w:space="0" w:color="auto"/>
      </w:divBdr>
    </w:div>
    <w:div w:id="114101200">
      <w:bodyDiv w:val="1"/>
      <w:marLeft w:val="0"/>
      <w:marRight w:val="0"/>
      <w:marTop w:val="0"/>
      <w:marBottom w:val="0"/>
      <w:divBdr>
        <w:top w:val="none" w:sz="0" w:space="0" w:color="auto"/>
        <w:left w:val="none" w:sz="0" w:space="0" w:color="auto"/>
        <w:bottom w:val="none" w:sz="0" w:space="0" w:color="auto"/>
        <w:right w:val="none" w:sz="0" w:space="0" w:color="auto"/>
      </w:divBdr>
    </w:div>
    <w:div w:id="114519931">
      <w:bodyDiv w:val="1"/>
      <w:marLeft w:val="0"/>
      <w:marRight w:val="0"/>
      <w:marTop w:val="0"/>
      <w:marBottom w:val="0"/>
      <w:divBdr>
        <w:top w:val="none" w:sz="0" w:space="0" w:color="auto"/>
        <w:left w:val="none" w:sz="0" w:space="0" w:color="auto"/>
        <w:bottom w:val="none" w:sz="0" w:space="0" w:color="auto"/>
        <w:right w:val="none" w:sz="0" w:space="0" w:color="auto"/>
      </w:divBdr>
    </w:div>
    <w:div w:id="115417313">
      <w:bodyDiv w:val="1"/>
      <w:marLeft w:val="0"/>
      <w:marRight w:val="0"/>
      <w:marTop w:val="0"/>
      <w:marBottom w:val="0"/>
      <w:divBdr>
        <w:top w:val="none" w:sz="0" w:space="0" w:color="auto"/>
        <w:left w:val="none" w:sz="0" w:space="0" w:color="auto"/>
        <w:bottom w:val="none" w:sz="0" w:space="0" w:color="auto"/>
        <w:right w:val="none" w:sz="0" w:space="0" w:color="auto"/>
      </w:divBdr>
    </w:div>
    <w:div w:id="116022649">
      <w:bodyDiv w:val="1"/>
      <w:marLeft w:val="0"/>
      <w:marRight w:val="0"/>
      <w:marTop w:val="0"/>
      <w:marBottom w:val="0"/>
      <w:divBdr>
        <w:top w:val="none" w:sz="0" w:space="0" w:color="auto"/>
        <w:left w:val="none" w:sz="0" w:space="0" w:color="auto"/>
        <w:bottom w:val="none" w:sz="0" w:space="0" w:color="auto"/>
        <w:right w:val="none" w:sz="0" w:space="0" w:color="auto"/>
      </w:divBdr>
    </w:div>
    <w:div w:id="116146830">
      <w:bodyDiv w:val="1"/>
      <w:marLeft w:val="0"/>
      <w:marRight w:val="0"/>
      <w:marTop w:val="0"/>
      <w:marBottom w:val="0"/>
      <w:divBdr>
        <w:top w:val="none" w:sz="0" w:space="0" w:color="auto"/>
        <w:left w:val="none" w:sz="0" w:space="0" w:color="auto"/>
        <w:bottom w:val="none" w:sz="0" w:space="0" w:color="auto"/>
        <w:right w:val="none" w:sz="0" w:space="0" w:color="auto"/>
      </w:divBdr>
    </w:div>
    <w:div w:id="117263508">
      <w:bodyDiv w:val="1"/>
      <w:marLeft w:val="0"/>
      <w:marRight w:val="0"/>
      <w:marTop w:val="0"/>
      <w:marBottom w:val="0"/>
      <w:divBdr>
        <w:top w:val="none" w:sz="0" w:space="0" w:color="auto"/>
        <w:left w:val="none" w:sz="0" w:space="0" w:color="auto"/>
        <w:bottom w:val="none" w:sz="0" w:space="0" w:color="auto"/>
        <w:right w:val="none" w:sz="0" w:space="0" w:color="auto"/>
      </w:divBdr>
    </w:div>
    <w:div w:id="117457735">
      <w:bodyDiv w:val="1"/>
      <w:marLeft w:val="0"/>
      <w:marRight w:val="0"/>
      <w:marTop w:val="0"/>
      <w:marBottom w:val="0"/>
      <w:divBdr>
        <w:top w:val="none" w:sz="0" w:space="0" w:color="auto"/>
        <w:left w:val="none" w:sz="0" w:space="0" w:color="auto"/>
        <w:bottom w:val="none" w:sz="0" w:space="0" w:color="auto"/>
        <w:right w:val="none" w:sz="0" w:space="0" w:color="auto"/>
      </w:divBdr>
    </w:div>
    <w:div w:id="118574154">
      <w:bodyDiv w:val="1"/>
      <w:marLeft w:val="0"/>
      <w:marRight w:val="0"/>
      <w:marTop w:val="0"/>
      <w:marBottom w:val="0"/>
      <w:divBdr>
        <w:top w:val="none" w:sz="0" w:space="0" w:color="auto"/>
        <w:left w:val="none" w:sz="0" w:space="0" w:color="auto"/>
        <w:bottom w:val="none" w:sz="0" w:space="0" w:color="auto"/>
        <w:right w:val="none" w:sz="0" w:space="0" w:color="auto"/>
      </w:divBdr>
    </w:div>
    <w:div w:id="119806476">
      <w:bodyDiv w:val="1"/>
      <w:marLeft w:val="0"/>
      <w:marRight w:val="0"/>
      <w:marTop w:val="0"/>
      <w:marBottom w:val="0"/>
      <w:divBdr>
        <w:top w:val="none" w:sz="0" w:space="0" w:color="auto"/>
        <w:left w:val="none" w:sz="0" w:space="0" w:color="auto"/>
        <w:bottom w:val="none" w:sz="0" w:space="0" w:color="auto"/>
        <w:right w:val="none" w:sz="0" w:space="0" w:color="auto"/>
      </w:divBdr>
    </w:div>
    <w:div w:id="119957743">
      <w:bodyDiv w:val="1"/>
      <w:marLeft w:val="0"/>
      <w:marRight w:val="0"/>
      <w:marTop w:val="0"/>
      <w:marBottom w:val="0"/>
      <w:divBdr>
        <w:top w:val="none" w:sz="0" w:space="0" w:color="auto"/>
        <w:left w:val="none" w:sz="0" w:space="0" w:color="auto"/>
        <w:bottom w:val="none" w:sz="0" w:space="0" w:color="auto"/>
        <w:right w:val="none" w:sz="0" w:space="0" w:color="auto"/>
      </w:divBdr>
    </w:div>
    <w:div w:id="121463917">
      <w:bodyDiv w:val="1"/>
      <w:marLeft w:val="0"/>
      <w:marRight w:val="0"/>
      <w:marTop w:val="0"/>
      <w:marBottom w:val="0"/>
      <w:divBdr>
        <w:top w:val="none" w:sz="0" w:space="0" w:color="auto"/>
        <w:left w:val="none" w:sz="0" w:space="0" w:color="auto"/>
        <w:bottom w:val="none" w:sz="0" w:space="0" w:color="auto"/>
        <w:right w:val="none" w:sz="0" w:space="0" w:color="auto"/>
      </w:divBdr>
    </w:div>
    <w:div w:id="122506836">
      <w:bodyDiv w:val="1"/>
      <w:marLeft w:val="0"/>
      <w:marRight w:val="0"/>
      <w:marTop w:val="0"/>
      <w:marBottom w:val="0"/>
      <w:divBdr>
        <w:top w:val="none" w:sz="0" w:space="0" w:color="auto"/>
        <w:left w:val="none" w:sz="0" w:space="0" w:color="auto"/>
        <w:bottom w:val="none" w:sz="0" w:space="0" w:color="auto"/>
        <w:right w:val="none" w:sz="0" w:space="0" w:color="auto"/>
      </w:divBdr>
    </w:div>
    <w:div w:id="123040649">
      <w:bodyDiv w:val="1"/>
      <w:marLeft w:val="0"/>
      <w:marRight w:val="0"/>
      <w:marTop w:val="0"/>
      <w:marBottom w:val="0"/>
      <w:divBdr>
        <w:top w:val="none" w:sz="0" w:space="0" w:color="auto"/>
        <w:left w:val="none" w:sz="0" w:space="0" w:color="auto"/>
        <w:bottom w:val="none" w:sz="0" w:space="0" w:color="auto"/>
        <w:right w:val="none" w:sz="0" w:space="0" w:color="auto"/>
      </w:divBdr>
    </w:div>
    <w:div w:id="123234648">
      <w:bodyDiv w:val="1"/>
      <w:marLeft w:val="0"/>
      <w:marRight w:val="0"/>
      <w:marTop w:val="0"/>
      <w:marBottom w:val="0"/>
      <w:divBdr>
        <w:top w:val="none" w:sz="0" w:space="0" w:color="auto"/>
        <w:left w:val="none" w:sz="0" w:space="0" w:color="auto"/>
        <w:bottom w:val="none" w:sz="0" w:space="0" w:color="auto"/>
        <w:right w:val="none" w:sz="0" w:space="0" w:color="auto"/>
      </w:divBdr>
    </w:div>
    <w:div w:id="123279162">
      <w:bodyDiv w:val="1"/>
      <w:marLeft w:val="0"/>
      <w:marRight w:val="0"/>
      <w:marTop w:val="0"/>
      <w:marBottom w:val="0"/>
      <w:divBdr>
        <w:top w:val="none" w:sz="0" w:space="0" w:color="auto"/>
        <w:left w:val="none" w:sz="0" w:space="0" w:color="auto"/>
        <w:bottom w:val="none" w:sz="0" w:space="0" w:color="auto"/>
        <w:right w:val="none" w:sz="0" w:space="0" w:color="auto"/>
      </w:divBdr>
    </w:div>
    <w:div w:id="125437970">
      <w:bodyDiv w:val="1"/>
      <w:marLeft w:val="0"/>
      <w:marRight w:val="0"/>
      <w:marTop w:val="0"/>
      <w:marBottom w:val="0"/>
      <w:divBdr>
        <w:top w:val="none" w:sz="0" w:space="0" w:color="auto"/>
        <w:left w:val="none" w:sz="0" w:space="0" w:color="auto"/>
        <w:bottom w:val="none" w:sz="0" w:space="0" w:color="auto"/>
        <w:right w:val="none" w:sz="0" w:space="0" w:color="auto"/>
      </w:divBdr>
    </w:div>
    <w:div w:id="126244692">
      <w:bodyDiv w:val="1"/>
      <w:marLeft w:val="0"/>
      <w:marRight w:val="0"/>
      <w:marTop w:val="0"/>
      <w:marBottom w:val="0"/>
      <w:divBdr>
        <w:top w:val="none" w:sz="0" w:space="0" w:color="auto"/>
        <w:left w:val="none" w:sz="0" w:space="0" w:color="auto"/>
        <w:bottom w:val="none" w:sz="0" w:space="0" w:color="auto"/>
        <w:right w:val="none" w:sz="0" w:space="0" w:color="auto"/>
      </w:divBdr>
    </w:div>
    <w:div w:id="126362457">
      <w:bodyDiv w:val="1"/>
      <w:marLeft w:val="0"/>
      <w:marRight w:val="0"/>
      <w:marTop w:val="0"/>
      <w:marBottom w:val="0"/>
      <w:divBdr>
        <w:top w:val="none" w:sz="0" w:space="0" w:color="auto"/>
        <w:left w:val="none" w:sz="0" w:space="0" w:color="auto"/>
        <w:bottom w:val="none" w:sz="0" w:space="0" w:color="auto"/>
        <w:right w:val="none" w:sz="0" w:space="0" w:color="auto"/>
      </w:divBdr>
    </w:div>
    <w:div w:id="126512903">
      <w:bodyDiv w:val="1"/>
      <w:marLeft w:val="0"/>
      <w:marRight w:val="0"/>
      <w:marTop w:val="0"/>
      <w:marBottom w:val="0"/>
      <w:divBdr>
        <w:top w:val="none" w:sz="0" w:space="0" w:color="auto"/>
        <w:left w:val="none" w:sz="0" w:space="0" w:color="auto"/>
        <w:bottom w:val="none" w:sz="0" w:space="0" w:color="auto"/>
        <w:right w:val="none" w:sz="0" w:space="0" w:color="auto"/>
      </w:divBdr>
    </w:div>
    <w:div w:id="128207187">
      <w:bodyDiv w:val="1"/>
      <w:marLeft w:val="0"/>
      <w:marRight w:val="0"/>
      <w:marTop w:val="0"/>
      <w:marBottom w:val="0"/>
      <w:divBdr>
        <w:top w:val="none" w:sz="0" w:space="0" w:color="auto"/>
        <w:left w:val="none" w:sz="0" w:space="0" w:color="auto"/>
        <w:bottom w:val="none" w:sz="0" w:space="0" w:color="auto"/>
        <w:right w:val="none" w:sz="0" w:space="0" w:color="auto"/>
      </w:divBdr>
    </w:div>
    <w:div w:id="129636226">
      <w:bodyDiv w:val="1"/>
      <w:marLeft w:val="0"/>
      <w:marRight w:val="0"/>
      <w:marTop w:val="0"/>
      <w:marBottom w:val="0"/>
      <w:divBdr>
        <w:top w:val="none" w:sz="0" w:space="0" w:color="auto"/>
        <w:left w:val="none" w:sz="0" w:space="0" w:color="auto"/>
        <w:bottom w:val="none" w:sz="0" w:space="0" w:color="auto"/>
        <w:right w:val="none" w:sz="0" w:space="0" w:color="auto"/>
      </w:divBdr>
    </w:div>
    <w:div w:id="130023754">
      <w:bodyDiv w:val="1"/>
      <w:marLeft w:val="0"/>
      <w:marRight w:val="0"/>
      <w:marTop w:val="0"/>
      <w:marBottom w:val="0"/>
      <w:divBdr>
        <w:top w:val="none" w:sz="0" w:space="0" w:color="auto"/>
        <w:left w:val="none" w:sz="0" w:space="0" w:color="auto"/>
        <w:bottom w:val="none" w:sz="0" w:space="0" w:color="auto"/>
        <w:right w:val="none" w:sz="0" w:space="0" w:color="auto"/>
      </w:divBdr>
    </w:div>
    <w:div w:id="130484594">
      <w:bodyDiv w:val="1"/>
      <w:marLeft w:val="0"/>
      <w:marRight w:val="0"/>
      <w:marTop w:val="0"/>
      <w:marBottom w:val="0"/>
      <w:divBdr>
        <w:top w:val="none" w:sz="0" w:space="0" w:color="auto"/>
        <w:left w:val="none" w:sz="0" w:space="0" w:color="auto"/>
        <w:bottom w:val="none" w:sz="0" w:space="0" w:color="auto"/>
        <w:right w:val="none" w:sz="0" w:space="0" w:color="auto"/>
      </w:divBdr>
    </w:div>
    <w:div w:id="130561667">
      <w:bodyDiv w:val="1"/>
      <w:marLeft w:val="0"/>
      <w:marRight w:val="0"/>
      <w:marTop w:val="0"/>
      <w:marBottom w:val="0"/>
      <w:divBdr>
        <w:top w:val="none" w:sz="0" w:space="0" w:color="auto"/>
        <w:left w:val="none" w:sz="0" w:space="0" w:color="auto"/>
        <w:bottom w:val="none" w:sz="0" w:space="0" w:color="auto"/>
        <w:right w:val="none" w:sz="0" w:space="0" w:color="auto"/>
      </w:divBdr>
    </w:div>
    <w:div w:id="130682539">
      <w:bodyDiv w:val="1"/>
      <w:marLeft w:val="0"/>
      <w:marRight w:val="0"/>
      <w:marTop w:val="0"/>
      <w:marBottom w:val="0"/>
      <w:divBdr>
        <w:top w:val="none" w:sz="0" w:space="0" w:color="auto"/>
        <w:left w:val="none" w:sz="0" w:space="0" w:color="auto"/>
        <w:bottom w:val="none" w:sz="0" w:space="0" w:color="auto"/>
        <w:right w:val="none" w:sz="0" w:space="0" w:color="auto"/>
      </w:divBdr>
    </w:div>
    <w:div w:id="130902611">
      <w:bodyDiv w:val="1"/>
      <w:marLeft w:val="0"/>
      <w:marRight w:val="0"/>
      <w:marTop w:val="0"/>
      <w:marBottom w:val="0"/>
      <w:divBdr>
        <w:top w:val="none" w:sz="0" w:space="0" w:color="auto"/>
        <w:left w:val="none" w:sz="0" w:space="0" w:color="auto"/>
        <w:bottom w:val="none" w:sz="0" w:space="0" w:color="auto"/>
        <w:right w:val="none" w:sz="0" w:space="0" w:color="auto"/>
      </w:divBdr>
    </w:div>
    <w:div w:id="130904024">
      <w:bodyDiv w:val="1"/>
      <w:marLeft w:val="0"/>
      <w:marRight w:val="0"/>
      <w:marTop w:val="0"/>
      <w:marBottom w:val="0"/>
      <w:divBdr>
        <w:top w:val="none" w:sz="0" w:space="0" w:color="auto"/>
        <w:left w:val="none" w:sz="0" w:space="0" w:color="auto"/>
        <w:bottom w:val="none" w:sz="0" w:space="0" w:color="auto"/>
        <w:right w:val="none" w:sz="0" w:space="0" w:color="auto"/>
      </w:divBdr>
    </w:div>
    <w:div w:id="131099603">
      <w:bodyDiv w:val="1"/>
      <w:marLeft w:val="0"/>
      <w:marRight w:val="0"/>
      <w:marTop w:val="0"/>
      <w:marBottom w:val="0"/>
      <w:divBdr>
        <w:top w:val="none" w:sz="0" w:space="0" w:color="auto"/>
        <w:left w:val="none" w:sz="0" w:space="0" w:color="auto"/>
        <w:bottom w:val="none" w:sz="0" w:space="0" w:color="auto"/>
        <w:right w:val="none" w:sz="0" w:space="0" w:color="auto"/>
      </w:divBdr>
    </w:div>
    <w:div w:id="131100289">
      <w:bodyDiv w:val="1"/>
      <w:marLeft w:val="0"/>
      <w:marRight w:val="0"/>
      <w:marTop w:val="0"/>
      <w:marBottom w:val="0"/>
      <w:divBdr>
        <w:top w:val="none" w:sz="0" w:space="0" w:color="auto"/>
        <w:left w:val="none" w:sz="0" w:space="0" w:color="auto"/>
        <w:bottom w:val="none" w:sz="0" w:space="0" w:color="auto"/>
        <w:right w:val="none" w:sz="0" w:space="0" w:color="auto"/>
      </w:divBdr>
    </w:div>
    <w:div w:id="134225296">
      <w:bodyDiv w:val="1"/>
      <w:marLeft w:val="0"/>
      <w:marRight w:val="0"/>
      <w:marTop w:val="0"/>
      <w:marBottom w:val="0"/>
      <w:divBdr>
        <w:top w:val="none" w:sz="0" w:space="0" w:color="auto"/>
        <w:left w:val="none" w:sz="0" w:space="0" w:color="auto"/>
        <w:bottom w:val="none" w:sz="0" w:space="0" w:color="auto"/>
        <w:right w:val="none" w:sz="0" w:space="0" w:color="auto"/>
      </w:divBdr>
    </w:div>
    <w:div w:id="135150492">
      <w:bodyDiv w:val="1"/>
      <w:marLeft w:val="0"/>
      <w:marRight w:val="0"/>
      <w:marTop w:val="0"/>
      <w:marBottom w:val="0"/>
      <w:divBdr>
        <w:top w:val="none" w:sz="0" w:space="0" w:color="auto"/>
        <w:left w:val="none" w:sz="0" w:space="0" w:color="auto"/>
        <w:bottom w:val="none" w:sz="0" w:space="0" w:color="auto"/>
        <w:right w:val="none" w:sz="0" w:space="0" w:color="auto"/>
      </w:divBdr>
    </w:div>
    <w:div w:id="136189194">
      <w:bodyDiv w:val="1"/>
      <w:marLeft w:val="0"/>
      <w:marRight w:val="0"/>
      <w:marTop w:val="0"/>
      <w:marBottom w:val="0"/>
      <w:divBdr>
        <w:top w:val="none" w:sz="0" w:space="0" w:color="auto"/>
        <w:left w:val="none" w:sz="0" w:space="0" w:color="auto"/>
        <w:bottom w:val="none" w:sz="0" w:space="0" w:color="auto"/>
        <w:right w:val="none" w:sz="0" w:space="0" w:color="auto"/>
      </w:divBdr>
    </w:div>
    <w:div w:id="137235218">
      <w:bodyDiv w:val="1"/>
      <w:marLeft w:val="0"/>
      <w:marRight w:val="0"/>
      <w:marTop w:val="0"/>
      <w:marBottom w:val="0"/>
      <w:divBdr>
        <w:top w:val="none" w:sz="0" w:space="0" w:color="auto"/>
        <w:left w:val="none" w:sz="0" w:space="0" w:color="auto"/>
        <w:bottom w:val="none" w:sz="0" w:space="0" w:color="auto"/>
        <w:right w:val="none" w:sz="0" w:space="0" w:color="auto"/>
      </w:divBdr>
    </w:div>
    <w:div w:id="140194202">
      <w:bodyDiv w:val="1"/>
      <w:marLeft w:val="0"/>
      <w:marRight w:val="0"/>
      <w:marTop w:val="0"/>
      <w:marBottom w:val="0"/>
      <w:divBdr>
        <w:top w:val="none" w:sz="0" w:space="0" w:color="auto"/>
        <w:left w:val="none" w:sz="0" w:space="0" w:color="auto"/>
        <w:bottom w:val="none" w:sz="0" w:space="0" w:color="auto"/>
        <w:right w:val="none" w:sz="0" w:space="0" w:color="auto"/>
      </w:divBdr>
    </w:div>
    <w:div w:id="140461023">
      <w:bodyDiv w:val="1"/>
      <w:marLeft w:val="0"/>
      <w:marRight w:val="0"/>
      <w:marTop w:val="0"/>
      <w:marBottom w:val="0"/>
      <w:divBdr>
        <w:top w:val="none" w:sz="0" w:space="0" w:color="auto"/>
        <w:left w:val="none" w:sz="0" w:space="0" w:color="auto"/>
        <w:bottom w:val="none" w:sz="0" w:space="0" w:color="auto"/>
        <w:right w:val="none" w:sz="0" w:space="0" w:color="auto"/>
      </w:divBdr>
    </w:div>
    <w:div w:id="140736998">
      <w:bodyDiv w:val="1"/>
      <w:marLeft w:val="0"/>
      <w:marRight w:val="0"/>
      <w:marTop w:val="0"/>
      <w:marBottom w:val="0"/>
      <w:divBdr>
        <w:top w:val="none" w:sz="0" w:space="0" w:color="auto"/>
        <w:left w:val="none" w:sz="0" w:space="0" w:color="auto"/>
        <w:bottom w:val="none" w:sz="0" w:space="0" w:color="auto"/>
        <w:right w:val="none" w:sz="0" w:space="0" w:color="auto"/>
      </w:divBdr>
    </w:div>
    <w:div w:id="140774956">
      <w:bodyDiv w:val="1"/>
      <w:marLeft w:val="0"/>
      <w:marRight w:val="0"/>
      <w:marTop w:val="0"/>
      <w:marBottom w:val="0"/>
      <w:divBdr>
        <w:top w:val="none" w:sz="0" w:space="0" w:color="auto"/>
        <w:left w:val="none" w:sz="0" w:space="0" w:color="auto"/>
        <w:bottom w:val="none" w:sz="0" w:space="0" w:color="auto"/>
        <w:right w:val="none" w:sz="0" w:space="0" w:color="auto"/>
      </w:divBdr>
    </w:div>
    <w:div w:id="142040393">
      <w:bodyDiv w:val="1"/>
      <w:marLeft w:val="0"/>
      <w:marRight w:val="0"/>
      <w:marTop w:val="0"/>
      <w:marBottom w:val="0"/>
      <w:divBdr>
        <w:top w:val="none" w:sz="0" w:space="0" w:color="auto"/>
        <w:left w:val="none" w:sz="0" w:space="0" w:color="auto"/>
        <w:bottom w:val="none" w:sz="0" w:space="0" w:color="auto"/>
        <w:right w:val="none" w:sz="0" w:space="0" w:color="auto"/>
      </w:divBdr>
    </w:div>
    <w:div w:id="142237736">
      <w:bodyDiv w:val="1"/>
      <w:marLeft w:val="0"/>
      <w:marRight w:val="0"/>
      <w:marTop w:val="0"/>
      <w:marBottom w:val="0"/>
      <w:divBdr>
        <w:top w:val="none" w:sz="0" w:space="0" w:color="auto"/>
        <w:left w:val="none" w:sz="0" w:space="0" w:color="auto"/>
        <w:bottom w:val="none" w:sz="0" w:space="0" w:color="auto"/>
        <w:right w:val="none" w:sz="0" w:space="0" w:color="auto"/>
      </w:divBdr>
    </w:div>
    <w:div w:id="143552753">
      <w:bodyDiv w:val="1"/>
      <w:marLeft w:val="0"/>
      <w:marRight w:val="0"/>
      <w:marTop w:val="0"/>
      <w:marBottom w:val="0"/>
      <w:divBdr>
        <w:top w:val="none" w:sz="0" w:space="0" w:color="auto"/>
        <w:left w:val="none" w:sz="0" w:space="0" w:color="auto"/>
        <w:bottom w:val="none" w:sz="0" w:space="0" w:color="auto"/>
        <w:right w:val="none" w:sz="0" w:space="0" w:color="auto"/>
      </w:divBdr>
    </w:div>
    <w:div w:id="145441860">
      <w:bodyDiv w:val="1"/>
      <w:marLeft w:val="0"/>
      <w:marRight w:val="0"/>
      <w:marTop w:val="0"/>
      <w:marBottom w:val="0"/>
      <w:divBdr>
        <w:top w:val="none" w:sz="0" w:space="0" w:color="auto"/>
        <w:left w:val="none" w:sz="0" w:space="0" w:color="auto"/>
        <w:bottom w:val="none" w:sz="0" w:space="0" w:color="auto"/>
        <w:right w:val="none" w:sz="0" w:space="0" w:color="auto"/>
      </w:divBdr>
    </w:div>
    <w:div w:id="146869335">
      <w:bodyDiv w:val="1"/>
      <w:marLeft w:val="0"/>
      <w:marRight w:val="0"/>
      <w:marTop w:val="0"/>
      <w:marBottom w:val="0"/>
      <w:divBdr>
        <w:top w:val="none" w:sz="0" w:space="0" w:color="auto"/>
        <w:left w:val="none" w:sz="0" w:space="0" w:color="auto"/>
        <w:bottom w:val="none" w:sz="0" w:space="0" w:color="auto"/>
        <w:right w:val="none" w:sz="0" w:space="0" w:color="auto"/>
      </w:divBdr>
    </w:div>
    <w:div w:id="148136490">
      <w:bodyDiv w:val="1"/>
      <w:marLeft w:val="0"/>
      <w:marRight w:val="0"/>
      <w:marTop w:val="0"/>
      <w:marBottom w:val="0"/>
      <w:divBdr>
        <w:top w:val="none" w:sz="0" w:space="0" w:color="auto"/>
        <w:left w:val="none" w:sz="0" w:space="0" w:color="auto"/>
        <w:bottom w:val="none" w:sz="0" w:space="0" w:color="auto"/>
        <w:right w:val="none" w:sz="0" w:space="0" w:color="auto"/>
      </w:divBdr>
    </w:div>
    <w:div w:id="148329888">
      <w:bodyDiv w:val="1"/>
      <w:marLeft w:val="0"/>
      <w:marRight w:val="0"/>
      <w:marTop w:val="0"/>
      <w:marBottom w:val="0"/>
      <w:divBdr>
        <w:top w:val="none" w:sz="0" w:space="0" w:color="auto"/>
        <w:left w:val="none" w:sz="0" w:space="0" w:color="auto"/>
        <w:bottom w:val="none" w:sz="0" w:space="0" w:color="auto"/>
        <w:right w:val="none" w:sz="0" w:space="0" w:color="auto"/>
      </w:divBdr>
    </w:div>
    <w:div w:id="148332266">
      <w:bodyDiv w:val="1"/>
      <w:marLeft w:val="0"/>
      <w:marRight w:val="0"/>
      <w:marTop w:val="0"/>
      <w:marBottom w:val="0"/>
      <w:divBdr>
        <w:top w:val="none" w:sz="0" w:space="0" w:color="auto"/>
        <w:left w:val="none" w:sz="0" w:space="0" w:color="auto"/>
        <w:bottom w:val="none" w:sz="0" w:space="0" w:color="auto"/>
        <w:right w:val="none" w:sz="0" w:space="0" w:color="auto"/>
      </w:divBdr>
    </w:div>
    <w:div w:id="149104536">
      <w:bodyDiv w:val="1"/>
      <w:marLeft w:val="0"/>
      <w:marRight w:val="0"/>
      <w:marTop w:val="0"/>
      <w:marBottom w:val="0"/>
      <w:divBdr>
        <w:top w:val="none" w:sz="0" w:space="0" w:color="auto"/>
        <w:left w:val="none" w:sz="0" w:space="0" w:color="auto"/>
        <w:bottom w:val="none" w:sz="0" w:space="0" w:color="auto"/>
        <w:right w:val="none" w:sz="0" w:space="0" w:color="auto"/>
      </w:divBdr>
    </w:div>
    <w:div w:id="149492456">
      <w:bodyDiv w:val="1"/>
      <w:marLeft w:val="0"/>
      <w:marRight w:val="0"/>
      <w:marTop w:val="0"/>
      <w:marBottom w:val="0"/>
      <w:divBdr>
        <w:top w:val="none" w:sz="0" w:space="0" w:color="auto"/>
        <w:left w:val="none" w:sz="0" w:space="0" w:color="auto"/>
        <w:bottom w:val="none" w:sz="0" w:space="0" w:color="auto"/>
        <w:right w:val="none" w:sz="0" w:space="0" w:color="auto"/>
      </w:divBdr>
    </w:div>
    <w:div w:id="151064294">
      <w:bodyDiv w:val="1"/>
      <w:marLeft w:val="0"/>
      <w:marRight w:val="0"/>
      <w:marTop w:val="0"/>
      <w:marBottom w:val="0"/>
      <w:divBdr>
        <w:top w:val="none" w:sz="0" w:space="0" w:color="auto"/>
        <w:left w:val="none" w:sz="0" w:space="0" w:color="auto"/>
        <w:bottom w:val="none" w:sz="0" w:space="0" w:color="auto"/>
        <w:right w:val="none" w:sz="0" w:space="0" w:color="auto"/>
      </w:divBdr>
    </w:div>
    <w:div w:id="151878300">
      <w:bodyDiv w:val="1"/>
      <w:marLeft w:val="0"/>
      <w:marRight w:val="0"/>
      <w:marTop w:val="0"/>
      <w:marBottom w:val="0"/>
      <w:divBdr>
        <w:top w:val="none" w:sz="0" w:space="0" w:color="auto"/>
        <w:left w:val="none" w:sz="0" w:space="0" w:color="auto"/>
        <w:bottom w:val="none" w:sz="0" w:space="0" w:color="auto"/>
        <w:right w:val="none" w:sz="0" w:space="0" w:color="auto"/>
      </w:divBdr>
    </w:div>
    <w:div w:id="153765912">
      <w:bodyDiv w:val="1"/>
      <w:marLeft w:val="0"/>
      <w:marRight w:val="0"/>
      <w:marTop w:val="0"/>
      <w:marBottom w:val="0"/>
      <w:divBdr>
        <w:top w:val="none" w:sz="0" w:space="0" w:color="auto"/>
        <w:left w:val="none" w:sz="0" w:space="0" w:color="auto"/>
        <w:bottom w:val="none" w:sz="0" w:space="0" w:color="auto"/>
        <w:right w:val="none" w:sz="0" w:space="0" w:color="auto"/>
      </w:divBdr>
    </w:div>
    <w:div w:id="153911235">
      <w:bodyDiv w:val="1"/>
      <w:marLeft w:val="0"/>
      <w:marRight w:val="0"/>
      <w:marTop w:val="0"/>
      <w:marBottom w:val="0"/>
      <w:divBdr>
        <w:top w:val="none" w:sz="0" w:space="0" w:color="auto"/>
        <w:left w:val="none" w:sz="0" w:space="0" w:color="auto"/>
        <w:bottom w:val="none" w:sz="0" w:space="0" w:color="auto"/>
        <w:right w:val="none" w:sz="0" w:space="0" w:color="auto"/>
      </w:divBdr>
    </w:div>
    <w:div w:id="154033202">
      <w:bodyDiv w:val="1"/>
      <w:marLeft w:val="0"/>
      <w:marRight w:val="0"/>
      <w:marTop w:val="0"/>
      <w:marBottom w:val="0"/>
      <w:divBdr>
        <w:top w:val="none" w:sz="0" w:space="0" w:color="auto"/>
        <w:left w:val="none" w:sz="0" w:space="0" w:color="auto"/>
        <w:bottom w:val="none" w:sz="0" w:space="0" w:color="auto"/>
        <w:right w:val="none" w:sz="0" w:space="0" w:color="auto"/>
      </w:divBdr>
    </w:div>
    <w:div w:id="154417431">
      <w:bodyDiv w:val="1"/>
      <w:marLeft w:val="0"/>
      <w:marRight w:val="0"/>
      <w:marTop w:val="0"/>
      <w:marBottom w:val="0"/>
      <w:divBdr>
        <w:top w:val="none" w:sz="0" w:space="0" w:color="auto"/>
        <w:left w:val="none" w:sz="0" w:space="0" w:color="auto"/>
        <w:bottom w:val="none" w:sz="0" w:space="0" w:color="auto"/>
        <w:right w:val="none" w:sz="0" w:space="0" w:color="auto"/>
      </w:divBdr>
    </w:div>
    <w:div w:id="155926667">
      <w:bodyDiv w:val="1"/>
      <w:marLeft w:val="0"/>
      <w:marRight w:val="0"/>
      <w:marTop w:val="0"/>
      <w:marBottom w:val="0"/>
      <w:divBdr>
        <w:top w:val="none" w:sz="0" w:space="0" w:color="auto"/>
        <w:left w:val="none" w:sz="0" w:space="0" w:color="auto"/>
        <w:bottom w:val="none" w:sz="0" w:space="0" w:color="auto"/>
        <w:right w:val="none" w:sz="0" w:space="0" w:color="auto"/>
      </w:divBdr>
    </w:div>
    <w:div w:id="158232301">
      <w:bodyDiv w:val="1"/>
      <w:marLeft w:val="0"/>
      <w:marRight w:val="0"/>
      <w:marTop w:val="0"/>
      <w:marBottom w:val="0"/>
      <w:divBdr>
        <w:top w:val="none" w:sz="0" w:space="0" w:color="auto"/>
        <w:left w:val="none" w:sz="0" w:space="0" w:color="auto"/>
        <w:bottom w:val="none" w:sz="0" w:space="0" w:color="auto"/>
        <w:right w:val="none" w:sz="0" w:space="0" w:color="auto"/>
      </w:divBdr>
    </w:div>
    <w:div w:id="158619543">
      <w:bodyDiv w:val="1"/>
      <w:marLeft w:val="0"/>
      <w:marRight w:val="0"/>
      <w:marTop w:val="0"/>
      <w:marBottom w:val="0"/>
      <w:divBdr>
        <w:top w:val="none" w:sz="0" w:space="0" w:color="auto"/>
        <w:left w:val="none" w:sz="0" w:space="0" w:color="auto"/>
        <w:bottom w:val="none" w:sz="0" w:space="0" w:color="auto"/>
        <w:right w:val="none" w:sz="0" w:space="0" w:color="auto"/>
      </w:divBdr>
    </w:div>
    <w:div w:id="158927495">
      <w:bodyDiv w:val="1"/>
      <w:marLeft w:val="0"/>
      <w:marRight w:val="0"/>
      <w:marTop w:val="0"/>
      <w:marBottom w:val="0"/>
      <w:divBdr>
        <w:top w:val="none" w:sz="0" w:space="0" w:color="auto"/>
        <w:left w:val="none" w:sz="0" w:space="0" w:color="auto"/>
        <w:bottom w:val="none" w:sz="0" w:space="0" w:color="auto"/>
        <w:right w:val="none" w:sz="0" w:space="0" w:color="auto"/>
      </w:divBdr>
    </w:div>
    <w:div w:id="158934334">
      <w:bodyDiv w:val="1"/>
      <w:marLeft w:val="0"/>
      <w:marRight w:val="0"/>
      <w:marTop w:val="0"/>
      <w:marBottom w:val="0"/>
      <w:divBdr>
        <w:top w:val="none" w:sz="0" w:space="0" w:color="auto"/>
        <w:left w:val="none" w:sz="0" w:space="0" w:color="auto"/>
        <w:bottom w:val="none" w:sz="0" w:space="0" w:color="auto"/>
        <w:right w:val="none" w:sz="0" w:space="0" w:color="auto"/>
      </w:divBdr>
    </w:div>
    <w:div w:id="159390823">
      <w:bodyDiv w:val="1"/>
      <w:marLeft w:val="0"/>
      <w:marRight w:val="0"/>
      <w:marTop w:val="0"/>
      <w:marBottom w:val="0"/>
      <w:divBdr>
        <w:top w:val="none" w:sz="0" w:space="0" w:color="auto"/>
        <w:left w:val="none" w:sz="0" w:space="0" w:color="auto"/>
        <w:bottom w:val="none" w:sz="0" w:space="0" w:color="auto"/>
        <w:right w:val="none" w:sz="0" w:space="0" w:color="auto"/>
      </w:divBdr>
    </w:div>
    <w:div w:id="161825323">
      <w:bodyDiv w:val="1"/>
      <w:marLeft w:val="0"/>
      <w:marRight w:val="0"/>
      <w:marTop w:val="0"/>
      <w:marBottom w:val="0"/>
      <w:divBdr>
        <w:top w:val="none" w:sz="0" w:space="0" w:color="auto"/>
        <w:left w:val="none" w:sz="0" w:space="0" w:color="auto"/>
        <w:bottom w:val="none" w:sz="0" w:space="0" w:color="auto"/>
        <w:right w:val="none" w:sz="0" w:space="0" w:color="auto"/>
      </w:divBdr>
    </w:div>
    <w:div w:id="162160373">
      <w:bodyDiv w:val="1"/>
      <w:marLeft w:val="0"/>
      <w:marRight w:val="0"/>
      <w:marTop w:val="0"/>
      <w:marBottom w:val="0"/>
      <w:divBdr>
        <w:top w:val="none" w:sz="0" w:space="0" w:color="auto"/>
        <w:left w:val="none" w:sz="0" w:space="0" w:color="auto"/>
        <w:bottom w:val="none" w:sz="0" w:space="0" w:color="auto"/>
        <w:right w:val="none" w:sz="0" w:space="0" w:color="auto"/>
      </w:divBdr>
    </w:div>
    <w:div w:id="162595426">
      <w:bodyDiv w:val="1"/>
      <w:marLeft w:val="0"/>
      <w:marRight w:val="0"/>
      <w:marTop w:val="0"/>
      <w:marBottom w:val="0"/>
      <w:divBdr>
        <w:top w:val="none" w:sz="0" w:space="0" w:color="auto"/>
        <w:left w:val="none" w:sz="0" w:space="0" w:color="auto"/>
        <w:bottom w:val="none" w:sz="0" w:space="0" w:color="auto"/>
        <w:right w:val="none" w:sz="0" w:space="0" w:color="auto"/>
      </w:divBdr>
    </w:div>
    <w:div w:id="164711899">
      <w:bodyDiv w:val="1"/>
      <w:marLeft w:val="0"/>
      <w:marRight w:val="0"/>
      <w:marTop w:val="0"/>
      <w:marBottom w:val="0"/>
      <w:divBdr>
        <w:top w:val="none" w:sz="0" w:space="0" w:color="auto"/>
        <w:left w:val="none" w:sz="0" w:space="0" w:color="auto"/>
        <w:bottom w:val="none" w:sz="0" w:space="0" w:color="auto"/>
        <w:right w:val="none" w:sz="0" w:space="0" w:color="auto"/>
      </w:divBdr>
    </w:div>
    <w:div w:id="164900057">
      <w:bodyDiv w:val="1"/>
      <w:marLeft w:val="0"/>
      <w:marRight w:val="0"/>
      <w:marTop w:val="0"/>
      <w:marBottom w:val="0"/>
      <w:divBdr>
        <w:top w:val="none" w:sz="0" w:space="0" w:color="auto"/>
        <w:left w:val="none" w:sz="0" w:space="0" w:color="auto"/>
        <w:bottom w:val="none" w:sz="0" w:space="0" w:color="auto"/>
        <w:right w:val="none" w:sz="0" w:space="0" w:color="auto"/>
      </w:divBdr>
    </w:div>
    <w:div w:id="165707034">
      <w:bodyDiv w:val="1"/>
      <w:marLeft w:val="0"/>
      <w:marRight w:val="0"/>
      <w:marTop w:val="0"/>
      <w:marBottom w:val="0"/>
      <w:divBdr>
        <w:top w:val="none" w:sz="0" w:space="0" w:color="auto"/>
        <w:left w:val="none" w:sz="0" w:space="0" w:color="auto"/>
        <w:bottom w:val="none" w:sz="0" w:space="0" w:color="auto"/>
        <w:right w:val="none" w:sz="0" w:space="0" w:color="auto"/>
      </w:divBdr>
    </w:div>
    <w:div w:id="166020895">
      <w:bodyDiv w:val="1"/>
      <w:marLeft w:val="0"/>
      <w:marRight w:val="0"/>
      <w:marTop w:val="0"/>
      <w:marBottom w:val="0"/>
      <w:divBdr>
        <w:top w:val="none" w:sz="0" w:space="0" w:color="auto"/>
        <w:left w:val="none" w:sz="0" w:space="0" w:color="auto"/>
        <w:bottom w:val="none" w:sz="0" w:space="0" w:color="auto"/>
        <w:right w:val="none" w:sz="0" w:space="0" w:color="auto"/>
      </w:divBdr>
    </w:div>
    <w:div w:id="166217283">
      <w:bodyDiv w:val="1"/>
      <w:marLeft w:val="0"/>
      <w:marRight w:val="0"/>
      <w:marTop w:val="0"/>
      <w:marBottom w:val="0"/>
      <w:divBdr>
        <w:top w:val="none" w:sz="0" w:space="0" w:color="auto"/>
        <w:left w:val="none" w:sz="0" w:space="0" w:color="auto"/>
        <w:bottom w:val="none" w:sz="0" w:space="0" w:color="auto"/>
        <w:right w:val="none" w:sz="0" w:space="0" w:color="auto"/>
      </w:divBdr>
    </w:div>
    <w:div w:id="166480711">
      <w:bodyDiv w:val="1"/>
      <w:marLeft w:val="0"/>
      <w:marRight w:val="0"/>
      <w:marTop w:val="0"/>
      <w:marBottom w:val="0"/>
      <w:divBdr>
        <w:top w:val="none" w:sz="0" w:space="0" w:color="auto"/>
        <w:left w:val="none" w:sz="0" w:space="0" w:color="auto"/>
        <w:bottom w:val="none" w:sz="0" w:space="0" w:color="auto"/>
        <w:right w:val="none" w:sz="0" w:space="0" w:color="auto"/>
      </w:divBdr>
    </w:div>
    <w:div w:id="167211092">
      <w:bodyDiv w:val="1"/>
      <w:marLeft w:val="0"/>
      <w:marRight w:val="0"/>
      <w:marTop w:val="0"/>
      <w:marBottom w:val="0"/>
      <w:divBdr>
        <w:top w:val="none" w:sz="0" w:space="0" w:color="auto"/>
        <w:left w:val="none" w:sz="0" w:space="0" w:color="auto"/>
        <w:bottom w:val="none" w:sz="0" w:space="0" w:color="auto"/>
        <w:right w:val="none" w:sz="0" w:space="0" w:color="auto"/>
      </w:divBdr>
    </w:div>
    <w:div w:id="169486409">
      <w:bodyDiv w:val="1"/>
      <w:marLeft w:val="0"/>
      <w:marRight w:val="0"/>
      <w:marTop w:val="0"/>
      <w:marBottom w:val="0"/>
      <w:divBdr>
        <w:top w:val="none" w:sz="0" w:space="0" w:color="auto"/>
        <w:left w:val="none" w:sz="0" w:space="0" w:color="auto"/>
        <w:bottom w:val="none" w:sz="0" w:space="0" w:color="auto"/>
        <w:right w:val="none" w:sz="0" w:space="0" w:color="auto"/>
      </w:divBdr>
    </w:div>
    <w:div w:id="169833967">
      <w:bodyDiv w:val="1"/>
      <w:marLeft w:val="0"/>
      <w:marRight w:val="0"/>
      <w:marTop w:val="0"/>
      <w:marBottom w:val="0"/>
      <w:divBdr>
        <w:top w:val="none" w:sz="0" w:space="0" w:color="auto"/>
        <w:left w:val="none" w:sz="0" w:space="0" w:color="auto"/>
        <w:bottom w:val="none" w:sz="0" w:space="0" w:color="auto"/>
        <w:right w:val="none" w:sz="0" w:space="0" w:color="auto"/>
      </w:divBdr>
    </w:div>
    <w:div w:id="170917939">
      <w:bodyDiv w:val="1"/>
      <w:marLeft w:val="0"/>
      <w:marRight w:val="0"/>
      <w:marTop w:val="0"/>
      <w:marBottom w:val="0"/>
      <w:divBdr>
        <w:top w:val="none" w:sz="0" w:space="0" w:color="auto"/>
        <w:left w:val="none" w:sz="0" w:space="0" w:color="auto"/>
        <w:bottom w:val="none" w:sz="0" w:space="0" w:color="auto"/>
        <w:right w:val="none" w:sz="0" w:space="0" w:color="auto"/>
      </w:divBdr>
    </w:div>
    <w:div w:id="173694848">
      <w:bodyDiv w:val="1"/>
      <w:marLeft w:val="0"/>
      <w:marRight w:val="0"/>
      <w:marTop w:val="0"/>
      <w:marBottom w:val="0"/>
      <w:divBdr>
        <w:top w:val="none" w:sz="0" w:space="0" w:color="auto"/>
        <w:left w:val="none" w:sz="0" w:space="0" w:color="auto"/>
        <w:bottom w:val="none" w:sz="0" w:space="0" w:color="auto"/>
        <w:right w:val="none" w:sz="0" w:space="0" w:color="auto"/>
      </w:divBdr>
    </w:div>
    <w:div w:id="174811220">
      <w:bodyDiv w:val="1"/>
      <w:marLeft w:val="0"/>
      <w:marRight w:val="0"/>
      <w:marTop w:val="0"/>
      <w:marBottom w:val="0"/>
      <w:divBdr>
        <w:top w:val="none" w:sz="0" w:space="0" w:color="auto"/>
        <w:left w:val="none" w:sz="0" w:space="0" w:color="auto"/>
        <w:bottom w:val="none" w:sz="0" w:space="0" w:color="auto"/>
        <w:right w:val="none" w:sz="0" w:space="0" w:color="auto"/>
      </w:divBdr>
    </w:div>
    <w:div w:id="174927930">
      <w:bodyDiv w:val="1"/>
      <w:marLeft w:val="0"/>
      <w:marRight w:val="0"/>
      <w:marTop w:val="0"/>
      <w:marBottom w:val="0"/>
      <w:divBdr>
        <w:top w:val="none" w:sz="0" w:space="0" w:color="auto"/>
        <w:left w:val="none" w:sz="0" w:space="0" w:color="auto"/>
        <w:bottom w:val="none" w:sz="0" w:space="0" w:color="auto"/>
        <w:right w:val="none" w:sz="0" w:space="0" w:color="auto"/>
      </w:divBdr>
    </w:div>
    <w:div w:id="175312013">
      <w:bodyDiv w:val="1"/>
      <w:marLeft w:val="0"/>
      <w:marRight w:val="0"/>
      <w:marTop w:val="0"/>
      <w:marBottom w:val="0"/>
      <w:divBdr>
        <w:top w:val="none" w:sz="0" w:space="0" w:color="auto"/>
        <w:left w:val="none" w:sz="0" w:space="0" w:color="auto"/>
        <w:bottom w:val="none" w:sz="0" w:space="0" w:color="auto"/>
        <w:right w:val="none" w:sz="0" w:space="0" w:color="auto"/>
      </w:divBdr>
    </w:div>
    <w:div w:id="176428776">
      <w:bodyDiv w:val="1"/>
      <w:marLeft w:val="0"/>
      <w:marRight w:val="0"/>
      <w:marTop w:val="0"/>
      <w:marBottom w:val="0"/>
      <w:divBdr>
        <w:top w:val="none" w:sz="0" w:space="0" w:color="auto"/>
        <w:left w:val="none" w:sz="0" w:space="0" w:color="auto"/>
        <w:bottom w:val="none" w:sz="0" w:space="0" w:color="auto"/>
        <w:right w:val="none" w:sz="0" w:space="0" w:color="auto"/>
      </w:divBdr>
    </w:div>
    <w:div w:id="176583954">
      <w:bodyDiv w:val="1"/>
      <w:marLeft w:val="0"/>
      <w:marRight w:val="0"/>
      <w:marTop w:val="0"/>
      <w:marBottom w:val="0"/>
      <w:divBdr>
        <w:top w:val="none" w:sz="0" w:space="0" w:color="auto"/>
        <w:left w:val="none" w:sz="0" w:space="0" w:color="auto"/>
        <w:bottom w:val="none" w:sz="0" w:space="0" w:color="auto"/>
        <w:right w:val="none" w:sz="0" w:space="0" w:color="auto"/>
      </w:divBdr>
    </w:div>
    <w:div w:id="176584490">
      <w:bodyDiv w:val="1"/>
      <w:marLeft w:val="0"/>
      <w:marRight w:val="0"/>
      <w:marTop w:val="0"/>
      <w:marBottom w:val="0"/>
      <w:divBdr>
        <w:top w:val="none" w:sz="0" w:space="0" w:color="auto"/>
        <w:left w:val="none" w:sz="0" w:space="0" w:color="auto"/>
        <w:bottom w:val="none" w:sz="0" w:space="0" w:color="auto"/>
        <w:right w:val="none" w:sz="0" w:space="0" w:color="auto"/>
      </w:divBdr>
    </w:div>
    <w:div w:id="177429482">
      <w:bodyDiv w:val="1"/>
      <w:marLeft w:val="0"/>
      <w:marRight w:val="0"/>
      <w:marTop w:val="0"/>
      <w:marBottom w:val="0"/>
      <w:divBdr>
        <w:top w:val="none" w:sz="0" w:space="0" w:color="auto"/>
        <w:left w:val="none" w:sz="0" w:space="0" w:color="auto"/>
        <w:bottom w:val="none" w:sz="0" w:space="0" w:color="auto"/>
        <w:right w:val="none" w:sz="0" w:space="0" w:color="auto"/>
      </w:divBdr>
    </w:div>
    <w:div w:id="177547563">
      <w:bodyDiv w:val="1"/>
      <w:marLeft w:val="0"/>
      <w:marRight w:val="0"/>
      <w:marTop w:val="0"/>
      <w:marBottom w:val="0"/>
      <w:divBdr>
        <w:top w:val="none" w:sz="0" w:space="0" w:color="auto"/>
        <w:left w:val="none" w:sz="0" w:space="0" w:color="auto"/>
        <w:bottom w:val="none" w:sz="0" w:space="0" w:color="auto"/>
        <w:right w:val="none" w:sz="0" w:space="0" w:color="auto"/>
      </w:divBdr>
    </w:div>
    <w:div w:id="178784042">
      <w:bodyDiv w:val="1"/>
      <w:marLeft w:val="0"/>
      <w:marRight w:val="0"/>
      <w:marTop w:val="0"/>
      <w:marBottom w:val="0"/>
      <w:divBdr>
        <w:top w:val="none" w:sz="0" w:space="0" w:color="auto"/>
        <w:left w:val="none" w:sz="0" w:space="0" w:color="auto"/>
        <w:bottom w:val="none" w:sz="0" w:space="0" w:color="auto"/>
        <w:right w:val="none" w:sz="0" w:space="0" w:color="auto"/>
      </w:divBdr>
    </w:div>
    <w:div w:id="179127422">
      <w:bodyDiv w:val="1"/>
      <w:marLeft w:val="0"/>
      <w:marRight w:val="0"/>
      <w:marTop w:val="0"/>
      <w:marBottom w:val="0"/>
      <w:divBdr>
        <w:top w:val="none" w:sz="0" w:space="0" w:color="auto"/>
        <w:left w:val="none" w:sz="0" w:space="0" w:color="auto"/>
        <w:bottom w:val="none" w:sz="0" w:space="0" w:color="auto"/>
        <w:right w:val="none" w:sz="0" w:space="0" w:color="auto"/>
      </w:divBdr>
    </w:div>
    <w:div w:id="180165741">
      <w:bodyDiv w:val="1"/>
      <w:marLeft w:val="0"/>
      <w:marRight w:val="0"/>
      <w:marTop w:val="0"/>
      <w:marBottom w:val="0"/>
      <w:divBdr>
        <w:top w:val="none" w:sz="0" w:space="0" w:color="auto"/>
        <w:left w:val="none" w:sz="0" w:space="0" w:color="auto"/>
        <w:bottom w:val="none" w:sz="0" w:space="0" w:color="auto"/>
        <w:right w:val="none" w:sz="0" w:space="0" w:color="auto"/>
      </w:divBdr>
    </w:div>
    <w:div w:id="183248393">
      <w:bodyDiv w:val="1"/>
      <w:marLeft w:val="0"/>
      <w:marRight w:val="0"/>
      <w:marTop w:val="0"/>
      <w:marBottom w:val="0"/>
      <w:divBdr>
        <w:top w:val="none" w:sz="0" w:space="0" w:color="auto"/>
        <w:left w:val="none" w:sz="0" w:space="0" w:color="auto"/>
        <w:bottom w:val="none" w:sz="0" w:space="0" w:color="auto"/>
        <w:right w:val="none" w:sz="0" w:space="0" w:color="auto"/>
      </w:divBdr>
    </w:div>
    <w:div w:id="185296828">
      <w:bodyDiv w:val="1"/>
      <w:marLeft w:val="0"/>
      <w:marRight w:val="0"/>
      <w:marTop w:val="0"/>
      <w:marBottom w:val="0"/>
      <w:divBdr>
        <w:top w:val="none" w:sz="0" w:space="0" w:color="auto"/>
        <w:left w:val="none" w:sz="0" w:space="0" w:color="auto"/>
        <w:bottom w:val="none" w:sz="0" w:space="0" w:color="auto"/>
        <w:right w:val="none" w:sz="0" w:space="0" w:color="auto"/>
      </w:divBdr>
    </w:div>
    <w:div w:id="186915031">
      <w:bodyDiv w:val="1"/>
      <w:marLeft w:val="0"/>
      <w:marRight w:val="0"/>
      <w:marTop w:val="0"/>
      <w:marBottom w:val="0"/>
      <w:divBdr>
        <w:top w:val="none" w:sz="0" w:space="0" w:color="auto"/>
        <w:left w:val="none" w:sz="0" w:space="0" w:color="auto"/>
        <w:bottom w:val="none" w:sz="0" w:space="0" w:color="auto"/>
        <w:right w:val="none" w:sz="0" w:space="0" w:color="auto"/>
      </w:divBdr>
    </w:div>
    <w:div w:id="187110815">
      <w:bodyDiv w:val="1"/>
      <w:marLeft w:val="0"/>
      <w:marRight w:val="0"/>
      <w:marTop w:val="0"/>
      <w:marBottom w:val="0"/>
      <w:divBdr>
        <w:top w:val="none" w:sz="0" w:space="0" w:color="auto"/>
        <w:left w:val="none" w:sz="0" w:space="0" w:color="auto"/>
        <w:bottom w:val="none" w:sz="0" w:space="0" w:color="auto"/>
        <w:right w:val="none" w:sz="0" w:space="0" w:color="auto"/>
      </w:divBdr>
    </w:div>
    <w:div w:id="187571208">
      <w:bodyDiv w:val="1"/>
      <w:marLeft w:val="0"/>
      <w:marRight w:val="0"/>
      <w:marTop w:val="0"/>
      <w:marBottom w:val="0"/>
      <w:divBdr>
        <w:top w:val="none" w:sz="0" w:space="0" w:color="auto"/>
        <w:left w:val="none" w:sz="0" w:space="0" w:color="auto"/>
        <w:bottom w:val="none" w:sz="0" w:space="0" w:color="auto"/>
        <w:right w:val="none" w:sz="0" w:space="0" w:color="auto"/>
      </w:divBdr>
    </w:div>
    <w:div w:id="187645557">
      <w:bodyDiv w:val="1"/>
      <w:marLeft w:val="0"/>
      <w:marRight w:val="0"/>
      <w:marTop w:val="0"/>
      <w:marBottom w:val="0"/>
      <w:divBdr>
        <w:top w:val="none" w:sz="0" w:space="0" w:color="auto"/>
        <w:left w:val="none" w:sz="0" w:space="0" w:color="auto"/>
        <w:bottom w:val="none" w:sz="0" w:space="0" w:color="auto"/>
        <w:right w:val="none" w:sz="0" w:space="0" w:color="auto"/>
      </w:divBdr>
    </w:div>
    <w:div w:id="189995169">
      <w:bodyDiv w:val="1"/>
      <w:marLeft w:val="0"/>
      <w:marRight w:val="0"/>
      <w:marTop w:val="0"/>
      <w:marBottom w:val="0"/>
      <w:divBdr>
        <w:top w:val="none" w:sz="0" w:space="0" w:color="auto"/>
        <w:left w:val="none" w:sz="0" w:space="0" w:color="auto"/>
        <w:bottom w:val="none" w:sz="0" w:space="0" w:color="auto"/>
        <w:right w:val="none" w:sz="0" w:space="0" w:color="auto"/>
      </w:divBdr>
    </w:div>
    <w:div w:id="190190073">
      <w:bodyDiv w:val="1"/>
      <w:marLeft w:val="0"/>
      <w:marRight w:val="0"/>
      <w:marTop w:val="0"/>
      <w:marBottom w:val="0"/>
      <w:divBdr>
        <w:top w:val="none" w:sz="0" w:space="0" w:color="auto"/>
        <w:left w:val="none" w:sz="0" w:space="0" w:color="auto"/>
        <w:bottom w:val="none" w:sz="0" w:space="0" w:color="auto"/>
        <w:right w:val="none" w:sz="0" w:space="0" w:color="auto"/>
      </w:divBdr>
    </w:div>
    <w:div w:id="190846822">
      <w:bodyDiv w:val="1"/>
      <w:marLeft w:val="0"/>
      <w:marRight w:val="0"/>
      <w:marTop w:val="0"/>
      <w:marBottom w:val="0"/>
      <w:divBdr>
        <w:top w:val="none" w:sz="0" w:space="0" w:color="auto"/>
        <w:left w:val="none" w:sz="0" w:space="0" w:color="auto"/>
        <w:bottom w:val="none" w:sz="0" w:space="0" w:color="auto"/>
        <w:right w:val="none" w:sz="0" w:space="0" w:color="auto"/>
      </w:divBdr>
    </w:div>
    <w:div w:id="191186080">
      <w:bodyDiv w:val="1"/>
      <w:marLeft w:val="0"/>
      <w:marRight w:val="0"/>
      <w:marTop w:val="0"/>
      <w:marBottom w:val="0"/>
      <w:divBdr>
        <w:top w:val="none" w:sz="0" w:space="0" w:color="auto"/>
        <w:left w:val="none" w:sz="0" w:space="0" w:color="auto"/>
        <w:bottom w:val="none" w:sz="0" w:space="0" w:color="auto"/>
        <w:right w:val="none" w:sz="0" w:space="0" w:color="auto"/>
      </w:divBdr>
    </w:div>
    <w:div w:id="191262599">
      <w:bodyDiv w:val="1"/>
      <w:marLeft w:val="0"/>
      <w:marRight w:val="0"/>
      <w:marTop w:val="0"/>
      <w:marBottom w:val="0"/>
      <w:divBdr>
        <w:top w:val="none" w:sz="0" w:space="0" w:color="auto"/>
        <w:left w:val="none" w:sz="0" w:space="0" w:color="auto"/>
        <w:bottom w:val="none" w:sz="0" w:space="0" w:color="auto"/>
        <w:right w:val="none" w:sz="0" w:space="0" w:color="auto"/>
      </w:divBdr>
    </w:div>
    <w:div w:id="191649063">
      <w:bodyDiv w:val="1"/>
      <w:marLeft w:val="0"/>
      <w:marRight w:val="0"/>
      <w:marTop w:val="0"/>
      <w:marBottom w:val="0"/>
      <w:divBdr>
        <w:top w:val="none" w:sz="0" w:space="0" w:color="auto"/>
        <w:left w:val="none" w:sz="0" w:space="0" w:color="auto"/>
        <w:bottom w:val="none" w:sz="0" w:space="0" w:color="auto"/>
        <w:right w:val="none" w:sz="0" w:space="0" w:color="auto"/>
      </w:divBdr>
    </w:div>
    <w:div w:id="192882597">
      <w:bodyDiv w:val="1"/>
      <w:marLeft w:val="0"/>
      <w:marRight w:val="0"/>
      <w:marTop w:val="0"/>
      <w:marBottom w:val="0"/>
      <w:divBdr>
        <w:top w:val="none" w:sz="0" w:space="0" w:color="auto"/>
        <w:left w:val="none" w:sz="0" w:space="0" w:color="auto"/>
        <w:bottom w:val="none" w:sz="0" w:space="0" w:color="auto"/>
        <w:right w:val="none" w:sz="0" w:space="0" w:color="auto"/>
      </w:divBdr>
    </w:div>
    <w:div w:id="193689258">
      <w:bodyDiv w:val="1"/>
      <w:marLeft w:val="0"/>
      <w:marRight w:val="0"/>
      <w:marTop w:val="0"/>
      <w:marBottom w:val="0"/>
      <w:divBdr>
        <w:top w:val="none" w:sz="0" w:space="0" w:color="auto"/>
        <w:left w:val="none" w:sz="0" w:space="0" w:color="auto"/>
        <w:bottom w:val="none" w:sz="0" w:space="0" w:color="auto"/>
        <w:right w:val="none" w:sz="0" w:space="0" w:color="auto"/>
      </w:divBdr>
    </w:div>
    <w:div w:id="194735061">
      <w:bodyDiv w:val="1"/>
      <w:marLeft w:val="0"/>
      <w:marRight w:val="0"/>
      <w:marTop w:val="0"/>
      <w:marBottom w:val="0"/>
      <w:divBdr>
        <w:top w:val="none" w:sz="0" w:space="0" w:color="auto"/>
        <w:left w:val="none" w:sz="0" w:space="0" w:color="auto"/>
        <w:bottom w:val="none" w:sz="0" w:space="0" w:color="auto"/>
        <w:right w:val="none" w:sz="0" w:space="0" w:color="auto"/>
      </w:divBdr>
    </w:div>
    <w:div w:id="194778009">
      <w:bodyDiv w:val="1"/>
      <w:marLeft w:val="0"/>
      <w:marRight w:val="0"/>
      <w:marTop w:val="0"/>
      <w:marBottom w:val="0"/>
      <w:divBdr>
        <w:top w:val="none" w:sz="0" w:space="0" w:color="auto"/>
        <w:left w:val="none" w:sz="0" w:space="0" w:color="auto"/>
        <w:bottom w:val="none" w:sz="0" w:space="0" w:color="auto"/>
        <w:right w:val="none" w:sz="0" w:space="0" w:color="auto"/>
      </w:divBdr>
    </w:div>
    <w:div w:id="196042538">
      <w:bodyDiv w:val="1"/>
      <w:marLeft w:val="0"/>
      <w:marRight w:val="0"/>
      <w:marTop w:val="0"/>
      <w:marBottom w:val="0"/>
      <w:divBdr>
        <w:top w:val="none" w:sz="0" w:space="0" w:color="auto"/>
        <w:left w:val="none" w:sz="0" w:space="0" w:color="auto"/>
        <w:bottom w:val="none" w:sz="0" w:space="0" w:color="auto"/>
        <w:right w:val="none" w:sz="0" w:space="0" w:color="auto"/>
      </w:divBdr>
    </w:div>
    <w:div w:id="196167685">
      <w:bodyDiv w:val="1"/>
      <w:marLeft w:val="0"/>
      <w:marRight w:val="0"/>
      <w:marTop w:val="0"/>
      <w:marBottom w:val="0"/>
      <w:divBdr>
        <w:top w:val="none" w:sz="0" w:space="0" w:color="auto"/>
        <w:left w:val="none" w:sz="0" w:space="0" w:color="auto"/>
        <w:bottom w:val="none" w:sz="0" w:space="0" w:color="auto"/>
        <w:right w:val="none" w:sz="0" w:space="0" w:color="auto"/>
      </w:divBdr>
    </w:div>
    <w:div w:id="196429741">
      <w:bodyDiv w:val="1"/>
      <w:marLeft w:val="0"/>
      <w:marRight w:val="0"/>
      <w:marTop w:val="0"/>
      <w:marBottom w:val="0"/>
      <w:divBdr>
        <w:top w:val="none" w:sz="0" w:space="0" w:color="auto"/>
        <w:left w:val="none" w:sz="0" w:space="0" w:color="auto"/>
        <w:bottom w:val="none" w:sz="0" w:space="0" w:color="auto"/>
        <w:right w:val="none" w:sz="0" w:space="0" w:color="auto"/>
      </w:divBdr>
    </w:div>
    <w:div w:id="196702187">
      <w:bodyDiv w:val="1"/>
      <w:marLeft w:val="0"/>
      <w:marRight w:val="0"/>
      <w:marTop w:val="0"/>
      <w:marBottom w:val="0"/>
      <w:divBdr>
        <w:top w:val="none" w:sz="0" w:space="0" w:color="auto"/>
        <w:left w:val="none" w:sz="0" w:space="0" w:color="auto"/>
        <w:bottom w:val="none" w:sz="0" w:space="0" w:color="auto"/>
        <w:right w:val="none" w:sz="0" w:space="0" w:color="auto"/>
      </w:divBdr>
    </w:div>
    <w:div w:id="198081722">
      <w:bodyDiv w:val="1"/>
      <w:marLeft w:val="0"/>
      <w:marRight w:val="0"/>
      <w:marTop w:val="0"/>
      <w:marBottom w:val="0"/>
      <w:divBdr>
        <w:top w:val="none" w:sz="0" w:space="0" w:color="auto"/>
        <w:left w:val="none" w:sz="0" w:space="0" w:color="auto"/>
        <w:bottom w:val="none" w:sz="0" w:space="0" w:color="auto"/>
        <w:right w:val="none" w:sz="0" w:space="0" w:color="auto"/>
      </w:divBdr>
    </w:div>
    <w:div w:id="198395191">
      <w:bodyDiv w:val="1"/>
      <w:marLeft w:val="0"/>
      <w:marRight w:val="0"/>
      <w:marTop w:val="0"/>
      <w:marBottom w:val="0"/>
      <w:divBdr>
        <w:top w:val="none" w:sz="0" w:space="0" w:color="auto"/>
        <w:left w:val="none" w:sz="0" w:space="0" w:color="auto"/>
        <w:bottom w:val="none" w:sz="0" w:space="0" w:color="auto"/>
        <w:right w:val="none" w:sz="0" w:space="0" w:color="auto"/>
      </w:divBdr>
    </w:div>
    <w:div w:id="198512614">
      <w:bodyDiv w:val="1"/>
      <w:marLeft w:val="0"/>
      <w:marRight w:val="0"/>
      <w:marTop w:val="0"/>
      <w:marBottom w:val="0"/>
      <w:divBdr>
        <w:top w:val="none" w:sz="0" w:space="0" w:color="auto"/>
        <w:left w:val="none" w:sz="0" w:space="0" w:color="auto"/>
        <w:bottom w:val="none" w:sz="0" w:space="0" w:color="auto"/>
        <w:right w:val="none" w:sz="0" w:space="0" w:color="auto"/>
      </w:divBdr>
    </w:div>
    <w:div w:id="199171967">
      <w:bodyDiv w:val="1"/>
      <w:marLeft w:val="0"/>
      <w:marRight w:val="0"/>
      <w:marTop w:val="0"/>
      <w:marBottom w:val="0"/>
      <w:divBdr>
        <w:top w:val="none" w:sz="0" w:space="0" w:color="auto"/>
        <w:left w:val="none" w:sz="0" w:space="0" w:color="auto"/>
        <w:bottom w:val="none" w:sz="0" w:space="0" w:color="auto"/>
        <w:right w:val="none" w:sz="0" w:space="0" w:color="auto"/>
      </w:divBdr>
    </w:div>
    <w:div w:id="199435535">
      <w:bodyDiv w:val="1"/>
      <w:marLeft w:val="0"/>
      <w:marRight w:val="0"/>
      <w:marTop w:val="0"/>
      <w:marBottom w:val="0"/>
      <w:divBdr>
        <w:top w:val="none" w:sz="0" w:space="0" w:color="auto"/>
        <w:left w:val="none" w:sz="0" w:space="0" w:color="auto"/>
        <w:bottom w:val="none" w:sz="0" w:space="0" w:color="auto"/>
        <w:right w:val="none" w:sz="0" w:space="0" w:color="auto"/>
      </w:divBdr>
    </w:div>
    <w:div w:id="200016762">
      <w:bodyDiv w:val="1"/>
      <w:marLeft w:val="0"/>
      <w:marRight w:val="0"/>
      <w:marTop w:val="0"/>
      <w:marBottom w:val="0"/>
      <w:divBdr>
        <w:top w:val="none" w:sz="0" w:space="0" w:color="auto"/>
        <w:left w:val="none" w:sz="0" w:space="0" w:color="auto"/>
        <w:bottom w:val="none" w:sz="0" w:space="0" w:color="auto"/>
        <w:right w:val="none" w:sz="0" w:space="0" w:color="auto"/>
      </w:divBdr>
    </w:div>
    <w:div w:id="201598146">
      <w:bodyDiv w:val="1"/>
      <w:marLeft w:val="0"/>
      <w:marRight w:val="0"/>
      <w:marTop w:val="0"/>
      <w:marBottom w:val="0"/>
      <w:divBdr>
        <w:top w:val="none" w:sz="0" w:space="0" w:color="auto"/>
        <w:left w:val="none" w:sz="0" w:space="0" w:color="auto"/>
        <w:bottom w:val="none" w:sz="0" w:space="0" w:color="auto"/>
        <w:right w:val="none" w:sz="0" w:space="0" w:color="auto"/>
      </w:divBdr>
    </w:div>
    <w:div w:id="202056882">
      <w:bodyDiv w:val="1"/>
      <w:marLeft w:val="0"/>
      <w:marRight w:val="0"/>
      <w:marTop w:val="0"/>
      <w:marBottom w:val="0"/>
      <w:divBdr>
        <w:top w:val="none" w:sz="0" w:space="0" w:color="auto"/>
        <w:left w:val="none" w:sz="0" w:space="0" w:color="auto"/>
        <w:bottom w:val="none" w:sz="0" w:space="0" w:color="auto"/>
        <w:right w:val="none" w:sz="0" w:space="0" w:color="auto"/>
      </w:divBdr>
    </w:div>
    <w:div w:id="204635029">
      <w:bodyDiv w:val="1"/>
      <w:marLeft w:val="0"/>
      <w:marRight w:val="0"/>
      <w:marTop w:val="0"/>
      <w:marBottom w:val="0"/>
      <w:divBdr>
        <w:top w:val="none" w:sz="0" w:space="0" w:color="auto"/>
        <w:left w:val="none" w:sz="0" w:space="0" w:color="auto"/>
        <w:bottom w:val="none" w:sz="0" w:space="0" w:color="auto"/>
        <w:right w:val="none" w:sz="0" w:space="0" w:color="auto"/>
      </w:divBdr>
    </w:div>
    <w:div w:id="206339333">
      <w:bodyDiv w:val="1"/>
      <w:marLeft w:val="0"/>
      <w:marRight w:val="0"/>
      <w:marTop w:val="0"/>
      <w:marBottom w:val="0"/>
      <w:divBdr>
        <w:top w:val="none" w:sz="0" w:space="0" w:color="auto"/>
        <w:left w:val="none" w:sz="0" w:space="0" w:color="auto"/>
        <w:bottom w:val="none" w:sz="0" w:space="0" w:color="auto"/>
        <w:right w:val="none" w:sz="0" w:space="0" w:color="auto"/>
      </w:divBdr>
    </w:div>
    <w:div w:id="206648220">
      <w:bodyDiv w:val="1"/>
      <w:marLeft w:val="0"/>
      <w:marRight w:val="0"/>
      <w:marTop w:val="0"/>
      <w:marBottom w:val="0"/>
      <w:divBdr>
        <w:top w:val="none" w:sz="0" w:space="0" w:color="auto"/>
        <w:left w:val="none" w:sz="0" w:space="0" w:color="auto"/>
        <w:bottom w:val="none" w:sz="0" w:space="0" w:color="auto"/>
        <w:right w:val="none" w:sz="0" w:space="0" w:color="auto"/>
      </w:divBdr>
    </w:div>
    <w:div w:id="206725810">
      <w:bodyDiv w:val="1"/>
      <w:marLeft w:val="0"/>
      <w:marRight w:val="0"/>
      <w:marTop w:val="0"/>
      <w:marBottom w:val="0"/>
      <w:divBdr>
        <w:top w:val="none" w:sz="0" w:space="0" w:color="auto"/>
        <w:left w:val="none" w:sz="0" w:space="0" w:color="auto"/>
        <w:bottom w:val="none" w:sz="0" w:space="0" w:color="auto"/>
        <w:right w:val="none" w:sz="0" w:space="0" w:color="auto"/>
      </w:divBdr>
    </w:div>
    <w:div w:id="206920225">
      <w:bodyDiv w:val="1"/>
      <w:marLeft w:val="0"/>
      <w:marRight w:val="0"/>
      <w:marTop w:val="0"/>
      <w:marBottom w:val="0"/>
      <w:divBdr>
        <w:top w:val="none" w:sz="0" w:space="0" w:color="auto"/>
        <w:left w:val="none" w:sz="0" w:space="0" w:color="auto"/>
        <w:bottom w:val="none" w:sz="0" w:space="0" w:color="auto"/>
        <w:right w:val="none" w:sz="0" w:space="0" w:color="auto"/>
      </w:divBdr>
    </w:div>
    <w:div w:id="207033289">
      <w:bodyDiv w:val="1"/>
      <w:marLeft w:val="0"/>
      <w:marRight w:val="0"/>
      <w:marTop w:val="0"/>
      <w:marBottom w:val="0"/>
      <w:divBdr>
        <w:top w:val="none" w:sz="0" w:space="0" w:color="auto"/>
        <w:left w:val="none" w:sz="0" w:space="0" w:color="auto"/>
        <w:bottom w:val="none" w:sz="0" w:space="0" w:color="auto"/>
        <w:right w:val="none" w:sz="0" w:space="0" w:color="auto"/>
      </w:divBdr>
    </w:div>
    <w:div w:id="207493390">
      <w:bodyDiv w:val="1"/>
      <w:marLeft w:val="0"/>
      <w:marRight w:val="0"/>
      <w:marTop w:val="0"/>
      <w:marBottom w:val="0"/>
      <w:divBdr>
        <w:top w:val="none" w:sz="0" w:space="0" w:color="auto"/>
        <w:left w:val="none" w:sz="0" w:space="0" w:color="auto"/>
        <w:bottom w:val="none" w:sz="0" w:space="0" w:color="auto"/>
        <w:right w:val="none" w:sz="0" w:space="0" w:color="auto"/>
      </w:divBdr>
    </w:div>
    <w:div w:id="208228276">
      <w:bodyDiv w:val="1"/>
      <w:marLeft w:val="0"/>
      <w:marRight w:val="0"/>
      <w:marTop w:val="0"/>
      <w:marBottom w:val="0"/>
      <w:divBdr>
        <w:top w:val="none" w:sz="0" w:space="0" w:color="auto"/>
        <w:left w:val="none" w:sz="0" w:space="0" w:color="auto"/>
        <w:bottom w:val="none" w:sz="0" w:space="0" w:color="auto"/>
        <w:right w:val="none" w:sz="0" w:space="0" w:color="auto"/>
      </w:divBdr>
    </w:div>
    <w:div w:id="209419252">
      <w:bodyDiv w:val="1"/>
      <w:marLeft w:val="0"/>
      <w:marRight w:val="0"/>
      <w:marTop w:val="0"/>
      <w:marBottom w:val="0"/>
      <w:divBdr>
        <w:top w:val="none" w:sz="0" w:space="0" w:color="auto"/>
        <w:left w:val="none" w:sz="0" w:space="0" w:color="auto"/>
        <w:bottom w:val="none" w:sz="0" w:space="0" w:color="auto"/>
        <w:right w:val="none" w:sz="0" w:space="0" w:color="auto"/>
      </w:divBdr>
    </w:div>
    <w:div w:id="209610100">
      <w:bodyDiv w:val="1"/>
      <w:marLeft w:val="0"/>
      <w:marRight w:val="0"/>
      <w:marTop w:val="0"/>
      <w:marBottom w:val="0"/>
      <w:divBdr>
        <w:top w:val="none" w:sz="0" w:space="0" w:color="auto"/>
        <w:left w:val="none" w:sz="0" w:space="0" w:color="auto"/>
        <w:bottom w:val="none" w:sz="0" w:space="0" w:color="auto"/>
        <w:right w:val="none" w:sz="0" w:space="0" w:color="auto"/>
      </w:divBdr>
    </w:div>
    <w:div w:id="210120581">
      <w:bodyDiv w:val="1"/>
      <w:marLeft w:val="0"/>
      <w:marRight w:val="0"/>
      <w:marTop w:val="0"/>
      <w:marBottom w:val="0"/>
      <w:divBdr>
        <w:top w:val="none" w:sz="0" w:space="0" w:color="auto"/>
        <w:left w:val="none" w:sz="0" w:space="0" w:color="auto"/>
        <w:bottom w:val="none" w:sz="0" w:space="0" w:color="auto"/>
        <w:right w:val="none" w:sz="0" w:space="0" w:color="auto"/>
      </w:divBdr>
    </w:div>
    <w:div w:id="210532254">
      <w:bodyDiv w:val="1"/>
      <w:marLeft w:val="0"/>
      <w:marRight w:val="0"/>
      <w:marTop w:val="0"/>
      <w:marBottom w:val="0"/>
      <w:divBdr>
        <w:top w:val="none" w:sz="0" w:space="0" w:color="auto"/>
        <w:left w:val="none" w:sz="0" w:space="0" w:color="auto"/>
        <w:bottom w:val="none" w:sz="0" w:space="0" w:color="auto"/>
        <w:right w:val="none" w:sz="0" w:space="0" w:color="auto"/>
      </w:divBdr>
    </w:div>
    <w:div w:id="211119294">
      <w:bodyDiv w:val="1"/>
      <w:marLeft w:val="0"/>
      <w:marRight w:val="0"/>
      <w:marTop w:val="0"/>
      <w:marBottom w:val="0"/>
      <w:divBdr>
        <w:top w:val="none" w:sz="0" w:space="0" w:color="auto"/>
        <w:left w:val="none" w:sz="0" w:space="0" w:color="auto"/>
        <w:bottom w:val="none" w:sz="0" w:space="0" w:color="auto"/>
        <w:right w:val="none" w:sz="0" w:space="0" w:color="auto"/>
      </w:divBdr>
    </w:div>
    <w:div w:id="211961002">
      <w:bodyDiv w:val="1"/>
      <w:marLeft w:val="0"/>
      <w:marRight w:val="0"/>
      <w:marTop w:val="0"/>
      <w:marBottom w:val="0"/>
      <w:divBdr>
        <w:top w:val="none" w:sz="0" w:space="0" w:color="auto"/>
        <w:left w:val="none" w:sz="0" w:space="0" w:color="auto"/>
        <w:bottom w:val="none" w:sz="0" w:space="0" w:color="auto"/>
        <w:right w:val="none" w:sz="0" w:space="0" w:color="auto"/>
      </w:divBdr>
    </w:div>
    <w:div w:id="212079973">
      <w:bodyDiv w:val="1"/>
      <w:marLeft w:val="0"/>
      <w:marRight w:val="0"/>
      <w:marTop w:val="0"/>
      <w:marBottom w:val="0"/>
      <w:divBdr>
        <w:top w:val="none" w:sz="0" w:space="0" w:color="auto"/>
        <w:left w:val="none" w:sz="0" w:space="0" w:color="auto"/>
        <w:bottom w:val="none" w:sz="0" w:space="0" w:color="auto"/>
        <w:right w:val="none" w:sz="0" w:space="0" w:color="auto"/>
      </w:divBdr>
    </w:div>
    <w:div w:id="213663289">
      <w:bodyDiv w:val="1"/>
      <w:marLeft w:val="0"/>
      <w:marRight w:val="0"/>
      <w:marTop w:val="0"/>
      <w:marBottom w:val="0"/>
      <w:divBdr>
        <w:top w:val="none" w:sz="0" w:space="0" w:color="auto"/>
        <w:left w:val="none" w:sz="0" w:space="0" w:color="auto"/>
        <w:bottom w:val="none" w:sz="0" w:space="0" w:color="auto"/>
        <w:right w:val="none" w:sz="0" w:space="0" w:color="auto"/>
      </w:divBdr>
    </w:div>
    <w:div w:id="214048048">
      <w:bodyDiv w:val="1"/>
      <w:marLeft w:val="0"/>
      <w:marRight w:val="0"/>
      <w:marTop w:val="0"/>
      <w:marBottom w:val="0"/>
      <w:divBdr>
        <w:top w:val="none" w:sz="0" w:space="0" w:color="auto"/>
        <w:left w:val="none" w:sz="0" w:space="0" w:color="auto"/>
        <w:bottom w:val="none" w:sz="0" w:space="0" w:color="auto"/>
        <w:right w:val="none" w:sz="0" w:space="0" w:color="auto"/>
      </w:divBdr>
    </w:div>
    <w:div w:id="214704702">
      <w:bodyDiv w:val="1"/>
      <w:marLeft w:val="0"/>
      <w:marRight w:val="0"/>
      <w:marTop w:val="0"/>
      <w:marBottom w:val="0"/>
      <w:divBdr>
        <w:top w:val="none" w:sz="0" w:space="0" w:color="auto"/>
        <w:left w:val="none" w:sz="0" w:space="0" w:color="auto"/>
        <w:bottom w:val="none" w:sz="0" w:space="0" w:color="auto"/>
        <w:right w:val="none" w:sz="0" w:space="0" w:color="auto"/>
      </w:divBdr>
    </w:div>
    <w:div w:id="214969356">
      <w:bodyDiv w:val="1"/>
      <w:marLeft w:val="0"/>
      <w:marRight w:val="0"/>
      <w:marTop w:val="0"/>
      <w:marBottom w:val="0"/>
      <w:divBdr>
        <w:top w:val="none" w:sz="0" w:space="0" w:color="auto"/>
        <w:left w:val="none" w:sz="0" w:space="0" w:color="auto"/>
        <w:bottom w:val="none" w:sz="0" w:space="0" w:color="auto"/>
        <w:right w:val="none" w:sz="0" w:space="0" w:color="auto"/>
      </w:divBdr>
    </w:div>
    <w:div w:id="217060737">
      <w:bodyDiv w:val="1"/>
      <w:marLeft w:val="0"/>
      <w:marRight w:val="0"/>
      <w:marTop w:val="0"/>
      <w:marBottom w:val="0"/>
      <w:divBdr>
        <w:top w:val="none" w:sz="0" w:space="0" w:color="auto"/>
        <w:left w:val="none" w:sz="0" w:space="0" w:color="auto"/>
        <w:bottom w:val="none" w:sz="0" w:space="0" w:color="auto"/>
        <w:right w:val="none" w:sz="0" w:space="0" w:color="auto"/>
      </w:divBdr>
    </w:div>
    <w:div w:id="218522429">
      <w:bodyDiv w:val="1"/>
      <w:marLeft w:val="0"/>
      <w:marRight w:val="0"/>
      <w:marTop w:val="0"/>
      <w:marBottom w:val="0"/>
      <w:divBdr>
        <w:top w:val="none" w:sz="0" w:space="0" w:color="auto"/>
        <w:left w:val="none" w:sz="0" w:space="0" w:color="auto"/>
        <w:bottom w:val="none" w:sz="0" w:space="0" w:color="auto"/>
        <w:right w:val="none" w:sz="0" w:space="0" w:color="auto"/>
      </w:divBdr>
    </w:div>
    <w:div w:id="218908422">
      <w:bodyDiv w:val="1"/>
      <w:marLeft w:val="0"/>
      <w:marRight w:val="0"/>
      <w:marTop w:val="0"/>
      <w:marBottom w:val="0"/>
      <w:divBdr>
        <w:top w:val="none" w:sz="0" w:space="0" w:color="auto"/>
        <w:left w:val="none" w:sz="0" w:space="0" w:color="auto"/>
        <w:bottom w:val="none" w:sz="0" w:space="0" w:color="auto"/>
        <w:right w:val="none" w:sz="0" w:space="0" w:color="auto"/>
      </w:divBdr>
    </w:div>
    <w:div w:id="219679087">
      <w:bodyDiv w:val="1"/>
      <w:marLeft w:val="0"/>
      <w:marRight w:val="0"/>
      <w:marTop w:val="0"/>
      <w:marBottom w:val="0"/>
      <w:divBdr>
        <w:top w:val="none" w:sz="0" w:space="0" w:color="auto"/>
        <w:left w:val="none" w:sz="0" w:space="0" w:color="auto"/>
        <w:bottom w:val="none" w:sz="0" w:space="0" w:color="auto"/>
        <w:right w:val="none" w:sz="0" w:space="0" w:color="auto"/>
      </w:divBdr>
    </w:div>
    <w:div w:id="219825126">
      <w:bodyDiv w:val="1"/>
      <w:marLeft w:val="0"/>
      <w:marRight w:val="0"/>
      <w:marTop w:val="0"/>
      <w:marBottom w:val="0"/>
      <w:divBdr>
        <w:top w:val="none" w:sz="0" w:space="0" w:color="auto"/>
        <w:left w:val="none" w:sz="0" w:space="0" w:color="auto"/>
        <w:bottom w:val="none" w:sz="0" w:space="0" w:color="auto"/>
        <w:right w:val="none" w:sz="0" w:space="0" w:color="auto"/>
      </w:divBdr>
    </w:div>
    <w:div w:id="221062981">
      <w:bodyDiv w:val="1"/>
      <w:marLeft w:val="0"/>
      <w:marRight w:val="0"/>
      <w:marTop w:val="0"/>
      <w:marBottom w:val="0"/>
      <w:divBdr>
        <w:top w:val="none" w:sz="0" w:space="0" w:color="auto"/>
        <w:left w:val="none" w:sz="0" w:space="0" w:color="auto"/>
        <w:bottom w:val="none" w:sz="0" w:space="0" w:color="auto"/>
        <w:right w:val="none" w:sz="0" w:space="0" w:color="auto"/>
      </w:divBdr>
    </w:div>
    <w:div w:id="222448410">
      <w:bodyDiv w:val="1"/>
      <w:marLeft w:val="0"/>
      <w:marRight w:val="0"/>
      <w:marTop w:val="0"/>
      <w:marBottom w:val="0"/>
      <w:divBdr>
        <w:top w:val="none" w:sz="0" w:space="0" w:color="auto"/>
        <w:left w:val="none" w:sz="0" w:space="0" w:color="auto"/>
        <w:bottom w:val="none" w:sz="0" w:space="0" w:color="auto"/>
        <w:right w:val="none" w:sz="0" w:space="0" w:color="auto"/>
      </w:divBdr>
    </w:div>
    <w:div w:id="222831414">
      <w:bodyDiv w:val="1"/>
      <w:marLeft w:val="0"/>
      <w:marRight w:val="0"/>
      <w:marTop w:val="0"/>
      <w:marBottom w:val="0"/>
      <w:divBdr>
        <w:top w:val="none" w:sz="0" w:space="0" w:color="auto"/>
        <w:left w:val="none" w:sz="0" w:space="0" w:color="auto"/>
        <w:bottom w:val="none" w:sz="0" w:space="0" w:color="auto"/>
        <w:right w:val="none" w:sz="0" w:space="0" w:color="auto"/>
      </w:divBdr>
    </w:div>
    <w:div w:id="224882067">
      <w:bodyDiv w:val="1"/>
      <w:marLeft w:val="0"/>
      <w:marRight w:val="0"/>
      <w:marTop w:val="0"/>
      <w:marBottom w:val="0"/>
      <w:divBdr>
        <w:top w:val="none" w:sz="0" w:space="0" w:color="auto"/>
        <w:left w:val="none" w:sz="0" w:space="0" w:color="auto"/>
        <w:bottom w:val="none" w:sz="0" w:space="0" w:color="auto"/>
        <w:right w:val="none" w:sz="0" w:space="0" w:color="auto"/>
      </w:divBdr>
    </w:div>
    <w:div w:id="225186473">
      <w:bodyDiv w:val="1"/>
      <w:marLeft w:val="0"/>
      <w:marRight w:val="0"/>
      <w:marTop w:val="0"/>
      <w:marBottom w:val="0"/>
      <w:divBdr>
        <w:top w:val="none" w:sz="0" w:space="0" w:color="auto"/>
        <w:left w:val="none" w:sz="0" w:space="0" w:color="auto"/>
        <w:bottom w:val="none" w:sz="0" w:space="0" w:color="auto"/>
        <w:right w:val="none" w:sz="0" w:space="0" w:color="auto"/>
      </w:divBdr>
    </w:div>
    <w:div w:id="226184343">
      <w:bodyDiv w:val="1"/>
      <w:marLeft w:val="0"/>
      <w:marRight w:val="0"/>
      <w:marTop w:val="0"/>
      <w:marBottom w:val="0"/>
      <w:divBdr>
        <w:top w:val="none" w:sz="0" w:space="0" w:color="auto"/>
        <w:left w:val="none" w:sz="0" w:space="0" w:color="auto"/>
        <w:bottom w:val="none" w:sz="0" w:space="0" w:color="auto"/>
        <w:right w:val="none" w:sz="0" w:space="0" w:color="auto"/>
      </w:divBdr>
    </w:div>
    <w:div w:id="227157119">
      <w:bodyDiv w:val="1"/>
      <w:marLeft w:val="0"/>
      <w:marRight w:val="0"/>
      <w:marTop w:val="0"/>
      <w:marBottom w:val="0"/>
      <w:divBdr>
        <w:top w:val="none" w:sz="0" w:space="0" w:color="auto"/>
        <w:left w:val="none" w:sz="0" w:space="0" w:color="auto"/>
        <w:bottom w:val="none" w:sz="0" w:space="0" w:color="auto"/>
        <w:right w:val="none" w:sz="0" w:space="0" w:color="auto"/>
      </w:divBdr>
    </w:div>
    <w:div w:id="227689304">
      <w:bodyDiv w:val="1"/>
      <w:marLeft w:val="0"/>
      <w:marRight w:val="0"/>
      <w:marTop w:val="0"/>
      <w:marBottom w:val="0"/>
      <w:divBdr>
        <w:top w:val="none" w:sz="0" w:space="0" w:color="auto"/>
        <w:left w:val="none" w:sz="0" w:space="0" w:color="auto"/>
        <w:bottom w:val="none" w:sz="0" w:space="0" w:color="auto"/>
        <w:right w:val="none" w:sz="0" w:space="0" w:color="auto"/>
      </w:divBdr>
    </w:div>
    <w:div w:id="227767435">
      <w:bodyDiv w:val="1"/>
      <w:marLeft w:val="0"/>
      <w:marRight w:val="0"/>
      <w:marTop w:val="0"/>
      <w:marBottom w:val="0"/>
      <w:divBdr>
        <w:top w:val="none" w:sz="0" w:space="0" w:color="auto"/>
        <w:left w:val="none" w:sz="0" w:space="0" w:color="auto"/>
        <w:bottom w:val="none" w:sz="0" w:space="0" w:color="auto"/>
        <w:right w:val="none" w:sz="0" w:space="0" w:color="auto"/>
      </w:divBdr>
    </w:div>
    <w:div w:id="228270885">
      <w:bodyDiv w:val="1"/>
      <w:marLeft w:val="0"/>
      <w:marRight w:val="0"/>
      <w:marTop w:val="0"/>
      <w:marBottom w:val="0"/>
      <w:divBdr>
        <w:top w:val="none" w:sz="0" w:space="0" w:color="auto"/>
        <w:left w:val="none" w:sz="0" w:space="0" w:color="auto"/>
        <w:bottom w:val="none" w:sz="0" w:space="0" w:color="auto"/>
        <w:right w:val="none" w:sz="0" w:space="0" w:color="auto"/>
      </w:divBdr>
    </w:div>
    <w:div w:id="228806691">
      <w:bodyDiv w:val="1"/>
      <w:marLeft w:val="0"/>
      <w:marRight w:val="0"/>
      <w:marTop w:val="0"/>
      <w:marBottom w:val="0"/>
      <w:divBdr>
        <w:top w:val="none" w:sz="0" w:space="0" w:color="auto"/>
        <w:left w:val="none" w:sz="0" w:space="0" w:color="auto"/>
        <w:bottom w:val="none" w:sz="0" w:space="0" w:color="auto"/>
        <w:right w:val="none" w:sz="0" w:space="0" w:color="auto"/>
      </w:divBdr>
    </w:div>
    <w:div w:id="229460392">
      <w:bodyDiv w:val="1"/>
      <w:marLeft w:val="0"/>
      <w:marRight w:val="0"/>
      <w:marTop w:val="0"/>
      <w:marBottom w:val="0"/>
      <w:divBdr>
        <w:top w:val="none" w:sz="0" w:space="0" w:color="auto"/>
        <w:left w:val="none" w:sz="0" w:space="0" w:color="auto"/>
        <w:bottom w:val="none" w:sz="0" w:space="0" w:color="auto"/>
        <w:right w:val="none" w:sz="0" w:space="0" w:color="auto"/>
      </w:divBdr>
    </w:div>
    <w:div w:id="230043129">
      <w:bodyDiv w:val="1"/>
      <w:marLeft w:val="0"/>
      <w:marRight w:val="0"/>
      <w:marTop w:val="0"/>
      <w:marBottom w:val="0"/>
      <w:divBdr>
        <w:top w:val="none" w:sz="0" w:space="0" w:color="auto"/>
        <w:left w:val="none" w:sz="0" w:space="0" w:color="auto"/>
        <w:bottom w:val="none" w:sz="0" w:space="0" w:color="auto"/>
        <w:right w:val="none" w:sz="0" w:space="0" w:color="auto"/>
      </w:divBdr>
    </w:div>
    <w:div w:id="231038942">
      <w:bodyDiv w:val="1"/>
      <w:marLeft w:val="0"/>
      <w:marRight w:val="0"/>
      <w:marTop w:val="0"/>
      <w:marBottom w:val="0"/>
      <w:divBdr>
        <w:top w:val="none" w:sz="0" w:space="0" w:color="auto"/>
        <w:left w:val="none" w:sz="0" w:space="0" w:color="auto"/>
        <w:bottom w:val="none" w:sz="0" w:space="0" w:color="auto"/>
        <w:right w:val="none" w:sz="0" w:space="0" w:color="auto"/>
      </w:divBdr>
    </w:div>
    <w:div w:id="232198963">
      <w:bodyDiv w:val="1"/>
      <w:marLeft w:val="0"/>
      <w:marRight w:val="0"/>
      <w:marTop w:val="0"/>
      <w:marBottom w:val="0"/>
      <w:divBdr>
        <w:top w:val="none" w:sz="0" w:space="0" w:color="auto"/>
        <w:left w:val="none" w:sz="0" w:space="0" w:color="auto"/>
        <w:bottom w:val="none" w:sz="0" w:space="0" w:color="auto"/>
        <w:right w:val="none" w:sz="0" w:space="0" w:color="auto"/>
      </w:divBdr>
    </w:div>
    <w:div w:id="232280209">
      <w:bodyDiv w:val="1"/>
      <w:marLeft w:val="0"/>
      <w:marRight w:val="0"/>
      <w:marTop w:val="0"/>
      <w:marBottom w:val="0"/>
      <w:divBdr>
        <w:top w:val="none" w:sz="0" w:space="0" w:color="auto"/>
        <w:left w:val="none" w:sz="0" w:space="0" w:color="auto"/>
        <w:bottom w:val="none" w:sz="0" w:space="0" w:color="auto"/>
        <w:right w:val="none" w:sz="0" w:space="0" w:color="auto"/>
      </w:divBdr>
    </w:div>
    <w:div w:id="234122710">
      <w:bodyDiv w:val="1"/>
      <w:marLeft w:val="0"/>
      <w:marRight w:val="0"/>
      <w:marTop w:val="0"/>
      <w:marBottom w:val="0"/>
      <w:divBdr>
        <w:top w:val="none" w:sz="0" w:space="0" w:color="auto"/>
        <w:left w:val="none" w:sz="0" w:space="0" w:color="auto"/>
        <w:bottom w:val="none" w:sz="0" w:space="0" w:color="auto"/>
        <w:right w:val="none" w:sz="0" w:space="0" w:color="auto"/>
      </w:divBdr>
    </w:div>
    <w:div w:id="234628510">
      <w:bodyDiv w:val="1"/>
      <w:marLeft w:val="0"/>
      <w:marRight w:val="0"/>
      <w:marTop w:val="0"/>
      <w:marBottom w:val="0"/>
      <w:divBdr>
        <w:top w:val="none" w:sz="0" w:space="0" w:color="auto"/>
        <w:left w:val="none" w:sz="0" w:space="0" w:color="auto"/>
        <w:bottom w:val="none" w:sz="0" w:space="0" w:color="auto"/>
        <w:right w:val="none" w:sz="0" w:space="0" w:color="auto"/>
      </w:divBdr>
    </w:div>
    <w:div w:id="237324982">
      <w:bodyDiv w:val="1"/>
      <w:marLeft w:val="0"/>
      <w:marRight w:val="0"/>
      <w:marTop w:val="0"/>
      <w:marBottom w:val="0"/>
      <w:divBdr>
        <w:top w:val="none" w:sz="0" w:space="0" w:color="auto"/>
        <w:left w:val="none" w:sz="0" w:space="0" w:color="auto"/>
        <w:bottom w:val="none" w:sz="0" w:space="0" w:color="auto"/>
        <w:right w:val="none" w:sz="0" w:space="0" w:color="auto"/>
      </w:divBdr>
    </w:div>
    <w:div w:id="238254577">
      <w:bodyDiv w:val="1"/>
      <w:marLeft w:val="0"/>
      <w:marRight w:val="0"/>
      <w:marTop w:val="0"/>
      <w:marBottom w:val="0"/>
      <w:divBdr>
        <w:top w:val="none" w:sz="0" w:space="0" w:color="auto"/>
        <w:left w:val="none" w:sz="0" w:space="0" w:color="auto"/>
        <w:bottom w:val="none" w:sz="0" w:space="0" w:color="auto"/>
        <w:right w:val="none" w:sz="0" w:space="0" w:color="auto"/>
      </w:divBdr>
    </w:div>
    <w:div w:id="238712631">
      <w:bodyDiv w:val="1"/>
      <w:marLeft w:val="0"/>
      <w:marRight w:val="0"/>
      <w:marTop w:val="0"/>
      <w:marBottom w:val="0"/>
      <w:divBdr>
        <w:top w:val="none" w:sz="0" w:space="0" w:color="auto"/>
        <w:left w:val="none" w:sz="0" w:space="0" w:color="auto"/>
        <w:bottom w:val="none" w:sz="0" w:space="0" w:color="auto"/>
        <w:right w:val="none" w:sz="0" w:space="0" w:color="auto"/>
      </w:divBdr>
    </w:div>
    <w:div w:id="239290200">
      <w:bodyDiv w:val="1"/>
      <w:marLeft w:val="0"/>
      <w:marRight w:val="0"/>
      <w:marTop w:val="0"/>
      <w:marBottom w:val="0"/>
      <w:divBdr>
        <w:top w:val="none" w:sz="0" w:space="0" w:color="auto"/>
        <w:left w:val="none" w:sz="0" w:space="0" w:color="auto"/>
        <w:bottom w:val="none" w:sz="0" w:space="0" w:color="auto"/>
        <w:right w:val="none" w:sz="0" w:space="0" w:color="auto"/>
      </w:divBdr>
    </w:div>
    <w:div w:id="239482211">
      <w:bodyDiv w:val="1"/>
      <w:marLeft w:val="0"/>
      <w:marRight w:val="0"/>
      <w:marTop w:val="0"/>
      <w:marBottom w:val="0"/>
      <w:divBdr>
        <w:top w:val="none" w:sz="0" w:space="0" w:color="auto"/>
        <w:left w:val="none" w:sz="0" w:space="0" w:color="auto"/>
        <w:bottom w:val="none" w:sz="0" w:space="0" w:color="auto"/>
        <w:right w:val="none" w:sz="0" w:space="0" w:color="auto"/>
      </w:divBdr>
    </w:div>
    <w:div w:id="239799587">
      <w:bodyDiv w:val="1"/>
      <w:marLeft w:val="0"/>
      <w:marRight w:val="0"/>
      <w:marTop w:val="0"/>
      <w:marBottom w:val="0"/>
      <w:divBdr>
        <w:top w:val="none" w:sz="0" w:space="0" w:color="auto"/>
        <w:left w:val="none" w:sz="0" w:space="0" w:color="auto"/>
        <w:bottom w:val="none" w:sz="0" w:space="0" w:color="auto"/>
        <w:right w:val="none" w:sz="0" w:space="0" w:color="auto"/>
      </w:divBdr>
    </w:div>
    <w:div w:id="239949040">
      <w:bodyDiv w:val="1"/>
      <w:marLeft w:val="0"/>
      <w:marRight w:val="0"/>
      <w:marTop w:val="0"/>
      <w:marBottom w:val="0"/>
      <w:divBdr>
        <w:top w:val="none" w:sz="0" w:space="0" w:color="auto"/>
        <w:left w:val="none" w:sz="0" w:space="0" w:color="auto"/>
        <w:bottom w:val="none" w:sz="0" w:space="0" w:color="auto"/>
        <w:right w:val="none" w:sz="0" w:space="0" w:color="auto"/>
      </w:divBdr>
    </w:div>
    <w:div w:id="240335416">
      <w:bodyDiv w:val="1"/>
      <w:marLeft w:val="0"/>
      <w:marRight w:val="0"/>
      <w:marTop w:val="0"/>
      <w:marBottom w:val="0"/>
      <w:divBdr>
        <w:top w:val="none" w:sz="0" w:space="0" w:color="auto"/>
        <w:left w:val="none" w:sz="0" w:space="0" w:color="auto"/>
        <w:bottom w:val="none" w:sz="0" w:space="0" w:color="auto"/>
        <w:right w:val="none" w:sz="0" w:space="0" w:color="auto"/>
      </w:divBdr>
    </w:div>
    <w:div w:id="240406324">
      <w:bodyDiv w:val="1"/>
      <w:marLeft w:val="0"/>
      <w:marRight w:val="0"/>
      <w:marTop w:val="0"/>
      <w:marBottom w:val="0"/>
      <w:divBdr>
        <w:top w:val="none" w:sz="0" w:space="0" w:color="auto"/>
        <w:left w:val="none" w:sz="0" w:space="0" w:color="auto"/>
        <w:bottom w:val="none" w:sz="0" w:space="0" w:color="auto"/>
        <w:right w:val="none" w:sz="0" w:space="0" w:color="auto"/>
      </w:divBdr>
    </w:div>
    <w:div w:id="241378737">
      <w:bodyDiv w:val="1"/>
      <w:marLeft w:val="0"/>
      <w:marRight w:val="0"/>
      <w:marTop w:val="0"/>
      <w:marBottom w:val="0"/>
      <w:divBdr>
        <w:top w:val="none" w:sz="0" w:space="0" w:color="auto"/>
        <w:left w:val="none" w:sz="0" w:space="0" w:color="auto"/>
        <w:bottom w:val="none" w:sz="0" w:space="0" w:color="auto"/>
        <w:right w:val="none" w:sz="0" w:space="0" w:color="auto"/>
      </w:divBdr>
    </w:div>
    <w:div w:id="241648135">
      <w:bodyDiv w:val="1"/>
      <w:marLeft w:val="0"/>
      <w:marRight w:val="0"/>
      <w:marTop w:val="0"/>
      <w:marBottom w:val="0"/>
      <w:divBdr>
        <w:top w:val="none" w:sz="0" w:space="0" w:color="auto"/>
        <w:left w:val="none" w:sz="0" w:space="0" w:color="auto"/>
        <w:bottom w:val="none" w:sz="0" w:space="0" w:color="auto"/>
        <w:right w:val="none" w:sz="0" w:space="0" w:color="auto"/>
      </w:divBdr>
    </w:div>
    <w:div w:id="245040374">
      <w:bodyDiv w:val="1"/>
      <w:marLeft w:val="0"/>
      <w:marRight w:val="0"/>
      <w:marTop w:val="0"/>
      <w:marBottom w:val="0"/>
      <w:divBdr>
        <w:top w:val="none" w:sz="0" w:space="0" w:color="auto"/>
        <w:left w:val="none" w:sz="0" w:space="0" w:color="auto"/>
        <w:bottom w:val="none" w:sz="0" w:space="0" w:color="auto"/>
        <w:right w:val="none" w:sz="0" w:space="0" w:color="auto"/>
      </w:divBdr>
    </w:div>
    <w:div w:id="245457484">
      <w:bodyDiv w:val="1"/>
      <w:marLeft w:val="0"/>
      <w:marRight w:val="0"/>
      <w:marTop w:val="0"/>
      <w:marBottom w:val="0"/>
      <w:divBdr>
        <w:top w:val="none" w:sz="0" w:space="0" w:color="auto"/>
        <w:left w:val="none" w:sz="0" w:space="0" w:color="auto"/>
        <w:bottom w:val="none" w:sz="0" w:space="0" w:color="auto"/>
        <w:right w:val="none" w:sz="0" w:space="0" w:color="auto"/>
      </w:divBdr>
    </w:div>
    <w:div w:id="245576815">
      <w:bodyDiv w:val="1"/>
      <w:marLeft w:val="0"/>
      <w:marRight w:val="0"/>
      <w:marTop w:val="0"/>
      <w:marBottom w:val="0"/>
      <w:divBdr>
        <w:top w:val="none" w:sz="0" w:space="0" w:color="auto"/>
        <w:left w:val="none" w:sz="0" w:space="0" w:color="auto"/>
        <w:bottom w:val="none" w:sz="0" w:space="0" w:color="auto"/>
        <w:right w:val="none" w:sz="0" w:space="0" w:color="auto"/>
      </w:divBdr>
    </w:div>
    <w:div w:id="246305036">
      <w:bodyDiv w:val="1"/>
      <w:marLeft w:val="0"/>
      <w:marRight w:val="0"/>
      <w:marTop w:val="0"/>
      <w:marBottom w:val="0"/>
      <w:divBdr>
        <w:top w:val="none" w:sz="0" w:space="0" w:color="auto"/>
        <w:left w:val="none" w:sz="0" w:space="0" w:color="auto"/>
        <w:bottom w:val="none" w:sz="0" w:space="0" w:color="auto"/>
        <w:right w:val="none" w:sz="0" w:space="0" w:color="auto"/>
      </w:divBdr>
    </w:div>
    <w:div w:id="247692192">
      <w:bodyDiv w:val="1"/>
      <w:marLeft w:val="0"/>
      <w:marRight w:val="0"/>
      <w:marTop w:val="0"/>
      <w:marBottom w:val="0"/>
      <w:divBdr>
        <w:top w:val="none" w:sz="0" w:space="0" w:color="auto"/>
        <w:left w:val="none" w:sz="0" w:space="0" w:color="auto"/>
        <w:bottom w:val="none" w:sz="0" w:space="0" w:color="auto"/>
        <w:right w:val="none" w:sz="0" w:space="0" w:color="auto"/>
      </w:divBdr>
    </w:div>
    <w:div w:id="249851540">
      <w:bodyDiv w:val="1"/>
      <w:marLeft w:val="0"/>
      <w:marRight w:val="0"/>
      <w:marTop w:val="0"/>
      <w:marBottom w:val="0"/>
      <w:divBdr>
        <w:top w:val="none" w:sz="0" w:space="0" w:color="auto"/>
        <w:left w:val="none" w:sz="0" w:space="0" w:color="auto"/>
        <w:bottom w:val="none" w:sz="0" w:space="0" w:color="auto"/>
        <w:right w:val="none" w:sz="0" w:space="0" w:color="auto"/>
      </w:divBdr>
    </w:div>
    <w:div w:id="251620730">
      <w:bodyDiv w:val="1"/>
      <w:marLeft w:val="0"/>
      <w:marRight w:val="0"/>
      <w:marTop w:val="0"/>
      <w:marBottom w:val="0"/>
      <w:divBdr>
        <w:top w:val="none" w:sz="0" w:space="0" w:color="auto"/>
        <w:left w:val="none" w:sz="0" w:space="0" w:color="auto"/>
        <w:bottom w:val="none" w:sz="0" w:space="0" w:color="auto"/>
        <w:right w:val="none" w:sz="0" w:space="0" w:color="auto"/>
      </w:divBdr>
    </w:div>
    <w:div w:id="253124870">
      <w:bodyDiv w:val="1"/>
      <w:marLeft w:val="0"/>
      <w:marRight w:val="0"/>
      <w:marTop w:val="0"/>
      <w:marBottom w:val="0"/>
      <w:divBdr>
        <w:top w:val="none" w:sz="0" w:space="0" w:color="auto"/>
        <w:left w:val="none" w:sz="0" w:space="0" w:color="auto"/>
        <w:bottom w:val="none" w:sz="0" w:space="0" w:color="auto"/>
        <w:right w:val="none" w:sz="0" w:space="0" w:color="auto"/>
      </w:divBdr>
    </w:div>
    <w:div w:id="253976853">
      <w:bodyDiv w:val="1"/>
      <w:marLeft w:val="0"/>
      <w:marRight w:val="0"/>
      <w:marTop w:val="0"/>
      <w:marBottom w:val="0"/>
      <w:divBdr>
        <w:top w:val="none" w:sz="0" w:space="0" w:color="auto"/>
        <w:left w:val="none" w:sz="0" w:space="0" w:color="auto"/>
        <w:bottom w:val="none" w:sz="0" w:space="0" w:color="auto"/>
        <w:right w:val="none" w:sz="0" w:space="0" w:color="auto"/>
      </w:divBdr>
    </w:div>
    <w:div w:id="256789794">
      <w:bodyDiv w:val="1"/>
      <w:marLeft w:val="0"/>
      <w:marRight w:val="0"/>
      <w:marTop w:val="0"/>
      <w:marBottom w:val="0"/>
      <w:divBdr>
        <w:top w:val="none" w:sz="0" w:space="0" w:color="auto"/>
        <w:left w:val="none" w:sz="0" w:space="0" w:color="auto"/>
        <w:bottom w:val="none" w:sz="0" w:space="0" w:color="auto"/>
        <w:right w:val="none" w:sz="0" w:space="0" w:color="auto"/>
      </w:divBdr>
    </w:div>
    <w:div w:id="258411224">
      <w:bodyDiv w:val="1"/>
      <w:marLeft w:val="0"/>
      <w:marRight w:val="0"/>
      <w:marTop w:val="0"/>
      <w:marBottom w:val="0"/>
      <w:divBdr>
        <w:top w:val="none" w:sz="0" w:space="0" w:color="auto"/>
        <w:left w:val="none" w:sz="0" w:space="0" w:color="auto"/>
        <w:bottom w:val="none" w:sz="0" w:space="0" w:color="auto"/>
        <w:right w:val="none" w:sz="0" w:space="0" w:color="auto"/>
      </w:divBdr>
    </w:div>
    <w:div w:id="258565077">
      <w:bodyDiv w:val="1"/>
      <w:marLeft w:val="0"/>
      <w:marRight w:val="0"/>
      <w:marTop w:val="0"/>
      <w:marBottom w:val="0"/>
      <w:divBdr>
        <w:top w:val="none" w:sz="0" w:space="0" w:color="auto"/>
        <w:left w:val="none" w:sz="0" w:space="0" w:color="auto"/>
        <w:bottom w:val="none" w:sz="0" w:space="0" w:color="auto"/>
        <w:right w:val="none" w:sz="0" w:space="0" w:color="auto"/>
      </w:divBdr>
    </w:div>
    <w:div w:id="258611910">
      <w:bodyDiv w:val="1"/>
      <w:marLeft w:val="0"/>
      <w:marRight w:val="0"/>
      <w:marTop w:val="0"/>
      <w:marBottom w:val="0"/>
      <w:divBdr>
        <w:top w:val="none" w:sz="0" w:space="0" w:color="auto"/>
        <w:left w:val="none" w:sz="0" w:space="0" w:color="auto"/>
        <w:bottom w:val="none" w:sz="0" w:space="0" w:color="auto"/>
        <w:right w:val="none" w:sz="0" w:space="0" w:color="auto"/>
      </w:divBdr>
    </w:div>
    <w:div w:id="260456908">
      <w:bodyDiv w:val="1"/>
      <w:marLeft w:val="0"/>
      <w:marRight w:val="0"/>
      <w:marTop w:val="0"/>
      <w:marBottom w:val="0"/>
      <w:divBdr>
        <w:top w:val="none" w:sz="0" w:space="0" w:color="auto"/>
        <w:left w:val="none" w:sz="0" w:space="0" w:color="auto"/>
        <w:bottom w:val="none" w:sz="0" w:space="0" w:color="auto"/>
        <w:right w:val="none" w:sz="0" w:space="0" w:color="auto"/>
      </w:divBdr>
    </w:div>
    <w:div w:id="260645535">
      <w:bodyDiv w:val="1"/>
      <w:marLeft w:val="0"/>
      <w:marRight w:val="0"/>
      <w:marTop w:val="0"/>
      <w:marBottom w:val="0"/>
      <w:divBdr>
        <w:top w:val="none" w:sz="0" w:space="0" w:color="auto"/>
        <w:left w:val="none" w:sz="0" w:space="0" w:color="auto"/>
        <w:bottom w:val="none" w:sz="0" w:space="0" w:color="auto"/>
        <w:right w:val="none" w:sz="0" w:space="0" w:color="auto"/>
      </w:divBdr>
    </w:div>
    <w:div w:id="261574279">
      <w:bodyDiv w:val="1"/>
      <w:marLeft w:val="0"/>
      <w:marRight w:val="0"/>
      <w:marTop w:val="0"/>
      <w:marBottom w:val="0"/>
      <w:divBdr>
        <w:top w:val="none" w:sz="0" w:space="0" w:color="auto"/>
        <w:left w:val="none" w:sz="0" w:space="0" w:color="auto"/>
        <w:bottom w:val="none" w:sz="0" w:space="0" w:color="auto"/>
        <w:right w:val="none" w:sz="0" w:space="0" w:color="auto"/>
      </w:divBdr>
    </w:div>
    <w:div w:id="261844573">
      <w:bodyDiv w:val="1"/>
      <w:marLeft w:val="0"/>
      <w:marRight w:val="0"/>
      <w:marTop w:val="0"/>
      <w:marBottom w:val="0"/>
      <w:divBdr>
        <w:top w:val="none" w:sz="0" w:space="0" w:color="auto"/>
        <w:left w:val="none" w:sz="0" w:space="0" w:color="auto"/>
        <w:bottom w:val="none" w:sz="0" w:space="0" w:color="auto"/>
        <w:right w:val="none" w:sz="0" w:space="0" w:color="auto"/>
      </w:divBdr>
    </w:div>
    <w:div w:id="262345989">
      <w:bodyDiv w:val="1"/>
      <w:marLeft w:val="0"/>
      <w:marRight w:val="0"/>
      <w:marTop w:val="0"/>
      <w:marBottom w:val="0"/>
      <w:divBdr>
        <w:top w:val="none" w:sz="0" w:space="0" w:color="auto"/>
        <w:left w:val="none" w:sz="0" w:space="0" w:color="auto"/>
        <w:bottom w:val="none" w:sz="0" w:space="0" w:color="auto"/>
        <w:right w:val="none" w:sz="0" w:space="0" w:color="auto"/>
      </w:divBdr>
    </w:div>
    <w:div w:id="262803388">
      <w:bodyDiv w:val="1"/>
      <w:marLeft w:val="0"/>
      <w:marRight w:val="0"/>
      <w:marTop w:val="0"/>
      <w:marBottom w:val="0"/>
      <w:divBdr>
        <w:top w:val="none" w:sz="0" w:space="0" w:color="auto"/>
        <w:left w:val="none" w:sz="0" w:space="0" w:color="auto"/>
        <w:bottom w:val="none" w:sz="0" w:space="0" w:color="auto"/>
        <w:right w:val="none" w:sz="0" w:space="0" w:color="auto"/>
      </w:divBdr>
    </w:div>
    <w:div w:id="263197022">
      <w:bodyDiv w:val="1"/>
      <w:marLeft w:val="0"/>
      <w:marRight w:val="0"/>
      <w:marTop w:val="0"/>
      <w:marBottom w:val="0"/>
      <w:divBdr>
        <w:top w:val="none" w:sz="0" w:space="0" w:color="auto"/>
        <w:left w:val="none" w:sz="0" w:space="0" w:color="auto"/>
        <w:bottom w:val="none" w:sz="0" w:space="0" w:color="auto"/>
        <w:right w:val="none" w:sz="0" w:space="0" w:color="auto"/>
      </w:divBdr>
    </w:div>
    <w:div w:id="264120772">
      <w:bodyDiv w:val="1"/>
      <w:marLeft w:val="0"/>
      <w:marRight w:val="0"/>
      <w:marTop w:val="0"/>
      <w:marBottom w:val="0"/>
      <w:divBdr>
        <w:top w:val="none" w:sz="0" w:space="0" w:color="auto"/>
        <w:left w:val="none" w:sz="0" w:space="0" w:color="auto"/>
        <w:bottom w:val="none" w:sz="0" w:space="0" w:color="auto"/>
        <w:right w:val="none" w:sz="0" w:space="0" w:color="auto"/>
      </w:divBdr>
    </w:div>
    <w:div w:id="265430478">
      <w:bodyDiv w:val="1"/>
      <w:marLeft w:val="0"/>
      <w:marRight w:val="0"/>
      <w:marTop w:val="0"/>
      <w:marBottom w:val="0"/>
      <w:divBdr>
        <w:top w:val="none" w:sz="0" w:space="0" w:color="auto"/>
        <w:left w:val="none" w:sz="0" w:space="0" w:color="auto"/>
        <w:bottom w:val="none" w:sz="0" w:space="0" w:color="auto"/>
        <w:right w:val="none" w:sz="0" w:space="0" w:color="auto"/>
      </w:divBdr>
    </w:div>
    <w:div w:id="265769302">
      <w:bodyDiv w:val="1"/>
      <w:marLeft w:val="0"/>
      <w:marRight w:val="0"/>
      <w:marTop w:val="0"/>
      <w:marBottom w:val="0"/>
      <w:divBdr>
        <w:top w:val="none" w:sz="0" w:space="0" w:color="auto"/>
        <w:left w:val="none" w:sz="0" w:space="0" w:color="auto"/>
        <w:bottom w:val="none" w:sz="0" w:space="0" w:color="auto"/>
        <w:right w:val="none" w:sz="0" w:space="0" w:color="auto"/>
      </w:divBdr>
    </w:div>
    <w:div w:id="267860080">
      <w:bodyDiv w:val="1"/>
      <w:marLeft w:val="0"/>
      <w:marRight w:val="0"/>
      <w:marTop w:val="0"/>
      <w:marBottom w:val="0"/>
      <w:divBdr>
        <w:top w:val="none" w:sz="0" w:space="0" w:color="auto"/>
        <w:left w:val="none" w:sz="0" w:space="0" w:color="auto"/>
        <w:bottom w:val="none" w:sz="0" w:space="0" w:color="auto"/>
        <w:right w:val="none" w:sz="0" w:space="0" w:color="auto"/>
      </w:divBdr>
    </w:div>
    <w:div w:id="269438720">
      <w:bodyDiv w:val="1"/>
      <w:marLeft w:val="0"/>
      <w:marRight w:val="0"/>
      <w:marTop w:val="0"/>
      <w:marBottom w:val="0"/>
      <w:divBdr>
        <w:top w:val="none" w:sz="0" w:space="0" w:color="auto"/>
        <w:left w:val="none" w:sz="0" w:space="0" w:color="auto"/>
        <w:bottom w:val="none" w:sz="0" w:space="0" w:color="auto"/>
        <w:right w:val="none" w:sz="0" w:space="0" w:color="auto"/>
      </w:divBdr>
    </w:div>
    <w:div w:id="270357065">
      <w:bodyDiv w:val="1"/>
      <w:marLeft w:val="0"/>
      <w:marRight w:val="0"/>
      <w:marTop w:val="0"/>
      <w:marBottom w:val="0"/>
      <w:divBdr>
        <w:top w:val="none" w:sz="0" w:space="0" w:color="auto"/>
        <w:left w:val="none" w:sz="0" w:space="0" w:color="auto"/>
        <w:bottom w:val="none" w:sz="0" w:space="0" w:color="auto"/>
        <w:right w:val="none" w:sz="0" w:space="0" w:color="auto"/>
      </w:divBdr>
    </w:div>
    <w:div w:id="275451392">
      <w:bodyDiv w:val="1"/>
      <w:marLeft w:val="0"/>
      <w:marRight w:val="0"/>
      <w:marTop w:val="0"/>
      <w:marBottom w:val="0"/>
      <w:divBdr>
        <w:top w:val="none" w:sz="0" w:space="0" w:color="auto"/>
        <w:left w:val="none" w:sz="0" w:space="0" w:color="auto"/>
        <w:bottom w:val="none" w:sz="0" w:space="0" w:color="auto"/>
        <w:right w:val="none" w:sz="0" w:space="0" w:color="auto"/>
      </w:divBdr>
    </w:div>
    <w:div w:id="275454225">
      <w:bodyDiv w:val="1"/>
      <w:marLeft w:val="0"/>
      <w:marRight w:val="0"/>
      <w:marTop w:val="0"/>
      <w:marBottom w:val="0"/>
      <w:divBdr>
        <w:top w:val="none" w:sz="0" w:space="0" w:color="auto"/>
        <w:left w:val="none" w:sz="0" w:space="0" w:color="auto"/>
        <w:bottom w:val="none" w:sz="0" w:space="0" w:color="auto"/>
        <w:right w:val="none" w:sz="0" w:space="0" w:color="auto"/>
      </w:divBdr>
    </w:div>
    <w:div w:id="275598497">
      <w:bodyDiv w:val="1"/>
      <w:marLeft w:val="0"/>
      <w:marRight w:val="0"/>
      <w:marTop w:val="0"/>
      <w:marBottom w:val="0"/>
      <w:divBdr>
        <w:top w:val="none" w:sz="0" w:space="0" w:color="auto"/>
        <w:left w:val="none" w:sz="0" w:space="0" w:color="auto"/>
        <w:bottom w:val="none" w:sz="0" w:space="0" w:color="auto"/>
        <w:right w:val="none" w:sz="0" w:space="0" w:color="auto"/>
      </w:divBdr>
    </w:div>
    <w:div w:id="276983539">
      <w:bodyDiv w:val="1"/>
      <w:marLeft w:val="0"/>
      <w:marRight w:val="0"/>
      <w:marTop w:val="0"/>
      <w:marBottom w:val="0"/>
      <w:divBdr>
        <w:top w:val="none" w:sz="0" w:space="0" w:color="auto"/>
        <w:left w:val="none" w:sz="0" w:space="0" w:color="auto"/>
        <w:bottom w:val="none" w:sz="0" w:space="0" w:color="auto"/>
        <w:right w:val="none" w:sz="0" w:space="0" w:color="auto"/>
      </w:divBdr>
    </w:div>
    <w:div w:id="278953937">
      <w:bodyDiv w:val="1"/>
      <w:marLeft w:val="0"/>
      <w:marRight w:val="0"/>
      <w:marTop w:val="0"/>
      <w:marBottom w:val="0"/>
      <w:divBdr>
        <w:top w:val="none" w:sz="0" w:space="0" w:color="auto"/>
        <w:left w:val="none" w:sz="0" w:space="0" w:color="auto"/>
        <w:bottom w:val="none" w:sz="0" w:space="0" w:color="auto"/>
        <w:right w:val="none" w:sz="0" w:space="0" w:color="auto"/>
      </w:divBdr>
    </w:div>
    <w:div w:id="279380168">
      <w:bodyDiv w:val="1"/>
      <w:marLeft w:val="0"/>
      <w:marRight w:val="0"/>
      <w:marTop w:val="0"/>
      <w:marBottom w:val="0"/>
      <w:divBdr>
        <w:top w:val="none" w:sz="0" w:space="0" w:color="auto"/>
        <w:left w:val="none" w:sz="0" w:space="0" w:color="auto"/>
        <w:bottom w:val="none" w:sz="0" w:space="0" w:color="auto"/>
        <w:right w:val="none" w:sz="0" w:space="0" w:color="auto"/>
      </w:divBdr>
    </w:div>
    <w:div w:id="280233389">
      <w:bodyDiv w:val="1"/>
      <w:marLeft w:val="0"/>
      <w:marRight w:val="0"/>
      <w:marTop w:val="0"/>
      <w:marBottom w:val="0"/>
      <w:divBdr>
        <w:top w:val="none" w:sz="0" w:space="0" w:color="auto"/>
        <w:left w:val="none" w:sz="0" w:space="0" w:color="auto"/>
        <w:bottom w:val="none" w:sz="0" w:space="0" w:color="auto"/>
        <w:right w:val="none" w:sz="0" w:space="0" w:color="auto"/>
      </w:divBdr>
    </w:div>
    <w:div w:id="280572428">
      <w:bodyDiv w:val="1"/>
      <w:marLeft w:val="0"/>
      <w:marRight w:val="0"/>
      <w:marTop w:val="0"/>
      <w:marBottom w:val="0"/>
      <w:divBdr>
        <w:top w:val="none" w:sz="0" w:space="0" w:color="auto"/>
        <w:left w:val="none" w:sz="0" w:space="0" w:color="auto"/>
        <w:bottom w:val="none" w:sz="0" w:space="0" w:color="auto"/>
        <w:right w:val="none" w:sz="0" w:space="0" w:color="auto"/>
      </w:divBdr>
    </w:div>
    <w:div w:id="281152199">
      <w:bodyDiv w:val="1"/>
      <w:marLeft w:val="0"/>
      <w:marRight w:val="0"/>
      <w:marTop w:val="0"/>
      <w:marBottom w:val="0"/>
      <w:divBdr>
        <w:top w:val="none" w:sz="0" w:space="0" w:color="auto"/>
        <w:left w:val="none" w:sz="0" w:space="0" w:color="auto"/>
        <w:bottom w:val="none" w:sz="0" w:space="0" w:color="auto"/>
        <w:right w:val="none" w:sz="0" w:space="0" w:color="auto"/>
      </w:divBdr>
    </w:div>
    <w:div w:id="281235099">
      <w:bodyDiv w:val="1"/>
      <w:marLeft w:val="0"/>
      <w:marRight w:val="0"/>
      <w:marTop w:val="0"/>
      <w:marBottom w:val="0"/>
      <w:divBdr>
        <w:top w:val="none" w:sz="0" w:space="0" w:color="auto"/>
        <w:left w:val="none" w:sz="0" w:space="0" w:color="auto"/>
        <w:bottom w:val="none" w:sz="0" w:space="0" w:color="auto"/>
        <w:right w:val="none" w:sz="0" w:space="0" w:color="auto"/>
      </w:divBdr>
    </w:div>
    <w:div w:id="281807152">
      <w:bodyDiv w:val="1"/>
      <w:marLeft w:val="0"/>
      <w:marRight w:val="0"/>
      <w:marTop w:val="0"/>
      <w:marBottom w:val="0"/>
      <w:divBdr>
        <w:top w:val="none" w:sz="0" w:space="0" w:color="auto"/>
        <w:left w:val="none" w:sz="0" w:space="0" w:color="auto"/>
        <w:bottom w:val="none" w:sz="0" w:space="0" w:color="auto"/>
        <w:right w:val="none" w:sz="0" w:space="0" w:color="auto"/>
      </w:divBdr>
    </w:div>
    <w:div w:id="282425825">
      <w:bodyDiv w:val="1"/>
      <w:marLeft w:val="0"/>
      <w:marRight w:val="0"/>
      <w:marTop w:val="0"/>
      <w:marBottom w:val="0"/>
      <w:divBdr>
        <w:top w:val="none" w:sz="0" w:space="0" w:color="auto"/>
        <w:left w:val="none" w:sz="0" w:space="0" w:color="auto"/>
        <w:bottom w:val="none" w:sz="0" w:space="0" w:color="auto"/>
        <w:right w:val="none" w:sz="0" w:space="0" w:color="auto"/>
      </w:divBdr>
    </w:div>
    <w:div w:id="282882173">
      <w:bodyDiv w:val="1"/>
      <w:marLeft w:val="0"/>
      <w:marRight w:val="0"/>
      <w:marTop w:val="0"/>
      <w:marBottom w:val="0"/>
      <w:divBdr>
        <w:top w:val="none" w:sz="0" w:space="0" w:color="auto"/>
        <w:left w:val="none" w:sz="0" w:space="0" w:color="auto"/>
        <w:bottom w:val="none" w:sz="0" w:space="0" w:color="auto"/>
        <w:right w:val="none" w:sz="0" w:space="0" w:color="auto"/>
      </w:divBdr>
    </w:div>
    <w:div w:id="284117026">
      <w:bodyDiv w:val="1"/>
      <w:marLeft w:val="0"/>
      <w:marRight w:val="0"/>
      <w:marTop w:val="0"/>
      <w:marBottom w:val="0"/>
      <w:divBdr>
        <w:top w:val="none" w:sz="0" w:space="0" w:color="auto"/>
        <w:left w:val="none" w:sz="0" w:space="0" w:color="auto"/>
        <w:bottom w:val="none" w:sz="0" w:space="0" w:color="auto"/>
        <w:right w:val="none" w:sz="0" w:space="0" w:color="auto"/>
      </w:divBdr>
    </w:div>
    <w:div w:id="284166380">
      <w:bodyDiv w:val="1"/>
      <w:marLeft w:val="0"/>
      <w:marRight w:val="0"/>
      <w:marTop w:val="0"/>
      <w:marBottom w:val="0"/>
      <w:divBdr>
        <w:top w:val="none" w:sz="0" w:space="0" w:color="auto"/>
        <w:left w:val="none" w:sz="0" w:space="0" w:color="auto"/>
        <w:bottom w:val="none" w:sz="0" w:space="0" w:color="auto"/>
        <w:right w:val="none" w:sz="0" w:space="0" w:color="auto"/>
      </w:divBdr>
    </w:div>
    <w:div w:id="285743837">
      <w:bodyDiv w:val="1"/>
      <w:marLeft w:val="0"/>
      <w:marRight w:val="0"/>
      <w:marTop w:val="0"/>
      <w:marBottom w:val="0"/>
      <w:divBdr>
        <w:top w:val="none" w:sz="0" w:space="0" w:color="auto"/>
        <w:left w:val="none" w:sz="0" w:space="0" w:color="auto"/>
        <w:bottom w:val="none" w:sz="0" w:space="0" w:color="auto"/>
        <w:right w:val="none" w:sz="0" w:space="0" w:color="auto"/>
      </w:divBdr>
    </w:div>
    <w:div w:id="286202781">
      <w:bodyDiv w:val="1"/>
      <w:marLeft w:val="0"/>
      <w:marRight w:val="0"/>
      <w:marTop w:val="0"/>
      <w:marBottom w:val="0"/>
      <w:divBdr>
        <w:top w:val="none" w:sz="0" w:space="0" w:color="auto"/>
        <w:left w:val="none" w:sz="0" w:space="0" w:color="auto"/>
        <w:bottom w:val="none" w:sz="0" w:space="0" w:color="auto"/>
        <w:right w:val="none" w:sz="0" w:space="0" w:color="auto"/>
      </w:divBdr>
    </w:div>
    <w:div w:id="288242526">
      <w:bodyDiv w:val="1"/>
      <w:marLeft w:val="0"/>
      <w:marRight w:val="0"/>
      <w:marTop w:val="0"/>
      <w:marBottom w:val="0"/>
      <w:divBdr>
        <w:top w:val="none" w:sz="0" w:space="0" w:color="auto"/>
        <w:left w:val="none" w:sz="0" w:space="0" w:color="auto"/>
        <w:bottom w:val="none" w:sz="0" w:space="0" w:color="auto"/>
        <w:right w:val="none" w:sz="0" w:space="0" w:color="auto"/>
      </w:divBdr>
    </w:div>
    <w:div w:id="288825852">
      <w:bodyDiv w:val="1"/>
      <w:marLeft w:val="0"/>
      <w:marRight w:val="0"/>
      <w:marTop w:val="0"/>
      <w:marBottom w:val="0"/>
      <w:divBdr>
        <w:top w:val="none" w:sz="0" w:space="0" w:color="auto"/>
        <w:left w:val="none" w:sz="0" w:space="0" w:color="auto"/>
        <w:bottom w:val="none" w:sz="0" w:space="0" w:color="auto"/>
        <w:right w:val="none" w:sz="0" w:space="0" w:color="auto"/>
      </w:divBdr>
    </w:div>
    <w:div w:id="289897170">
      <w:bodyDiv w:val="1"/>
      <w:marLeft w:val="0"/>
      <w:marRight w:val="0"/>
      <w:marTop w:val="0"/>
      <w:marBottom w:val="0"/>
      <w:divBdr>
        <w:top w:val="none" w:sz="0" w:space="0" w:color="auto"/>
        <w:left w:val="none" w:sz="0" w:space="0" w:color="auto"/>
        <w:bottom w:val="none" w:sz="0" w:space="0" w:color="auto"/>
        <w:right w:val="none" w:sz="0" w:space="0" w:color="auto"/>
      </w:divBdr>
    </w:div>
    <w:div w:id="290980431">
      <w:bodyDiv w:val="1"/>
      <w:marLeft w:val="0"/>
      <w:marRight w:val="0"/>
      <w:marTop w:val="0"/>
      <w:marBottom w:val="0"/>
      <w:divBdr>
        <w:top w:val="none" w:sz="0" w:space="0" w:color="auto"/>
        <w:left w:val="none" w:sz="0" w:space="0" w:color="auto"/>
        <w:bottom w:val="none" w:sz="0" w:space="0" w:color="auto"/>
        <w:right w:val="none" w:sz="0" w:space="0" w:color="auto"/>
      </w:divBdr>
    </w:div>
    <w:div w:id="291135847">
      <w:bodyDiv w:val="1"/>
      <w:marLeft w:val="0"/>
      <w:marRight w:val="0"/>
      <w:marTop w:val="0"/>
      <w:marBottom w:val="0"/>
      <w:divBdr>
        <w:top w:val="none" w:sz="0" w:space="0" w:color="auto"/>
        <w:left w:val="none" w:sz="0" w:space="0" w:color="auto"/>
        <w:bottom w:val="none" w:sz="0" w:space="0" w:color="auto"/>
        <w:right w:val="none" w:sz="0" w:space="0" w:color="auto"/>
      </w:divBdr>
    </w:div>
    <w:div w:id="292905175">
      <w:bodyDiv w:val="1"/>
      <w:marLeft w:val="0"/>
      <w:marRight w:val="0"/>
      <w:marTop w:val="0"/>
      <w:marBottom w:val="0"/>
      <w:divBdr>
        <w:top w:val="none" w:sz="0" w:space="0" w:color="auto"/>
        <w:left w:val="none" w:sz="0" w:space="0" w:color="auto"/>
        <w:bottom w:val="none" w:sz="0" w:space="0" w:color="auto"/>
        <w:right w:val="none" w:sz="0" w:space="0" w:color="auto"/>
      </w:divBdr>
    </w:div>
    <w:div w:id="292909131">
      <w:bodyDiv w:val="1"/>
      <w:marLeft w:val="0"/>
      <w:marRight w:val="0"/>
      <w:marTop w:val="0"/>
      <w:marBottom w:val="0"/>
      <w:divBdr>
        <w:top w:val="none" w:sz="0" w:space="0" w:color="auto"/>
        <w:left w:val="none" w:sz="0" w:space="0" w:color="auto"/>
        <w:bottom w:val="none" w:sz="0" w:space="0" w:color="auto"/>
        <w:right w:val="none" w:sz="0" w:space="0" w:color="auto"/>
      </w:divBdr>
    </w:div>
    <w:div w:id="293025851">
      <w:bodyDiv w:val="1"/>
      <w:marLeft w:val="0"/>
      <w:marRight w:val="0"/>
      <w:marTop w:val="0"/>
      <w:marBottom w:val="0"/>
      <w:divBdr>
        <w:top w:val="none" w:sz="0" w:space="0" w:color="auto"/>
        <w:left w:val="none" w:sz="0" w:space="0" w:color="auto"/>
        <w:bottom w:val="none" w:sz="0" w:space="0" w:color="auto"/>
        <w:right w:val="none" w:sz="0" w:space="0" w:color="auto"/>
      </w:divBdr>
    </w:div>
    <w:div w:id="293218432">
      <w:bodyDiv w:val="1"/>
      <w:marLeft w:val="0"/>
      <w:marRight w:val="0"/>
      <w:marTop w:val="0"/>
      <w:marBottom w:val="0"/>
      <w:divBdr>
        <w:top w:val="none" w:sz="0" w:space="0" w:color="auto"/>
        <w:left w:val="none" w:sz="0" w:space="0" w:color="auto"/>
        <w:bottom w:val="none" w:sz="0" w:space="0" w:color="auto"/>
        <w:right w:val="none" w:sz="0" w:space="0" w:color="auto"/>
      </w:divBdr>
    </w:div>
    <w:div w:id="293754951">
      <w:bodyDiv w:val="1"/>
      <w:marLeft w:val="0"/>
      <w:marRight w:val="0"/>
      <w:marTop w:val="0"/>
      <w:marBottom w:val="0"/>
      <w:divBdr>
        <w:top w:val="none" w:sz="0" w:space="0" w:color="auto"/>
        <w:left w:val="none" w:sz="0" w:space="0" w:color="auto"/>
        <w:bottom w:val="none" w:sz="0" w:space="0" w:color="auto"/>
        <w:right w:val="none" w:sz="0" w:space="0" w:color="auto"/>
      </w:divBdr>
    </w:div>
    <w:div w:id="293951544">
      <w:bodyDiv w:val="1"/>
      <w:marLeft w:val="0"/>
      <w:marRight w:val="0"/>
      <w:marTop w:val="0"/>
      <w:marBottom w:val="0"/>
      <w:divBdr>
        <w:top w:val="none" w:sz="0" w:space="0" w:color="auto"/>
        <w:left w:val="none" w:sz="0" w:space="0" w:color="auto"/>
        <w:bottom w:val="none" w:sz="0" w:space="0" w:color="auto"/>
        <w:right w:val="none" w:sz="0" w:space="0" w:color="auto"/>
      </w:divBdr>
    </w:div>
    <w:div w:id="294221317">
      <w:bodyDiv w:val="1"/>
      <w:marLeft w:val="0"/>
      <w:marRight w:val="0"/>
      <w:marTop w:val="0"/>
      <w:marBottom w:val="0"/>
      <w:divBdr>
        <w:top w:val="none" w:sz="0" w:space="0" w:color="auto"/>
        <w:left w:val="none" w:sz="0" w:space="0" w:color="auto"/>
        <w:bottom w:val="none" w:sz="0" w:space="0" w:color="auto"/>
        <w:right w:val="none" w:sz="0" w:space="0" w:color="auto"/>
      </w:divBdr>
    </w:div>
    <w:div w:id="295572556">
      <w:bodyDiv w:val="1"/>
      <w:marLeft w:val="0"/>
      <w:marRight w:val="0"/>
      <w:marTop w:val="0"/>
      <w:marBottom w:val="0"/>
      <w:divBdr>
        <w:top w:val="none" w:sz="0" w:space="0" w:color="auto"/>
        <w:left w:val="none" w:sz="0" w:space="0" w:color="auto"/>
        <w:bottom w:val="none" w:sz="0" w:space="0" w:color="auto"/>
        <w:right w:val="none" w:sz="0" w:space="0" w:color="auto"/>
      </w:divBdr>
    </w:div>
    <w:div w:id="295838751">
      <w:bodyDiv w:val="1"/>
      <w:marLeft w:val="0"/>
      <w:marRight w:val="0"/>
      <w:marTop w:val="0"/>
      <w:marBottom w:val="0"/>
      <w:divBdr>
        <w:top w:val="none" w:sz="0" w:space="0" w:color="auto"/>
        <w:left w:val="none" w:sz="0" w:space="0" w:color="auto"/>
        <w:bottom w:val="none" w:sz="0" w:space="0" w:color="auto"/>
        <w:right w:val="none" w:sz="0" w:space="0" w:color="auto"/>
      </w:divBdr>
    </w:div>
    <w:div w:id="296105959">
      <w:bodyDiv w:val="1"/>
      <w:marLeft w:val="0"/>
      <w:marRight w:val="0"/>
      <w:marTop w:val="0"/>
      <w:marBottom w:val="0"/>
      <w:divBdr>
        <w:top w:val="none" w:sz="0" w:space="0" w:color="auto"/>
        <w:left w:val="none" w:sz="0" w:space="0" w:color="auto"/>
        <w:bottom w:val="none" w:sz="0" w:space="0" w:color="auto"/>
        <w:right w:val="none" w:sz="0" w:space="0" w:color="auto"/>
      </w:divBdr>
    </w:div>
    <w:div w:id="296181040">
      <w:bodyDiv w:val="1"/>
      <w:marLeft w:val="0"/>
      <w:marRight w:val="0"/>
      <w:marTop w:val="0"/>
      <w:marBottom w:val="0"/>
      <w:divBdr>
        <w:top w:val="none" w:sz="0" w:space="0" w:color="auto"/>
        <w:left w:val="none" w:sz="0" w:space="0" w:color="auto"/>
        <w:bottom w:val="none" w:sz="0" w:space="0" w:color="auto"/>
        <w:right w:val="none" w:sz="0" w:space="0" w:color="auto"/>
      </w:divBdr>
    </w:div>
    <w:div w:id="296301669">
      <w:bodyDiv w:val="1"/>
      <w:marLeft w:val="0"/>
      <w:marRight w:val="0"/>
      <w:marTop w:val="0"/>
      <w:marBottom w:val="0"/>
      <w:divBdr>
        <w:top w:val="none" w:sz="0" w:space="0" w:color="auto"/>
        <w:left w:val="none" w:sz="0" w:space="0" w:color="auto"/>
        <w:bottom w:val="none" w:sz="0" w:space="0" w:color="auto"/>
        <w:right w:val="none" w:sz="0" w:space="0" w:color="auto"/>
      </w:divBdr>
    </w:div>
    <w:div w:id="296422539">
      <w:bodyDiv w:val="1"/>
      <w:marLeft w:val="0"/>
      <w:marRight w:val="0"/>
      <w:marTop w:val="0"/>
      <w:marBottom w:val="0"/>
      <w:divBdr>
        <w:top w:val="none" w:sz="0" w:space="0" w:color="auto"/>
        <w:left w:val="none" w:sz="0" w:space="0" w:color="auto"/>
        <w:bottom w:val="none" w:sz="0" w:space="0" w:color="auto"/>
        <w:right w:val="none" w:sz="0" w:space="0" w:color="auto"/>
      </w:divBdr>
    </w:div>
    <w:div w:id="297105536">
      <w:bodyDiv w:val="1"/>
      <w:marLeft w:val="0"/>
      <w:marRight w:val="0"/>
      <w:marTop w:val="0"/>
      <w:marBottom w:val="0"/>
      <w:divBdr>
        <w:top w:val="none" w:sz="0" w:space="0" w:color="auto"/>
        <w:left w:val="none" w:sz="0" w:space="0" w:color="auto"/>
        <w:bottom w:val="none" w:sz="0" w:space="0" w:color="auto"/>
        <w:right w:val="none" w:sz="0" w:space="0" w:color="auto"/>
      </w:divBdr>
    </w:div>
    <w:div w:id="297684867">
      <w:bodyDiv w:val="1"/>
      <w:marLeft w:val="0"/>
      <w:marRight w:val="0"/>
      <w:marTop w:val="0"/>
      <w:marBottom w:val="0"/>
      <w:divBdr>
        <w:top w:val="none" w:sz="0" w:space="0" w:color="auto"/>
        <w:left w:val="none" w:sz="0" w:space="0" w:color="auto"/>
        <w:bottom w:val="none" w:sz="0" w:space="0" w:color="auto"/>
        <w:right w:val="none" w:sz="0" w:space="0" w:color="auto"/>
      </w:divBdr>
    </w:div>
    <w:div w:id="298193845">
      <w:bodyDiv w:val="1"/>
      <w:marLeft w:val="0"/>
      <w:marRight w:val="0"/>
      <w:marTop w:val="0"/>
      <w:marBottom w:val="0"/>
      <w:divBdr>
        <w:top w:val="none" w:sz="0" w:space="0" w:color="auto"/>
        <w:left w:val="none" w:sz="0" w:space="0" w:color="auto"/>
        <w:bottom w:val="none" w:sz="0" w:space="0" w:color="auto"/>
        <w:right w:val="none" w:sz="0" w:space="0" w:color="auto"/>
      </w:divBdr>
    </w:div>
    <w:div w:id="298655266">
      <w:bodyDiv w:val="1"/>
      <w:marLeft w:val="0"/>
      <w:marRight w:val="0"/>
      <w:marTop w:val="0"/>
      <w:marBottom w:val="0"/>
      <w:divBdr>
        <w:top w:val="none" w:sz="0" w:space="0" w:color="auto"/>
        <w:left w:val="none" w:sz="0" w:space="0" w:color="auto"/>
        <w:bottom w:val="none" w:sz="0" w:space="0" w:color="auto"/>
        <w:right w:val="none" w:sz="0" w:space="0" w:color="auto"/>
      </w:divBdr>
    </w:div>
    <w:div w:id="302006313">
      <w:bodyDiv w:val="1"/>
      <w:marLeft w:val="0"/>
      <w:marRight w:val="0"/>
      <w:marTop w:val="0"/>
      <w:marBottom w:val="0"/>
      <w:divBdr>
        <w:top w:val="none" w:sz="0" w:space="0" w:color="auto"/>
        <w:left w:val="none" w:sz="0" w:space="0" w:color="auto"/>
        <w:bottom w:val="none" w:sz="0" w:space="0" w:color="auto"/>
        <w:right w:val="none" w:sz="0" w:space="0" w:color="auto"/>
      </w:divBdr>
    </w:div>
    <w:div w:id="302010067">
      <w:bodyDiv w:val="1"/>
      <w:marLeft w:val="0"/>
      <w:marRight w:val="0"/>
      <w:marTop w:val="0"/>
      <w:marBottom w:val="0"/>
      <w:divBdr>
        <w:top w:val="none" w:sz="0" w:space="0" w:color="auto"/>
        <w:left w:val="none" w:sz="0" w:space="0" w:color="auto"/>
        <w:bottom w:val="none" w:sz="0" w:space="0" w:color="auto"/>
        <w:right w:val="none" w:sz="0" w:space="0" w:color="auto"/>
      </w:divBdr>
    </w:div>
    <w:div w:id="302588553">
      <w:bodyDiv w:val="1"/>
      <w:marLeft w:val="0"/>
      <w:marRight w:val="0"/>
      <w:marTop w:val="0"/>
      <w:marBottom w:val="0"/>
      <w:divBdr>
        <w:top w:val="none" w:sz="0" w:space="0" w:color="auto"/>
        <w:left w:val="none" w:sz="0" w:space="0" w:color="auto"/>
        <w:bottom w:val="none" w:sz="0" w:space="0" w:color="auto"/>
        <w:right w:val="none" w:sz="0" w:space="0" w:color="auto"/>
      </w:divBdr>
    </w:div>
    <w:div w:id="302974502">
      <w:bodyDiv w:val="1"/>
      <w:marLeft w:val="0"/>
      <w:marRight w:val="0"/>
      <w:marTop w:val="0"/>
      <w:marBottom w:val="0"/>
      <w:divBdr>
        <w:top w:val="none" w:sz="0" w:space="0" w:color="auto"/>
        <w:left w:val="none" w:sz="0" w:space="0" w:color="auto"/>
        <w:bottom w:val="none" w:sz="0" w:space="0" w:color="auto"/>
        <w:right w:val="none" w:sz="0" w:space="0" w:color="auto"/>
      </w:divBdr>
    </w:div>
    <w:div w:id="303313561">
      <w:bodyDiv w:val="1"/>
      <w:marLeft w:val="0"/>
      <w:marRight w:val="0"/>
      <w:marTop w:val="0"/>
      <w:marBottom w:val="0"/>
      <w:divBdr>
        <w:top w:val="none" w:sz="0" w:space="0" w:color="auto"/>
        <w:left w:val="none" w:sz="0" w:space="0" w:color="auto"/>
        <w:bottom w:val="none" w:sz="0" w:space="0" w:color="auto"/>
        <w:right w:val="none" w:sz="0" w:space="0" w:color="auto"/>
      </w:divBdr>
    </w:div>
    <w:div w:id="304239558">
      <w:bodyDiv w:val="1"/>
      <w:marLeft w:val="0"/>
      <w:marRight w:val="0"/>
      <w:marTop w:val="0"/>
      <w:marBottom w:val="0"/>
      <w:divBdr>
        <w:top w:val="none" w:sz="0" w:space="0" w:color="auto"/>
        <w:left w:val="none" w:sz="0" w:space="0" w:color="auto"/>
        <w:bottom w:val="none" w:sz="0" w:space="0" w:color="auto"/>
        <w:right w:val="none" w:sz="0" w:space="0" w:color="auto"/>
      </w:divBdr>
    </w:div>
    <w:div w:id="304968519">
      <w:bodyDiv w:val="1"/>
      <w:marLeft w:val="0"/>
      <w:marRight w:val="0"/>
      <w:marTop w:val="0"/>
      <w:marBottom w:val="0"/>
      <w:divBdr>
        <w:top w:val="none" w:sz="0" w:space="0" w:color="auto"/>
        <w:left w:val="none" w:sz="0" w:space="0" w:color="auto"/>
        <w:bottom w:val="none" w:sz="0" w:space="0" w:color="auto"/>
        <w:right w:val="none" w:sz="0" w:space="0" w:color="auto"/>
      </w:divBdr>
    </w:div>
    <w:div w:id="305860003">
      <w:bodyDiv w:val="1"/>
      <w:marLeft w:val="0"/>
      <w:marRight w:val="0"/>
      <w:marTop w:val="0"/>
      <w:marBottom w:val="0"/>
      <w:divBdr>
        <w:top w:val="none" w:sz="0" w:space="0" w:color="auto"/>
        <w:left w:val="none" w:sz="0" w:space="0" w:color="auto"/>
        <w:bottom w:val="none" w:sz="0" w:space="0" w:color="auto"/>
        <w:right w:val="none" w:sz="0" w:space="0" w:color="auto"/>
      </w:divBdr>
    </w:div>
    <w:div w:id="306937851">
      <w:bodyDiv w:val="1"/>
      <w:marLeft w:val="0"/>
      <w:marRight w:val="0"/>
      <w:marTop w:val="0"/>
      <w:marBottom w:val="0"/>
      <w:divBdr>
        <w:top w:val="none" w:sz="0" w:space="0" w:color="auto"/>
        <w:left w:val="none" w:sz="0" w:space="0" w:color="auto"/>
        <w:bottom w:val="none" w:sz="0" w:space="0" w:color="auto"/>
        <w:right w:val="none" w:sz="0" w:space="0" w:color="auto"/>
      </w:divBdr>
    </w:div>
    <w:div w:id="307133343">
      <w:bodyDiv w:val="1"/>
      <w:marLeft w:val="0"/>
      <w:marRight w:val="0"/>
      <w:marTop w:val="0"/>
      <w:marBottom w:val="0"/>
      <w:divBdr>
        <w:top w:val="none" w:sz="0" w:space="0" w:color="auto"/>
        <w:left w:val="none" w:sz="0" w:space="0" w:color="auto"/>
        <w:bottom w:val="none" w:sz="0" w:space="0" w:color="auto"/>
        <w:right w:val="none" w:sz="0" w:space="0" w:color="auto"/>
      </w:divBdr>
    </w:div>
    <w:div w:id="307245650">
      <w:bodyDiv w:val="1"/>
      <w:marLeft w:val="0"/>
      <w:marRight w:val="0"/>
      <w:marTop w:val="0"/>
      <w:marBottom w:val="0"/>
      <w:divBdr>
        <w:top w:val="none" w:sz="0" w:space="0" w:color="auto"/>
        <w:left w:val="none" w:sz="0" w:space="0" w:color="auto"/>
        <w:bottom w:val="none" w:sz="0" w:space="0" w:color="auto"/>
        <w:right w:val="none" w:sz="0" w:space="0" w:color="auto"/>
      </w:divBdr>
    </w:div>
    <w:div w:id="307446018">
      <w:bodyDiv w:val="1"/>
      <w:marLeft w:val="0"/>
      <w:marRight w:val="0"/>
      <w:marTop w:val="0"/>
      <w:marBottom w:val="0"/>
      <w:divBdr>
        <w:top w:val="none" w:sz="0" w:space="0" w:color="auto"/>
        <w:left w:val="none" w:sz="0" w:space="0" w:color="auto"/>
        <w:bottom w:val="none" w:sz="0" w:space="0" w:color="auto"/>
        <w:right w:val="none" w:sz="0" w:space="0" w:color="auto"/>
      </w:divBdr>
    </w:div>
    <w:div w:id="308677485">
      <w:bodyDiv w:val="1"/>
      <w:marLeft w:val="0"/>
      <w:marRight w:val="0"/>
      <w:marTop w:val="0"/>
      <w:marBottom w:val="0"/>
      <w:divBdr>
        <w:top w:val="none" w:sz="0" w:space="0" w:color="auto"/>
        <w:left w:val="none" w:sz="0" w:space="0" w:color="auto"/>
        <w:bottom w:val="none" w:sz="0" w:space="0" w:color="auto"/>
        <w:right w:val="none" w:sz="0" w:space="0" w:color="auto"/>
      </w:divBdr>
    </w:div>
    <w:div w:id="308873289">
      <w:bodyDiv w:val="1"/>
      <w:marLeft w:val="0"/>
      <w:marRight w:val="0"/>
      <w:marTop w:val="0"/>
      <w:marBottom w:val="0"/>
      <w:divBdr>
        <w:top w:val="none" w:sz="0" w:space="0" w:color="auto"/>
        <w:left w:val="none" w:sz="0" w:space="0" w:color="auto"/>
        <w:bottom w:val="none" w:sz="0" w:space="0" w:color="auto"/>
        <w:right w:val="none" w:sz="0" w:space="0" w:color="auto"/>
      </w:divBdr>
    </w:div>
    <w:div w:id="309287142">
      <w:bodyDiv w:val="1"/>
      <w:marLeft w:val="0"/>
      <w:marRight w:val="0"/>
      <w:marTop w:val="0"/>
      <w:marBottom w:val="0"/>
      <w:divBdr>
        <w:top w:val="none" w:sz="0" w:space="0" w:color="auto"/>
        <w:left w:val="none" w:sz="0" w:space="0" w:color="auto"/>
        <w:bottom w:val="none" w:sz="0" w:space="0" w:color="auto"/>
        <w:right w:val="none" w:sz="0" w:space="0" w:color="auto"/>
      </w:divBdr>
    </w:div>
    <w:div w:id="309747330">
      <w:bodyDiv w:val="1"/>
      <w:marLeft w:val="0"/>
      <w:marRight w:val="0"/>
      <w:marTop w:val="0"/>
      <w:marBottom w:val="0"/>
      <w:divBdr>
        <w:top w:val="none" w:sz="0" w:space="0" w:color="auto"/>
        <w:left w:val="none" w:sz="0" w:space="0" w:color="auto"/>
        <w:bottom w:val="none" w:sz="0" w:space="0" w:color="auto"/>
        <w:right w:val="none" w:sz="0" w:space="0" w:color="auto"/>
      </w:divBdr>
    </w:div>
    <w:div w:id="309753363">
      <w:bodyDiv w:val="1"/>
      <w:marLeft w:val="0"/>
      <w:marRight w:val="0"/>
      <w:marTop w:val="0"/>
      <w:marBottom w:val="0"/>
      <w:divBdr>
        <w:top w:val="none" w:sz="0" w:space="0" w:color="auto"/>
        <w:left w:val="none" w:sz="0" w:space="0" w:color="auto"/>
        <w:bottom w:val="none" w:sz="0" w:space="0" w:color="auto"/>
        <w:right w:val="none" w:sz="0" w:space="0" w:color="auto"/>
      </w:divBdr>
    </w:div>
    <w:div w:id="310519577">
      <w:bodyDiv w:val="1"/>
      <w:marLeft w:val="0"/>
      <w:marRight w:val="0"/>
      <w:marTop w:val="0"/>
      <w:marBottom w:val="0"/>
      <w:divBdr>
        <w:top w:val="none" w:sz="0" w:space="0" w:color="auto"/>
        <w:left w:val="none" w:sz="0" w:space="0" w:color="auto"/>
        <w:bottom w:val="none" w:sz="0" w:space="0" w:color="auto"/>
        <w:right w:val="none" w:sz="0" w:space="0" w:color="auto"/>
      </w:divBdr>
    </w:div>
    <w:div w:id="310523475">
      <w:bodyDiv w:val="1"/>
      <w:marLeft w:val="0"/>
      <w:marRight w:val="0"/>
      <w:marTop w:val="0"/>
      <w:marBottom w:val="0"/>
      <w:divBdr>
        <w:top w:val="none" w:sz="0" w:space="0" w:color="auto"/>
        <w:left w:val="none" w:sz="0" w:space="0" w:color="auto"/>
        <w:bottom w:val="none" w:sz="0" w:space="0" w:color="auto"/>
        <w:right w:val="none" w:sz="0" w:space="0" w:color="auto"/>
      </w:divBdr>
    </w:div>
    <w:div w:id="311443649">
      <w:bodyDiv w:val="1"/>
      <w:marLeft w:val="0"/>
      <w:marRight w:val="0"/>
      <w:marTop w:val="0"/>
      <w:marBottom w:val="0"/>
      <w:divBdr>
        <w:top w:val="none" w:sz="0" w:space="0" w:color="auto"/>
        <w:left w:val="none" w:sz="0" w:space="0" w:color="auto"/>
        <w:bottom w:val="none" w:sz="0" w:space="0" w:color="auto"/>
        <w:right w:val="none" w:sz="0" w:space="0" w:color="auto"/>
      </w:divBdr>
    </w:div>
    <w:div w:id="313074632">
      <w:bodyDiv w:val="1"/>
      <w:marLeft w:val="0"/>
      <w:marRight w:val="0"/>
      <w:marTop w:val="0"/>
      <w:marBottom w:val="0"/>
      <w:divBdr>
        <w:top w:val="none" w:sz="0" w:space="0" w:color="auto"/>
        <w:left w:val="none" w:sz="0" w:space="0" w:color="auto"/>
        <w:bottom w:val="none" w:sz="0" w:space="0" w:color="auto"/>
        <w:right w:val="none" w:sz="0" w:space="0" w:color="auto"/>
      </w:divBdr>
    </w:div>
    <w:div w:id="316150018">
      <w:bodyDiv w:val="1"/>
      <w:marLeft w:val="0"/>
      <w:marRight w:val="0"/>
      <w:marTop w:val="0"/>
      <w:marBottom w:val="0"/>
      <w:divBdr>
        <w:top w:val="none" w:sz="0" w:space="0" w:color="auto"/>
        <w:left w:val="none" w:sz="0" w:space="0" w:color="auto"/>
        <w:bottom w:val="none" w:sz="0" w:space="0" w:color="auto"/>
        <w:right w:val="none" w:sz="0" w:space="0" w:color="auto"/>
      </w:divBdr>
    </w:div>
    <w:div w:id="316767252">
      <w:bodyDiv w:val="1"/>
      <w:marLeft w:val="0"/>
      <w:marRight w:val="0"/>
      <w:marTop w:val="0"/>
      <w:marBottom w:val="0"/>
      <w:divBdr>
        <w:top w:val="none" w:sz="0" w:space="0" w:color="auto"/>
        <w:left w:val="none" w:sz="0" w:space="0" w:color="auto"/>
        <w:bottom w:val="none" w:sz="0" w:space="0" w:color="auto"/>
        <w:right w:val="none" w:sz="0" w:space="0" w:color="auto"/>
      </w:divBdr>
    </w:div>
    <w:div w:id="317342914">
      <w:bodyDiv w:val="1"/>
      <w:marLeft w:val="0"/>
      <w:marRight w:val="0"/>
      <w:marTop w:val="0"/>
      <w:marBottom w:val="0"/>
      <w:divBdr>
        <w:top w:val="none" w:sz="0" w:space="0" w:color="auto"/>
        <w:left w:val="none" w:sz="0" w:space="0" w:color="auto"/>
        <w:bottom w:val="none" w:sz="0" w:space="0" w:color="auto"/>
        <w:right w:val="none" w:sz="0" w:space="0" w:color="auto"/>
      </w:divBdr>
    </w:div>
    <w:div w:id="318122518">
      <w:bodyDiv w:val="1"/>
      <w:marLeft w:val="0"/>
      <w:marRight w:val="0"/>
      <w:marTop w:val="0"/>
      <w:marBottom w:val="0"/>
      <w:divBdr>
        <w:top w:val="none" w:sz="0" w:space="0" w:color="auto"/>
        <w:left w:val="none" w:sz="0" w:space="0" w:color="auto"/>
        <w:bottom w:val="none" w:sz="0" w:space="0" w:color="auto"/>
        <w:right w:val="none" w:sz="0" w:space="0" w:color="auto"/>
      </w:divBdr>
    </w:div>
    <w:div w:id="318265728">
      <w:bodyDiv w:val="1"/>
      <w:marLeft w:val="0"/>
      <w:marRight w:val="0"/>
      <w:marTop w:val="0"/>
      <w:marBottom w:val="0"/>
      <w:divBdr>
        <w:top w:val="none" w:sz="0" w:space="0" w:color="auto"/>
        <w:left w:val="none" w:sz="0" w:space="0" w:color="auto"/>
        <w:bottom w:val="none" w:sz="0" w:space="0" w:color="auto"/>
        <w:right w:val="none" w:sz="0" w:space="0" w:color="auto"/>
      </w:divBdr>
    </w:div>
    <w:div w:id="318382838">
      <w:bodyDiv w:val="1"/>
      <w:marLeft w:val="0"/>
      <w:marRight w:val="0"/>
      <w:marTop w:val="0"/>
      <w:marBottom w:val="0"/>
      <w:divBdr>
        <w:top w:val="none" w:sz="0" w:space="0" w:color="auto"/>
        <w:left w:val="none" w:sz="0" w:space="0" w:color="auto"/>
        <w:bottom w:val="none" w:sz="0" w:space="0" w:color="auto"/>
        <w:right w:val="none" w:sz="0" w:space="0" w:color="auto"/>
      </w:divBdr>
    </w:div>
    <w:div w:id="318579644">
      <w:bodyDiv w:val="1"/>
      <w:marLeft w:val="0"/>
      <w:marRight w:val="0"/>
      <w:marTop w:val="0"/>
      <w:marBottom w:val="0"/>
      <w:divBdr>
        <w:top w:val="none" w:sz="0" w:space="0" w:color="auto"/>
        <w:left w:val="none" w:sz="0" w:space="0" w:color="auto"/>
        <w:bottom w:val="none" w:sz="0" w:space="0" w:color="auto"/>
        <w:right w:val="none" w:sz="0" w:space="0" w:color="auto"/>
      </w:divBdr>
    </w:div>
    <w:div w:id="318920600">
      <w:bodyDiv w:val="1"/>
      <w:marLeft w:val="0"/>
      <w:marRight w:val="0"/>
      <w:marTop w:val="0"/>
      <w:marBottom w:val="0"/>
      <w:divBdr>
        <w:top w:val="none" w:sz="0" w:space="0" w:color="auto"/>
        <w:left w:val="none" w:sz="0" w:space="0" w:color="auto"/>
        <w:bottom w:val="none" w:sz="0" w:space="0" w:color="auto"/>
        <w:right w:val="none" w:sz="0" w:space="0" w:color="auto"/>
      </w:divBdr>
    </w:div>
    <w:div w:id="322658789">
      <w:bodyDiv w:val="1"/>
      <w:marLeft w:val="0"/>
      <w:marRight w:val="0"/>
      <w:marTop w:val="0"/>
      <w:marBottom w:val="0"/>
      <w:divBdr>
        <w:top w:val="none" w:sz="0" w:space="0" w:color="auto"/>
        <w:left w:val="none" w:sz="0" w:space="0" w:color="auto"/>
        <w:bottom w:val="none" w:sz="0" w:space="0" w:color="auto"/>
        <w:right w:val="none" w:sz="0" w:space="0" w:color="auto"/>
      </w:divBdr>
    </w:div>
    <w:div w:id="322708178">
      <w:bodyDiv w:val="1"/>
      <w:marLeft w:val="0"/>
      <w:marRight w:val="0"/>
      <w:marTop w:val="0"/>
      <w:marBottom w:val="0"/>
      <w:divBdr>
        <w:top w:val="none" w:sz="0" w:space="0" w:color="auto"/>
        <w:left w:val="none" w:sz="0" w:space="0" w:color="auto"/>
        <w:bottom w:val="none" w:sz="0" w:space="0" w:color="auto"/>
        <w:right w:val="none" w:sz="0" w:space="0" w:color="auto"/>
      </w:divBdr>
    </w:div>
    <w:div w:id="322780004">
      <w:bodyDiv w:val="1"/>
      <w:marLeft w:val="0"/>
      <w:marRight w:val="0"/>
      <w:marTop w:val="0"/>
      <w:marBottom w:val="0"/>
      <w:divBdr>
        <w:top w:val="none" w:sz="0" w:space="0" w:color="auto"/>
        <w:left w:val="none" w:sz="0" w:space="0" w:color="auto"/>
        <w:bottom w:val="none" w:sz="0" w:space="0" w:color="auto"/>
        <w:right w:val="none" w:sz="0" w:space="0" w:color="auto"/>
      </w:divBdr>
    </w:div>
    <w:div w:id="323049614">
      <w:bodyDiv w:val="1"/>
      <w:marLeft w:val="0"/>
      <w:marRight w:val="0"/>
      <w:marTop w:val="0"/>
      <w:marBottom w:val="0"/>
      <w:divBdr>
        <w:top w:val="none" w:sz="0" w:space="0" w:color="auto"/>
        <w:left w:val="none" w:sz="0" w:space="0" w:color="auto"/>
        <w:bottom w:val="none" w:sz="0" w:space="0" w:color="auto"/>
        <w:right w:val="none" w:sz="0" w:space="0" w:color="auto"/>
      </w:divBdr>
    </w:div>
    <w:div w:id="323701494">
      <w:bodyDiv w:val="1"/>
      <w:marLeft w:val="0"/>
      <w:marRight w:val="0"/>
      <w:marTop w:val="0"/>
      <w:marBottom w:val="0"/>
      <w:divBdr>
        <w:top w:val="none" w:sz="0" w:space="0" w:color="auto"/>
        <w:left w:val="none" w:sz="0" w:space="0" w:color="auto"/>
        <w:bottom w:val="none" w:sz="0" w:space="0" w:color="auto"/>
        <w:right w:val="none" w:sz="0" w:space="0" w:color="auto"/>
      </w:divBdr>
    </w:div>
    <w:div w:id="323896616">
      <w:bodyDiv w:val="1"/>
      <w:marLeft w:val="0"/>
      <w:marRight w:val="0"/>
      <w:marTop w:val="0"/>
      <w:marBottom w:val="0"/>
      <w:divBdr>
        <w:top w:val="none" w:sz="0" w:space="0" w:color="auto"/>
        <w:left w:val="none" w:sz="0" w:space="0" w:color="auto"/>
        <w:bottom w:val="none" w:sz="0" w:space="0" w:color="auto"/>
        <w:right w:val="none" w:sz="0" w:space="0" w:color="auto"/>
      </w:divBdr>
    </w:div>
    <w:div w:id="324238712">
      <w:bodyDiv w:val="1"/>
      <w:marLeft w:val="0"/>
      <w:marRight w:val="0"/>
      <w:marTop w:val="0"/>
      <w:marBottom w:val="0"/>
      <w:divBdr>
        <w:top w:val="none" w:sz="0" w:space="0" w:color="auto"/>
        <w:left w:val="none" w:sz="0" w:space="0" w:color="auto"/>
        <w:bottom w:val="none" w:sz="0" w:space="0" w:color="auto"/>
        <w:right w:val="none" w:sz="0" w:space="0" w:color="auto"/>
      </w:divBdr>
    </w:div>
    <w:div w:id="326835422">
      <w:bodyDiv w:val="1"/>
      <w:marLeft w:val="0"/>
      <w:marRight w:val="0"/>
      <w:marTop w:val="0"/>
      <w:marBottom w:val="0"/>
      <w:divBdr>
        <w:top w:val="none" w:sz="0" w:space="0" w:color="auto"/>
        <w:left w:val="none" w:sz="0" w:space="0" w:color="auto"/>
        <w:bottom w:val="none" w:sz="0" w:space="0" w:color="auto"/>
        <w:right w:val="none" w:sz="0" w:space="0" w:color="auto"/>
      </w:divBdr>
    </w:div>
    <w:div w:id="328755647">
      <w:bodyDiv w:val="1"/>
      <w:marLeft w:val="0"/>
      <w:marRight w:val="0"/>
      <w:marTop w:val="0"/>
      <w:marBottom w:val="0"/>
      <w:divBdr>
        <w:top w:val="none" w:sz="0" w:space="0" w:color="auto"/>
        <w:left w:val="none" w:sz="0" w:space="0" w:color="auto"/>
        <w:bottom w:val="none" w:sz="0" w:space="0" w:color="auto"/>
        <w:right w:val="none" w:sz="0" w:space="0" w:color="auto"/>
      </w:divBdr>
    </w:div>
    <w:div w:id="329528239">
      <w:bodyDiv w:val="1"/>
      <w:marLeft w:val="0"/>
      <w:marRight w:val="0"/>
      <w:marTop w:val="0"/>
      <w:marBottom w:val="0"/>
      <w:divBdr>
        <w:top w:val="none" w:sz="0" w:space="0" w:color="auto"/>
        <w:left w:val="none" w:sz="0" w:space="0" w:color="auto"/>
        <w:bottom w:val="none" w:sz="0" w:space="0" w:color="auto"/>
        <w:right w:val="none" w:sz="0" w:space="0" w:color="auto"/>
      </w:divBdr>
    </w:div>
    <w:div w:id="330765757">
      <w:bodyDiv w:val="1"/>
      <w:marLeft w:val="0"/>
      <w:marRight w:val="0"/>
      <w:marTop w:val="0"/>
      <w:marBottom w:val="0"/>
      <w:divBdr>
        <w:top w:val="none" w:sz="0" w:space="0" w:color="auto"/>
        <w:left w:val="none" w:sz="0" w:space="0" w:color="auto"/>
        <w:bottom w:val="none" w:sz="0" w:space="0" w:color="auto"/>
        <w:right w:val="none" w:sz="0" w:space="0" w:color="auto"/>
      </w:divBdr>
    </w:div>
    <w:div w:id="331840989">
      <w:bodyDiv w:val="1"/>
      <w:marLeft w:val="0"/>
      <w:marRight w:val="0"/>
      <w:marTop w:val="0"/>
      <w:marBottom w:val="0"/>
      <w:divBdr>
        <w:top w:val="none" w:sz="0" w:space="0" w:color="auto"/>
        <w:left w:val="none" w:sz="0" w:space="0" w:color="auto"/>
        <w:bottom w:val="none" w:sz="0" w:space="0" w:color="auto"/>
        <w:right w:val="none" w:sz="0" w:space="0" w:color="auto"/>
      </w:divBdr>
    </w:div>
    <w:div w:id="334724527">
      <w:bodyDiv w:val="1"/>
      <w:marLeft w:val="0"/>
      <w:marRight w:val="0"/>
      <w:marTop w:val="0"/>
      <w:marBottom w:val="0"/>
      <w:divBdr>
        <w:top w:val="none" w:sz="0" w:space="0" w:color="auto"/>
        <w:left w:val="none" w:sz="0" w:space="0" w:color="auto"/>
        <w:bottom w:val="none" w:sz="0" w:space="0" w:color="auto"/>
        <w:right w:val="none" w:sz="0" w:space="0" w:color="auto"/>
      </w:divBdr>
    </w:div>
    <w:div w:id="334915696">
      <w:bodyDiv w:val="1"/>
      <w:marLeft w:val="0"/>
      <w:marRight w:val="0"/>
      <w:marTop w:val="0"/>
      <w:marBottom w:val="0"/>
      <w:divBdr>
        <w:top w:val="none" w:sz="0" w:space="0" w:color="auto"/>
        <w:left w:val="none" w:sz="0" w:space="0" w:color="auto"/>
        <w:bottom w:val="none" w:sz="0" w:space="0" w:color="auto"/>
        <w:right w:val="none" w:sz="0" w:space="0" w:color="auto"/>
      </w:divBdr>
    </w:div>
    <w:div w:id="335033821">
      <w:bodyDiv w:val="1"/>
      <w:marLeft w:val="0"/>
      <w:marRight w:val="0"/>
      <w:marTop w:val="0"/>
      <w:marBottom w:val="0"/>
      <w:divBdr>
        <w:top w:val="none" w:sz="0" w:space="0" w:color="auto"/>
        <w:left w:val="none" w:sz="0" w:space="0" w:color="auto"/>
        <w:bottom w:val="none" w:sz="0" w:space="0" w:color="auto"/>
        <w:right w:val="none" w:sz="0" w:space="0" w:color="auto"/>
      </w:divBdr>
    </w:div>
    <w:div w:id="337972504">
      <w:bodyDiv w:val="1"/>
      <w:marLeft w:val="0"/>
      <w:marRight w:val="0"/>
      <w:marTop w:val="0"/>
      <w:marBottom w:val="0"/>
      <w:divBdr>
        <w:top w:val="none" w:sz="0" w:space="0" w:color="auto"/>
        <w:left w:val="none" w:sz="0" w:space="0" w:color="auto"/>
        <w:bottom w:val="none" w:sz="0" w:space="0" w:color="auto"/>
        <w:right w:val="none" w:sz="0" w:space="0" w:color="auto"/>
      </w:divBdr>
    </w:div>
    <w:div w:id="338587565">
      <w:bodyDiv w:val="1"/>
      <w:marLeft w:val="0"/>
      <w:marRight w:val="0"/>
      <w:marTop w:val="0"/>
      <w:marBottom w:val="0"/>
      <w:divBdr>
        <w:top w:val="none" w:sz="0" w:space="0" w:color="auto"/>
        <w:left w:val="none" w:sz="0" w:space="0" w:color="auto"/>
        <w:bottom w:val="none" w:sz="0" w:space="0" w:color="auto"/>
        <w:right w:val="none" w:sz="0" w:space="0" w:color="auto"/>
      </w:divBdr>
    </w:div>
    <w:div w:id="338654775">
      <w:bodyDiv w:val="1"/>
      <w:marLeft w:val="0"/>
      <w:marRight w:val="0"/>
      <w:marTop w:val="0"/>
      <w:marBottom w:val="0"/>
      <w:divBdr>
        <w:top w:val="none" w:sz="0" w:space="0" w:color="auto"/>
        <w:left w:val="none" w:sz="0" w:space="0" w:color="auto"/>
        <w:bottom w:val="none" w:sz="0" w:space="0" w:color="auto"/>
        <w:right w:val="none" w:sz="0" w:space="0" w:color="auto"/>
      </w:divBdr>
    </w:div>
    <w:div w:id="340352080">
      <w:bodyDiv w:val="1"/>
      <w:marLeft w:val="0"/>
      <w:marRight w:val="0"/>
      <w:marTop w:val="0"/>
      <w:marBottom w:val="0"/>
      <w:divBdr>
        <w:top w:val="none" w:sz="0" w:space="0" w:color="auto"/>
        <w:left w:val="none" w:sz="0" w:space="0" w:color="auto"/>
        <w:bottom w:val="none" w:sz="0" w:space="0" w:color="auto"/>
        <w:right w:val="none" w:sz="0" w:space="0" w:color="auto"/>
      </w:divBdr>
    </w:div>
    <w:div w:id="340395036">
      <w:bodyDiv w:val="1"/>
      <w:marLeft w:val="0"/>
      <w:marRight w:val="0"/>
      <w:marTop w:val="0"/>
      <w:marBottom w:val="0"/>
      <w:divBdr>
        <w:top w:val="none" w:sz="0" w:space="0" w:color="auto"/>
        <w:left w:val="none" w:sz="0" w:space="0" w:color="auto"/>
        <w:bottom w:val="none" w:sz="0" w:space="0" w:color="auto"/>
        <w:right w:val="none" w:sz="0" w:space="0" w:color="auto"/>
      </w:divBdr>
    </w:div>
    <w:div w:id="341056977">
      <w:bodyDiv w:val="1"/>
      <w:marLeft w:val="0"/>
      <w:marRight w:val="0"/>
      <w:marTop w:val="0"/>
      <w:marBottom w:val="0"/>
      <w:divBdr>
        <w:top w:val="none" w:sz="0" w:space="0" w:color="auto"/>
        <w:left w:val="none" w:sz="0" w:space="0" w:color="auto"/>
        <w:bottom w:val="none" w:sz="0" w:space="0" w:color="auto"/>
        <w:right w:val="none" w:sz="0" w:space="0" w:color="auto"/>
      </w:divBdr>
    </w:div>
    <w:div w:id="341788240">
      <w:bodyDiv w:val="1"/>
      <w:marLeft w:val="0"/>
      <w:marRight w:val="0"/>
      <w:marTop w:val="0"/>
      <w:marBottom w:val="0"/>
      <w:divBdr>
        <w:top w:val="none" w:sz="0" w:space="0" w:color="auto"/>
        <w:left w:val="none" w:sz="0" w:space="0" w:color="auto"/>
        <w:bottom w:val="none" w:sz="0" w:space="0" w:color="auto"/>
        <w:right w:val="none" w:sz="0" w:space="0" w:color="auto"/>
      </w:divBdr>
    </w:div>
    <w:div w:id="342168002">
      <w:bodyDiv w:val="1"/>
      <w:marLeft w:val="0"/>
      <w:marRight w:val="0"/>
      <w:marTop w:val="0"/>
      <w:marBottom w:val="0"/>
      <w:divBdr>
        <w:top w:val="none" w:sz="0" w:space="0" w:color="auto"/>
        <w:left w:val="none" w:sz="0" w:space="0" w:color="auto"/>
        <w:bottom w:val="none" w:sz="0" w:space="0" w:color="auto"/>
        <w:right w:val="none" w:sz="0" w:space="0" w:color="auto"/>
      </w:divBdr>
    </w:div>
    <w:div w:id="342823890">
      <w:bodyDiv w:val="1"/>
      <w:marLeft w:val="0"/>
      <w:marRight w:val="0"/>
      <w:marTop w:val="0"/>
      <w:marBottom w:val="0"/>
      <w:divBdr>
        <w:top w:val="none" w:sz="0" w:space="0" w:color="auto"/>
        <w:left w:val="none" w:sz="0" w:space="0" w:color="auto"/>
        <w:bottom w:val="none" w:sz="0" w:space="0" w:color="auto"/>
        <w:right w:val="none" w:sz="0" w:space="0" w:color="auto"/>
      </w:divBdr>
    </w:div>
    <w:div w:id="343437493">
      <w:bodyDiv w:val="1"/>
      <w:marLeft w:val="0"/>
      <w:marRight w:val="0"/>
      <w:marTop w:val="0"/>
      <w:marBottom w:val="0"/>
      <w:divBdr>
        <w:top w:val="none" w:sz="0" w:space="0" w:color="auto"/>
        <w:left w:val="none" w:sz="0" w:space="0" w:color="auto"/>
        <w:bottom w:val="none" w:sz="0" w:space="0" w:color="auto"/>
        <w:right w:val="none" w:sz="0" w:space="0" w:color="auto"/>
      </w:divBdr>
    </w:div>
    <w:div w:id="348214302">
      <w:bodyDiv w:val="1"/>
      <w:marLeft w:val="0"/>
      <w:marRight w:val="0"/>
      <w:marTop w:val="0"/>
      <w:marBottom w:val="0"/>
      <w:divBdr>
        <w:top w:val="none" w:sz="0" w:space="0" w:color="auto"/>
        <w:left w:val="none" w:sz="0" w:space="0" w:color="auto"/>
        <w:bottom w:val="none" w:sz="0" w:space="0" w:color="auto"/>
        <w:right w:val="none" w:sz="0" w:space="0" w:color="auto"/>
      </w:divBdr>
    </w:div>
    <w:div w:id="348995468">
      <w:bodyDiv w:val="1"/>
      <w:marLeft w:val="0"/>
      <w:marRight w:val="0"/>
      <w:marTop w:val="0"/>
      <w:marBottom w:val="0"/>
      <w:divBdr>
        <w:top w:val="none" w:sz="0" w:space="0" w:color="auto"/>
        <w:left w:val="none" w:sz="0" w:space="0" w:color="auto"/>
        <w:bottom w:val="none" w:sz="0" w:space="0" w:color="auto"/>
        <w:right w:val="none" w:sz="0" w:space="0" w:color="auto"/>
      </w:divBdr>
    </w:div>
    <w:div w:id="349263393">
      <w:bodyDiv w:val="1"/>
      <w:marLeft w:val="0"/>
      <w:marRight w:val="0"/>
      <w:marTop w:val="0"/>
      <w:marBottom w:val="0"/>
      <w:divBdr>
        <w:top w:val="none" w:sz="0" w:space="0" w:color="auto"/>
        <w:left w:val="none" w:sz="0" w:space="0" w:color="auto"/>
        <w:bottom w:val="none" w:sz="0" w:space="0" w:color="auto"/>
        <w:right w:val="none" w:sz="0" w:space="0" w:color="auto"/>
      </w:divBdr>
    </w:div>
    <w:div w:id="349575168">
      <w:bodyDiv w:val="1"/>
      <w:marLeft w:val="0"/>
      <w:marRight w:val="0"/>
      <w:marTop w:val="0"/>
      <w:marBottom w:val="0"/>
      <w:divBdr>
        <w:top w:val="none" w:sz="0" w:space="0" w:color="auto"/>
        <w:left w:val="none" w:sz="0" w:space="0" w:color="auto"/>
        <w:bottom w:val="none" w:sz="0" w:space="0" w:color="auto"/>
        <w:right w:val="none" w:sz="0" w:space="0" w:color="auto"/>
      </w:divBdr>
    </w:div>
    <w:div w:id="349643897">
      <w:bodyDiv w:val="1"/>
      <w:marLeft w:val="0"/>
      <w:marRight w:val="0"/>
      <w:marTop w:val="0"/>
      <w:marBottom w:val="0"/>
      <w:divBdr>
        <w:top w:val="none" w:sz="0" w:space="0" w:color="auto"/>
        <w:left w:val="none" w:sz="0" w:space="0" w:color="auto"/>
        <w:bottom w:val="none" w:sz="0" w:space="0" w:color="auto"/>
        <w:right w:val="none" w:sz="0" w:space="0" w:color="auto"/>
      </w:divBdr>
    </w:div>
    <w:div w:id="349915610">
      <w:bodyDiv w:val="1"/>
      <w:marLeft w:val="0"/>
      <w:marRight w:val="0"/>
      <w:marTop w:val="0"/>
      <w:marBottom w:val="0"/>
      <w:divBdr>
        <w:top w:val="none" w:sz="0" w:space="0" w:color="auto"/>
        <w:left w:val="none" w:sz="0" w:space="0" w:color="auto"/>
        <w:bottom w:val="none" w:sz="0" w:space="0" w:color="auto"/>
        <w:right w:val="none" w:sz="0" w:space="0" w:color="auto"/>
      </w:divBdr>
    </w:div>
    <w:div w:id="351147497">
      <w:bodyDiv w:val="1"/>
      <w:marLeft w:val="0"/>
      <w:marRight w:val="0"/>
      <w:marTop w:val="0"/>
      <w:marBottom w:val="0"/>
      <w:divBdr>
        <w:top w:val="none" w:sz="0" w:space="0" w:color="auto"/>
        <w:left w:val="none" w:sz="0" w:space="0" w:color="auto"/>
        <w:bottom w:val="none" w:sz="0" w:space="0" w:color="auto"/>
        <w:right w:val="none" w:sz="0" w:space="0" w:color="auto"/>
      </w:divBdr>
    </w:div>
    <w:div w:id="352388383">
      <w:bodyDiv w:val="1"/>
      <w:marLeft w:val="0"/>
      <w:marRight w:val="0"/>
      <w:marTop w:val="0"/>
      <w:marBottom w:val="0"/>
      <w:divBdr>
        <w:top w:val="none" w:sz="0" w:space="0" w:color="auto"/>
        <w:left w:val="none" w:sz="0" w:space="0" w:color="auto"/>
        <w:bottom w:val="none" w:sz="0" w:space="0" w:color="auto"/>
        <w:right w:val="none" w:sz="0" w:space="0" w:color="auto"/>
      </w:divBdr>
    </w:div>
    <w:div w:id="353384061">
      <w:bodyDiv w:val="1"/>
      <w:marLeft w:val="0"/>
      <w:marRight w:val="0"/>
      <w:marTop w:val="0"/>
      <w:marBottom w:val="0"/>
      <w:divBdr>
        <w:top w:val="none" w:sz="0" w:space="0" w:color="auto"/>
        <w:left w:val="none" w:sz="0" w:space="0" w:color="auto"/>
        <w:bottom w:val="none" w:sz="0" w:space="0" w:color="auto"/>
        <w:right w:val="none" w:sz="0" w:space="0" w:color="auto"/>
      </w:divBdr>
    </w:div>
    <w:div w:id="353576355">
      <w:bodyDiv w:val="1"/>
      <w:marLeft w:val="0"/>
      <w:marRight w:val="0"/>
      <w:marTop w:val="0"/>
      <w:marBottom w:val="0"/>
      <w:divBdr>
        <w:top w:val="none" w:sz="0" w:space="0" w:color="auto"/>
        <w:left w:val="none" w:sz="0" w:space="0" w:color="auto"/>
        <w:bottom w:val="none" w:sz="0" w:space="0" w:color="auto"/>
        <w:right w:val="none" w:sz="0" w:space="0" w:color="auto"/>
      </w:divBdr>
    </w:div>
    <w:div w:id="353578262">
      <w:bodyDiv w:val="1"/>
      <w:marLeft w:val="0"/>
      <w:marRight w:val="0"/>
      <w:marTop w:val="0"/>
      <w:marBottom w:val="0"/>
      <w:divBdr>
        <w:top w:val="none" w:sz="0" w:space="0" w:color="auto"/>
        <w:left w:val="none" w:sz="0" w:space="0" w:color="auto"/>
        <w:bottom w:val="none" w:sz="0" w:space="0" w:color="auto"/>
        <w:right w:val="none" w:sz="0" w:space="0" w:color="auto"/>
      </w:divBdr>
    </w:div>
    <w:div w:id="354772709">
      <w:bodyDiv w:val="1"/>
      <w:marLeft w:val="0"/>
      <w:marRight w:val="0"/>
      <w:marTop w:val="0"/>
      <w:marBottom w:val="0"/>
      <w:divBdr>
        <w:top w:val="none" w:sz="0" w:space="0" w:color="auto"/>
        <w:left w:val="none" w:sz="0" w:space="0" w:color="auto"/>
        <w:bottom w:val="none" w:sz="0" w:space="0" w:color="auto"/>
        <w:right w:val="none" w:sz="0" w:space="0" w:color="auto"/>
      </w:divBdr>
    </w:div>
    <w:div w:id="355497628">
      <w:bodyDiv w:val="1"/>
      <w:marLeft w:val="0"/>
      <w:marRight w:val="0"/>
      <w:marTop w:val="0"/>
      <w:marBottom w:val="0"/>
      <w:divBdr>
        <w:top w:val="none" w:sz="0" w:space="0" w:color="auto"/>
        <w:left w:val="none" w:sz="0" w:space="0" w:color="auto"/>
        <w:bottom w:val="none" w:sz="0" w:space="0" w:color="auto"/>
        <w:right w:val="none" w:sz="0" w:space="0" w:color="auto"/>
      </w:divBdr>
    </w:div>
    <w:div w:id="356351928">
      <w:bodyDiv w:val="1"/>
      <w:marLeft w:val="0"/>
      <w:marRight w:val="0"/>
      <w:marTop w:val="0"/>
      <w:marBottom w:val="0"/>
      <w:divBdr>
        <w:top w:val="none" w:sz="0" w:space="0" w:color="auto"/>
        <w:left w:val="none" w:sz="0" w:space="0" w:color="auto"/>
        <w:bottom w:val="none" w:sz="0" w:space="0" w:color="auto"/>
        <w:right w:val="none" w:sz="0" w:space="0" w:color="auto"/>
      </w:divBdr>
    </w:div>
    <w:div w:id="357900058">
      <w:bodyDiv w:val="1"/>
      <w:marLeft w:val="0"/>
      <w:marRight w:val="0"/>
      <w:marTop w:val="0"/>
      <w:marBottom w:val="0"/>
      <w:divBdr>
        <w:top w:val="none" w:sz="0" w:space="0" w:color="auto"/>
        <w:left w:val="none" w:sz="0" w:space="0" w:color="auto"/>
        <w:bottom w:val="none" w:sz="0" w:space="0" w:color="auto"/>
        <w:right w:val="none" w:sz="0" w:space="0" w:color="auto"/>
      </w:divBdr>
    </w:div>
    <w:div w:id="358895910">
      <w:bodyDiv w:val="1"/>
      <w:marLeft w:val="0"/>
      <w:marRight w:val="0"/>
      <w:marTop w:val="0"/>
      <w:marBottom w:val="0"/>
      <w:divBdr>
        <w:top w:val="none" w:sz="0" w:space="0" w:color="auto"/>
        <w:left w:val="none" w:sz="0" w:space="0" w:color="auto"/>
        <w:bottom w:val="none" w:sz="0" w:space="0" w:color="auto"/>
        <w:right w:val="none" w:sz="0" w:space="0" w:color="auto"/>
      </w:divBdr>
    </w:div>
    <w:div w:id="359624860">
      <w:bodyDiv w:val="1"/>
      <w:marLeft w:val="0"/>
      <w:marRight w:val="0"/>
      <w:marTop w:val="0"/>
      <w:marBottom w:val="0"/>
      <w:divBdr>
        <w:top w:val="none" w:sz="0" w:space="0" w:color="auto"/>
        <w:left w:val="none" w:sz="0" w:space="0" w:color="auto"/>
        <w:bottom w:val="none" w:sz="0" w:space="0" w:color="auto"/>
        <w:right w:val="none" w:sz="0" w:space="0" w:color="auto"/>
      </w:divBdr>
    </w:div>
    <w:div w:id="360329412">
      <w:bodyDiv w:val="1"/>
      <w:marLeft w:val="0"/>
      <w:marRight w:val="0"/>
      <w:marTop w:val="0"/>
      <w:marBottom w:val="0"/>
      <w:divBdr>
        <w:top w:val="none" w:sz="0" w:space="0" w:color="auto"/>
        <w:left w:val="none" w:sz="0" w:space="0" w:color="auto"/>
        <w:bottom w:val="none" w:sz="0" w:space="0" w:color="auto"/>
        <w:right w:val="none" w:sz="0" w:space="0" w:color="auto"/>
      </w:divBdr>
    </w:div>
    <w:div w:id="362245940">
      <w:bodyDiv w:val="1"/>
      <w:marLeft w:val="0"/>
      <w:marRight w:val="0"/>
      <w:marTop w:val="0"/>
      <w:marBottom w:val="0"/>
      <w:divBdr>
        <w:top w:val="none" w:sz="0" w:space="0" w:color="auto"/>
        <w:left w:val="none" w:sz="0" w:space="0" w:color="auto"/>
        <w:bottom w:val="none" w:sz="0" w:space="0" w:color="auto"/>
        <w:right w:val="none" w:sz="0" w:space="0" w:color="auto"/>
      </w:divBdr>
    </w:div>
    <w:div w:id="362559718">
      <w:bodyDiv w:val="1"/>
      <w:marLeft w:val="0"/>
      <w:marRight w:val="0"/>
      <w:marTop w:val="0"/>
      <w:marBottom w:val="0"/>
      <w:divBdr>
        <w:top w:val="none" w:sz="0" w:space="0" w:color="auto"/>
        <w:left w:val="none" w:sz="0" w:space="0" w:color="auto"/>
        <w:bottom w:val="none" w:sz="0" w:space="0" w:color="auto"/>
        <w:right w:val="none" w:sz="0" w:space="0" w:color="auto"/>
      </w:divBdr>
    </w:div>
    <w:div w:id="362639213">
      <w:bodyDiv w:val="1"/>
      <w:marLeft w:val="0"/>
      <w:marRight w:val="0"/>
      <w:marTop w:val="0"/>
      <w:marBottom w:val="0"/>
      <w:divBdr>
        <w:top w:val="none" w:sz="0" w:space="0" w:color="auto"/>
        <w:left w:val="none" w:sz="0" w:space="0" w:color="auto"/>
        <w:bottom w:val="none" w:sz="0" w:space="0" w:color="auto"/>
        <w:right w:val="none" w:sz="0" w:space="0" w:color="auto"/>
      </w:divBdr>
    </w:div>
    <w:div w:id="364065423">
      <w:bodyDiv w:val="1"/>
      <w:marLeft w:val="0"/>
      <w:marRight w:val="0"/>
      <w:marTop w:val="0"/>
      <w:marBottom w:val="0"/>
      <w:divBdr>
        <w:top w:val="none" w:sz="0" w:space="0" w:color="auto"/>
        <w:left w:val="none" w:sz="0" w:space="0" w:color="auto"/>
        <w:bottom w:val="none" w:sz="0" w:space="0" w:color="auto"/>
        <w:right w:val="none" w:sz="0" w:space="0" w:color="auto"/>
      </w:divBdr>
    </w:div>
    <w:div w:id="364448683">
      <w:bodyDiv w:val="1"/>
      <w:marLeft w:val="0"/>
      <w:marRight w:val="0"/>
      <w:marTop w:val="0"/>
      <w:marBottom w:val="0"/>
      <w:divBdr>
        <w:top w:val="none" w:sz="0" w:space="0" w:color="auto"/>
        <w:left w:val="none" w:sz="0" w:space="0" w:color="auto"/>
        <w:bottom w:val="none" w:sz="0" w:space="0" w:color="auto"/>
        <w:right w:val="none" w:sz="0" w:space="0" w:color="auto"/>
      </w:divBdr>
    </w:div>
    <w:div w:id="365953360">
      <w:bodyDiv w:val="1"/>
      <w:marLeft w:val="0"/>
      <w:marRight w:val="0"/>
      <w:marTop w:val="0"/>
      <w:marBottom w:val="0"/>
      <w:divBdr>
        <w:top w:val="none" w:sz="0" w:space="0" w:color="auto"/>
        <w:left w:val="none" w:sz="0" w:space="0" w:color="auto"/>
        <w:bottom w:val="none" w:sz="0" w:space="0" w:color="auto"/>
        <w:right w:val="none" w:sz="0" w:space="0" w:color="auto"/>
      </w:divBdr>
    </w:div>
    <w:div w:id="366099404">
      <w:bodyDiv w:val="1"/>
      <w:marLeft w:val="0"/>
      <w:marRight w:val="0"/>
      <w:marTop w:val="0"/>
      <w:marBottom w:val="0"/>
      <w:divBdr>
        <w:top w:val="none" w:sz="0" w:space="0" w:color="auto"/>
        <w:left w:val="none" w:sz="0" w:space="0" w:color="auto"/>
        <w:bottom w:val="none" w:sz="0" w:space="0" w:color="auto"/>
        <w:right w:val="none" w:sz="0" w:space="0" w:color="auto"/>
      </w:divBdr>
    </w:div>
    <w:div w:id="370157422">
      <w:bodyDiv w:val="1"/>
      <w:marLeft w:val="0"/>
      <w:marRight w:val="0"/>
      <w:marTop w:val="0"/>
      <w:marBottom w:val="0"/>
      <w:divBdr>
        <w:top w:val="none" w:sz="0" w:space="0" w:color="auto"/>
        <w:left w:val="none" w:sz="0" w:space="0" w:color="auto"/>
        <w:bottom w:val="none" w:sz="0" w:space="0" w:color="auto"/>
        <w:right w:val="none" w:sz="0" w:space="0" w:color="auto"/>
      </w:divBdr>
    </w:div>
    <w:div w:id="371729201">
      <w:bodyDiv w:val="1"/>
      <w:marLeft w:val="0"/>
      <w:marRight w:val="0"/>
      <w:marTop w:val="0"/>
      <w:marBottom w:val="0"/>
      <w:divBdr>
        <w:top w:val="none" w:sz="0" w:space="0" w:color="auto"/>
        <w:left w:val="none" w:sz="0" w:space="0" w:color="auto"/>
        <w:bottom w:val="none" w:sz="0" w:space="0" w:color="auto"/>
        <w:right w:val="none" w:sz="0" w:space="0" w:color="auto"/>
      </w:divBdr>
    </w:div>
    <w:div w:id="371851692">
      <w:bodyDiv w:val="1"/>
      <w:marLeft w:val="0"/>
      <w:marRight w:val="0"/>
      <w:marTop w:val="0"/>
      <w:marBottom w:val="0"/>
      <w:divBdr>
        <w:top w:val="none" w:sz="0" w:space="0" w:color="auto"/>
        <w:left w:val="none" w:sz="0" w:space="0" w:color="auto"/>
        <w:bottom w:val="none" w:sz="0" w:space="0" w:color="auto"/>
        <w:right w:val="none" w:sz="0" w:space="0" w:color="auto"/>
      </w:divBdr>
    </w:div>
    <w:div w:id="372391443">
      <w:bodyDiv w:val="1"/>
      <w:marLeft w:val="0"/>
      <w:marRight w:val="0"/>
      <w:marTop w:val="0"/>
      <w:marBottom w:val="0"/>
      <w:divBdr>
        <w:top w:val="none" w:sz="0" w:space="0" w:color="auto"/>
        <w:left w:val="none" w:sz="0" w:space="0" w:color="auto"/>
        <w:bottom w:val="none" w:sz="0" w:space="0" w:color="auto"/>
        <w:right w:val="none" w:sz="0" w:space="0" w:color="auto"/>
      </w:divBdr>
    </w:div>
    <w:div w:id="376052442">
      <w:bodyDiv w:val="1"/>
      <w:marLeft w:val="0"/>
      <w:marRight w:val="0"/>
      <w:marTop w:val="0"/>
      <w:marBottom w:val="0"/>
      <w:divBdr>
        <w:top w:val="none" w:sz="0" w:space="0" w:color="auto"/>
        <w:left w:val="none" w:sz="0" w:space="0" w:color="auto"/>
        <w:bottom w:val="none" w:sz="0" w:space="0" w:color="auto"/>
        <w:right w:val="none" w:sz="0" w:space="0" w:color="auto"/>
      </w:divBdr>
    </w:div>
    <w:div w:id="376901538">
      <w:bodyDiv w:val="1"/>
      <w:marLeft w:val="0"/>
      <w:marRight w:val="0"/>
      <w:marTop w:val="0"/>
      <w:marBottom w:val="0"/>
      <w:divBdr>
        <w:top w:val="none" w:sz="0" w:space="0" w:color="auto"/>
        <w:left w:val="none" w:sz="0" w:space="0" w:color="auto"/>
        <w:bottom w:val="none" w:sz="0" w:space="0" w:color="auto"/>
        <w:right w:val="none" w:sz="0" w:space="0" w:color="auto"/>
      </w:divBdr>
    </w:div>
    <w:div w:id="378091668">
      <w:bodyDiv w:val="1"/>
      <w:marLeft w:val="0"/>
      <w:marRight w:val="0"/>
      <w:marTop w:val="0"/>
      <w:marBottom w:val="0"/>
      <w:divBdr>
        <w:top w:val="none" w:sz="0" w:space="0" w:color="auto"/>
        <w:left w:val="none" w:sz="0" w:space="0" w:color="auto"/>
        <w:bottom w:val="none" w:sz="0" w:space="0" w:color="auto"/>
        <w:right w:val="none" w:sz="0" w:space="0" w:color="auto"/>
      </w:divBdr>
    </w:div>
    <w:div w:id="378093478">
      <w:bodyDiv w:val="1"/>
      <w:marLeft w:val="0"/>
      <w:marRight w:val="0"/>
      <w:marTop w:val="0"/>
      <w:marBottom w:val="0"/>
      <w:divBdr>
        <w:top w:val="none" w:sz="0" w:space="0" w:color="auto"/>
        <w:left w:val="none" w:sz="0" w:space="0" w:color="auto"/>
        <w:bottom w:val="none" w:sz="0" w:space="0" w:color="auto"/>
        <w:right w:val="none" w:sz="0" w:space="0" w:color="auto"/>
      </w:divBdr>
    </w:div>
    <w:div w:id="378284281">
      <w:bodyDiv w:val="1"/>
      <w:marLeft w:val="0"/>
      <w:marRight w:val="0"/>
      <w:marTop w:val="0"/>
      <w:marBottom w:val="0"/>
      <w:divBdr>
        <w:top w:val="none" w:sz="0" w:space="0" w:color="auto"/>
        <w:left w:val="none" w:sz="0" w:space="0" w:color="auto"/>
        <w:bottom w:val="none" w:sz="0" w:space="0" w:color="auto"/>
        <w:right w:val="none" w:sz="0" w:space="0" w:color="auto"/>
      </w:divBdr>
    </w:div>
    <w:div w:id="378669383">
      <w:bodyDiv w:val="1"/>
      <w:marLeft w:val="0"/>
      <w:marRight w:val="0"/>
      <w:marTop w:val="0"/>
      <w:marBottom w:val="0"/>
      <w:divBdr>
        <w:top w:val="none" w:sz="0" w:space="0" w:color="auto"/>
        <w:left w:val="none" w:sz="0" w:space="0" w:color="auto"/>
        <w:bottom w:val="none" w:sz="0" w:space="0" w:color="auto"/>
        <w:right w:val="none" w:sz="0" w:space="0" w:color="auto"/>
      </w:divBdr>
    </w:div>
    <w:div w:id="379673863">
      <w:bodyDiv w:val="1"/>
      <w:marLeft w:val="0"/>
      <w:marRight w:val="0"/>
      <w:marTop w:val="0"/>
      <w:marBottom w:val="0"/>
      <w:divBdr>
        <w:top w:val="none" w:sz="0" w:space="0" w:color="auto"/>
        <w:left w:val="none" w:sz="0" w:space="0" w:color="auto"/>
        <w:bottom w:val="none" w:sz="0" w:space="0" w:color="auto"/>
        <w:right w:val="none" w:sz="0" w:space="0" w:color="auto"/>
      </w:divBdr>
    </w:div>
    <w:div w:id="380633766">
      <w:bodyDiv w:val="1"/>
      <w:marLeft w:val="0"/>
      <w:marRight w:val="0"/>
      <w:marTop w:val="0"/>
      <w:marBottom w:val="0"/>
      <w:divBdr>
        <w:top w:val="none" w:sz="0" w:space="0" w:color="auto"/>
        <w:left w:val="none" w:sz="0" w:space="0" w:color="auto"/>
        <w:bottom w:val="none" w:sz="0" w:space="0" w:color="auto"/>
        <w:right w:val="none" w:sz="0" w:space="0" w:color="auto"/>
      </w:divBdr>
    </w:div>
    <w:div w:id="381289541">
      <w:bodyDiv w:val="1"/>
      <w:marLeft w:val="0"/>
      <w:marRight w:val="0"/>
      <w:marTop w:val="0"/>
      <w:marBottom w:val="0"/>
      <w:divBdr>
        <w:top w:val="none" w:sz="0" w:space="0" w:color="auto"/>
        <w:left w:val="none" w:sz="0" w:space="0" w:color="auto"/>
        <w:bottom w:val="none" w:sz="0" w:space="0" w:color="auto"/>
        <w:right w:val="none" w:sz="0" w:space="0" w:color="auto"/>
      </w:divBdr>
    </w:div>
    <w:div w:id="382874508">
      <w:bodyDiv w:val="1"/>
      <w:marLeft w:val="0"/>
      <w:marRight w:val="0"/>
      <w:marTop w:val="0"/>
      <w:marBottom w:val="0"/>
      <w:divBdr>
        <w:top w:val="none" w:sz="0" w:space="0" w:color="auto"/>
        <w:left w:val="none" w:sz="0" w:space="0" w:color="auto"/>
        <w:bottom w:val="none" w:sz="0" w:space="0" w:color="auto"/>
        <w:right w:val="none" w:sz="0" w:space="0" w:color="auto"/>
      </w:divBdr>
    </w:div>
    <w:div w:id="383873657">
      <w:bodyDiv w:val="1"/>
      <w:marLeft w:val="0"/>
      <w:marRight w:val="0"/>
      <w:marTop w:val="0"/>
      <w:marBottom w:val="0"/>
      <w:divBdr>
        <w:top w:val="none" w:sz="0" w:space="0" w:color="auto"/>
        <w:left w:val="none" w:sz="0" w:space="0" w:color="auto"/>
        <w:bottom w:val="none" w:sz="0" w:space="0" w:color="auto"/>
        <w:right w:val="none" w:sz="0" w:space="0" w:color="auto"/>
      </w:divBdr>
    </w:div>
    <w:div w:id="386301073">
      <w:bodyDiv w:val="1"/>
      <w:marLeft w:val="0"/>
      <w:marRight w:val="0"/>
      <w:marTop w:val="0"/>
      <w:marBottom w:val="0"/>
      <w:divBdr>
        <w:top w:val="none" w:sz="0" w:space="0" w:color="auto"/>
        <w:left w:val="none" w:sz="0" w:space="0" w:color="auto"/>
        <w:bottom w:val="none" w:sz="0" w:space="0" w:color="auto"/>
        <w:right w:val="none" w:sz="0" w:space="0" w:color="auto"/>
      </w:divBdr>
    </w:div>
    <w:div w:id="386998179">
      <w:bodyDiv w:val="1"/>
      <w:marLeft w:val="0"/>
      <w:marRight w:val="0"/>
      <w:marTop w:val="0"/>
      <w:marBottom w:val="0"/>
      <w:divBdr>
        <w:top w:val="none" w:sz="0" w:space="0" w:color="auto"/>
        <w:left w:val="none" w:sz="0" w:space="0" w:color="auto"/>
        <w:bottom w:val="none" w:sz="0" w:space="0" w:color="auto"/>
        <w:right w:val="none" w:sz="0" w:space="0" w:color="auto"/>
      </w:divBdr>
    </w:div>
    <w:div w:id="387191389">
      <w:bodyDiv w:val="1"/>
      <w:marLeft w:val="0"/>
      <w:marRight w:val="0"/>
      <w:marTop w:val="0"/>
      <w:marBottom w:val="0"/>
      <w:divBdr>
        <w:top w:val="none" w:sz="0" w:space="0" w:color="auto"/>
        <w:left w:val="none" w:sz="0" w:space="0" w:color="auto"/>
        <w:bottom w:val="none" w:sz="0" w:space="0" w:color="auto"/>
        <w:right w:val="none" w:sz="0" w:space="0" w:color="auto"/>
      </w:divBdr>
    </w:div>
    <w:div w:id="388922381">
      <w:bodyDiv w:val="1"/>
      <w:marLeft w:val="0"/>
      <w:marRight w:val="0"/>
      <w:marTop w:val="0"/>
      <w:marBottom w:val="0"/>
      <w:divBdr>
        <w:top w:val="none" w:sz="0" w:space="0" w:color="auto"/>
        <w:left w:val="none" w:sz="0" w:space="0" w:color="auto"/>
        <w:bottom w:val="none" w:sz="0" w:space="0" w:color="auto"/>
        <w:right w:val="none" w:sz="0" w:space="0" w:color="auto"/>
      </w:divBdr>
    </w:div>
    <w:div w:id="389236413">
      <w:bodyDiv w:val="1"/>
      <w:marLeft w:val="0"/>
      <w:marRight w:val="0"/>
      <w:marTop w:val="0"/>
      <w:marBottom w:val="0"/>
      <w:divBdr>
        <w:top w:val="none" w:sz="0" w:space="0" w:color="auto"/>
        <w:left w:val="none" w:sz="0" w:space="0" w:color="auto"/>
        <w:bottom w:val="none" w:sz="0" w:space="0" w:color="auto"/>
        <w:right w:val="none" w:sz="0" w:space="0" w:color="auto"/>
      </w:divBdr>
    </w:div>
    <w:div w:id="390663481">
      <w:bodyDiv w:val="1"/>
      <w:marLeft w:val="0"/>
      <w:marRight w:val="0"/>
      <w:marTop w:val="0"/>
      <w:marBottom w:val="0"/>
      <w:divBdr>
        <w:top w:val="none" w:sz="0" w:space="0" w:color="auto"/>
        <w:left w:val="none" w:sz="0" w:space="0" w:color="auto"/>
        <w:bottom w:val="none" w:sz="0" w:space="0" w:color="auto"/>
        <w:right w:val="none" w:sz="0" w:space="0" w:color="auto"/>
      </w:divBdr>
    </w:div>
    <w:div w:id="391081525">
      <w:bodyDiv w:val="1"/>
      <w:marLeft w:val="0"/>
      <w:marRight w:val="0"/>
      <w:marTop w:val="0"/>
      <w:marBottom w:val="0"/>
      <w:divBdr>
        <w:top w:val="none" w:sz="0" w:space="0" w:color="auto"/>
        <w:left w:val="none" w:sz="0" w:space="0" w:color="auto"/>
        <w:bottom w:val="none" w:sz="0" w:space="0" w:color="auto"/>
        <w:right w:val="none" w:sz="0" w:space="0" w:color="auto"/>
      </w:divBdr>
    </w:div>
    <w:div w:id="391195388">
      <w:bodyDiv w:val="1"/>
      <w:marLeft w:val="0"/>
      <w:marRight w:val="0"/>
      <w:marTop w:val="0"/>
      <w:marBottom w:val="0"/>
      <w:divBdr>
        <w:top w:val="none" w:sz="0" w:space="0" w:color="auto"/>
        <w:left w:val="none" w:sz="0" w:space="0" w:color="auto"/>
        <w:bottom w:val="none" w:sz="0" w:space="0" w:color="auto"/>
        <w:right w:val="none" w:sz="0" w:space="0" w:color="auto"/>
      </w:divBdr>
    </w:div>
    <w:div w:id="393167290">
      <w:bodyDiv w:val="1"/>
      <w:marLeft w:val="0"/>
      <w:marRight w:val="0"/>
      <w:marTop w:val="0"/>
      <w:marBottom w:val="0"/>
      <w:divBdr>
        <w:top w:val="none" w:sz="0" w:space="0" w:color="auto"/>
        <w:left w:val="none" w:sz="0" w:space="0" w:color="auto"/>
        <w:bottom w:val="none" w:sz="0" w:space="0" w:color="auto"/>
        <w:right w:val="none" w:sz="0" w:space="0" w:color="auto"/>
      </w:divBdr>
    </w:div>
    <w:div w:id="393509937">
      <w:bodyDiv w:val="1"/>
      <w:marLeft w:val="0"/>
      <w:marRight w:val="0"/>
      <w:marTop w:val="0"/>
      <w:marBottom w:val="0"/>
      <w:divBdr>
        <w:top w:val="none" w:sz="0" w:space="0" w:color="auto"/>
        <w:left w:val="none" w:sz="0" w:space="0" w:color="auto"/>
        <w:bottom w:val="none" w:sz="0" w:space="0" w:color="auto"/>
        <w:right w:val="none" w:sz="0" w:space="0" w:color="auto"/>
      </w:divBdr>
    </w:div>
    <w:div w:id="394163197">
      <w:bodyDiv w:val="1"/>
      <w:marLeft w:val="0"/>
      <w:marRight w:val="0"/>
      <w:marTop w:val="0"/>
      <w:marBottom w:val="0"/>
      <w:divBdr>
        <w:top w:val="none" w:sz="0" w:space="0" w:color="auto"/>
        <w:left w:val="none" w:sz="0" w:space="0" w:color="auto"/>
        <w:bottom w:val="none" w:sz="0" w:space="0" w:color="auto"/>
        <w:right w:val="none" w:sz="0" w:space="0" w:color="auto"/>
      </w:divBdr>
    </w:div>
    <w:div w:id="394398239">
      <w:bodyDiv w:val="1"/>
      <w:marLeft w:val="0"/>
      <w:marRight w:val="0"/>
      <w:marTop w:val="0"/>
      <w:marBottom w:val="0"/>
      <w:divBdr>
        <w:top w:val="none" w:sz="0" w:space="0" w:color="auto"/>
        <w:left w:val="none" w:sz="0" w:space="0" w:color="auto"/>
        <w:bottom w:val="none" w:sz="0" w:space="0" w:color="auto"/>
        <w:right w:val="none" w:sz="0" w:space="0" w:color="auto"/>
      </w:divBdr>
    </w:div>
    <w:div w:id="394551236">
      <w:bodyDiv w:val="1"/>
      <w:marLeft w:val="0"/>
      <w:marRight w:val="0"/>
      <w:marTop w:val="0"/>
      <w:marBottom w:val="0"/>
      <w:divBdr>
        <w:top w:val="none" w:sz="0" w:space="0" w:color="auto"/>
        <w:left w:val="none" w:sz="0" w:space="0" w:color="auto"/>
        <w:bottom w:val="none" w:sz="0" w:space="0" w:color="auto"/>
        <w:right w:val="none" w:sz="0" w:space="0" w:color="auto"/>
      </w:divBdr>
    </w:div>
    <w:div w:id="395276260">
      <w:bodyDiv w:val="1"/>
      <w:marLeft w:val="0"/>
      <w:marRight w:val="0"/>
      <w:marTop w:val="0"/>
      <w:marBottom w:val="0"/>
      <w:divBdr>
        <w:top w:val="none" w:sz="0" w:space="0" w:color="auto"/>
        <w:left w:val="none" w:sz="0" w:space="0" w:color="auto"/>
        <w:bottom w:val="none" w:sz="0" w:space="0" w:color="auto"/>
        <w:right w:val="none" w:sz="0" w:space="0" w:color="auto"/>
      </w:divBdr>
    </w:div>
    <w:div w:id="397024003">
      <w:bodyDiv w:val="1"/>
      <w:marLeft w:val="0"/>
      <w:marRight w:val="0"/>
      <w:marTop w:val="0"/>
      <w:marBottom w:val="0"/>
      <w:divBdr>
        <w:top w:val="none" w:sz="0" w:space="0" w:color="auto"/>
        <w:left w:val="none" w:sz="0" w:space="0" w:color="auto"/>
        <w:bottom w:val="none" w:sz="0" w:space="0" w:color="auto"/>
        <w:right w:val="none" w:sz="0" w:space="0" w:color="auto"/>
      </w:divBdr>
    </w:div>
    <w:div w:id="397214219">
      <w:bodyDiv w:val="1"/>
      <w:marLeft w:val="0"/>
      <w:marRight w:val="0"/>
      <w:marTop w:val="0"/>
      <w:marBottom w:val="0"/>
      <w:divBdr>
        <w:top w:val="none" w:sz="0" w:space="0" w:color="auto"/>
        <w:left w:val="none" w:sz="0" w:space="0" w:color="auto"/>
        <w:bottom w:val="none" w:sz="0" w:space="0" w:color="auto"/>
        <w:right w:val="none" w:sz="0" w:space="0" w:color="auto"/>
      </w:divBdr>
    </w:div>
    <w:div w:id="397553174">
      <w:bodyDiv w:val="1"/>
      <w:marLeft w:val="0"/>
      <w:marRight w:val="0"/>
      <w:marTop w:val="0"/>
      <w:marBottom w:val="0"/>
      <w:divBdr>
        <w:top w:val="none" w:sz="0" w:space="0" w:color="auto"/>
        <w:left w:val="none" w:sz="0" w:space="0" w:color="auto"/>
        <w:bottom w:val="none" w:sz="0" w:space="0" w:color="auto"/>
        <w:right w:val="none" w:sz="0" w:space="0" w:color="auto"/>
      </w:divBdr>
    </w:div>
    <w:div w:id="397557035">
      <w:bodyDiv w:val="1"/>
      <w:marLeft w:val="0"/>
      <w:marRight w:val="0"/>
      <w:marTop w:val="0"/>
      <w:marBottom w:val="0"/>
      <w:divBdr>
        <w:top w:val="none" w:sz="0" w:space="0" w:color="auto"/>
        <w:left w:val="none" w:sz="0" w:space="0" w:color="auto"/>
        <w:bottom w:val="none" w:sz="0" w:space="0" w:color="auto"/>
        <w:right w:val="none" w:sz="0" w:space="0" w:color="auto"/>
      </w:divBdr>
    </w:div>
    <w:div w:id="398215982">
      <w:bodyDiv w:val="1"/>
      <w:marLeft w:val="0"/>
      <w:marRight w:val="0"/>
      <w:marTop w:val="0"/>
      <w:marBottom w:val="0"/>
      <w:divBdr>
        <w:top w:val="none" w:sz="0" w:space="0" w:color="auto"/>
        <w:left w:val="none" w:sz="0" w:space="0" w:color="auto"/>
        <w:bottom w:val="none" w:sz="0" w:space="0" w:color="auto"/>
        <w:right w:val="none" w:sz="0" w:space="0" w:color="auto"/>
      </w:divBdr>
    </w:div>
    <w:div w:id="398401069">
      <w:bodyDiv w:val="1"/>
      <w:marLeft w:val="0"/>
      <w:marRight w:val="0"/>
      <w:marTop w:val="0"/>
      <w:marBottom w:val="0"/>
      <w:divBdr>
        <w:top w:val="none" w:sz="0" w:space="0" w:color="auto"/>
        <w:left w:val="none" w:sz="0" w:space="0" w:color="auto"/>
        <w:bottom w:val="none" w:sz="0" w:space="0" w:color="auto"/>
        <w:right w:val="none" w:sz="0" w:space="0" w:color="auto"/>
      </w:divBdr>
    </w:div>
    <w:div w:id="398480473">
      <w:bodyDiv w:val="1"/>
      <w:marLeft w:val="0"/>
      <w:marRight w:val="0"/>
      <w:marTop w:val="0"/>
      <w:marBottom w:val="0"/>
      <w:divBdr>
        <w:top w:val="none" w:sz="0" w:space="0" w:color="auto"/>
        <w:left w:val="none" w:sz="0" w:space="0" w:color="auto"/>
        <w:bottom w:val="none" w:sz="0" w:space="0" w:color="auto"/>
        <w:right w:val="none" w:sz="0" w:space="0" w:color="auto"/>
      </w:divBdr>
    </w:div>
    <w:div w:id="400753368">
      <w:bodyDiv w:val="1"/>
      <w:marLeft w:val="0"/>
      <w:marRight w:val="0"/>
      <w:marTop w:val="0"/>
      <w:marBottom w:val="0"/>
      <w:divBdr>
        <w:top w:val="none" w:sz="0" w:space="0" w:color="auto"/>
        <w:left w:val="none" w:sz="0" w:space="0" w:color="auto"/>
        <w:bottom w:val="none" w:sz="0" w:space="0" w:color="auto"/>
        <w:right w:val="none" w:sz="0" w:space="0" w:color="auto"/>
      </w:divBdr>
    </w:div>
    <w:div w:id="401100748">
      <w:bodyDiv w:val="1"/>
      <w:marLeft w:val="0"/>
      <w:marRight w:val="0"/>
      <w:marTop w:val="0"/>
      <w:marBottom w:val="0"/>
      <w:divBdr>
        <w:top w:val="none" w:sz="0" w:space="0" w:color="auto"/>
        <w:left w:val="none" w:sz="0" w:space="0" w:color="auto"/>
        <w:bottom w:val="none" w:sz="0" w:space="0" w:color="auto"/>
        <w:right w:val="none" w:sz="0" w:space="0" w:color="auto"/>
      </w:divBdr>
    </w:div>
    <w:div w:id="401101749">
      <w:bodyDiv w:val="1"/>
      <w:marLeft w:val="0"/>
      <w:marRight w:val="0"/>
      <w:marTop w:val="0"/>
      <w:marBottom w:val="0"/>
      <w:divBdr>
        <w:top w:val="none" w:sz="0" w:space="0" w:color="auto"/>
        <w:left w:val="none" w:sz="0" w:space="0" w:color="auto"/>
        <w:bottom w:val="none" w:sz="0" w:space="0" w:color="auto"/>
        <w:right w:val="none" w:sz="0" w:space="0" w:color="auto"/>
      </w:divBdr>
    </w:div>
    <w:div w:id="402022914">
      <w:bodyDiv w:val="1"/>
      <w:marLeft w:val="0"/>
      <w:marRight w:val="0"/>
      <w:marTop w:val="0"/>
      <w:marBottom w:val="0"/>
      <w:divBdr>
        <w:top w:val="none" w:sz="0" w:space="0" w:color="auto"/>
        <w:left w:val="none" w:sz="0" w:space="0" w:color="auto"/>
        <w:bottom w:val="none" w:sz="0" w:space="0" w:color="auto"/>
        <w:right w:val="none" w:sz="0" w:space="0" w:color="auto"/>
      </w:divBdr>
    </w:div>
    <w:div w:id="403183373">
      <w:bodyDiv w:val="1"/>
      <w:marLeft w:val="0"/>
      <w:marRight w:val="0"/>
      <w:marTop w:val="0"/>
      <w:marBottom w:val="0"/>
      <w:divBdr>
        <w:top w:val="none" w:sz="0" w:space="0" w:color="auto"/>
        <w:left w:val="none" w:sz="0" w:space="0" w:color="auto"/>
        <w:bottom w:val="none" w:sz="0" w:space="0" w:color="auto"/>
        <w:right w:val="none" w:sz="0" w:space="0" w:color="auto"/>
      </w:divBdr>
    </w:div>
    <w:div w:id="403453452">
      <w:bodyDiv w:val="1"/>
      <w:marLeft w:val="0"/>
      <w:marRight w:val="0"/>
      <w:marTop w:val="0"/>
      <w:marBottom w:val="0"/>
      <w:divBdr>
        <w:top w:val="none" w:sz="0" w:space="0" w:color="auto"/>
        <w:left w:val="none" w:sz="0" w:space="0" w:color="auto"/>
        <w:bottom w:val="none" w:sz="0" w:space="0" w:color="auto"/>
        <w:right w:val="none" w:sz="0" w:space="0" w:color="auto"/>
      </w:divBdr>
    </w:div>
    <w:div w:id="404307586">
      <w:bodyDiv w:val="1"/>
      <w:marLeft w:val="0"/>
      <w:marRight w:val="0"/>
      <w:marTop w:val="0"/>
      <w:marBottom w:val="0"/>
      <w:divBdr>
        <w:top w:val="none" w:sz="0" w:space="0" w:color="auto"/>
        <w:left w:val="none" w:sz="0" w:space="0" w:color="auto"/>
        <w:bottom w:val="none" w:sz="0" w:space="0" w:color="auto"/>
        <w:right w:val="none" w:sz="0" w:space="0" w:color="auto"/>
      </w:divBdr>
    </w:div>
    <w:div w:id="404572132">
      <w:bodyDiv w:val="1"/>
      <w:marLeft w:val="0"/>
      <w:marRight w:val="0"/>
      <w:marTop w:val="0"/>
      <w:marBottom w:val="0"/>
      <w:divBdr>
        <w:top w:val="none" w:sz="0" w:space="0" w:color="auto"/>
        <w:left w:val="none" w:sz="0" w:space="0" w:color="auto"/>
        <w:bottom w:val="none" w:sz="0" w:space="0" w:color="auto"/>
        <w:right w:val="none" w:sz="0" w:space="0" w:color="auto"/>
      </w:divBdr>
    </w:div>
    <w:div w:id="405149376">
      <w:bodyDiv w:val="1"/>
      <w:marLeft w:val="0"/>
      <w:marRight w:val="0"/>
      <w:marTop w:val="0"/>
      <w:marBottom w:val="0"/>
      <w:divBdr>
        <w:top w:val="none" w:sz="0" w:space="0" w:color="auto"/>
        <w:left w:val="none" w:sz="0" w:space="0" w:color="auto"/>
        <w:bottom w:val="none" w:sz="0" w:space="0" w:color="auto"/>
        <w:right w:val="none" w:sz="0" w:space="0" w:color="auto"/>
      </w:divBdr>
    </w:div>
    <w:div w:id="405499865">
      <w:bodyDiv w:val="1"/>
      <w:marLeft w:val="0"/>
      <w:marRight w:val="0"/>
      <w:marTop w:val="0"/>
      <w:marBottom w:val="0"/>
      <w:divBdr>
        <w:top w:val="none" w:sz="0" w:space="0" w:color="auto"/>
        <w:left w:val="none" w:sz="0" w:space="0" w:color="auto"/>
        <w:bottom w:val="none" w:sz="0" w:space="0" w:color="auto"/>
        <w:right w:val="none" w:sz="0" w:space="0" w:color="auto"/>
      </w:divBdr>
    </w:div>
    <w:div w:id="406071914">
      <w:bodyDiv w:val="1"/>
      <w:marLeft w:val="0"/>
      <w:marRight w:val="0"/>
      <w:marTop w:val="0"/>
      <w:marBottom w:val="0"/>
      <w:divBdr>
        <w:top w:val="none" w:sz="0" w:space="0" w:color="auto"/>
        <w:left w:val="none" w:sz="0" w:space="0" w:color="auto"/>
        <w:bottom w:val="none" w:sz="0" w:space="0" w:color="auto"/>
        <w:right w:val="none" w:sz="0" w:space="0" w:color="auto"/>
      </w:divBdr>
    </w:div>
    <w:div w:id="406076400">
      <w:bodyDiv w:val="1"/>
      <w:marLeft w:val="0"/>
      <w:marRight w:val="0"/>
      <w:marTop w:val="0"/>
      <w:marBottom w:val="0"/>
      <w:divBdr>
        <w:top w:val="none" w:sz="0" w:space="0" w:color="auto"/>
        <w:left w:val="none" w:sz="0" w:space="0" w:color="auto"/>
        <w:bottom w:val="none" w:sz="0" w:space="0" w:color="auto"/>
        <w:right w:val="none" w:sz="0" w:space="0" w:color="auto"/>
      </w:divBdr>
    </w:div>
    <w:div w:id="407188700">
      <w:bodyDiv w:val="1"/>
      <w:marLeft w:val="0"/>
      <w:marRight w:val="0"/>
      <w:marTop w:val="0"/>
      <w:marBottom w:val="0"/>
      <w:divBdr>
        <w:top w:val="none" w:sz="0" w:space="0" w:color="auto"/>
        <w:left w:val="none" w:sz="0" w:space="0" w:color="auto"/>
        <w:bottom w:val="none" w:sz="0" w:space="0" w:color="auto"/>
        <w:right w:val="none" w:sz="0" w:space="0" w:color="auto"/>
      </w:divBdr>
    </w:div>
    <w:div w:id="409162397">
      <w:bodyDiv w:val="1"/>
      <w:marLeft w:val="0"/>
      <w:marRight w:val="0"/>
      <w:marTop w:val="0"/>
      <w:marBottom w:val="0"/>
      <w:divBdr>
        <w:top w:val="none" w:sz="0" w:space="0" w:color="auto"/>
        <w:left w:val="none" w:sz="0" w:space="0" w:color="auto"/>
        <w:bottom w:val="none" w:sz="0" w:space="0" w:color="auto"/>
        <w:right w:val="none" w:sz="0" w:space="0" w:color="auto"/>
      </w:divBdr>
    </w:div>
    <w:div w:id="409622037">
      <w:bodyDiv w:val="1"/>
      <w:marLeft w:val="0"/>
      <w:marRight w:val="0"/>
      <w:marTop w:val="0"/>
      <w:marBottom w:val="0"/>
      <w:divBdr>
        <w:top w:val="none" w:sz="0" w:space="0" w:color="auto"/>
        <w:left w:val="none" w:sz="0" w:space="0" w:color="auto"/>
        <w:bottom w:val="none" w:sz="0" w:space="0" w:color="auto"/>
        <w:right w:val="none" w:sz="0" w:space="0" w:color="auto"/>
      </w:divBdr>
    </w:div>
    <w:div w:id="410976688">
      <w:bodyDiv w:val="1"/>
      <w:marLeft w:val="0"/>
      <w:marRight w:val="0"/>
      <w:marTop w:val="0"/>
      <w:marBottom w:val="0"/>
      <w:divBdr>
        <w:top w:val="none" w:sz="0" w:space="0" w:color="auto"/>
        <w:left w:val="none" w:sz="0" w:space="0" w:color="auto"/>
        <w:bottom w:val="none" w:sz="0" w:space="0" w:color="auto"/>
        <w:right w:val="none" w:sz="0" w:space="0" w:color="auto"/>
      </w:divBdr>
    </w:div>
    <w:div w:id="412705415">
      <w:bodyDiv w:val="1"/>
      <w:marLeft w:val="0"/>
      <w:marRight w:val="0"/>
      <w:marTop w:val="0"/>
      <w:marBottom w:val="0"/>
      <w:divBdr>
        <w:top w:val="none" w:sz="0" w:space="0" w:color="auto"/>
        <w:left w:val="none" w:sz="0" w:space="0" w:color="auto"/>
        <w:bottom w:val="none" w:sz="0" w:space="0" w:color="auto"/>
        <w:right w:val="none" w:sz="0" w:space="0" w:color="auto"/>
      </w:divBdr>
    </w:div>
    <w:div w:id="413866779">
      <w:bodyDiv w:val="1"/>
      <w:marLeft w:val="0"/>
      <w:marRight w:val="0"/>
      <w:marTop w:val="0"/>
      <w:marBottom w:val="0"/>
      <w:divBdr>
        <w:top w:val="none" w:sz="0" w:space="0" w:color="auto"/>
        <w:left w:val="none" w:sz="0" w:space="0" w:color="auto"/>
        <w:bottom w:val="none" w:sz="0" w:space="0" w:color="auto"/>
        <w:right w:val="none" w:sz="0" w:space="0" w:color="auto"/>
      </w:divBdr>
    </w:div>
    <w:div w:id="414254805">
      <w:bodyDiv w:val="1"/>
      <w:marLeft w:val="0"/>
      <w:marRight w:val="0"/>
      <w:marTop w:val="0"/>
      <w:marBottom w:val="0"/>
      <w:divBdr>
        <w:top w:val="none" w:sz="0" w:space="0" w:color="auto"/>
        <w:left w:val="none" w:sz="0" w:space="0" w:color="auto"/>
        <w:bottom w:val="none" w:sz="0" w:space="0" w:color="auto"/>
        <w:right w:val="none" w:sz="0" w:space="0" w:color="auto"/>
      </w:divBdr>
    </w:div>
    <w:div w:id="414322857">
      <w:bodyDiv w:val="1"/>
      <w:marLeft w:val="0"/>
      <w:marRight w:val="0"/>
      <w:marTop w:val="0"/>
      <w:marBottom w:val="0"/>
      <w:divBdr>
        <w:top w:val="none" w:sz="0" w:space="0" w:color="auto"/>
        <w:left w:val="none" w:sz="0" w:space="0" w:color="auto"/>
        <w:bottom w:val="none" w:sz="0" w:space="0" w:color="auto"/>
        <w:right w:val="none" w:sz="0" w:space="0" w:color="auto"/>
      </w:divBdr>
    </w:div>
    <w:div w:id="414713362">
      <w:bodyDiv w:val="1"/>
      <w:marLeft w:val="0"/>
      <w:marRight w:val="0"/>
      <w:marTop w:val="0"/>
      <w:marBottom w:val="0"/>
      <w:divBdr>
        <w:top w:val="none" w:sz="0" w:space="0" w:color="auto"/>
        <w:left w:val="none" w:sz="0" w:space="0" w:color="auto"/>
        <w:bottom w:val="none" w:sz="0" w:space="0" w:color="auto"/>
        <w:right w:val="none" w:sz="0" w:space="0" w:color="auto"/>
      </w:divBdr>
    </w:div>
    <w:div w:id="415397548">
      <w:bodyDiv w:val="1"/>
      <w:marLeft w:val="0"/>
      <w:marRight w:val="0"/>
      <w:marTop w:val="0"/>
      <w:marBottom w:val="0"/>
      <w:divBdr>
        <w:top w:val="none" w:sz="0" w:space="0" w:color="auto"/>
        <w:left w:val="none" w:sz="0" w:space="0" w:color="auto"/>
        <w:bottom w:val="none" w:sz="0" w:space="0" w:color="auto"/>
        <w:right w:val="none" w:sz="0" w:space="0" w:color="auto"/>
      </w:divBdr>
    </w:div>
    <w:div w:id="415906799">
      <w:bodyDiv w:val="1"/>
      <w:marLeft w:val="0"/>
      <w:marRight w:val="0"/>
      <w:marTop w:val="0"/>
      <w:marBottom w:val="0"/>
      <w:divBdr>
        <w:top w:val="none" w:sz="0" w:space="0" w:color="auto"/>
        <w:left w:val="none" w:sz="0" w:space="0" w:color="auto"/>
        <w:bottom w:val="none" w:sz="0" w:space="0" w:color="auto"/>
        <w:right w:val="none" w:sz="0" w:space="0" w:color="auto"/>
      </w:divBdr>
    </w:div>
    <w:div w:id="416561425">
      <w:bodyDiv w:val="1"/>
      <w:marLeft w:val="0"/>
      <w:marRight w:val="0"/>
      <w:marTop w:val="0"/>
      <w:marBottom w:val="0"/>
      <w:divBdr>
        <w:top w:val="none" w:sz="0" w:space="0" w:color="auto"/>
        <w:left w:val="none" w:sz="0" w:space="0" w:color="auto"/>
        <w:bottom w:val="none" w:sz="0" w:space="0" w:color="auto"/>
        <w:right w:val="none" w:sz="0" w:space="0" w:color="auto"/>
      </w:divBdr>
    </w:div>
    <w:div w:id="418913696">
      <w:bodyDiv w:val="1"/>
      <w:marLeft w:val="0"/>
      <w:marRight w:val="0"/>
      <w:marTop w:val="0"/>
      <w:marBottom w:val="0"/>
      <w:divBdr>
        <w:top w:val="none" w:sz="0" w:space="0" w:color="auto"/>
        <w:left w:val="none" w:sz="0" w:space="0" w:color="auto"/>
        <w:bottom w:val="none" w:sz="0" w:space="0" w:color="auto"/>
        <w:right w:val="none" w:sz="0" w:space="0" w:color="auto"/>
      </w:divBdr>
    </w:div>
    <w:div w:id="420180125">
      <w:bodyDiv w:val="1"/>
      <w:marLeft w:val="0"/>
      <w:marRight w:val="0"/>
      <w:marTop w:val="0"/>
      <w:marBottom w:val="0"/>
      <w:divBdr>
        <w:top w:val="none" w:sz="0" w:space="0" w:color="auto"/>
        <w:left w:val="none" w:sz="0" w:space="0" w:color="auto"/>
        <w:bottom w:val="none" w:sz="0" w:space="0" w:color="auto"/>
        <w:right w:val="none" w:sz="0" w:space="0" w:color="auto"/>
      </w:divBdr>
    </w:div>
    <w:div w:id="420830848">
      <w:bodyDiv w:val="1"/>
      <w:marLeft w:val="0"/>
      <w:marRight w:val="0"/>
      <w:marTop w:val="0"/>
      <w:marBottom w:val="0"/>
      <w:divBdr>
        <w:top w:val="none" w:sz="0" w:space="0" w:color="auto"/>
        <w:left w:val="none" w:sz="0" w:space="0" w:color="auto"/>
        <w:bottom w:val="none" w:sz="0" w:space="0" w:color="auto"/>
        <w:right w:val="none" w:sz="0" w:space="0" w:color="auto"/>
      </w:divBdr>
    </w:div>
    <w:div w:id="422576981">
      <w:bodyDiv w:val="1"/>
      <w:marLeft w:val="0"/>
      <w:marRight w:val="0"/>
      <w:marTop w:val="0"/>
      <w:marBottom w:val="0"/>
      <w:divBdr>
        <w:top w:val="none" w:sz="0" w:space="0" w:color="auto"/>
        <w:left w:val="none" w:sz="0" w:space="0" w:color="auto"/>
        <w:bottom w:val="none" w:sz="0" w:space="0" w:color="auto"/>
        <w:right w:val="none" w:sz="0" w:space="0" w:color="auto"/>
      </w:divBdr>
    </w:div>
    <w:div w:id="422802756">
      <w:bodyDiv w:val="1"/>
      <w:marLeft w:val="0"/>
      <w:marRight w:val="0"/>
      <w:marTop w:val="0"/>
      <w:marBottom w:val="0"/>
      <w:divBdr>
        <w:top w:val="none" w:sz="0" w:space="0" w:color="auto"/>
        <w:left w:val="none" w:sz="0" w:space="0" w:color="auto"/>
        <w:bottom w:val="none" w:sz="0" w:space="0" w:color="auto"/>
        <w:right w:val="none" w:sz="0" w:space="0" w:color="auto"/>
      </w:divBdr>
    </w:div>
    <w:div w:id="424501989">
      <w:bodyDiv w:val="1"/>
      <w:marLeft w:val="0"/>
      <w:marRight w:val="0"/>
      <w:marTop w:val="0"/>
      <w:marBottom w:val="0"/>
      <w:divBdr>
        <w:top w:val="none" w:sz="0" w:space="0" w:color="auto"/>
        <w:left w:val="none" w:sz="0" w:space="0" w:color="auto"/>
        <w:bottom w:val="none" w:sz="0" w:space="0" w:color="auto"/>
        <w:right w:val="none" w:sz="0" w:space="0" w:color="auto"/>
      </w:divBdr>
    </w:div>
    <w:div w:id="425540701">
      <w:bodyDiv w:val="1"/>
      <w:marLeft w:val="0"/>
      <w:marRight w:val="0"/>
      <w:marTop w:val="0"/>
      <w:marBottom w:val="0"/>
      <w:divBdr>
        <w:top w:val="none" w:sz="0" w:space="0" w:color="auto"/>
        <w:left w:val="none" w:sz="0" w:space="0" w:color="auto"/>
        <w:bottom w:val="none" w:sz="0" w:space="0" w:color="auto"/>
        <w:right w:val="none" w:sz="0" w:space="0" w:color="auto"/>
      </w:divBdr>
    </w:div>
    <w:div w:id="425611249">
      <w:bodyDiv w:val="1"/>
      <w:marLeft w:val="0"/>
      <w:marRight w:val="0"/>
      <w:marTop w:val="0"/>
      <w:marBottom w:val="0"/>
      <w:divBdr>
        <w:top w:val="none" w:sz="0" w:space="0" w:color="auto"/>
        <w:left w:val="none" w:sz="0" w:space="0" w:color="auto"/>
        <w:bottom w:val="none" w:sz="0" w:space="0" w:color="auto"/>
        <w:right w:val="none" w:sz="0" w:space="0" w:color="auto"/>
      </w:divBdr>
    </w:div>
    <w:div w:id="426730951">
      <w:bodyDiv w:val="1"/>
      <w:marLeft w:val="0"/>
      <w:marRight w:val="0"/>
      <w:marTop w:val="0"/>
      <w:marBottom w:val="0"/>
      <w:divBdr>
        <w:top w:val="none" w:sz="0" w:space="0" w:color="auto"/>
        <w:left w:val="none" w:sz="0" w:space="0" w:color="auto"/>
        <w:bottom w:val="none" w:sz="0" w:space="0" w:color="auto"/>
        <w:right w:val="none" w:sz="0" w:space="0" w:color="auto"/>
      </w:divBdr>
    </w:div>
    <w:div w:id="426854031">
      <w:bodyDiv w:val="1"/>
      <w:marLeft w:val="0"/>
      <w:marRight w:val="0"/>
      <w:marTop w:val="0"/>
      <w:marBottom w:val="0"/>
      <w:divBdr>
        <w:top w:val="none" w:sz="0" w:space="0" w:color="auto"/>
        <w:left w:val="none" w:sz="0" w:space="0" w:color="auto"/>
        <w:bottom w:val="none" w:sz="0" w:space="0" w:color="auto"/>
        <w:right w:val="none" w:sz="0" w:space="0" w:color="auto"/>
      </w:divBdr>
    </w:div>
    <w:div w:id="427122077">
      <w:bodyDiv w:val="1"/>
      <w:marLeft w:val="0"/>
      <w:marRight w:val="0"/>
      <w:marTop w:val="0"/>
      <w:marBottom w:val="0"/>
      <w:divBdr>
        <w:top w:val="none" w:sz="0" w:space="0" w:color="auto"/>
        <w:left w:val="none" w:sz="0" w:space="0" w:color="auto"/>
        <w:bottom w:val="none" w:sz="0" w:space="0" w:color="auto"/>
        <w:right w:val="none" w:sz="0" w:space="0" w:color="auto"/>
      </w:divBdr>
    </w:div>
    <w:div w:id="427848557">
      <w:bodyDiv w:val="1"/>
      <w:marLeft w:val="0"/>
      <w:marRight w:val="0"/>
      <w:marTop w:val="0"/>
      <w:marBottom w:val="0"/>
      <w:divBdr>
        <w:top w:val="none" w:sz="0" w:space="0" w:color="auto"/>
        <w:left w:val="none" w:sz="0" w:space="0" w:color="auto"/>
        <w:bottom w:val="none" w:sz="0" w:space="0" w:color="auto"/>
        <w:right w:val="none" w:sz="0" w:space="0" w:color="auto"/>
      </w:divBdr>
    </w:div>
    <w:div w:id="428500794">
      <w:bodyDiv w:val="1"/>
      <w:marLeft w:val="0"/>
      <w:marRight w:val="0"/>
      <w:marTop w:val="0"/>
      <w:marBottom w:val="0"/>
      <w:divBdr>
        <w:top w:val="none" w:sz="0" w:space="0" w:color="auto"/>
        <w:left w:val="none" w:sz="0" w:space="0" w:color="auto"/>
        <w:bottom w:val="none" w:sz="0" w:space="0" w:color="auto"/>
        <w:right w:val="none" w:sz="0" w:space="0" w:color="auto"/>
      </w:divBdr>
    </w:div>
    <w:div w:id="429669413">
      <w:bodyDiv w:val="1"/>
      <w:marLeft w:val="0"/>
      <w:marRight w:val="0"/>
      <w:marTop w:val="0"/>
      <w:marBottom w:val="0"/>
      <w:divBdr>
        <w:top w:val="none" w:sz="0" w:space="0" w:color="auto"/>
        <w:left w:val="none" w:sz="0" w:space="0" w:color="auto"/>
        <w:bottom w:val="none" w:sz="0" w:space="0" w:color="auto"/>
        <w:right w:val="none" w:sz="0" w:space="0" w:color="auto"/>
      </w:divBdr>
    </w:div>
    <w:div w:id="430396851">
      <w:bodyDiv w:val="1"/>
      <w:marLeft w:val="0"/>
      <w:marRight w:val="0"/>
      <w:marTop w:val="0"/>
      <w:marBottom w:val="0"/>
      <w:divBdr>
        <w:top w:val="none" w:sz="0" w:space="0" w:color="auto"/>
        <w:left w:val="none" w:sz="0" w:space="0" w:color="auto"/>
        <w:bottom w:val="none" w:sz="0" w:space="0" w:color="auto"/>
        <w:right w:val="none" w:sz="0" w:space="0" w:color="auto"/>
      </w:divBdr>
    </w:div>
    <w:div w:id="430711950">
      <w:bodyDiv w:val="1"/>
      <w:marLeft w:val="0"/>
      <w:marRight w:val="0"/>
      <w:marTop w:val="0"/>
      <w:marBottom w:val="0"/>
      <w:divBdr>
        <w:top w:val="none" w:sz="0" w:space="0" w:color="auto"/>
        <w:left w:val="none" w:sz="0" w:space="0" w:color="auto"/>
        <w:bottom w:val="none" w:sz="0" w:space="0" w:color="auto"/>
        <w:right w:val="none" w:sz="0" w:space="0" w:color="auto"/>
      </w:divBdr>
    </w:div>
    <w:div w:id="430862548">
      <w:bodyDiv w:val="1"/>
      <w:marLeft w:val="0"/>
      <w:marRight w:val="0"/>
      <w:marTop w:val="0"/>
      <w:marBottom w:val="0"/>
      <w:divBdr>
        <w:top w:val="none" w:sz="0" w:space="0" w:color="auto"/>
        <w:left w:val="none" w:sz="0" w:space="0" w:color="auto"/>
        <w:bottom w:val="none" w:sz="0" w:space="0" w:color="auto"/>
        <w:right w:val="none" w:sz="0" w:space="0" w:color="auto"/>
      </w:divBdr>
    </w:div>
    <w:div w:id="432164815">
      <w:bodyDiv w:val="1"/>
      <w:marLeft w:val="0"/>
      <w:marRight w:val="0"/>
      <w:marTop w:val="0"/>
      <w:marBottom w:val="0"/>
      <w:divBdr>
        <w:top w:val="none" w:sz="0" w:space="0" w:color="auto"/>
        <w:left w:val="none" w:sz="0" w:space="0" w:color="auto"/>
        <w:bottom w:val="none" w:sz="0" w:space="0" w:color="auto"/>
        <w:right w:val="none" w:sz="0" w:space="0" w:color="auto"/>
      </w:divBdr>
    </w:div>
    <w:div w:id="432242669">
      <w:bodyDiv w:val="1"/>
      <w:marLeft w:val="0"/>
      <w:marRight w:val="0"/>
      <w:marTop w:val="0"/>
      <w:marBottom w:val="0"/>
      <w:divBdr>
        <w:top w:val="none" w:sz="0" w:space="0" w:color="auto"/>
        <w:left w:val="none" w:sz="0" w:space="0" w:color="auto"/>
        <w:bottom w:val="none" w:sz="0" w:space="0" w:color="auto"/>
        <w:right w:val="none" w:sz="0" w:space="0" w:color="auto"/>
      </w:divBdr>
    </w:div>
    <w:div w:id="432366284">
      <w:bodyDiv w:val="1"/>
      <w:marLeft w:val="0"/>
      <w:marRight w:val="0"/>
      <w:marTop w:val="0"/>
      <w:marBottom w:val="0"/>
      <w:divBdr>
        <w:top w:val="none" w:sz="0" w:space="0" w:color="auto"/>
        <w:left w:val="none" w:sz="0" w:space="0" w:color="auto"/>
        <w:bottom w:val="none" w:sz="0" w:space="0" w:color="auto"/>
        <w:right w:val="none" w:sz="0" w:space="0" w:color="auto"/>
      </w:divBdr>
    </w:div>
    <w:div w:id="432477198">
      <w:bodyDiv w:val="1"/>
      <w:marLeft w:val="0"/>
      <w:marRight w:val="0"/>
      <w:marTop w:val="0"/>
      <w:marBottom w:val="0"/>
      <w:divBdr>
        <w:top w:val="none" w:sz="0" w:space="0" w:color="auto"/>
        <w:left w:val="none" w:sz="0" w:space="0" w:color="auto"/>
        <w:bottom w:val="none" w:sz="0" w:space="0" w:color="auto"/>
        <w:right w:val="none" w:sz="0" w:space="0" w:color="auto"/>
      </w:divBdr>
    </w:div>
    <w:div w:id="433332930">
      <w:bodyDiv w:val="1"/>
      <w:marLeft w:val="0"/>
      <w:marRight w:val="0"/>
      <w:marTop w:val="0"/>
      <w:marBottom w:val="0"/>
      <w:divBdr>
        <w:top w:val="none" w:sz="0" w:space="0" w:color="auto"/>
        <w:left w:val="none" w:sz="0" w:space="0" w:color="auto"/>
        <w:bottom w:val="none" w:sz="0" w:space="0" w:color="auto"/>
        <w:right w:val="none" w:sz="0" w:space="0" w:color="auto"/>
      </w:divBdr>
    </w:div>
    <w:div w:id="434713233">
      <w:bodyDiv w:val="1"/>
      <w:marLeft w:val="0"/>
      <w:marRight w:val="0"/>
      <w:marTop w:val="0"/>
      <w:marBottom w:val="0"/>
      <w:divBdr>
        <w:top w:val="none" w:sz="0" w:space="0" w:color="auto"/>
        <w:left w:val="none" w:sz="0" w:space="0" w:color="auto"/>
        <w:bottom w:val="none" w:sz="0" w:space="0" w:color="auto"/>
        <w:right w:val="none" w:sz="0" w:space="0" w:color="auto"/>
      </w:divBdr>
    </w:div>
    <w:div w:id="435174298">
      <w:bodyDiv w:val="1"/>
      <w:marLeft w:val="0"/>
      <w:marRight w:val="0"/>
      <w:marTop w:val="0"/>
      <w:marBottom w:val="0"/>
      <w:divBdr>
        <w:top w:val="none" w:sz="0" w:space="0" w:color="auto"/>
        <w:left w:val="none" w:sz="0" w:space="0" w:color="auto"/>
        <w:bottom w:val="none" w:sz="0" w:space="0" w:color="auto"/>
        <w:right w:val="none" w:sz="0" w:space="0" w:color="auto"/>
      </w:divBdr>
    </w:div>
    <w:div w:id="437288374">
      <w:bodyDiv w:val="1"/>
      <w:marLeft w:val="0"/>
      <w:marRight w:val="0"/>
      <w:marTop w:val="0"/>
      <w:marBottom w:val="0"/>
      <w:divBdr>
        <w:top w:val="none" w:sz="0" w:space="0" w:color="auto"/>
        <w:left w:val="none" w:sz="0" w:space="0" w:color="auto"/>
        <w:bottom w:val="none" w:sz="0" w:space="0" w:color="auto"/>
        <w:right w:val="none" w:sz="0" w:space="0" w:color="auto"/>
      </w:divBdr>
    </w:div>
    <w:div w:id="439034840">
      <w:bodyDiv w:val="1"/>
      <w:marLeft w:val="0"/>
      <w:marRight w:val="0"/>
      <w:marTop w:val="0"/>
      <w:marBottom w:val="0"/>
      <w:divBdr>
        <w:top w:val="none" w:sz="0" w:space="0" w:color="auto"/>
        <w:left w:val="none" w:sz="0" w:space="0" w:color="auto"/>
        <w:bottom w:val="none" w:sz="0" w:space="0" w:color="auto"/>
        <w:right w:val="none" w:sz="0" w:space="0" w:color="auto"/>
      </w:divBdr>
    </w:div>
    <w:div w:id="439226238">
      <w:bodyDiv w:val="1"/>
      <w:marLeft w:val="0"/>
      <w:marRight w:val="0"/>
      <w:marTop w:val="0"/>
      <w:marBottom w:val="0"/>
      <w:divBdr>
        <w:top w:val="none" w:sz="0" w:space="0" w:color="auto"/>
        <w:left w:val="none" w:sz="0" w:space="0" w:color="auto"/>
        <w:bottom w:val="none" w:sz="0" w:space="0" w:color="auto"/>
        <w:right w:val="none" w:sz="0" w:space="0" w:color="auto"/>
      </w:divBdr>
    </w:div>
    <w:div w:id="442266733">
      <w:bodyDiv w:val="1"/>
      <w:marLeft w:val="0"/>
      <w:marRight w:val="0"/>
      <w:marTop w:val="0"/>
      <w:marBottom w:val="0"/>
      <w:divBdr>
        <w:top w:val="none" w:sz="0" w:space="0" w:color="auto"/>
        <w:left w:val="none" w:sz="0" w:space="0" w:color="auto"/>
        <w:bottom w:val="none" w:sz="0" w:space="0" w:color="auto"/>
        <w:right w:val="none" w:sz="0" w:space="0" w:color="auto"/>
      </w:divBdr>
    </w:div>
    <w:div w:id="442384006">
      <w:bodyDiv w:val="1"/>
      <w:marLeft w:val="0"/>
      <w:marRight w:val="0"/>
      <w:marTop w:val="0"/>
      <w:marBottom w:val="0"/>
      <w:divBdr>
        <w:top w:val="none" w:sz="0" w:space="0" w:color="auto"/>
        <w:left w:val="none" w:sz="0" w:space="0" w:color="auto"/>
        <w:bottom w:val="none" w:sz="0" w:space="0" w:color="auto"/>
        <w:right w:val="none" w:sz="0" w:space="0" w:color="auto"/>
      </w:divBdr>
    </w:div>
    <w:div w:id="447352669">
      <w:bodyDiv w:val="1"/>
      <w:marLeft w:val="0"/>
      <w:marRight w:val="0"/>
      <w:marTop w:val="0"/>
      <w:marBottom w:val="0"/>
      <w:divBdr>
        <w:top w:val="none" w:sz="0" w:space="0" w:color="auto"/>
        <w:left w:val="none" w:sz="0" w:space="0" w:color="auto"/>
        <w:bottom w:val="none" w:sz="0" w:space="0" w:color="auto"/>
        <w:right w:val="none" w:sz="0" w:space="0" w:color="auto"/>
      </w:divBdr>
    </w:div>
    <w:div w:id="447357279">
      <w:bodyDiv w:val="1"/>
      <w:marLeft w:val="0"/>
      <w:marRight w:val="0"/>
      <w:marTop w:val="0"/>
      <w:marBottom w:val="0"/>
      <w:divBdr>
        <w:top w:val="none" w:sz="0" w:space="0" w:color="auto"/>
        <w:left w:val="none" w:sz="0" w:space="0" w:color="auto"/>
        <w:bottom w:val="none" w:sz="0" w:space="0" w:color="auto"/>
        <w:right w:val="none" w:sz="0" w:space="0" w:color="auto"/>
      </w:divBdr>
    </w:div>
    <w:div w:id="448663832">
      <w:bodyDiv w:val="1"/>
      <w:marLeft w:val="0"/>
      <w:marRight w:val="0"/>
      <w:marTop w:val="0"/>
      <w:marBottom w:val="0"/>
      <w:divBdr>
        <w:top w:val="none" w:sz="0" w:space="0" w:color="auto"/>
        <w:left w:val="none" w:sz="0" w:space="0" w:color="auto"/>
        <w:bottom w:val="none" w:sz="0" w:space="0" w:color="auto"/>
        <w:right w:val="none" w:sz="0" w:space="0" w:color="auto"/>
      </w:divBdr>
    </w:div>
    <w:div w:id="449130037">
      <w:bodyDiv w:val="1"/>
      <w:marLeft w:val="0"/>
      <w:marRight w:val="0"/>
      <w:marTop w:val="0"/>
      <w:marBottom w:val="0"/>
      <w:divBdr>
        <w:top w:val="none" w:sz="0" w:space="0" w:color="auto"/>
        <w:left w:val="none" w:sz="0" w:space="0" w:color="auto"/>
        <w:bottom w:val="none" w:sz="0" w:space="0" w:color="auto"/>
        <w:right w:val="none" w:sz="0" w:space="0" w:color="auto"/>
      </w:divBdr>
    </w:div>
    <w:div w:id="450321327">
      <w:bodyDiv w:val="1"/>
      <w:marLeft w:val="0"/>
      <w:marRight w:val="0"/>
      <w:marTop w:val="0"/>
      <w:marBottom w:val="0"/>
      <w:divBdr>
        <w:top w:val="none" w:sz="0" w:space="0" w:color="auto"/>
        <w:left w:val="none" w:sz="0" w:space="0" w:color="auto"/>
        <w:bottom w:val="none" w:sz="0" w:space="0" w:color="auto"/>
        <w:right w:val="none" w:sz="0" w:space="0" w:color="auto"/>
      </w:divBdr>
    </w:div>
    <w:div w:id="451291899">
      <w:bodyDiv w:val="1"/>
      <w:marLeft w:val="0"/>
      <w:marRight w:val="0"/>
      <w:marTop w:val="0"/>
      <w:marBottom w:val="0"/>
      <w:divBdr>
        <w:top w:val="none" w:sz="0" w:space="0" w:color="auto"/>
        <w:left w:val="none" w:sz="0" w:space="0" w:color="auto"/>
        <w:bottom w:val="none" w:sz="0" w:space="0" w:color="auto"/>
        <w:right w:val="none" w:sz="0" w:space="0" w:color="auto"/>
      </w:divBdr>
    </w:div>
    <w:div w:id="453137090">
      <w:bodyDiv w:val="1"/>
      <w:marLeft w:val="0"/>
      <w:marRight w:val="0"/>
      <w:marTop w:val="0"/>
      <w:marBottom w:val="0"/>
      <w:divBdr>
        <w:top w:val="none" w:sz="0" w:space="0" w:color="auto"/>
        <w:left w:val="none" w:sz="0" w:space="0" w:color="auto"/>
        <w:bottom w:val="none" w:sz="0" w:space="0" w:color="auto"/>
        <w:right w:val="none" w:sz="0" w:space="0" w:color="auto"/>
      </w:divBdr>
    </w:div>
    <w:div w:id="453210768">
      <w:bodyDiv w:val="1"/>
      <w:marLeft w:val="0"/>
      <w:marRight w:val="0"/>
      <w:marTop w:val="0"/>
      <w:marBottom w:val="0"/>
      <w:divBdr>
        <w:top w:val="none" w:sz="0" w:space="0" w:color="auto"/>
        <w:left w:val="none" w:sz="0" w:space="0" w:color="auto"/>
        <w:bottom w:val="none" w:sz="0" w:space="0" w:color="auto"/>
        <w:right w:val="none" w:sz="0" w:space="0" w:color="auto"/>
      </w:divBdr>
    </w:div>
    <w:div w:id="453519497">
      <w:bodyDiv w:val="1"/>
      <w:marLeft w:val="0"/>
      <w:marRight w:val="0"/>
      <w:marTop w:val="0"/>
      <w:marBottom w:val="0"/>
      <w:divBdr>
        <w:top w:val="none" w:sz="0" w:space="0" w:color="auto"/>
        <w:left w:val="none" w:sz="0" w:space="0" w:color="auto"/>
        <w:bottom w:val="none" w:sz="0" w:space="0" w:color="auto"/>
        <w:right w:val="none" w:sz="0" w:space="0" w:color="auto"/>
      </w:divBdr>
    </w:div>
    <w:div w:id="454180120">
      <w:bodyDiv w:val="1"/>
      <w:marLeft w:val="0"/>
      <w:marRight w:val="0"/>
      <w:marTop w:val="0"/>
      <w:marBottom w:val="0"/>
      <w:divBdr>
        <w:top w:val="none" w:sz="0" w:space="0" w:color="auto"/>
        <w:left w:val="none" w:sz="0" w:space="0" w:color="auto"/>
        <w:bottom w:val="none" w:sz="0" w:space="0" w:color="auto"/>
        <w:right w:val="none" w:sz="0" w:space="0" w:color="auto"/>
      </w:divBdr>
    </w:div>
    <w:div w:id="456140997">
      <w:bodyDiv w:val="1"/>
      <w:marLeft w:val="0"/>
      <w:marRight w:val="0"/>
      <w:marTop w:val="0"/>
      <w:marBottom w:val="0"/>
      <w:divBdr>
        <w:top w:val="none" w:sz="0" w:space="0" w:color="auto"/>
        <w:left w:val="none" w:sz="0" w:space="0" w:color="auto"/>
        <w:bottom w:val="none" w:sz="0" w:space="0" w:color="auto"/>
        <w:right w:val="none" w:sz="0" w:space="0" w:color="auto"/>
      </w:divBdr>
    </w:div>
    <w:div w:id="456486113">
      <w:bodyDiv w:val="1"/>
      <w:marLeft w:val="0"/>
      <w:marRight w:val="0"/>
      <w:marTop w:val="0"/>
      <w:marBottom w:val="0"/>
      <w:divBdr>
        <w:top w:val="none" w:sz="0" w:space="0" w:color="auto"/>
        <w:left w:val="none" w:sz="0" w:space="0" w:color="auto"/>
        <w:bottom w:val="none" w:sz="0" w:space="0" w:color="auto"/>
        <w:right w:val="none" w:sz="0" w:space="0" w:color="auto"/>
      </w:divBdr>
    </w:div>
    <w:div w:id="456722861">
      <w:bodyDiv w:val="1"/>
      <w:marLeft w:val="0"/>
      <w:marRight w:val="0"/>
      <w:marTop w:val="0"/>
      <w:marBottom w:val="0"/>
      <w:divBdr>
        <w:top w:val="none" w:sz="0" w:space="0" w:color="auto"/>
        <w:left w:val="none" w:sz="0" w:space="0" w:color="auto"/>
        <w:bottom w:val="none" w:sz="0" w:space="0" w:color="auto"/>
        <w:right w:val="none" w:sz="0" w:space="0" w:color="auto"/>
      </w:divBdr>
    </w:div>
    <w:div w:id="458186821">
      <w:bodyDiv w:val="1"/>
      <w:marLeft w:val="0"/>
      <w:marRight w:val="0"/>
      <w:marTop w:val="0"/>
      <w:marBottom w:val="0"/>
      <w:divBdr>
        <w:top w:val="none" w:sz="0" w:space="0" w:color="auto"/>
        <w:left w:val="none" w:sz="0" w:space="0" w:color="auto"/>
        <w:bottom w:val="none" w:sz="0" w:space="0" w:color="auto"/>
        <w:right w:val="none" w:sz="0" w:space="0" w:color="auto"/>
      </w:divBdr>
    </w:div>
    <w:div w:id="458304552">
      <w:bodyDiv w:val="1"/>
      <w:marLeft w:val="0"/>
      <w:marRight w:val="0"/>
      <w:marTop w:val="0"/>
      <w:marBottom w:val="0"/>
      <w:divBdr>
        <w:top w:val="none" w:sz="0" w:space="0" w:color="auto"/>
        <w:left w:val="none" w:sz="0" w:space="0" w:color="auto"/>
        <w:bottom w:val="none" w:sz="0" w:space="0" w:color="auto"/>
        <w:right w:val="none" w:sz="0" w:space="0" w:color="auto"/>
      </w:divBdr>
    </w:div>
    <w:div w:id="460003206">
      <w:bodyDiv w:val="1"/>
      <w:marLeft w:val="0"/>
      <w:marRight w:val="0"/>
      <w:marTop w:val="0"/>
      <w:marBottom w:val="0"/>
      <w:divBdr>
        <w:top w:val="none" w:sz="0" w:space="0" w:color="auto"/>
        <w:left w:val="none" w:sz="0" w:space="0" w:color="auto"/>
        <w:bottom w:val="none" w:sz="0" w:space="0" w:color="auto"/>
        <w:right w:val="none" w:sz="0" w:space="0" w:color="auto"/>
      </w:divBdr>
    </w:div>
    <w:div w:id="461579115">
      <w:bodyDiv w:val="1"/>
      <w:marLeft w:val="0"/>
      <w:marRight w:val="0"/>
      <w:marTop w:val="0"/>
      <w:marBottom w:val="0"/>
      <w:divBdr>
        <w:top w:val="none" w:sz="0" w:space="0" w:color="auto"/>
        <w:left w:val="none" w:sz="0" w:space="0" w:color="auto"/>
        <w:bottom w:val="none" w:sz="0" w:space="0" w:color="auto"/>
        <w:right w:val="none" w:sz="0" w:space="0" w:color="auto"/>
      </w:divBdr>
    </w:div>
    <w:div w:id="461725864">
      <w:bodyDiv w:val="1"/>
      <w:marLeft w:val="0"/>
      <w:marRight w:val="0"/>
      <w:marTop w:val="0"/>
      <w:marBottom w:val="0"/>
      <w:divBdr>
        <w:top w:val="none" w:sz="0" w:space="0" w:color="auto"/>
        <w:left w:val="none" w:sz="0" w:space="0" w:color="auto"/>
        <w:bottom w:val="none" w:sz="0" w:space="0" w:color="auto"/>
        <w:right w:val="none" w:sz="0" w:space="0" w:color="auto"/>
      </w:divBdr>
    </w:div>
    <w:div w:id="462164363">
      <w:bodyDiv w:val="1"/>
      <w:marLeft w:val="0"/>
      <w:marRight w:val="0"/>
      <w:marTop w:val="0"/>
      <w:marBottom w:val="0"/>
      <w:divBdr>
        <w:top w:val="none" w:sz="0" w:space="0" w:color="auto"/>
        <w:left w:val="none" w:sz="0" w:space="0" w:color="auto"/>
        <w:bottom w:val="none" w:sz="0" w:space="0" w:color="auto"/>
        <w:right w:val="none" w:sz="0" w:space="0" w:color="auto"/>
      </w:divBdr>
    </w:div>
    <w:div w:id="462188550">
      <w:bodyDiv w:val="1"/>
      <w:marLeft w:val="0"/>
      <w:marRight w:val="0"/>
      <w:marTop w:val="0"/>
      <w:marBottom w:val="0"/>
      <w:divBdr>
        <w:top w:val="none" w:sz="0" w:space="0" w:color="auto"/>
        <w:left w:val="none" w:sz="0" w:space="0" w:color="auto"/>
        <w:bottom w:val="none" w:sz="0" w:space="0" w:color="auto"/>
        <w:right w:val="none" w:sz="0" w:space="0" w:color="auto"/>
      </w:divBdr>
    </w:div>
    <w:div w:id="462190124">
      <w:bodyDiv w:val="1"/>
      <w:marLeft w:val="0"/>
      <w:marRight w:val="0"/>
      <w:marTop w:val="0"/>
      <w:marBottom w:val="0"/>
      <w:divBdr>
        <w:top w:val="none" w:sz="0" w:space="0" w:color="auto"/>
        <w:left w:val="none" w:sz="0" w:space="0" w:color="auto"/>
        <w:bottom w:val="none" w:sz="0" w:space="0" w:color="auto"/>
        <w:right w:val="none" w:sz="0" w:space="0" w:color="auto"/>
      </w:divBdr>
    </w:div>
    <w:div w:id="464004530">
      <w:bodyDiv w:val="1"/>
      <w:marLeft w:val="0"/>
      <w:marRight w:val="0"/>
      <w:marTop w:val="0"/>
      <w:marBottom w:val="0"/>
      <w:divBdr>
        <w:top w:val="none" w:sz="0" w:space="0" w:color="auto"/>
        <w:left w:val="none" w:sz="0" w:space="0" w:color="auto"/>
        <w:bottom w:val="none" w:sz="0" w:space="0" w:color="auto"/>
        <w:right w:val="none" w:sz="0" w:space="0" w:color="auto"/>
      </w:divBdr>
    </w:div>
    <w:div w:id="464544692">
      <w:bodyDiv w:val="1"/>
      <w:marLeft w:val="0"/>
      <w:marRight w:val="0"/>
      <w:marTop w:val="0"/>
      <w:marBottom w:val="0"/>
      <w:divBdr>
        <w:top w:val="none" w:sz="0" w:space="0" w:color="auto"/>
        <w:left w:val="none" w:sz="0" w:space="0" w:color="auto"/>
        <w:bottom w:val="none" w:sz="0" w:space="0" w:color="auto"/>
        <w:right w:val="none" w:sz="0" w:space="0" w:color="auto"/>
      </w:divBdr>
    </w:div>
    <w:div w:id="464743000">
      <w:bodyDiv w:val="1"/>
      <w:marLeft w:val="0"/>
      <w:marRight w:val="0"/>
      <w:marTop w:val="0"/>
      <w:marBottom w:val="0"/>
      <w:divBdr>
        <w:top w:val="none" w:sz="0" w:space="0" w:color="auto"/>
        <w:left w:val="none" w:sz="0" w:space="0" w:color="auto"/>
        <w:bottom w:val="none" w:sz="0" w:space="0" w:color="auto"/>
        <w:right w:val="none" w:sz="0" w:space="0" w:color="auto"/>
      </w:divBdr>
    </w:div>
    <w:div w:id="464936444">
      <w:bodyDiv w:val="1"/>
      <w:marLeft w:val="0"/>
      <w:marRight w:val="0"/>
      <w:marTop w:val="0"/>
      <w:marBottom w:val="0"/>
      <w:divBdr>
        <w:top w:val="none" w:sz="0" w:space="0" w:color="auto"/>
        <w:left w:val="none" w:sz="0" w:space="0" w:color="auto"/>
        <w:bottom w:val="none" w:sz="0" w:space="0" w:color="auto"/>
        <w:right w:val="none" w:sz="0" w:space="0" w:color="auto"/>
      </w:divBdr>
    </w:div>
    <w:div w:id="468523204">
      <w:bodyDiv w:val="1"/>
      <w:marLeft w:val="0"/>
      <w:marRight w:val="0"/>
      <w:marTop w:val="0"/>
      <w:marBottom w:val="0"/>
      <w:divBdr>
        <w:top w:val="none" w:sz="0" w:space="0" w:color="auto"/>
        <w:left w:val="none" w:sz="0" w:space="0" w:color="auto"/>
        <w:bottom w:val="none" w:sz="0" w:space="0" w:color="auto"/>
        <w:right w:val="none" w:sz="0" w:space="0" w:color="auto"/>
      </w:divBdr>
    </w:div>
    <w:div w:id="469594922">
      <w:bodyDiv w:val="1"/>
      <w:marLeft w:val="0"/>
      <w:marRight w:val="0"/>
      <w:marTop w:val="0"/>
      <w:marBottom w:val="0"/>
      <w:divBdr>
        <w:top w:val="none" w:sz="0" w:space="0" w:color="auto"/>
        <w:left w:val="none" w:sz="0" w:space="0" w:color="auto"/>
        <w:bottom w:val="none" w:sz="0" w:space="0" w:color="auto"/>
        <w:right w:val="none" w:sz="0" w:space="0" w:color="auto"/>
      </w:divBdr>
    </w:div>
    <w:div w:id="471286236">
      <w:bodyDiv w:val="1"/>
      <w:marLeft w:val="0"/>
      <w:marRight w:val="0"/>
      <w:marTop w:val="0"/>
      <w:marBottom w:val="0"/>
      <w:divBdr>
        <w:top w:val="none" w:sz="0" w:space="0" w:color="auto"/>
        <w:left w:val="none" w:sz="0" w:space="0" w:color="auto"/>
        <w:bottom w:val="none" w:sz="0" w:space="0" w:color="auto"/>
        <w:right w:val="none" w:sz="0" w:space="0" w:color="auto"/>
      </w:divBdr>
    </w:div>
    <w:div w:id="471755531">
      <w:bodyDiv w:val="1"/>
      <w:marLeft w:val="0"/>
      <w:marRight w:val="0"/>
      <w:marTop w:val="0"/>
      <w:marBottom w:val="0"/>
      <w:divBdr>
        <w:top w:val="none" w:sz="0" w:space="0" w:color="auto"/>
        <w:left w:val="none" w:sz="0" w:space="0" w:color="auto"/>
        <w:bottom w:val="none" w:sz="0" w:space="0" w:color="auto"/>
        <w:right w:val="none" w:sz="0" w:space="0" w:color="auto"/>
      </w:divBdr>
    </w:div>
    <w:div w:id="472870880">
      <w:bodyDiv w:val="1"/>
      <w:marLeft w:val="0"/>
      <w:marRight w:val="0"/>
      <w:marTop w:val="0"/>
      <w:marBottom w:val="0"/>
      <w:divBdr>
        <w:top w:val="none" w:sz="0" w:space="0" w:color="auto"/>
        <w:left w:val="none" w:sz="0" w:space="0" w:color="auto"/>
        <w:bottom w:val="none" w:sz="0" w:space="0" w:color="auto"/>
        <w:right w:val="none" w:sz="0" w:space="0" w:color="auto"/>
      </w:divBdr>
    </w:div>
    <w:div w:id="473375098">
      <w:bodyDiv w:val="1"/>
      <w:marLeft w:val="0"/>
      <w:marRight w:val="0"/>
      <w:marTop w:val="0"/>
      <w:marBottom w:val="0"/>
      <w:divBdr>
        <w:top w:val="none" w:sz="0" w:space="0" w:color="auto"/>
        <w:left w:val="none" w:sz="0" w:space="0" w:color="auto"/>
        <w:bottom w:val="none" w:sz="0" w:space="0" w:color="auto"/>
        <w:right w:val="none" w:sz="0" w:space="0" w:color="auto"/>
      </w:divBdr>
    </w:div>
    <w:div w:id="474032761">
      <w:bodyDiv w:val="1"/>
      <w:marLeft w:val="0"/>
      <w:marRight w:val="0"/>
      <w:marTop w:val="0"/>
      <w:marBottom w:val="0"/>
      <w:divBdr>
        <w:top w:val="none" w:sz="0" w:space="0" w:color="auto"/>
        <w:left w:val="none" w:sz="0" w:space="0" w:color="auto"/>
        <w:bottom w:val="none" w:sz="0" w:space="0" w:color="auto"/>
        <w:right w:val="none" w:sz="0" w:space="0" w:color="auto"/>
      </w:divBdr>
    </w:div>
    <w:div w:id="476148648">
      <w:bodyDiv w:val="1"/>
      <w:marLeft w:val="0"/>
      <w:marRight w:val="0"/>
      <w:marTop w:val="0"/>
      <w:marBottom w:val="0"/>
      <w:divBdr>
        <w:top w:val="none" w:sz="0" w:space="0" w:color="auto"/>
        <w:left w:val="none" w:sz="0" w:space="0" w:color="auto"/>
        <w:bottom w:val="none" w:sz="0" w:space="0" w:color="auto"/>
        <w:right w:val="none" w:sz="0" w:space="0" w:color="auto"/>
      </w:divBdr>
    </w:div>
    <w:div w:id="476535521">
      <w:bodyDiv w:val="1"/>
      <w:marLeft w:val="0"/>
      <w:marRight w:val="0"/>
      <w:marTop w:val="0"/>
      <w:marBottom w:val="0"/>
      <w:divBdr>
        <w:top w:val="none" w:sz="0" w:space="0" w:color="auto"/>
        <w:left w:val="none" w:sz="0" w:space="0" w:color="auto"/>
        <w:bottom w:val="none" w:sz="0" w:space="0" w:color="auto"/>
        <w:right w:val="none" w:sz="0" w:space="0" w:color="auto"/>
      </w:divBdr>
    </w:div>
    <w:div w:id="476992633">
      <w:bodyDiv w:val="1"/>
      <w:marLeft w:val="0"/>
      <w:marRight w:val="0"/>
      <w:marTop w:val="0"/>
      <w:marBottom w:val="0"/>
      <w:divBdr>
        <w:top w:val="none" w:sz="0" w:space="0" w:color="auto"/>
        <w:left w:val="none" w:sz="0" w:space="0" w:color="auto"/>
        <w:bottom w:val="none" w:sz="0" w:space="0" w:color="auto"/>
        <w:right w:val="none" w:sz="0" w:space="0" w:color="auto"/>
      </w:divBdr>
    </w:div>
    <w:div w:id="477306691">
      <w:bodyDiv w:val="1"/>
      <w:marLeft w:val="0"/>
      <w:marRight w:val="0"/>
      <w:marTop w:val="0"/>
      <w:marBottom w:val="0"/>
      <w:divBdr>
        <w:top w:val="none" w:sz="0" w:space="0" w:color="auto"/>
        <w:left w:val="none" w:sz="0" w:space="0" w:color="auto"/>
        <w:bottom w:val="none" w:sz="0" w:space="0" w:color="auto"/>
        <w:right w:val="none" w:sz="0" w:space="0" w:color="auto"/>
      </w:divBdr>
    </w:div>
    <w:div w:id="477573123">
      <w:bodyDiv w:val="1"/>
      <w:marLeft w:val="0"/>
      <w:marRight w:val="0"/>
      <w:marTop w:val="0"/>
      <w:marBottom w:val="0"/>
      <w:divBdr>
        <w:top w:val="none" w:sz="0" w:space="0" w:color="auto"/>
        <w:left w:val="none" w:sz="0" w:space="0" w:color="auto"/>
        <w:bottom w:val="none" w:sz="0" w:space="0" w:color="auto"/>
        <w:right w:val="none" w:sz="0" w:space="0" w:color="auto"/>
      </w:divBdr>
    </w:div>
    <w:div w:id="477574136">
      <w:bodyDiv w:val="1"/>
      <w:marLeft w:val="0"/>
      <w:marRight w:val="0"/>
      <w:marTop w:val="0"/>
      <w:marBottom w:val="0"/>
      <w:divBdr>
        <w:top w:val="none" w:sz="0" w:space="0" w:color="auto"/>
        <w:left w:val="none" w:sz="0" w:space="0" w:color="auto"/>
        <w:bottom w:val="none" w:sz="0" w:space="0" w:color="auto"/>
        <w:right w:val="none" w:sz="0" w:space="0" w:color="auto"/>
      </w:divBdr>
    </w:div>
    <w:div w:id="478156116">
      <w:bodyDiv w:val="1"/>
      <w:marLeft w:val="0"/>
      <w:marRight w:val="0"/>
      <w:marTop w:val="0"/>
      <w:marBottom w:val="0"/>
      <w:divBdr>
        <w:top w:val="none" w:sz="0" w:space="0" w:color="auto"/>
        <w:left w:val="none" w:sz="0" w:space="0" w:color="auto"/>
        <w:bottom w:val="none" w:sz="0" w:space="0" w:color="auto"/>
        <w:right w:val="none" w:sz="0" w:space="0" w:color="auto"/>
      </w:divBdr>
    </w:div>
    <w:div w:id="479275456">
      <w:bodyDiv w:val="1"/>
      <w:marLeft w:val="0"/>
      <w:marRight w:val="0"/>
      <w:marTop w:val="0"/>
      <w:marBottom w:val="0"/>
      <w:divBdr>
        <w:top w:val="none" w:sz="0" w:space="0" w:color="auto"/>
        <w:left w:val="none" w:sz="0" w:space="0" w:color="auto"/>
        <w:bottom w:val="none" w:sz="0" w:space="0" w:color="auto"/>
        <w:right w:val="none" w:sz="0" w:space="0" w:color="auto"/>
      </w:divBdr>
    </w:div>
    <w:div w:id="480119700">
      <w:bodyDiv w:val="1"/>
      <w:marLeft w:val="0"/>
      <w:marRight w:val="0"/>
      <w:marTop w:val="0"/>
      <w:marBottom w:val="0"/>
      <w:divBdr>
        <w:top w:val="none" w:sz="0" w:space="0" w:color="auto"/>
        <w:left w:val="none" w:sz="0" w:space="0" w:color="auto"/>
        <w:bottom w:val="none" w:sz="0" w:space="0" w:color="auto"/>
        <w:right w:val="none" w:sz="0" w:space="0" w:color="auto"/>
      </w:divBdr>
    </w:div>
    <w:div w:id="480536636">
      <w:bodyDiv w:val="1"/>
      <w:marLeft w:val="0"/>
      <w:marRight w:val="0"/>
      <w:marTop w:val="0"/>
      <w:marBottom w:val="0"/>
      <w:divBdr>
        <w:top w:val="none" w:sz="0" w:space="0" w:color="auto"/>
        <w:left w:val="none" w:sz="0" w:space="0" w:color="auto"/>
        <w:bottom w:val="none" w:sz="0" w:space="0" w:color="auto"/>
        <w:right w:val="none" w:sz="0" w:space="0" w:color="auto"/>
      </w:divBdr>
    </w:div>
    <w:div w:id="482355260">
      <w:bodyDiv w:val="1"/>
      <w:marLeft w:val="0"/>
      <w:marRight w:val="0"/>
      <w:marTop w:val="0"/>
      <w:marBottom w:val="0"/>
      <w:divBdr>
        <w:top w:val="none" w:sz="0" w:space="0" w:color="auto"/>
        <w:left w:val="none" w:sz="0" w:space="0" w:color="auto"/>
        <w:bottom w:val="none" w:sz="0" w:space="0" w:color="auto"/>
        <w:right w:val="none" w:sz="0" w:space="0" w:color="auto"/>
      </w:divBdr>
    </w:div>
    <w:div w:id="483401279">
      <w:bodyDiv w:val="1"/>
      <w:marLeft w:val="0"/>
      <w:marRight w:val="0"/>
      <w:marTop w:val="0"/>
      <w:marBottom w:val="0"/>
      <w:divBdr>
        <w:top w:val="none" w:sz="0" w:space="0" w:color="auto"/>
        <w:left w:val="none" w:sz="0" w:space="0" w:color="auto"/>
        <w:bottom w:val="none" w:sz="0" w:space="0" w:color="auto"/>
        <w:right w:val="none" w:sz="0" w:space="0" w:color="auto"/>
      </w:divBdr>
    </w:div>
    <w:div w:id="483745204">
      <w:bodyDiv w:val="1"/>
      <w:marLeft w:val="0"/>
      <w:marRight w:val="0"/>
      <w:marTop w:val="0"/>
      <w:marBottom w:val="0"/>
      <w:divBdr>
        <w:top w:val="none" w:sz="0" w:space="0" w:color="auto"/>
        <w:left w:val="none" w:sz="0" w:space="0" w:color="auto"/>
        <w:bottom w:val="none" w:sz="0" w:space="0" w:color="auto"/>
        <w:right w:val="none" w:sz="0" w:space="0" w:color="auto"/>
      </w:divBdr>
    </w:div>
    <w:div w:id="484510499">
      <w:bodyDiv w:val="1"/>
      <w:marLeft w:val="0"/>
      <w:marRight w:val="0"/>
      <w:marTop w:val="0"/>
      <w:marBottom w:val="0"/>
      <w:divBdr>
        <w:top w:val="none" w:sz="0" w:space="0" w:color="auto"/>
        <w:left w:val="none" w:sz="0" w:space="0" w:color="auto"/>
        <w:bottom w:val="none" w:sz="0" w:space="0" w:color="auto"/>
        <w:right w:val="none" w:sz="0" w:space="0" w:color="auto"/>
      </w:divBdr>
    </w:div>
    <w:div w:id="484588456">
      <w:bodyDiv w:val="1"/>
      <w:marLeft w:val="0"/>
      <w:marRight w:val="0"/>
      <w:marTop w:val="0"/>
      <w:marBottom w:val="0"/>
      <w:divBdr>
        <w:top w:val="none" w:sz="0" w:space="0" w:color="auto"/>
        <w:left w:val="none" w:sz="0" w:space="0" w:color="auto"/>
        <w:bottom w:val="none" w:sz="0" w:space="0" w:color="auto"/>
        <w:right w:val="none" w:sz="0" w:space="0" w:color="auto"/>
      </w:divBdr>
    </w:div>
    <w:div w:id="485829700">
      <w:bodyDiv w:val="1"/>
      <w:marLeft w:val="0"/>
      <w:marRight w:val="0"/>
      <w:marTop w:val="0"/>
      <w:marBottom w:val="0"/>
      <w:divBdr>
        <w:top w:val="none" w:sz="0" w:space="0" w:color="auto"/>
        <w:left w:val="none" w:sz="0" w:space="0" w:color="auto"/>
        <w:bottom w:val="none" w:sz="0" w:space="0" w:color="auto"/>
        <w:right w:val="none" w:sz="0" w:space="0" w:color="auto"/>
      </w:divBdr>
    </w:div>
    <w:div w:id="486017240">
      <w:bodyDiv w:val="1"/>
      <w:marLeft w:val="0"/>
      <w:marRight w:val="0"/>
      <w:marTop w:val="0"/>
      <w:marBottom w:val="0"/>
      <w:divBdr>
        <w:top w:val="none" w:sz="0" w:space="0" w:color="auto"/>
        <w:left w:val="none" w:sz="0" w:space="0" w:color="auto"/>
        <w:bottom w:val="none" w:sz="0" w:space="0" w:color="auto"/>
        <w:right w:val="none" w:sz="0" w:space="0" w:color="auto"/>
      </w:divBdr>
    </w:div>
    <w:div w:id="487945056">
      <w:bodyDiv w:val="1"/>
      <w:marLeft w:val="0"/>
      <w:marRight w:val="0"/>
      <w:marTop w:val="0"/>
      <w:marBottom w:val="0"/>
      <w:divBdr>
        <w:top w:val="none" w:sz="0" w:space="0" w:color="auto"/>
        <w:left w:val="none" w:sz="0" w:space="0" w:color="auto"/>
        <w:bottom w:val="none" w:sz="0" w:space="0" w:color="auto"/>
        <w:right w:val="none" w:sz="0" w:space="0" w:color="auto"/>
      </w:divBdr>
    </w:div>
    <w:div w:id="488402502">
      <w:bodyDiv w:val="1"/>
      <w:marLeft w:val="0"/>
      <w:marRight w:val="0"/>
      <w:marTop w:val="0"/>
      <w:marBottom w:val="0"/>
      <w:divBdr>
        <w:top w:val="none" w:sz="0" w:space="0" w:color="auto"/>
        <w:left w:val="none" w:sz="0" w:space="0" w:color="auto"/>
        <w:bottom w:val="none" w:sz="0" w:space="0" w:color="auto"/>
        <w:right w:val="none" w:sz="0" w:space="0" w:color="auto"/>
      </w:divBdr>
    </w:div>
    <w:div w:id="488642382">
      <w:bodyDiv w:val="1"/>
      <w:marLeft w:val="0"/>
      <w:marRight w:val="0"/>
      <w:marTop w:val="0"/>
      <w:marBottom w:val="0"/>
      <w:divBdr>
        <w:top w:val="none" w:sz="0" w:space="0" w:color="auto"/>
        <w:left w:val="none" w:sz="0" w:space="0" w:color="auto"/>
        <w:bottom w:val="none" w:sz="0" w:space="0" w:color="auto"/>
        <w:right w:val="none" w:sz="0" w:space="0" w:color="auto"/>
      </w:divBdr>
    </w:div>
    <w:div w:id="488987446">
      <w:bodyDiv w:val="1"/>
      <w:marLeft w:val="0"/>
      <w:marRight w:val="0"/>
      <w:marTop w:val="0"/>
      <w:marBottom w:val="0"/>
      <w:divBdr>
        <w:top w:val="none" w:sz="0" w:space="0" w:color="auto"/>
        <w:left w:val="none" w:sz="0" w:space="0" w:color="auto"/>
        <w:bottom w:val="none" w:sz="0" w:space="0" w:color="auto"/>
        <w:right w:val="none" w:sz="0" w:space="0" w:color="auto"/>
      </w:divBdr>
    </w:div>
    <w:div w:id="489101741">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992578">
      <w:bodyDiv w:val="1"/>
      <w:marLeft w:val="0"/>
      <w:marRight w:val="0"/>
      <w:marTop w:val="0"/>
      <w:marBottom w:val="0"/>
      <w:divBdr>
        <w:top w:val="none" w:sz="0" w:space="0" w:color="auto"/>
        <w:left w:val="none" w:sz="0" w:space="0" w:color="auto"/>
        <w:bottom w:val="none" w:sz="0" w:space="0" w:color="auto"/>
        <w:right w:val="none" w:sz="0" w:space="0" w:color="auto"/>
      </w:divBdr>
    </w:div>
    <w:div w:id="492574970">
      <w:bodyDiv w:val="1"/>
      <w:marLeft w:val="0"/>
      <w:marRight w:val="0"/>
      <w:marTop w:val="0"/>
      <w:marBottom w:val="0"/>
      <w:divBdr>
        <w:top w:val="none" w:sz="0" w:space="0" w:color="auto"/>
        <w:left w:val="none" w:sz="0" w:space="0" w:color="auto"/>
        <w:bottom w:val="none" w:sz="0" w:space="0" w:color="auto"/>
        <w:right w:val="none" w:sz="0" w:space="0" w:color="auto"/>
      </w:divBdr>
    </w:div>
    <w:div w:id="493037063">
      <w:bodyDiv w:val="1"/>
      <w:marLeft w:val="0"/>
      <w:marRight w:val="0"/>
      <w:marTop w:val="0"/>
      <w:marBottom w:val="0"/>
      <w:divBdr>
        <w:top w:val="none" w:sz="0" w:space="0" w:color="auto"/>
        <w:left w:val="none" w:sz="0" w:space="0" w:color="auto"/>
        <w:bottom w:val="none" w:sz="0" w:space="0" w:color="auto"/>
        <w:right w:val="none" w:sz="0" w:space="0" w:color="auto"/>
      </w:divBdr>
    </w:div>
    <w:div w:id="493379131">
      <w:bodyDiv w:val="1"/>
      <w:marLeft w:val="0"/>
      <w:marRight w:val="0"/>
      <w:marTop w:val="0"/>
      <w:marBottom w:val="0"/>
      <w:divBdr>
        <w:top w:val="none" w:sz="0" w:space="0" w:color="auto"/>
        <w:left w:val="none" w:sz="0" w:space="0" w:color="auto"/>
        <w:bottom w:val="none" w:sz="0" w:space="0" w:color="auto"/>
        <w:right w:val="none" w:sz="0" w:space="0" w:color="auto"/>
      </w:divBdr>
    </w:div>
    <w:div w:id="493574857">
      <w:bodyDiv w:val="1"/>
      <w:marLeft w:val="0"/>
      <w:marRight w:val="0"/>
      <w:marTop w:val="0"/>
      <w:marBottom w:val="0"/>
      <w:divBdr>
        <w:top w:val="none" w:sz="0" w:space="0" w:color="auto"/>
        <w:left w:val="none" w:sz="0" w:space="0" w:color="auto"/>
        <w:bottom w:val="none" w:sz="0" w:space="0" w:color="auto"/>
        <w:right w:val="none" w:sz="0" w:space="0" w:color="auto"/>
      </w:divBdr>
    </w:div>
    <w:div w:id="494609253">
      <w:bodyDiv w:val="1"/>
      <w:marLeft w:val="0"/>
      <w:marRight w:val="0"/>
      <w:marTop w:val="0"/>
      <w:marBottom w:val="0"/>
      <w:divBdr>
        <w:top w:val="none" w:sz="0" w:space="0" w:color="auto"/>
        <w:left w:val="none" w:sz="0" w:space="0" w:color="auto"/>
        <w:bottom w:val="none" w:sz="0" w:space="0" w:color="auto"/>
        <w:right w:val="none" w:sz="0" w:space="0" w:color="auto"/>
      </w:divBdr>
    </w:div>
    <w:div w:id="496263131">
      <w:bodyDiv w:val="1"/>
      <w:marLeft w:val="0"/>
      <w:marRight w:val="0"/>
      <w:marTop w:val="0"/>
      <w:marBottom w:val="0"/>
      <w:divBdr>
        <w:top w:val="none" w:sz="0" w:space="0" w:color="auto"/>
        <w:left w:val="none" w:sz="0" w:space="0" w:color="auto"/>
        <w:bottom w:val="none" w:sz="0" w:space="0" w:color="auto"/>
        <w:right w:val="none" w:sz="0" w:space="0" w:color="auto"/>
      </w:divBdr>
    </w:div>
    <w:div w:id="496923135">
      <w:bodyDiv w:val="1"/>
      <w:marLeft w:val="0"/>
      <w:marRight w:val="0"/>
      <w:marTop w:val="0"/>
      <w:marBottom w:val="0"/>
      <w:divBdr>
        <w:top w:val="none" w:sz="0" w:space="0" w:color="auto"/>
        <w:left w:val="none" w:sz="0" w:space="0" w:color="auto"/>
        <w:bottom w:val="none" w:sz="0" w:space="0" w:color="auto"/>
        <w:right w:val="none" w:sz="0" w:space="0" w:color="auto"/>
      </w:divBdr>
    </w:div>
    <w:div w:id="499778139">
      <w:bodyDiv w:val="1"/>
      <w:marLeft w:val="0"/>
      <w:marRight w:val="0"/>
      <w:marTop w:val="0"/>
      <w:marBottom w:val="0"/>
      <w:divBdr>
        <w:top w:val="none" w:sz="0" w:space="0" w:color="auto"/>
        <w:left w:val="none" w:sz="0" w:space="0" w:color="auto"/>
        <w:bottom w:val="none" w:sz="0" w:space="0" w:color="auto"/>
        <w:right w:val="none" w:sz="0" w:space="0" w:color="auto"/>
      </w:divBdr>
    </w:div>
    <w:div w:id="500048983">
      <w:bodyDiv w:val="1"/>
      <w:marLeft w:val="0"/>
      <w:marRight w:val="0"/>
      <w:marTop w:val="0"/>
      <w:marBottom w:val="0"/>
      <w:divBdr>
        <w:top w:val="none" w:sz="0" w:space="0" w:color="auto"/>
        <w:left w:val="none" w:sz="0" w:space="0" w:color="auto"/>
        <w:bottom w:val="none" w:sz="0" w:space="0" w:color="auto"/>
        <w:right w:val="none" w:sz="0" w:space="0" w:color="auto"/>
      </w:divBdr>
    </w:div>
    <w:div w:id="500127830">
      <w:bodyDiv w:val="1"/>
      <w:marLeft w:val="0"/>
      <w:marRight w:val="0"/>
      <w:marTop w:val="0"/>
      <w:marBottom w:val="0"/>
      <w:divBdr>
        <w:top w:val="none" w:sz="0" w:space="0" w:color="auto"/>
        <w:left w:val="none" w:sz="0" w:space="0" w:color="auto"/>
        <w:bottom w:val="none" w:sz="0" w:space="0" w:color="auto"/>
        <w:right w:val="none" w:sz="0" w:space="0" w:color="auto"/>
      </w:divBdr>
    </w:div>
    <w:div w:id="500895962">
      <w:bodyDiv w:val="1"/>
      <w:marLeft w:val="0"/>
      <w:marRight w:val="0"/>
      <w:marTop w:val="0"/>
      <w:marBottom w:val="0"/>
      <w:divBdr>
        <w:top w:val="none" w:sz="0" w:space="0" w:color="auto"/>
        <w:left w:val="none" w:sz="0" w:space="0" w:color="auto"/>
        <w:bottom w:val="none" w:sz="0" w:space="0" w:color="auto"/>
        <w:right w:val="none" w:sz="0" w:space="0" w:color="auto"/>
      </w:divBdr>
    </w:div>
    <w:div w:id="501315728">
      <w:bodyDiv w:val="1"/>
      <w:marLeft w:val="0"/>
      <w:marRight w:val="0"/>
      <w:marTop w:val="0"/>
      <w:marBottom w:val="0"/>
      <w:divBdr>
        <w:top w:val="none" w:sz="0" w:space="0" w:color="auto"/>
        <w:left w:val="none" w:sz="0" w:space="0" w:color="auto"/>
        <w:bottom w:val="none" w:sz="0" w:space="0" w:color="auto"/>
        <w:right w:val="none" w:sz="0" w:space="0" w:color="auto"/>
      </w:divBdr>
    </w:div>
    <w:div w:id="501703068">
      <w:bodyDiv w:val="1"/>
      <w:marLeft w:val="0"/>
      <w:marRight w:val="0"/>
      <w:marTop w:val="0"/>
      <w:marBottom w:val="0"/>
      <w:divBdr>
        <w:top w:val="none" w:sz="0" w:space="0" w:color="auto"/>
        <w:left w:val="none" w:sz="0" w:space="0" w:color="auto"/>
        <w:bottom w:val="none" w:sz="0" w:space="0" w:color="auto"/>
        <w:right w:val="none" w:sz="0" w:space="0" w:color="auto"/>
      </w:divBdr>
    </w:div>
    <w:div w:id="502627176">
      <w:bodyDiv w:val="1"/>
      <w:marLeft w:val="0"/>
      <w:marRight w:val="0"/>
      <w:marTop w:val="0"/>
      <w:marBottom w:val="0"/>
      <w:divBdr>
        <w:top w:val="none" w:sz="0" w:space="0" w:color="auto"/>
        <w:left w:val="none" w:sz="0" w:space="0" w:color="auto"/>
        <w:bottom w:val="none" w:sz="0" w:space="0" w:color="auto"/>
        <w:right w:val="none" w:sz="0" w:space="0" w:color="auto"/>
      </w:divBdr>
    </w:div>
    <w:div w:id="502864360">
      <w:bodyDiv w:val="1"/>
      <w:marLeft w:val="0"/>
      <w:marRight w:val="0"/>
      <w:marTop w:val="0"/>
      <w:marBottom w:val="0"/>
      <w:divBdr>
        <w:top w:val="none" w:sz="0" w:space="0" w:color="auto"/>
        <w:left w:val="none" w:sz="0" w:space="0" w:color="auto"/>
        <w:bottom w:val="none" w:sz="0" w:space="0" w:color="auto"/>
        <w:right w:val="none" w:sz="0" w:space="0" w:color="auto"/>
      </w:divBdr>
    </w:div>
    <w:div w:id="505486153">
      <w:bodyDiv w:val="1"/>
      <w:marLeft w:val="0"/>
      <w:marRight w:val="0"/>
      <w:marTop w:val="0"/>
      <w:marBottom w:val="0"/>
      <w:divBdr>
        <w:top w:val="none" w:sz="0" w:space="0" w:color="auto"/>
        <w:left w:val="none" w:sz="0" w:space="0" w:color="auto"/>
        <w:bottom w:val="none" w:sz="0" w:space="0" w:color="auto"/>
        <w:right w:val="none" w:sz="0" w:space="0" w:color="auto"/>
      </w:divBdr>
    </w:div>
    <w:div w:id="505633049">
      <w:bodyDiv w:val="1"/>
      <w:marLeft w:val="0"/>
      <w:marRight w:val="0"/>
      <w:marTop w:val="0"/>
      <w:marBottom w:val="0"/>
      <w:divBdr>
        <w:top w:val="none" w:sz="0" w:space="0" w:color="auto"/>
        <w:left w:val="none" w:sz="0" w:space="0" w:color="auto"/>
        <w:bottom w:val="none" w:sz="0" w:space="0" w:color="auto"/>
        <w:right w:val="none" w:sz="0" w:space="0" w:color="auto"/>
      </w:divBdr>
    </w:div>
    <w:div w:id="506405663">
      <w:bodyDiv w:val="1"/>
      <w:marLeft w:val="0"/>
      <w:marRight w:val="0"/>
      <w:marTop w:val="0"/>
      <w:marBottom w:val="0"/>
      <w:divBdr>
        <w:top w:val="none" w:sz="0" w:space="0" w:color="auto"/>
        <w:left w:val="none" w:sz="0" w:space="0" w:color="auto"/>
        <w:bottom w:val="none" w:sz="0" w:space="0" w:color="auto"/>
        <w:right w:val="none" w:sz="0" w:space="0" w:color="auto"/>
      </w:divBdr>
    </w:div>
    <w:div w:id="506482962">
      <w:bodyDiv w:val="1"/>
      <w:marLeft w:val="0"/>
      <w:marRight w:val="0"/>
      <w:marTop w:val="0"/>
      <w:marBottom w:val="0"/>
      <w:divBdr>
        <w:top w:val="none" w:sz="0" w:space="0" w:color="auto"/>
        <w:left w:val="none" w:sz="0" w:space="0" w:color="auto"/>
        <w:bottom w:val="none" w:sz="0" w:space="0" w:color="auto"/>
        <w:right w:val="none" w:sz="0" w:space="0" w:color="auto"/>
      </w:divBdr>
    </w:div>
    <w:div w:id="507251106">
      <w:bodyDiv w:val="1"/>
      <w:marLeft w:val="0"/>
      <w:marRight w:val="0"/>
      <w:marTop w:val="0"/>
      <w:marBottom w:val="0"/>
      <w:divBdr>
        <w:top w:val="none" w:sz="0" w:space="0" w:color="auto"/>
        <w:left w:val="none" w:sz="0" w:space="0" w:color="auto"/>
        <w:bottom w:val="none" w:sz="0" w:space="0" w:color="auto"/>
        <w:right w:val="none" w:sz="0" w:space="0" w:color="auto"/>
      </w:divBdr>
    </w:div>
    <w:div w:id="507408632">
      <w:bodyDiv w:val="1"/>
      <w:marLeft w:val="0"/>
      <w:marRight w:val="0"/>
      <w:marTop w:val="0"/>
      <w:marBottom w:val="0"/>
      <w:divBdr>
        <w:top w:val="none" w:sz="0" w:space="0" w:color="auto"/>
        <w:left w:val="none" w:sz="0" w:space="0" w:color="auto"/>
        <w:bottom w:val="none" w:sz="0" w:space="0" w:color="auto"/>
        <w:right w:val="none" w:sz="0" w:space="0" w:color="auto"/>
      </w:divBdr>
    </w:div>
    <w:div w:id="507522479">
      <w:bodyDiv w:val="1"/>
      <w:marLeft w:val="0"/>
      <w:marRight w:val="0"/>
      <w:marTop w:val="0"/>
      <w:marBottom w:val="0"/>
      <w:divBdr>
        <w:top w:val="none" w:sz="0" w:space="0" w:color="auto"/>
        <w:left w:val="none" w:sz="0" w:space="0" w:color="auto"/>
        <w:bottom w:val="none" w:sz="0" w:space="0" w:color="auto"/>
        <w:right w:val="none" w:sz="0" w:space="0" w:color="auto"/>
      </w:divBdr>
    </w:div>
    <w:div w:id="509293869">
      <w:bodyDiv w:val="1"/>
      <w:marLeft w:val="0"/>
      <w:marRight w:val="0"/>
      <w:marTop w:val="0"/>
      <w:marBottom w:val="0"/>
      <w:divBdr>
        <w:top w:val="none" w:sz="0" w:space="0" w:color="auto"/>
        <w:left w:val="none" w:sz="0" w:space="0" w:color="auto"/>
        <w:bottom w:val="none" w:sz="0" w:space="0" w:color="auto"/>
        <w:right w:val="none" w:sz="0" w:space="0" w:color="auto"/>
      </w:divBdr>
    </w:div>
    <w:div w:id="510027619">
      <w:bodyDiv w:val="1"/>
      <w:marLeft w:val="0"/>
      <w:marRight w:val="0"/>
      <w:marTop w:val="0"/>
      <w:marBottom w:val="0"/>
      <w:divBdr>
        <w:top w:val="none" w:sz="0" w:space="0" w:color="auto"/>
        <w:left w:val="none" w:sz="0" w:space="0" w:color="auto"/>
        <w:bottom w:val="none" w:sz="0" w:space="0" w:color="auto"/>
        <w:right w:val="none" w:sz="0" w:space="0" w:color="auto"/>
      </w:divBdr>
    </w:div>
    <w:div w:id="510215859">
      <w:bodyDiv w:val="1"/>
      <w:marLeft w:val="0"/>
      <w:marRight w:val="0"/>
      <w:marTop w:val="0"/>
      <w:marBottom w:val="0"/>
      <w:divBdr>
        <w:top w:val="none" w:sz="0" w:space="0" w:color="auto"/>
        <w:left w:val="none" w:sz="0" w:space="0" w:color="auto"/>
        <w:bottom w:val="none" w:sz="0" w:space="0" w:color="auto"/>
        <w:right w:val="none" w:sz="0" w:space="0" w:color="auto"/>
      </w:divBdr>
    </w:div>
    <w:div w:id="510412189">
      <w:bodyDiv w:val="1"/>
      <w:marLeft w:val="0"/>
      <w:marRight w:val="0"/>
      <w:marTop w:val="0"/>
      <w:marBottom w:val="0"/>
      <w:divBdr>
        <w:top w:val="none" w:sz="0" w:space="0" w:color="auto"/>
        <w:left w:val="none" w:sz="0" w:space="0" w:color="auto"/>
        <w:bottom w:val="none" w:sz="0" w:space="0" w:color="auto"/>
        <w:right w:val="none" w:sz="0" w:space="0" w:color="auto"/>
      </w:divBdr>
    </w:div>
    <w:div w:id="511337755">
      <w:bodyDiv w:val="1"/>
      <w:marLeft w:val="0"/>
      <w:marRight w:val="0"/>
      <w:marTop w:val="0"/>
      <w:marBottom w:val="0"/>
      <w:divBdr>
        <w:top w:val="none" w:sz="0" w:space="0" w:color="auto"/>
        <w:left w:val="none" w:sz="0" w:space="0" w:color="auto"/>
        <w:bottom w:val="none" w:sz="0" w:space="0" w:color="auto"/>
        <w:right w:val="none" w:sz="0" w:space="0" w:color="auto"/>
      </w:divBdr>
    </w:div>
    <w:div w:id="513106131">
      <w:bodyDiv w:val="1"/>
      <w:marLeft w:val="0"/>
      <w:marRight w:val="0"/>
      <w:marTop w:val="0"/>
      <w:marBottom w:val="0"/>
      <w:divBdr>
        <w:top w:val="none" w:sz="0" w:space="0" w:color="auto"/>
        <w:left w:val="none" w:sz="0" w:space="0" w:color="auto"/>
        <w:bottom w:val="none" w:sz="0" w:space="0" w:color="auto"/>
        <w:right w:val="none" w:sz="0" w:space="0" w:color="auto"/>
      </w:divBdr>
    </w:div>
    <w:div w:id="513156558">
      <w:bodyDiv w:val="1"/>
      <w:marLeft w:val="0"/>
      <w:marRight w:val="0"/>
      <w:marTop w:val="0"/>
      <w:marBottom w:val="0"/>
      <w:divBdr>
        <w:top w:val="none" w:sz="0" w:space="0" w:color="auto"/>
        <w:left w:val="none" w:sz="0" w:space="0" w:color="auto"/>
        <w:bottom w:val="none" w:sz="0" w:space="0" w:color="auto"/>
        <w:right w:val="none" w:sz="0" w:space="0" w:color="auto"/>
      </w:divBdr>
    </w:div>
    <w:div w:id="513500968">
      <w:bodyDiv w:val="1"/>
      <w:marLeft w:val="0"/>
      <w:marRight w:val="0"/>
      <w:marTop w:val="0"/>
      <w:marBottom w:val="0"/>
      <w:divBdr>
        <w:top w:val="none" w:sz="0" w:space="0" w:color="auto"/>
        <w:left w:val="none" w:sz="0" w:space="0" w:color="auto"/>
        <w:bottom w:val="none" w:sz="0" w:space="0" w:color="auto"/>
        <w:right w:val="none" w:sz="0" w:space="0" w:color="auto"/>
      </w:divBdr>
    </w:div>
    <w:div w:id="513954573">
      <w:bodyDiv w:val="1"/>
      <w:marLeft w:val="0"/>
      <w:marRight w:val="0"/>
      <w:marTop w:val="0"/>
      <w:marBottom w:val="0"/>
      <w:divBdr>
        <w:top w:val="none" w:sz="0" w:space="0" w:color="auto"/>
        <w:left w:val="none" w:sz="0" w:space="0" w:color="auto"/>
        <w:bottom w:val="none" w:sz="0" w:space="0" w:color="auto"/>
        <w:right w:val="none" w:sz="0" w:space="0" w:color="auto"/>
      </w:divBdr>
    </w:div>
    <w:div w:id="513960727">
      <w:bodyDiv w:val="1"/>
      <w:marLeft w:val="0"/>
      <w:marRight w:val="0"/>
      <w:marTop w:val="0"/>
      <w:marBottom w:val="0"/>
      <w:divBdr>
        <w:top w:val="none" w:sz="0" w:space="0" w:color="auto"/>
        <w:left w:val="none" w:sz="0" w:space="0" w:color="auto"/>
        <w:bottom w:val="none" w:sz="0" w:space="0" w:color="auto"/>
        <w:right w:val="none" w:sz="0" w:space="0" w:color="auto"/>
      </w:divBdr>
    </w:div>
    <w:div w:id="514226946">
      <w:bodyDiv w:val="1"/>
      <w:marLeft w:val="0"/>
      <w:marRight w:val="0"/>
      <w:marTop w:val="0"/>
      <w:marBottom w:val="0"/>
      <w:divBdr>
        <w:top w:val="none" w:sz="0" w:space="0" w:color="auto"/>
        <w:left w:val="none" w:sz="0" w:space="0" w:color="auto"/>
        <w:bottom w:val="none" w:sz="0" w:space="0" w:color="auto"/>
        <w:right w:val="none" w:sz="0" w:space="0" w:color="auto"/>
      </w:divBdr>
    </w:div>
    <w:div w:id="51441627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5969341">
      <w:bodyDiv w:val="1"/>
      <w:marLeft w:val="0"/>
      <w:marRight w:val="0"/>
      <w:marTop w:val="0"/>
      <w:marBottom w:val="0"/>
      <w:divBdr>
        <w:top w:val="none" w:sz="0" w:space="0" w:color="auto"/>
        <w:left w:val="none" w:sz="0" w:space="0" w:color="auto"/>
        <w:bottom w:val="none" w:sz="0" w:space="0" w:color="auto"/>
        <w:right w:val="none" w:sz="0" w:space="0" w:color="auto"/>
      </w:divBdr>
    </w:div>
    <w:div w:id="516116813">
      <w:bodyDiv w:val="1"/>
      <w:marLeft w:val="0"/>
      <w:marRight w:val="0"/>
      <w:marTop w:val="0"/>
      <w:marBottom w:val="0"/>
      <w:divBdr>
        <w:top w:val="none" w:sz="0" w:space="0" w:color="auto"/>
        <w:left w:val="none" w:sz="0" w:space="0" w:color="auto"/>
        <w:bottom w:val="none" w:sz="0" w:space="0" w:color="auto"/>
        <w:right w:val="none" w:sz="0" w:space="0" w:color="auto"/>
      </w:divBdr>
    </w:div>
    <w:div w:id="516430066">
      <w:bodyDiv w:val="1"/>
      <w:marLeft w:val="0"/>
      <w:marRight w:val="0"/>
      <w:marTop w:val="0"/>
      <w:marBottom w:val="0"/>
      <w:divBdr>
        <w:top w:val="none" w:sz="0" w:space="0" w:color="auto"/>
        <w:left w:val="none" w:sz="0" w:space="0" w:color="auto"/>
        <w:bottom w:val="none" w:sz="0" w:space="0" w:color="auto"/>
        <w:right w:val="none" w:sz="0" w:space="0" w:color="auto"/>
      </w:divBdr>
    </w:div>
    <w:div w:id="516581601">
      <w:bodyDiv w:val="1"/>
      <w:marLeft w:val="0"/>
      <w:marRight w:val="0"/>
      <w:marTop w:val="0"/>
      <w:marBottom w:val="0"/>
      <w:divBdr>
        <w:top w:val="none" w:sz="0" w:space="0" w:color="auto"/>
        <w:left w:val="none" w:sz="0" w:space="0" w:color="auto"/>
        <w:bottom w:val="none" w:sz="0" w:space="0" w:color="auto"/>
        <w:right w:val="none" w:sz="0" w:space="0" w:color="auto"/>
      </w:divBdr>
    </w:div>
    <w:div w:id="519197902">
      <w:bodyDiv w:val="1"/>
      <w:marLeft w:val="0"/>
      <w:marRight w:val="0"/>
      <w:marTop w:val="0"/>
      <w:marBottom w:val="0"/>
      <w:divBdr>
        <w:top w:val="none" w:sz="0" w:space="0" w:color="auto"/>
        <w:left w:val="none" w:sz="0" w:space="0" w:color="auto"/>
        <w:bottom w:val="none" w:sz="0" w:space="0" w:color="auto"/>
        <w:right w:val="none" w:sz="0" w:space="0" w:color="auto"/>
      </w:divBdr>
    </w:div>
    <w:div w:id="520971172">
      <w:bodyDiv w:val="1"/>
      <w:marLeft w:val="0"/>
      <w:marRight w:val="0"/>
      <w:marTop w:val="0"/>
      <w:marBottom w:val="0"/>
      <w:divBdr>
        <w:top w:val="none" w:sz="0" w:space="0" w:color="auto"/>
        <w:left w:val="none" w:sz="0" w:space="0" w:color="auto"/>
        <w:bottom w:val="none" w:sz="0" w:space="0" w:color="auto"/>
        <w:right w:val="none" w:sz="0" w:space="0" w:color="auto"/>
      </w:divBdr>
    </w:div>
    <w:div w:id="521822544">
      <w:bodyDiv w:val="1"/>
      <w:marLeft w:val="0"/>
      <w:marRight w:val="0"/>
      <w:marTop w:val="0"/>
      <w:marBottom w:val="0"/>
      <w:divBdr>
        <w:top w:val="none" w:sz="0" w:space="0" w:color="auto"/>
        <w:left w:val="none" w:sz="0" w:space="0" w:color="auto"/>
        <w:bottom w:val="none" w:sz="0" w:space="0" w:color="auto"/>
        <w:right w:val="none" w:sz="0" w:space="0" w:color="auto"/>
      </w:divBdr>
    </w:div>
    <w:div w:id="522401660">
      <w:bodyDiv w:val="1"/>
      <w:marLeft w:val="0"/>
      <w:marRight w:val="0"/>
      <w:marTop w:val="0"/>
      <w:marBottom w:val="0"/>
      <w:divBdr>
        <w:top w:val="none" w:sz="0" w:space="0" w:color="auto"/>
        <w:left w:val="none" w:sz="0" w:space="0" w:color="auto"/>
        <w:bottom w:val="none" w:sz="0" w:space="0" w:color="auto"/>
        <w:right w:val="none" w:sz="0" w:space="0" w:color="auto"/>
      </w:divBdr>
    </w:div>
    <w:div w:id="522671156">
      <w:bodyDiv w:val="1"/>
      <w:marLeft w:val="0"/>
      <w:marRight w:val="0"/>
      <w:marTop w:val="0"/>
      <w:marBottom w:val="0"/>
      <w:divBdr>
        <w:top w:val="none" w:sz="0" w:space="0" w:color="auto"/>
        <w:left w:val="none" w:sz="0" w:space="0" w:color="auto"/>
        <w:bottom w:val="none" w:sz="0" w:space="0" w:color="auto"/>
        <w:right w:val="none" w:sz="0" w:space="0" w:color="auto"/>
      </w:divBdr>
    </w:div>
    <w:div w:id="523834917">
      <w:bodyDiv w:val="1"/>
      <w:marLeft w:val="0"/>
      <w:marRight w:val="0"/>
      <w:marTop w:val="0"/>
      <w:marBottom w:val="0"/>
      <w:divBdr>
        <w:top w:val="none" w:sz="0" w:space="0" w:color="auto"/>
        <w:left w:val="none" w:sz="0" w:space="0" w:color="auto"/>
        <w:bottom w:val="none" w:sz="0" w:space="0" w:color="auto"/>
        <w:right w:val="none" w:sz="0" w:space="0" w:color="auto"/>
      </w:divBdr>
    </w:div>
    <w:div w:id="524557566">
      <w:bodyDiv w:val="1"/>
      <w:marLeft w:val="0"/>
      <w:marRight w:val="0"/>
      <w:marTop w:val="0"/>
      <w:marBottom w:val="0"/>
      <w:divBdr>
        <w:top w:val="none" w:sz="0" w:space="0" w:color="auto"/>
        <w:left w:val="none" w:sz="0" w:space="0" w:color="auto"/>
        <w:bottom w:val="none" w:sz="0" w:space="0" w:color="auto"/>
        <w:right w:val="none" w:sz="0" w:space="0" w:color="auto"/>
      </w:divBdr>
    </w:div>
    <w:div w:id="524559120">
      <w:bodyDiv w:val="1"/>
      <w:marLeft w:val="0"/>
      <w:marRight w:val="0"/>
      <w:marTop w:val="0"/>
      <w:marBottom w:val="0"/>
      <w:divBdr>
        <w:top w:val="none" w:sz="0" w:space="0" w:color="auto"/>
        <w:left w:val="none" w:sz="0" w:space="0" w:color="auto"/>
        <w:bottom w:val="none" w:sz="0" w:space="0" w:color="auto"/>
        <w:right w:val="none" w:sz="0" w:space="0" w:color="auto"/>
      </w:divBdr>
    </w:div>
    <w:div w:id="524904955">
      <w:bodyDiv w:val="1"/>
      <w:marLeft w:val="0"/>
      <w:marRight w:val="0"/>
      <w:marTop w:val="0"/>
      <w:marBottom w:val="0"/>
      <w:divBdr>
        <w:top w:val="none" w:sz="0" w:space="0" w:color="auto"/>
        <w:left w:val="none" w:sz="0" w:space="0" w:color="auto"/>
        <w:bottom w:val="none" w:sz="0" w:space="0" w:color="auto"/>
        <w:right w:val="none" w:sz="0" w:space="0" w:color="auto"/>
      </w:divBdr>
    </w:div>
    <w:div w:id="525826559">
      <w:bodyDiv w:val="1"/>
      <w:marLeft w:val="0"/>
      <w:marRight w:val="0"/>
      <w:marTop w:val="0"/>
      <w:marBottom w:val="0"/>
      <w:divBdr>
        <w:top w:val="none" w:sz="0" w:space="0" w:color="auto"/>
        <w:left w:val="none" w:sz="0" w:space="0" w:color="auto"/>
        <w:bottom w:val="none" w:sz="0" w:space="0" w:color="auto"/>
        <w:right w:val="none" w:sz="0" w:space="0" w:color="auto"/>
      </w:divBdr>
    </w:div>
    <w:div w:id="525869093">
      <w:bodyDiv w:val="1"/>
      <w:marLeft w:val="0"/>
      <w:marRight w:val="0"/>
      <w:marTop w:val="0"/>
      <w:marBottom w:val="0"/>
      <w:divBdr>
        <w:top w:val="none" w:sz="0" w:space="0" w:color="auto"/>
        <w:left w:val="none" w:sz="0" w:space="0" w:color="auto"/>
        <w:bottom w:val="none" w:sz="0" w:space="0" w:color="auto"/>
        <w:right w:val="none" w:sz="0" w:space="0" w:color="auto"/>
      </w:divBdr>
    </w:div>
    <w:div w:id="526211045">
      <w:bodyDiv w:val="1"/>
      <w:marLeft w:val="0"/>
      <w:marRight w:val="0"/>
      <w:marTop w:val="0"/>
      <w:marBottom w:val="0"/>
      <w:divBdr>
        <w:top w:val="none" w:sz="0" w:space="0" w:color="auto"/>
        <w:left w:val="none" w:sz="0" w:space="0" w:color="auto"/>
        <w:bottom w:val="none" w:sz="0" w:space="0" w:color="auto"/>
        <w:right w:val="none" w:sz="0" w:space="0" w:color="auto"/>
      </w:divBdr>
    </w:div>
    <w:div w:id="527378896">
      <w:bodyDiv w:val="1"/>
      <w:marLeft w:val="0"/>
      <w:marRight w:val="0"/>
      <w:marTop w:val="0"/>
      <w:marBottom w:val="0"/>
      <w:divBdr>
        <w:top w:val="none" w:sz="0" w:space="0" w:color="auto"/>
        <w:left w:val="none" w:sz="0" w:space="0" w:color="auto"/>
        <w:bottom w:val="none" w:sz="0" w:space="0" w:color="auto"/>
        <w:right w:val="none" w:sz="0" w:space="0" w:color="auto"/>
      </w:divBdr>
    </w:div>
    <w:div w:id="527840504">
      <w:bodyDiv w:val="1"/>
      <w:marLeft w:val="0"/>
      <w:marRight w:val="0"/>
      <w:marTop w:val="0"/>
      <w:marBottom w:val="0"/>
      <w:divBdr>
        <w:top w:val="none" w:sz="0" w:space="0" w:color="auto"/>
        <w:left w:val="none" w:sz="0" w:space="0" w:color="auto"/>
        <w:bottom w:val="none" w:sz="0" w:space="0" w:color="auto"/>
        <w:right w:val="none" w:sz="0" w:space="0" w:color="auto"/>
      </w:divBdr>
    </w:div>
    <w:div w:id="528907911">
      <w:bodyDiv w:val="1"/>
      <w:marLeft w:val="0"/>
      <w:marRight w:val="0"/>
      <w:marTop w:val="0"/>
      <w:marBottom w:val="0"/>
      <w:divBdr>
        <w:top w:val="none" w:sz="0" w:space="0" w:color="auto"/>
        <w:left w:val="none" w:sz="0" w:space="0" w:color="auto"/>
        <w:bottom w:val="none" w:sz="0" w:space="0" w:color="auto"/>
        <w:right w:val="none" w:sz="0" w:space="0" w:color="auto"/>
      </w:divBdr>
    </w:div>
    <w:div w:id="530194384">
      <w:bodyDiv w:val="1"/>
      <w:marLeft w:val="0"/>
      <w:marRight w:val="0"/>
      <w:marTop w:val="0"/>
      <w:marBottom w:val="0"/>
      <w:divBdr>
        <w:top w:val="none" w:sz="0" w:space="0" w:color="auto"/>
        <w:left w:val="none" w:sz="0" w:space="0" w:color="auto"/>
        <w:bottom w:val="none" w:sz="0" w:space="0" w:color="auto"/>
        <w:right w:val="none" w:sz="0" w:space="0" w:color="auto"/>
      </w:divBdr>
    </w:div>
    <w:div w:id="532614669">
      <w:bodyDiv w:val="1"/>
      <w:marLeft w:val="0"/>
      <w:marRight w:val="0"/>
      <w:marTop w:val="0"/>
      <w:marBottom w:val="0"/>
      <w:divBdr>
        <w:top w:val="none" w:sz="0" w:space="0" w:color="auto"/>
        <w:left w:val="none" w:sz="0" w:space="0" w:color="auto"/>
        <w:bottom w:val="none" w:sz="0" w:space="0" w:color="auto"/>
        <w:right w:val="none" w:sz="0" w:space="0" w:color="auto"/>
      </w:divBdr>
    </w:div>
    <w:div w:id="533689357">
      <w:bodyDiv w:val="1"/>
      <w:marLeft w:val="0"/>
      <w:marRight w:val="0"/>
      <w:marTop w:val="0"/>
      <w:marBottom w:val="0"/>
      <w:divBdr>
        <w:top w:val="none" w:sz="0" w:space="0" w:color="auto"/>
        <w:left w:val="none" w:sz="0" w:space="0" w:color="auto"/>
        <w:bottom w:val="none" w:sz="0" w:space="0" w:color="auto"/>
        <w:right w:val="none" w:sz="0" w:space="0" w:color="auto"/>
      </w:divBdr>
    </w:div>
    <w:div w:id="533814144">
      <w:bodyDiv w:val="1"/>
      <w:marLeft w:val="0"/>
      <w:marRight w:val="0"/>
      <w:marTop w:val="0"/>
      <w:marBottom w:val="0"/>
      <w:divBdr>
        <w:top w:val="none" w:sz="0" w:space="0" w:color="auto"/>
        <w:left w:val="none" w:sz="0" w:space="0" w:color="auto"/>
        <w:bottom w:val="none" w:sz="0" w:space="0" w:color="auto"/>
        <w:right w:val="none" w:sz="0" w:space="0" w:color="auto"/>
      </w:divBdr>
    </w:div>
    <w:div w:id="534083787">
      <w:bodyDiv w:val="1"/>
      <w:marLeft w:val="0"/>
      <w:marRight w:val="0"/>
      <w:marTop w:val="0"/>
      <w:marBottom w:val="0"/>
      <w:divBdr>
        <w:top w:val="none" w:sz="0" w:space="0" w:color="auto"/>
        <w:left w:val="none" w:sz="0" w:space="0" w:color="auto"/>
        <w:bottom w:val="none" w:sz="0" w:space="0" w:color="auto"/>
        <w:right w:val="none" w:sz="0" w:space="0" w:color="auto"/>
      </w:divBdr>
    </w:div>
    <w:div w:id="535313773">
      <w:bodyDiv w:val="1"/>
      <w:marLeft w:val="0"/>
      <w:marRight w:val="0"/>
      <w:marTop w:val="0"/>
      <w:marBottom w:val="0"/>
      <w:divBdr>
        <w:top w:val="none" w:sz="0" w:space="0" w:color="auto"/>
        <w:left w:val="none" w:sz="0" w:space="0" w:color="auto"/>
        <w:bottom w:val="none" w:sz="0" w:space="0" w:color="auto"/>
        <w:right w:val="none" w:sz="0" w:space="0" w:color="auto"/>
      </w:divBdr>
    </w:div>
    <w:div w:id="536086500">
      <w:bodyDiv w:val="1"/>
      <w:marLeft w:val="0"/>
      <w:marRight w:val="0"/>
      <w:marTop w:val="0"/>
      <w:marBottom w:val="0"/>
      <w:divBdr>
        <w:top w:val="none" w:sz="0" w:space="0" w:color="auto"/>
        <w:left w:val="none" w:sz="0" w:space="0" w:color="auto"/>
        <w:bottom w:val="none" w:sz="0" w:space="0" w:color="auto"/>
        <w:right w:val="none" w:sz="0" w:space="0" w:color="auto"/>
      </w:divBdr>
    </w:div>
    <w:div w:id="536820587">
      <w:bodyDiv w:val="1"/>
      <w:marLeft w:val="0"/>
      <w:marRight w:val="0"/>
      <w:marTop w:val="0"/>
      <w:marBottom w:val="0"/>
      <w:divBdr>
        <w:top w:val="none" w:sz="0" w:space="0" w:color="auto"/>
        <w:left w:val="none" w:sz="0" w:space="0" w:color="auto"/>
        <w:bottom w:val="none" w:sz="0" w:space="0" w:color="auto"/>
        <w:right w:val="none" w:sz="0" w:space="0" w:color="auto"/>
      </w:divBdr>
    </w:div>
    <w:div w:id="541868513">
      <w:bodyDiv w:val="1"/>
      <w:marLeft w:val="0"/>
      <w:marRight w:val="0"/>
      <w:marTop w:val="0"/>
      <w:marBottom w:val="0"/>
      <w:divBdr>
        <w:top w:val="none" w:sz="0" w:space="0" w:color="auto"/>
        <w:left w:val="none" w:sz="0" w:space="0" w:color="auto"/>
        <w:bottom w:val="none" w:sz="0" w:space="0" w:color="auto"/>
        <w:right w:val="none" w:sz="0" w:space="0" w:color="auto"/>
      </w:divBdr>
    </w:div>
    <w:div w:id="543248271">
      <w:bodyDiv w:val="1"/>
      <w:marLeft w:val="0"/>
      <w:marRight w:val="0"/>
      <w:marTop w:val="0"/>
      <w:marBottom w:val="0"/>
      <w:divBdr>
        <w:top w:val="none" w:sz="0" w:space="0" w:color="auto"/>
        <w:left w:val="none" w:sz="0" w:space="0" w:color="auto"/>
        <w:bottom w:val="none" w:sz="0" w:space="0" w:color="auto"/>
        <w:right w:val="none" w:sz="0" w:space="0" w:color="auto"/>
      </w:divBdr>
    </w:div>
    <w:div w:id="543293785">
      <w:bodyDiv w:val="1"/>
      <w:marLeft w:val="0"/>
      <w:marRight w:val="0"/>
      <w:marTop w:val="0"/>
      <w:marBottom w:val="0"/>
      <w:divBdr>
        <w:top w:val="none" w:sz="0" w:space="0" w:color="auto"/>
        <w:left w:val="none" w:sz="0" w:space="0" w:color="auto"/>
        <w:bottom w:val="none" w:sz="0" w:space="0" w:color="auto"/>
        <w:right w:val="none" w:sz="0" w:space="0" w:color="auto"/>
      </w:divBdr>
    </w:div>
    <w:div w:id="543560774">
      <w:bodyDiv w:val="1"/>
      <w:marLeft w:val="0"/>
      <w:marRight w:val="0"/>
      <w:marTop w:val="0"/>
      <w:marBottom w:val="0"/>
      <w:divBdr>
        <w:top w:val="none" w:sz="0" w:space="0" w:color="auto"/>
        <w:left w:val="none" w:sz="0" w:space="0" w:color="auto"/>
        <w:bottom w:val="none" w:sz="0" w:space="0" w:color="auto"/>
        <w:right w:val="none" w:sz="0" w:space="0" w:color="auto"/>
      </w:divBdr>
    </w:div>
    <w:div w:id="545025066">
      <w:bodyDiv w:val="1"/>
      <w:marLeft w:val="0"/>
      <w:marRight w:val="0"/>
      <w:marTop w:val="0"/>
      <w:marBottom w:val="0"/>
      <w:divBdr>
        <w:top w:val="none" w:sz="0" w:space="0" w:color="auto"/>
        <w:left w:val="none" w:sz="0" w:space="0" w:color="auto"/>
        <w:bottom w:val="none" w:sz="0" w:space="0" w:color="auto"/>
        <w:right w:val="none" w:sz="0" w:space="0" w:color="auto"/>
      </w:divBdr>
    </w:div>
    <w:div w:id="546071851">
      <w:bodyDiv w:val="1"/>
      <w:marLeft w:val="0"/>
      <w:marRight w:val="0"/>
      <w:marTop w:val="0"/>
      <w:marBottom w:val="0"/>
      <w:divBdr>
        <w:top w:val="none" w:sz="0" w:space="0" w:color="auto"/>
        <w:left w:val="none" w:sz="0" w:space="0" w:color="auto"/>
        <w:bottom w:val="none" w:sz="0" w:space="0" w:color="auto"/>
        <w:right w:val="none" w:sz="0" w:space="0" w:color="auto"/>
      </w:divBdr>
    </w:div>
    <w:div w:id="546993223">
      <w:bodyDiv w:val="1"/>
      <w:marLeft w:val="0"/>
      <w:marRight w:val="0"/>
      <w:marTop w:val="0"/>
      <w:marBottom w:val="0"/>
      <w:divBdr>
        <w:top w:val="none" w:sz="0" w:space="0" w:color="auto"/>
        <w:left w:val="none" w:sz="0" w:space="0" w:color="auto"/>
        <w:bottom w:val="none" w:sz="0" w:space="0" w:color="auto"/>
        <w:right w:val="none" w:sz="0" w:space="0" w:color="auto"/>
      </w:divBdr>
    </w:div>
    <w:div w:id="547031073">
      <w:bodyDiv w:val="1"/>
      <w:marLeft w:val="0"/>
      <w:marRight w:val="0"/>
      <w:marTop w:val="0"/>
      <w:marBottom w:val="0"/>
      <w:divBdr>
        <w:top w:val="none" w:sz="0" w:space="0" w:color="auto"/>
        <w:left w:val="none" w:sz="0" w:space="0" w:color="auto"/>
        <w:bottom w:val="none" w:sz="0" w:space="0" w:color="auto"/>
        <w:right w:val="none" w:sz="0" w:space="0" w:color="auto"/>
      </w:divBdr>
    </w:div>
    <w:div w:id="547257518">
      <w:bodyDiv w:val="1"/>
      <w:marLeft w:val="0"/>
      <w:marRight w:val="0"/>
      <w:marTop w:val="0"/>
      <w:marBottom w:val="0"/>
      <w:divBdr>
        <w:top w:val="none" w:sz="0" w:space="0" w:color="auto"/>
        <w:left w:val="none" w:sz="0" w:space="0" w:color="auto"/>
        <w:bottom w:val="none" w:sz="0" w:space="0" w:color="auto"/>
        <w:right w:val="none" w:sz="0" w:space="0" w:color="auto"/>
      </w:divBdr>
    </w:div>
    <w:div w:id="550188435">
      <w:bodyDiv w:val="1"/>
      <w:marLeft w:val="0"/>
      <w:marRight w:val="0"/>
      <w:marTop w:val="0"/>
      <w:marBottom w:val="0"/>
      <w:divBdr>
        <w:top w:val="none" w:sz="0" w:space="0" w:color="auto"/>
        <w:left w:val="none" w:sz="0" w:space="0" w:color="auto"/>
        <w:bottom w:val="none" w:sz="0" w:space="0" w:color="auto"/>
        <w:right w:val="none" w:sz="0" w:space="0" w:color="auto"/>
      </w:divBdr>
    </w:div>
    <w:div w:id="551232164">
      <w:bodyDiv w:val="1"/>
      <w:marLeft w:val="0"/>
      <w:marRight w:val="0"/>
      <w:marTop w:val="0"/>
      <w:marBottom w:val="0"/>
      <w:divBdr>
        <w:top w:val="none" w:sz="0" w:space="0" w:color="auto"/>
        <w:left w:val="none" w:sz="0" w:space="0" w:color="auto"/>
        <w:bottom w:val="none" w:sz="0" w:space="0" w:color="auto"/>
        <w:right w:val="none" w:sz="0" w:space="0" w:color="auto"/>
      </w:divBdr>
    </w:div>
    <w:div w:id="551423363">
      <w:bodyDiv w:val="1"/>
      <w:marLeft w:val="0"/>
      <w:marRight w:val="0"/>
      <w:marTop w:val="0"/>
      <w:marBottom w:val="0"/>
      <w:divBdr>
        <w:top w:val="none" w:sz="0" w:space="0" w:color="auto"/>
        <w:left w:val="none" w:sz="0" w:space="0" w:color="auto"/>
        <w:bottom w:val="none" w:sz="0" w:space="0" w:color="auto"/>
        <w:right w:val="none" w:sz="0" w:space="0" w:color="auto"/>
      </w:divBdr>
    </w:div>
    <w:div w:id="552817038">
      <w:bodyDiv w:val="1"/>
      <w:marLeft w:val="0"/>
      <w:marRight w:val="0"/>
      <w:marTop w:val="0"/>
      <w:marBottom w:val="0"/>
      <w:divBdr>
        <w:top w:val="none" w:sz="0" w:space="0" w:color="auto"/>
        <w:left w:val="none" w:sz="0" w:space="0" w:color="auto"/>
        <w:bottom w:val="none" w:sz="0" w:space="0" w:color="auto"/>
        <w:right w:val="none" w:sz="0" w:space="0" w:color="auto"/>
      </w:divBdr>
    </w:div>
    <w:div w:id="553734423">
      <w:bodyDiv w:val="1"/>
      <w:marLeft w:val="0"/>
      <w:marRight w:val="0"/>
      <w:marTop w:val="0"/>
      <w:marBottom w:val="0"/>
      <w:divBdr>
        <w:top w:val="none" w:sz="0" w:space="0" w:color="auto"/>
        <w:left w:val="none" w:sz="0" w:space="0" w:color="auto"/>
        <w:bottom w:val="none" w:sz="0" w:space="0" w:color="auto"/>
        <w:right w:val="none" w:sz="0" w:space="0" w:color="auto"/>
      </w:divBdr>
    </w:div>
    <w:div w:id="553851213">
      <w:bodyDiv w:val="1"/>
      <w:marLeft w:val="0"/>
      <w:marRight w:val="0"/>
      <w:marTop w:val="0"/>
      <w:marBottom w:val="0"/>
      <w:divBdr>
        <w:top w:val="none" w:sz="0" w:space="0" w:color="auto"/>
        <w:left w:val="none" w:sz="0" w:space="0" w:color="auto"/>
        <w:bottom w:val="none" w:sz="0" w:space="0" w:color="auto"/>
        <w:right w:val="none" w:sz="0" w:space="0" w:color="auto"/>
      </w:divBdr>
    </w:div>
    <w:div w:id="553857375">
      <w:bodyDiv w:val="1"/>
      <w:marLeft w:val="0"/>
      <w:marRight w:val="0"/>
      <w:marTop w:val="0"/>
      <w:marBottom w:val="0"/>
      <w:divBdr>
        <w:top w:val="none" w:sz="0" w:space="0" w:color="auto"/>
        <w:left w:val="none" w:sz="0" w:space="0" w:color="auto"/>
        <w:bottom w:val="none" w:sz="0" w:space="0" w:color="auto"/>
        <w:right w:val="none" w:sz="0" w:space="0" w:color="auto"/>
      </w:divBdr>
    </w:div>
    <w:div w:id="554703828">
      <w:bodyDiv w:val="1"/>
      <w:marLeft w:val="0"/>
      <w:marRight w:val="0"/>
      <w:marTop w:val="0"/>
      <w:marBottom w:val="0"/>
      <w:divBdr>
        <w:top w:val="none" w:sz="0" w:space="0" w:color="auto"/>
        <w:left w:val="none" w:sz="0" w:space="0" w:color="auto"/>
        <w:bottom w:val="none" w:sz="0" w:space="0" w:color="auto"/>
        <w:right w:val="none" w:sz="0" w:space="0" w:color="auto"/>
      </w:divBdr>
    </w:div>
    <w:div w:id="554858292">
      <w:bodyDiv w:val="1"/>
      <w:marLeft w:val="0"/>
      <w:marRight w:val="0"/>
      <w:marTop w:val="0"/>
      <w:marBottom w:val="0"/>
      <w:divBdr>
        <w:top w:val="none" w:sz="0" w:space="0" w:color="auto"/>
        <w:left w:val="none" w:sz="0" w:space="0" w:color="auto"/>
        <w:bottom w:val="none" w:sz="0" w:space="0" w:color="auto"/>
        <w:right w:val="none" w:sz="0" w:space="0" w:color="auto"/>
      </w:divBdr>
    </w:div>
    <w:div w:id="554901664">
      <w:bodyDiv w:val="1"/>
      <w:marLeft w:val="0"/>
      <w:marRight w:val="0"/>
      <w:marTop w:val="0"/>
      <w:marBottom w:val="0"/>
      <w:divBdr>
        <w:top w:val="none" w:sz="0" w:space="0" w:color="auto"/>
        <w:left w:val="none" w:sz="0" w:space="0" w:color="auto"/>
        <w:bottom w:val="none" w:sz="0" w:space="0" w:color="auto"/>
        <w:right w:val="none" w:sz="0" w:space="0" w:color="auto"/>
      </w:divBdr>
    </w:div>
    <w:div w:id="555092344">
      <w:bodyDiv w:val="1"/>
      <w:marLeft w:val="0"/>
      <w:marRight w:val="0"/>
      <w:marTop w:val="0"/>
      <w:marBottom w:val="0"/>
      <w:divBdr>
        <w:top w:val="none" w:sz="0" w:space="0" w:color="auto"/>
        <w:left w:val="none" w:sz="0" w:space="0" w:color="auto"/>
        <w:bottom w:val="none" w:sz="0" w:space="0" w:color="auto"/>
        <w:right w:val="none" w:sz="0" w:space="0" w:color="auto"/>
      </w:divBdr>
    </w:div>
    <w:div w:id="556086609">
      <w:bodyDiv w:val="1"/>
      <w:marLeft w:val="0"/>
      <w:marRight w:val="0"/>
      <w:marTop w:val="0"/>
      <w:marBottom w:val="0"/>
      <w:divBdr>
        <w:top w:val="none" w:sz="0" w:space="0" w:color="auto"/>
        <w:left w:val="none" w:sz="0" w:space="0" w:color="auto"/>
        <w:bottom w:val="none" w:sz="0" w:space="0" w:color="auto"/>
        <w:right w:val="none" w:sz="0" w:space="0" w:color="auto"/>
      </w:divBdr>
    </w:div>
    <w:div w:id="556549951">
      <w:bodyDiv w:val="1"/>
      <w:marLeft w:val="0"/>
      <w:marRight w:val="0"/>
      <w:marTop w:val="0"/>
      <w:marBottom w:val="0"/>
      <w:divBdr>
        <w:top w:val="none" w:sz="0" w:space="0" w:color="auto"/>
        <w:left w:val="none" w:sz="0" w:space="0" w:color="auto"/>
        <w:bottom w:val="none" w:sz="0" w:space="0" w:color="auto"/>
        <w:right w:val="none" w:sz="0" w:space="0" w:color="auto"/>
      </w:divBdr>
    </w:div>
    <w:div w:id="558324908">
      <w:bodyDiv w:val="1"/>
      <w:marLeft w:val="0"/>
      <w:marRight w:val="0"/>
      <w:marTop w:val="0"/>
      <w:marBottom w:val="0"/>
      <w:divBdr>
        <w:top w:val="none" w:sz="0" w:space="0" w:color="auto"/>
        <w:left w:val="none" w:sz="0" w:space="0" w:color="auto"/>
        <w:bottom w:val="none" w:sz="0" w:space="0" w:color="auto"/>
        <w:right w:val="none" w:sz="0" w:space="0" w:color="auto"/>
      </w:divBdr>
    </w:div>
    <w:div w:id="559242990">
      <w:bodyDiv w:val="1"/>
      <w:marLeft w:val="0"/>
      <w:marRight w:val="0"/>
      <w:marTop w:val="0"/>
      <w:marBottom w:val="0"/>
      <w:divBdr>
        <w:top w:val="none" w:sz="0" w:space="0" w:color="auto"/>
        <w:left w:val="none" w:sz="0" w:space="0" w:color="auto"/>
        <w:bottom w:val="none" w:sz="0" w:space="0" w:color="auto"/>
        <w:right w:val="none" w:sz="0" w:space="0" w:color="auto"/>
      </w:divBdr>
    </w:div>
    <w:div w:id="559556563">
      <w:bodyDiv w:val="1"/>
      <w:marLeft w:val="0"/>
      <w:marRight w:val="0"/>
      <w:marTop w:val="0"/>
      <w:marBottom w:val="0"/>
      <w:divBdr>
        <w:top w:val="none" w:sz="0" w:space="0" w:color="auto"/>
        <w:left w:val="none" w:sz="0" w:space="0" w:color="auto"/>
        <w:bottom w:val="none" w:sz="0" w:space="0" w:color="auto"/>
        <w:right w:val="none" w:sz="0" w:space="0" w:color="auto"/>
      </w:divBdr>
    </w:div>
    <w:div w:id="560097205">
      <w:bodyDiv w:val="1"/>
      <w:marLeft w:val="0"/>
      <w:marRight w:val="0"/>
      <w:marTop w:val="0"/>
      <w:marBottom w:val="0"/>
      <w:divBdr>
        <w:top w:val="none" w:sz="0" w:space="0" w:color="auto"/>
        <w:left w:val="none" w:sz="0" w:space="0" w:color="auto"/>
        <w:bottom w:val="none" w:sz="0" w:space="0" w:color="auto"/>
        <w:right w:val="none" w:sz="0" w:space="0" w:color="auto"/>
      </w:divBdr>
    </w:div>
    <w:div w:id="560142540">
      <w:bodyDiv w:val="1"/>
      <w:marLeft w:val="0"/>
      <w:marRight w:val="0"/>
      <w:marTop w:val="0"/>
      <w:marBottom w:val="0"/>
      <w:divBdr>
        <w:top w:val="none" w:sz="0" w:space="0" w:color="auto"/>
        <w:left w:val="none" w:sz="0" w:space="0" w:color="auto"/>
        <w:bottom w:val="none" w:sz="0" w:space="0" w:color="auto"/>
        <w:right w:val="none" w:sz="0" w:space="0" w:color="auto"/>
      </w:divBdr>
    </w:div>
    <w:div w:id="560597212">
      <w:bodyDiv w:val="1"/>
      <w:marLeft w:val="0"/>
      <w:marRight w:val="0"/>
      <w:marTop w:val="0"/>
      <w:marBottom w:val="0"/>
      <w:divBdr>
        <w:top w:val="none" w:sz="0" w:space="0" w:color="auto"/>
        <w:left w:val="none" w:sz="0" w:space="0" w:color="auto"/>
        <w:bottom w:val="none" w:sz="0" w:space="0" w:color="auto"/>
        <w:right w:val="none" w:sz="0" w:space="0" w:color="auto"/>
      </w:divBdr>
    </w:div>
    <w:div w:id="561256245">
      <w:bodyDiv w:val="1"/>
      <w:marLeft w:val="0"/>
      <w:marRight w:val="0"/>
      <w:marTop w:val="0"/>
      <w:marBottom w:val="0"/>
      <w:divBdr>
        <w:top w:val="none" w:sz="0" w:space="0" w:color="auto"/>
        <w:left w:val="none" w:sz="0" w:space="0" w:color="auto"/>
        <w:bottom w:val="none" w:sz="0" w:space="0" w:color="auto"/>
        <w:right w:val="none" w:sz="0" w:space="0" w:color="auto"/>
      </w:divBdr>
    </w:div>
    <w:div w:id="561714901">
      <w:bodyDiv w:val="1"/>
      <w:marLeft w:val="0"/>
      <w:marRight w:val="0"/>
      <w:marTop w:val="0"/>
      <w:marBottom w:val="0"/>
      <w:divBdr>
        <w:top w:val="none" w:sz="0" w:space="0" w:color="auto"/>
        <w:left w:val="none" w:sz="0" w:space="0" w:color="auto"/>
        <w:bottom w:val="none" w:sz="0" w:space="0" w:color="auto"/>
        <w:right w:val="none" w:sz="0" w:space="0" w:color="auto"/>
      </w:divBdr>
    </w:div>
    <w:div w:id="561721557">
      <w:bodyDiv w:val="1"/>
      <w:marLeft w:val="0"/>
      <w:marRight w:val="0"/>
      <w:marTop w:val="0"/>
      <w:marBottom w:val="0"/>
      <w:divBdr>
        <w:top w:val="none" w:sz="0" w:space="0" w:color="auto"/>
        <w:left w:val="none" w:sz="0" w:space="0" w:color="auto"/>
        <w:bottom w:val="none" w:sz="0" w:space="0" w:color="auto"/>
        <w:right w:val="none" w:sz="0" w:space="0" w:color="auto"/>
      </w:divBdr>
    </w:div>
    <w:div w:id="561789094">
      <w:bodyDiv w:val="1"/>
      <w:marLeft w:val="0"/>
      <w:marRight w:val="0"/>
      <w:marTop w:val="0"/>
      <w:marBottom w:val="0"/>
      <w:divBdr>
        <w:top w:val="none" w:sz="0" w:space="0" w:color="auto"/>
        <w:left w:val="none" w:sz="0" w:space="0" w:color="auto"/>
        <w:bottom w:val="none" w:sz="0" w:space="0" w:color="auto"/>
        <w:right w:val="none" w:sz="0" w:space="0" w:color="auto"/>
      </w:divBdr>
    </w:div>
    <w:div w:id="562178688">
      <w:bodyDiv w:val="1"/>
      <w:marLeft w:val="0"/>
      <w:marRight w:val="0"/>
      <w:marTop w:val="0"/>
      <w:marBottom w:val="0"/>
      <w:divBdr>
        <w:top w:val="none" w:sz="0" w:space="0" w:color="auto"/>
        <w:left w:val="none" w:sz="0" w:space="0" w:color="auto"/>
        <w:bottom w:val="none" w:sz="0" w:space="0" w:color="auto"/>
        <w:right w:val="none" w:sz="0" w:space="0" w:color="auto"/>
      </w:divBdr>
    </w:div>
    <w:div w:id="562369957">
      <w:bodyDiv w:val="1"/>
      <w:marLeft w:val="0"/>
      <w:marRight w:val="0"/>
      <w:marTop w:val="0"/>
      <w:marBottom w:val="0"/>
      <w:divBdr>
        <w:top w:val="none" w:sz="0" w:space="0" w:color="auto"/>
        <w:left w:val="none" w:sz="0" w:space="0" w:color="auto"/>
        <w:bottom w:val="none" w:sz="0" w:space="0" w:color="auto"/>
        <w:right w:val="none" w:sz="0" w:space="0" w:color="auto"/>
      </w:divBdr>
    </w:div>
    <w:div w:id="563183122">
      <w:bodyDiv w:val="1"/>
      <w:marLeft w:val="0"/>
      <w:marRight w:val="0"/>
      <w:marTop w:val="0"/>
      <w:marBottom w:val="0"/>
      <w:divBdr>
        <w:top w:val="none" w:sz="0" w:space="0" w:color="auto"/>
        <w:left w:val="none" w:sz="0" w:space="0" w:color="auto"/>
        <w:bottom w:val="none" w:sz="0" w:space="0" w:color="auto"/>
        <w:right w:val="none" w:sz="0" w:space="0" w:color="auto"/>
      </w:divBdr>
    </w:div>
    <w:div w:id="565264662">
      <w:bodyDiv w:val="1"/>
      <w:marLeft w:val="0"/>
      <w:marRight w:val="0"/>
      <w:marTop w:val="0"/>
      <w:marBottom w:val="0"/>
      <w:divBdr>
        <w:top w:val="none" w:sz="0" w:space="0" w:color="auto"/>
        <w:left w:val="none" w:sz="0" w:space="0" w:color="auto"/>
        <w:bottom w:val="none" w:sz="0" w:space="0" w:color="auto"/>
        <w:right w:val="none" w:sz="0" w:space="0" w:color="auto"/>
      </w:divBdr>
    </w:div>
    <w:div w:id="566846655">
      <w:bodyDiv w:val="1"/>
      <w:marLeft w:val="0"/>
      <w:marRight w:val="0"/>
      <w:marTop w:val="0"/>
      <w:marBottom w:val="0"/>
      <w:divBdr>
        <w:top w:val="none" w:sz="0" w:space="0" w:color="auto"/>
        <w:left w:val="none" w:sz="0" w:space="0" w:color="auto"/>
        <w:bottom w:val="none" w:sz="0" w:space="0" w:color="auto"/>
        <w:right w:val="none" w:sz="0" w:space="0" w:color="auto"/>
      </w:divBdr>
    </w:div>
    <w:div w:id="566916427">
      <w:bodyDiv w:val="1"/>
      <w:marLeft w:val="0"/>
      <w:marRight w:val="0"/>
      <w:marTop w:val="0"/>
      <w:marBottom w:val="0"/>
      <w:divBdr>
        <w:top w:val="none" w:sz="0" w:space="0" w:color="auto"/>
        <w:left w:val="none" w:sz="0" w:space="0" w:color="auto"/>
        <w:bottom w:val="none" w:sz="0" w:space="0" w:color="auto"/>
        <w:right w:val="none" w:sz="0" w:space="0" w:color="auto"/>
      </w:divBdr>
    </w:div>
    <w:div w:id="567346575">
      <w:bodyDiv w:val="1"/>
      <w:marLeft w:val="0"/>
      <w:marRight w:val="0"/>
      <w:marTop w:val="0"/>
      <w:marBottom w:val="0"/>
      <w:divBdr>
        <w:top w:val="none" w:sz="0" w:space="0" w:color="auto"/>
        <w:left w:val="none" w:sz="0" w:space="0" w:color="auto"/>
        <w:bottom w:val="none" w:sz="0" w:space="0" w:color="auto"/>
        <w:right w:val="none" w:sz="0" w:space="0" w:color="auto"/>
      </w:divBdr>
    </w:div>
    <w:div w:id="568031892">
      <w:bodyDiv w:val="1"/>
      <w:marLeft w:val="0"/>
      <w:marRight w:val="0"/>
      <w:marTop w:val="0"/>
      <w:marBottom w:val="0"/>
      <w:divBdr>
        <w:top w:val="none" w:sz="0" w:space="0" w:color="auto"/>
        <w:left w:val="none" w:sz="0" w:space="0" w:color="auto"/>
        <w:bottom w:val="none" w:sz="0" w:space="0" w:color="auto"/>
        <w:right w:val="none" w:sz="0" w:space="0" w:color="auto"/>
      </w:divBdr>
    </w:div>
    <w:div w:id="568468084">
      <w:bodyDiv w:val="1"/>
      <w:marLeft w:val="0"/>
      <w:marRight w:val="0"/>
      <w:marTop w:val="0"/>
      <w:marBottom w:val="0"/>
      <w:divBdr>
        <w:top w:val="none" w:sz="0" w:space="0" w:color="auto"/>
        <w:left w:val="none" w:sz="0" w:space="0" w:color="auto"/>
        <w:bottom w:val="none" w:sz="0" w:space="0" w:color="auto"/>
        <w:right w:val="none" w:sz="0" w:space="0" w:color="auto"/>
      </w:divBdr>
    </w:div>
    <w:div w:id="569074158">
      <w:bodyDiv w:val="1"/>
      <w:marLeft w:val="0"/>
      <w:marRight w:val="0"/>
      <w:marTop w:val="0"/>
      <w:marBottom w:val="0"/>
      <w:divBdr>
        <w:top w:val="none" w:sz="0" w:space="0" w:color="auto"/>
        <w:left w:val="none" w:sz="0" w:space="0" w:color="auto"/>
        <w:bottom w:val="none" w:sz="0" w:space="0" w:color="auto"/>
        <w:right w:val="none" w:sz="0" w:space="0" w:color="auto"/>
      </w:divBdr>
    </w:div>
    <w:div w:id="569075134">
      <w:bodyDiv w:val="1"/>
      <w:marLeft w:val="0"/>
      <w:marRight w:val="0"/>
      <w:marTop w:val="0"/>
      <w:marBottom w:val="0"/>
      <w:divBdr>
        <w:top w:val="none" w:sz="0" w:space="0" w:color="auto"/>
        <w:left w:val="none" w:sz="0" w:space="0" w:color="auto"/>
        <w:bottom w:val="none" w:sz="0" w:space="0" w:color="auto"/>
        <w:right w:val="none" w:sz="0" w:space="0" w:color="auto"/>
      </w:divBdr>
    </w:div>
    <w:div w:id="569778549">
      <w:bodyDiv w:val="1"/>
      <w:marLeft w:val="0"/>
      <w:marRight w:val="0"/>
      <w:marTop w:val="0"/>
      <w:marBottom w:val="0"/>
      <w:divBdr>
        <w:top w:val="none" w:sz="0" w:space="0" w:color="auto"/>
        <w:left w:val="none" w:sz="0" w:space="0" w:color="auto"/>
        <w:bottom w:val="none" w:sz="0" w:space="0" w:color="auto"/>
        <w:right w:val="none" w:sz="0" w:space="0" w:color="auto"/>
      </w:divBdr>
    </w:div>
    <w:div w:id="570510119">
      <w:bodyDiv w:val="1"/>
      <w:marLeft w:val="0"/>
      <w:marRight w:val="0"/>
      <w:marTop w:val="0"/>
      <w:marBottom w:val="0"/>
      <w:divBdr>
        <w:top w:val="none" w:sz="0" w:space="0" w:color="auto"/>
        <w:left w:val="none" w:sz="0" w:space="0" w:color="auto"/>
        <w:bottom w:val="none" w:sz="0" w:space="0" w:color="auto"/>
        <w:right w:val="none" w:sz="0" w:space="0" w:color="auto"/>
      </w:divBdr>
    </w:div>
    <w:div w:id="572276871">
      <w:bodyDiv w:val="1"/>
      <w:marLeft w:val="0"/>
      <w:marRight w:val="0"/>
      <w:marTop w:val="0"/>
      <w:marBottom w:val="0"/>
      <w:divBdr>
        <w:top w:val="none" w:sz="0" w:space="0" w:color="auto"/>
        <w:left w:val="none" w:sz="0" w:space="0" w:color="auto"/>
        <w:bottom w:val="none" w:sz="0" w:space="0" w:color="auto"/>
        <w:right w:val="none" w:sz="0" w:space="0" w:color="auto"/>
      </w:divBdr>
    </w:div>
    <w:div w:id="573703404">
      <w:bodyDiv w:val="1"/>
      <w:marLeft w:val="0"/>
      <w:marRight w:val="0"/>
      <w:marTop w:val="0"/>
      <w:marBottom w:val="0"/>
      <w:divBdr>
        <w:top w:val="none" w:sz="0" w:space="0" w:color="auto"/>
        <w:left w:val="none" w:sz="0" w:space="0" w:color="auto"/>
        <w:bottom w:val="none" w:sz="0" w:space="0" w:color="auto"/>
        <w:right w:val="none" w:sz="0" w:space="0" w:color="auto"/>
      </w:divBdr>
    </w:div>
    <w:div w:id="574435294">
      <w:bodyDiv w:val="1"/>
      <w:marLeft w:val="0"/>
      <w:marRight w:val="0"/>
      <w:marTop w:val="0"/>
      <w:marBottom w:val="0"/>
      <w:divBdr>
        <w:top w:val="none" w:sz="0" w:space="0" w:color="auto"/>
        <w:left w:val="none" w:sz="0" w:space="0" w:color="auto"/>
        <w:bottom w:val="none" w:sz="0" w:space="0" w:color="auto"/>
        <w:right w:val="none" w:sz="0" w:space="0" w:color="auto"/>
      </w:divBdr>
    </w:div>
    <w:div w:id="575408020">
      <w:bodyDiv w:val="1"/>
      <w:marLeft w:val="0"/>
      <w:marRight w:val="0"/>
      <w:marTop w:val="0"/>
      <w:marBottom w:val="0"/>
      <w:divBdr>
        <w:top w:val="none" w:sz="0" w:space="0" w:color="auto"/>
        <w:left w:val="none" w:sz="0" w:space="0" w:color="auto"/>
        <w:bottom w:val="none" w:sz="0" w:space="0" w:color="auto"/>
        <w:right w:val="none" w:sz="0" w:space="0" w:color="auto"/>
      </w:divBdr>
    </w:div>
    <w:div w:id="576667120">
      <w:bodyDiv w:val="1"/>
      <w:marLeft w:val="0"/>
      <w:marRight w:val="0"/>
      <w:marTop w:val="0"/>
      <w:marBottom w:val="0"/>
      <w:divBdr>
        <w:top w:val="none" w:sz="0" w:space="0" w:color="auto"/>
        <w:left w:val="none" w:sz="0" w:space="0" w:color="auto"/>
        <w:bottom w:val="none" w:sz="0" w:space="0" w:color="auto"/>
        <w:right w:val="none" w:sz="0" w:space="0" w:color="auto"/>
      </w:divBdr>
    </w:div>
    <w:div w:id="576981698">
      <w:bodyDiv w:val="1"/>
      <w:marLeft w:val="0"/>
      <w:marRight w:val="0"/>
      <w:marTop w:val="0"/>
      <w:marBottom w:val="0"/>
      <w:divBdr>
        <w:top w:val="none" w:sz="0" w:space="0" w:color="auto"/>
        <w:left w:val="none" w:sz="0" w:space="0" w:color="auto"/>
        <w:bottom w:val="none" w:sz="0" w:space="0" w:color="auto"/>
        <w:right w:val="none" w:sz="0" w:space="0" w:color="auto"/>
      </w:divBdr>
    </w:div>
    <w:div w:id="577130659">
      <w:bodyDiv w:val="1"/>
      <w:marLeft w:val="0"/>
      <w:marRight w:val="0"/>
      <w:marTop w:val="0"/>
      <w:marBottom w:val="0"/>
      <w:divBdr>
        <w:top w:val="none" w:sz="0" w:space="0" w:color="auto"/>
        <w:left w:val="none" w:sz="0" w:space="0" w:color="auto"/>
        <w:bottom w:val="none" w:sz="0" w:space="0" w:color="auto"/>
        <w:right w:val="none" w:sz="0" w:space="0" w:color="auto"/>
      </w:divBdr>
    </w:div>
    <w:div w:id="577638739">
      <w:bodyDiv w:val="1"/>
      <w:marLeft w:val="0"/>
      <w:marRight w:val="0"/>
      <w:marTop w:val="0"/>
      <w:marBottom w:val="0"/>
      <w:divBdr>
        <w:top w:val="none" w:sz="0" w:space="0" w:color="auto"/>
        <w:left w:val="none" w:sz="0" w:space="0" w:color="auto"/>
        <w:bottom w:val="none" w:sz="0" w:space="0" w:color="auto"/>
        <w:right w:val="none" w:sz="0" w:space="0" w:color="auto"/>
      </w:divBdr>
    </w:div>
    <w:div w:id="578057429">
      <w:bodyDiv w:val="1"/>
      <w:marLeft w:val="0"/>
      <w:marRight w:val="0"/>
      <w:marTop w:val="0"/>
      <w:marBottom w:val="0"/>
      <w:divBdr>
        <w:top w:val="none" w:sz="0" w:space="0" w:color="auto"/>
        <w:left w:val="none" w:sz="0" w:space="0" w:color="auto"/>
        <w:bottom w:val="none" w:sz="0" w:space="0" w:color="auto"/>
        <w:right w:val="none" w:sz="0" w:space="0" w:color="auto"/>
      </w:divBdr>
    </w:div>
    <w:div w:id="580330902">
      <w:bodyDiv w:val="1"/>
      <w:marLeft w:val="0"/>
      <w:marRight w:val="0"/>
      <w:marTop w:val="0"/>
      <w:marBottom w:val="0"/>
      <w:divBdr>
        <w:top w:val="none" w:sz="0" w:space="0" w:color="auto"/>
        <w:left w:val="none" w:sz="0" w:space="0" w:color="auto"/>
        <w:bottom w:val="none" w:sz="0" w:space="0" w:color="auto"/>
        <w:right w:val="none" w:sz="0" w:space="0" w:color="auto"/>
      </w:divBdr>
    </w:div>
    <w:div w:id="580530531">
      <w:bodyDiv w:val="1"/>
      <w:marLeft w:val="0"/>
      <w:marRight w:val="0"/>
      <w:marTop w:val="0"/>
      <w:marBottom w:val="0"/>
      <w:divBdr>
        <w:top w:val="none" w:sz="0" w:space="0" w:color="auto"/>
        <w:left w:val="none" w:sz="0" w:space="0" w:color="auto"/>
        <w:bottom w:val="none" w:sz="0" w:space="0" w:color="auto"/>
        <w:right w:val="none" w:sz="0" w:space="0" w:color="auto"/>
      </w:divBdr>
    </w:div>
    <w:div w:id="580799719">
      <w:bodyDiv w:val="1"/>
      <w:marLeft w:val="0"/>
      <w:marRight w:val="0"/>
      <w:marTop w:val="0"/>
      <w:marBottom w:val="0"/>
      <w:divBdr>
        <w:top w:val="none" w:sz="0" w:space="0" w:color="auto"/>
        <w:left w:val="none" w:sz="0" w:space="0" w:color="auto"/>
        <w:bottom w:val="none" w:sz="0" w:space="0" w:color="auto"/>
        <w:right w:val="none" w:sz="0" w:space="0" w:color="auto"/>
      </w:divBdr>
    </w:div>
    <w:div w:id="581837377">
      <w:bodyDiv w:val="1"/>
      <w:marLeft w:val="0"/>
      <w:marRight w:val="0"/>
      <w:marTop w:val="0"/>
      <w:marBottom w:val="0"/>
      <w:divBdr>
        <w:top w:val="none" w:sz="0" w:space="0" w:color="auto"/>
        <w:left w:val="none" w:sz="0" w:space="0" w:color="auto"/>
        <w:bottom w:val="none" w:sz="0" w:space="0" w:color="auto"/>
        <w:right w:val="none" w:sz="0" w:space="0" w:color="auto"/>
      </w:divBdr>
    </w:div>
    <w:div w:id="582909247">
      <w:bodyDiv w:val="1"/>
      <w:marLeft w:val="0"/>
      <w:marRight w:val="0"/>
      <w:marTop w:val="0"/>
      <w:marBottom w:val="0"/>
      <w:divBdr>
        <w:top w:val="none" w:sz="0" w:space="0" w:color="auto"/>
        <w:left w:val="none" w:sz="0" w:space="0" w:color="auto"/>
        <w:bottom w:val="none" w:sz="0" w:space="0" w:color="auto"/>
        <w:right w:val="none" w:sz="0" w:space="0" w:color="auto"/>
      </w:divBdr>
    </w:div>
    <w:div w:id="583732123">
      <w:bodyDiv w:val="1"/>
      <w:marLeft w:val="0"/>
      <w:marRight w:val="0"/>
      <w:marTop w:val="0"/>
      <w:marBottom w:val="0"/>
      <w:divBdr>
        <w:top w:val="none" w:sz="0" w:space="0" w:color="auto"/>
        <w:left w:val="none" w:sz="0" w:space="0" w:color="auto"/>
        <w:bottom w:val="none" w:sz="0" w:space="0" w:color="auto"/>
        <w:right w:val="none" w:sz="0" w:space="0" w:color="auto"/>
      </w:divBdr>
    </w:div>
    <w:div w:id="585072447">
      <w:bodyDiv w:val="1"/>
      <w:marLeft w:val="0"/>
      <w:marRight w:val="0"/>
      <w:marTop w:val="0"/>
      <w:marBottom w:val="0"/>
      <w:divBdr>
        <w:top w:val="none" w:sz="0" w:space="0" w:color="auto"/>
        <w:left w:val="none" w:sz="0" w:space="0" w:color="auto"/>
        <w:bottom w:val="none" w:sz="0" w:space="0" w:color="auto"/>
        <w:right w:val="none" w:sz="0" w:space="0" w:color="auto"/>
      </w:divBdr>
    </w:div>
    <w:div w:id="585502551">
      <w:bodyDiv w:val="1"/>
      <w:marLeft w:val="0"/>
      <w:marRight w:val="0"/>
      <w:marTop w:val="0"/>
      <w:marBottom w:val="0"/>
      <w:divBdr>
        <w:top w:val="none" w:sz="0" w:space="0" w:color="auto"/>
        <w:left w:val="none" w:sz="0" w:space="0" w:color="auto"/>
        <w:bottom w:val="none" w:sz="0" w:space="0" w:color="auto"/>
        <w:right w:val="none" w:sz="0" w:space="0" w:color="auto"/>
      </w:divBdr>
    </w:div>
    <w:div w:id="586035933">
      <w:bodyDiv w:val="1"/>
      <w:marLeft w:val="0"/>
      <w:marRight w:val="0"/>
      <w:marTop w:val="0"/>
      <w:marBottom w:val="0"/>
      <w:divBdr>
        <w:top w:val="none" w:sz="0" w:space="0" w:color="auto"/>
        <w:left w:val="none" w:sz="0" w:space="0" w:color="auto"/>
        <w:bottom w:val="none" w:sz="0" w:space="0" w:color="auto"/>
        <w:right w:val="none" w:sz="0" w:space="0" w:color="auto"/>
      </w:divBdr>
    </w:div>
    <w:div w:id="586109671">
      <w:bodyDiv w:val="1"/>
      <w:marLeft w:val="0"/>
      <w:marRight w:val="0"/>
      <w:marTop w:val="0"/>
      <w:marBottom w:val="0"/>
      <w:divBdr>
        <w:top w:val="none" w:sz="0" w:space="0" w:color="auto"/>
        <w:left w:val="none" w:sz="0" w:space="0" w:color="auto"/>
        <w:bottom w:val="none" w:sz="0" w:space="0" w:color="auto"/>
        <w:right w:val="none" w:sz="0" w:space="0" w:color="auto"/>
      </w:divBdr>
    </w:div>
    <w:div w:id="586115001">
      <w:bodyDiv w:val="1"/>
      <w:marLeft w:val="0"/>
      <w:marRight w:val="0"/>
      <w:marTop w:val="0"/>
      <w:marBottom w:val="0"/>
      <w:divBdr>
        <w:top w:val="none" w:sz="0" w:space="0" w:color="auto"/>
        <w:left w:val="none" w:sz="0" w:space="0" w:color="auto"/>
        <w:bottom w:val="none" w:sz="0" w:space="0" w:color="auto"/>
        <w:right w:val="none" w:sz="0" w:space="0" w:color="auto"/>
      </w:divBdr>
    </w:div>
    <w:div w:id="587426622">
      <w:bodyDiv w:val="1"/>
      <w:marLeft w:val="0"/>
      <w:marRight w:val="0"/>
      <w:marTop w:val="0"/>
      <w:marBottom w:val="0"/>
      <w:divBdr>
        <w:top w:val="none" w:sz="0" w:space="0" w:color="auto"/>
        <w:left w:val="none" w:sz="0" w:space="0" w:color="auto"/>
        <w:bottom w:val="none" w:sz="0" w:space="0" w:color="auto"/>
        <w:right w:val="none" w:sz="0" w:space="0" w:color="auto"/>
      </w:divBdr>
    </w:div>
    <w:div w:id="588317844">
      <w:bodyDiv w:val="1"/>
      <w:marLeft w:val="0"/>
      <w:marRight w:val="0"/>
      <w:marTop w:val="0"/>
      <w:marBottom w:val="0"/>
      <w:divBdr>
        <w:top w:val="none" w:sz="0" w:space="0" w:color="auto"/>
        <w:left w:val="none" w:sz="0" w:space="0" w:color="auto"/>
        <w:bottom w:val="none" w:sz="0" w:space="0" w:color="auto"/>
        <w:right w:val="none" w:sz="0" w:space="0" w:color="auto"/>
      </w:divBdr>
    </w:div>
    <w:div w:id="589893594">
      <w:bodyDiv w:val="1"/>
      <w:marLeft w:val="0"/>
      <w:marRight w:val="0"/>
      <w:marTop w:val="0"/>
      <w:marBottom w:val="0"/>
      <w:divBdr>
        <w:top w:val="none" w:sz="0" w:space="0" w:color="auto"/>
        <w:left w:val="none" w:sz="0" w:space="0" w:color="auto"/>
        <w:bottom w:val="none" w:sz="0" w:space="0" w:color="auto"/>
        <w:right w:val="none" w:sz="0" w:space="0" w:color="auto"/>
      </w:divBdr>
    </w:div>
    <w:div w:id="591595650">
      <w:bodyDiv w:val="1"/>
      <w:marLeft w:val="0"/>
      <w:marRight w:val="0"/>
      <w:marTop w:val="0"/>
      <w:marBottom w:val="0"/>
      <w:divBdr>
        <w:top w:val="none" w:sz="0" w:space="0" w:color="auto"/>
        <w:left w:val="none" w:sz="0" w:space="0" w:color="auto"/>
        <w:bottom w:val="none" w:sz="0" w:space="0" w:color="auto"/>
        <w:right w:val="none" w:sz="0" w:space="0" w:color="auto"/>
      </w:divBdr>
    </w:div>
    <w:div w:id="591740990">
      <w:bodyDiv w:val="1"/>
      <w:marLeft w:val="0"/>
      <w:marRight w:val="0"/>
      <w:marTop w:val="0"/>
      <w:marBottom w:val="0"/>
      <w:divBdr>
        <w:top w:val="none" w:sz="0" w:space="0" w:color="auto"/>
        <w:left w:val="none" w:sz="0" w:space="0" w:color="auto"/>
        <w:bottom w:val="none" w:sz="0" w:space="0" w:color="auto"/>
        <w:right w:val="none" w:sz="0" w:space="0" w:color="auto"/>
      </w:divBdr>
    </w:div>
    <w:div w:id="592318149">
      <w:bodyDiv w:val="1"/>
      <w:marLeft w:val="0"/>
      <w:marRight w:val="0"/>
      <w:marTop w:val="0"/>
      <w:marBottom w:val="0"/>
      <w:divBdr>
        <w:top w:val="none" w:sz="0" w:space="0" w:color="auto"/>
        <w:left w:val="none" w:sz="0" w:space="0" w:color="auto"/>
        <w:bottom w:val="none" w:sz="0" w:space="0" w:color="auto"/>
        <w:right w:val="none" w:sz="0" w:space="0" w:color="auto"/>
      </w:divBdr>
    </w:div>
    <w:div w:id="594019355">
      <w:bodyDiv w:val="1"/>
      <w:marLeft w:val="0"/>
      <w:marRight w:val="0"/>
      <w:marTop w:val="0"/>
      <w:marBottom w:val="0"/>
      <w:divBdr>
        <w:top w:val="none" w:sz="0" w:space="0" w:color="auto"/>
        <w:left w:val="none" w:sz="0" w:space="0" w:color="auto"/>
        <w:bottom w:val="none" w:sz="0" w:space="0" w:color="auto"/>
        <w:right w:val="none" w:sz="0" w:space="0" w:color="auto"/>
      </w:divBdr>
    </w:div>
    <w:div w:id="594554357">
      <w:bodyDiv w:val="1"/>
      <w:marLeft w:val="0"/>
      <w:marRight w:val="0"/>
      <w:marTop w:val="0"/>
      <w:marBottom w:val="0"/>
      <w:divBdr>
        <w:top w:val="none" w:sz="0" w:space="0" w:color="auto"/>
        <w:left w:val="none" w:sz="0" w:space="0" w:color="auto"/>
        <w:bottom w:val="none" w:sz="0" w:space="0" w:color="auto"/>
        <w:right w:val="none" w:sz="0" w:space="0" w:color="auto"/>
      </w:divBdr>
    </w:div>
    <w:div w:id="594676842">
      <w:bodyDiv w:val="1"/>
      <w:marLeft w:val="0"/>
      <w:marRight w:val="0"/>
      <w:marTop w:val="0"/>
      <w:marBottom w:val="0"/>
      <w:divBdr>
        <w:top w:val="none" w:sz="0" w:space="0" w:color="auto"/>
        <w:left w:val="none" w:sz="0" w:space="0" w:color="auto"/>
        <w:bottom w:val="none" w:sz="0" w:space="0" w:color="auto"/>
        <w:right w:val="none" w:sz="0" w:space="0" w:color="auto"/>
      </w:divBdr>
    </w:div>
    <w:div w:id="595209685">
      <w:bodyDiv w:val="1"/>
      <w:marLeft w:val="0"/>
      <w:marRight w:val="0"/>
      <w:marTop w:val="0"/>
      <w:marBottom w:val="0"/>
      <w:divBdr>
        <w:top w:val="none" w:sz="0" w:space="0" w:color="auto"/>
        <w:left w:val="none" w:sz="0" w:space="0" w:color="auto"/>
        <w:bottom w:val="none" w:sz="0" w:space="0" w:color="auto"/>
        <w:right w:val="none" w:sz="0" w:space="0" w:color="auto"/>
      </w:divBdr>
    </w:div>
    <w:div w:id="595285637">
      <w:bodyDiv w:val="1"/>
      <w:marLeft w:val="0"/>
      <w:marRight w:val="0"/>
      <w:marTop w:val="0"/>
      <w:marBottom w:val="0"/>
      <w:divBdr>
        <w:top w:val="none" w:sz="0" w:space="0" w:color="auto"/>
        <w:left w:val="none" w:sz="0" w:space="0" w:color="auto"/>
        <w:bottom w:val="none" w:sz="0" w:space="0" w:color="auto"/>
        <w:right w:val="none" w:sz="0" w:space="0" w:color="auto"/>
      </w:divBdr>
    </w:div>
    <w:div w:id="595484229">
      <w:bodyDiv w:val="1"/>
      <w:marLeft w:val="0"/>
      <w:marRight w:val="0"/>
      <w:marTop w:val="0"/>
      <w:marBottom w:val="0"/>
      <w:divBdr>
        <w:top w:val="none" w:sz="0" w:space="0" w:color="auto"/>
        <w:left w:val="none" w:sz="0" w:space="0" w:color="auto"/>
        <w:bottom w:val="none" w:sz="0" w:space="0" w:color="auto"/>
        <w:right w:val="none" w:sz="0" w:space="0" w:color="auto"/>
      </w:divBdr>
    </w:div>
    <w:div w:id="596064518">
      <w:bodyDiv w:val="1"/>
      <w:marLeft w:val="0"/>
      <w:marRight w:val="0"/>
      <w:marTop w:val="0"/>
      <w:marBottom w:val="0"/>
      <w:divBdr>
        <w:top w:val="none" w:sz="0" w:space="0" w:color="auto"/>
        <w:left w:val="none" w:sz="0" w:space="0" w:color="auto"/>
        <w:bottom w:val="none" w:sz="0" w:space="0" w:color="auto"/>
        <w:right w:val="none" w:sz="0" w:space="0" w:color="auto"/>
      </w:divBdr>
    </w:div>
    <w:div w:id="596065139">
      <w:bodyDiv w:val="1"/>
      <w:marLeft w:val="0"/>
      <w:marRight w:val="0"/>
      <w:marTop w:val="0"/>
      <w:marBottom w:val="0"/>
      <w:divBdr>
        <w:top w:val="none" w:sz="0" w:space="0" w:color="auto"/>
        <w:left w:val="none" w:sz="0" w:space="0" w:color="auto"/>
        <w:bottom w:val="none" w:sz="0" w:space="0" w:color="auto"/>
        <w:right w:val="none" w:sz="0" w:space="0" w:color="auto"/>
      </w:divBdr>
    </w:div>
    <w:div w:id="596719422">
      <w:bodyDiv w:val="1"/>
      <w:marLeft w:val="0"/>
      <w:marRight w:val="0"/>
      <w:marTop w:val="0"/>
      <w:marBottom w:val="0"/>
      <w:divBdr>
        <w:top w:val="none" w:sz="0" w:space="0" w:color="auto"/>
        <w:left w:val="none" w:sz="0" w:space="0" w:color="auto"/>
        <w:bottom w:val="none" w:sz="0" w:space="0" w:color="auto"/>
        <w:right w:val="none" w:sz="0" w:space="0" w:color="auto"/>
      </w:divBdr>
    </w:div>
    <w:div w:id="596905183">
      <w:bodyDiv w:val="1"/>
      <w:marLeft w:val="0"/>
      <w:marRight w:val="0"/>
      <w:marTop w:val="0"/>
      <w:marBottom w:val="0"/>
      <w:divBdr>
        <w:top w:val="none" w:sz="0" w:space="0" w:color="auto"/>
        <w:left w:val="none" w:sz="0" w:space="0" w:color="auto"/>
        <w:bottom w:val="none" w:sz="0" w:space="0" w:color="auto"/>
        <w:right w:val="none" w:sz="0" w:space="0" w:color="auto"/>
      </w:divBdr>
    </w:div>
    <w:div w:id="597175940">
      <w:bodyDiv w:val="1"/>
      <w:marLeft w:val="0"/>
      <w:marRight w:val="0"/>
      <w:marTop w:val="0"/>
      <w:marBottom w:val="0"/>
      <w:divBdr>
        <w:top w:val="none" w:sz="0" w:space="0" w:color="auto"/>
        <w:left w:val="none" w:sz="0" w:space="0" w:color="auto"/>
        <w:bottom w:val="none" w:sz="0" w:space="0" w:color="auto"/>
        <w:right w:val="none" w:sz="0" w:space="0" w:color="auto"/>
      </w:divBdr>
    </w:div>
    <w:div w:id="598756589">
      <w:bodyDiv w:val="1"/>
      <w:marLeft w:val="0"/>
      <w:marRight w:val="0"/>
      <w:marTop w:val="0"/>
      <w:marBottom w:val="0"/>
      <w:divBdr>
        <w:top w:val="none" w:sz="0" w:space="0" w:color="auto"/>
        <w:left w:val="none" w:sz="0" w:space="0" w:color="auto"/>
        <w:bottom w:val="none" w:sz="0" w:space="0" w:color="auto"/>
        <w:right w:val="none" w:sz="0" w:space="0" w:color="auto"/>
      </w:divBdr>
    </w:div>
    <w:div w:id="600575381">
      <w:bodyDiv w:val="1"/>
      <w:marLeft w:val="0"/>
      <w:marRight w:val="0"/>
      <w:marTop w:val="0"/>
      <w:marBottom w:val="0"/>
      <w:divBdr>
        <w:top w:val="none" w:sz="0" w:space="0" w:color="auto"/>
        <w:left w:val="none" w:sz="0" w:space="0" w:color="auto"/>
        <w:bottom w:val="none" w:sz="0" w:space="0" w:color="auto"/>
        <w:right w:val="none" w:sz="0" w:space="0" w:color="auto"/>
      </w:divBdr>
    </w:div>
    <w:div w:id="601448922">
      <w:bodyDiv w:val="1"/>
      <w:marLeft w:val="0"/>
      <w:marRight w:val="0"/>
      <w:marTop w:val="0"/>
      <w:marBottom w:val="0"/>
      <w:divBdr>
        <w:top w:val="none" w:sz="0" w:space="0" w:color="auto"/>
        <w:left w:val="none" w:sz="0" w:space="0" w:color="auto"/>
        <w:bottom w:val="none" w:sz="0" w:space="0" w:color="auto"/>
        <w:right w:val="none" w:sz="0" w:space="0" w:color="auto"/>
      </w:divBdr>
    </w:div>
    <w:div w:id="601718189">
      <w:bodyDiv w:val="1"/>
      <w:marLeft w:val="0"/>
      <w:marRight w:val="0"/>
      <w:marTop w:val="0"/>
      <w:marBottom w:val="0"/>
      <w:divBdr>
        <w:top w:val="none" w:sz="0" w:space="0" w:color="auto"/>
        <w:left w:val="none" w:sz="0" w:space="0" w:color="auto"/>
        <w:bottom w:val="none" w:sz="0" w:space="0" w:color="auto"/>
        <w:right w:val="none" w:sz="0" w:space="0" w:color="auto"/>
      </w:divBdr>
    </w:div>
    <w:div w:id="603077462">
      <w:bodyDiv w:val="1"/>
      <w:marLeft w:val="0"/>
      <w:marRight w:val="0"/>
      <w:marTop w:val="0"/>
      <w:marBottom w:val="0"/>
      <w:divBdr>
        <w:top w:val="none" w:sz="0" w:space="0" w:color="auto"/>
        <w:left w:val="none" w:sz="0" w:space="0" w:color="auto"/>
        <w:bottom w:val="none" w:sz="0" w:space="0" w:color="auto"/>
        <w:right w:val="none" w:sz="0" w:space="0" w:color="auto"/>
      </w:divBdr>
    </w:div>
    <w:div w:id="604272174">
      <w:bodyDiv w:val="1"/>
      <w:marLeft w:val="0"/>
      <w:marRight w:val="0"/>
      <w:marTop w:val="0"/>
      <w:marBottom w:val="0"/>
      <w:divBdr>
        <w:top w:val="none" w:sz="0" w:space="0" w:color="auto"/>
        <w:left w:val="none" w:sz="0" w:space="0" w:color="auto"/>
        <w:bottom w:val="none" w:sz="0" w:space="0" w:color="auto"/>
        <w:right w:val="none" w:sz="0" w:space="0" w:color="auto"/>
      </w:divBdr>
    </w:div>
    <w:div w:id="605431358">
      <w:bodyDiv w:val="1"/>
      <w:marLeft w:val="0"/>
      <w:marRight w:val="0"/>
      <w:marTop w:val="0"/>
      <w:marBottom w:val="0"/>
      <w:divBdr>
        <w:top w:val="none" w:sz="0" w:space="0" w:color="auto"/>
        <w:left w:val="none" w:sz="0" w:space="0" w:color="auto"/>
        <w:bottom w:val="none" w:sz="0" w:space="0" w:color="auto"/>
        <w:right w:val="none" w:sz="0" w:space="0" w:color="auto"/>
      </w:divBdr>
    </w:div>
    <w:div w:id="605961584">
      <w:bodyDiv w:val="1"/>
      <w:marLeft w:val="0"/>
      <w:marRight w:val="0"/>
      <w:marTop w:val="0"/>
      <w:marBottom w:val="0"/>
      <w:divBdr>
        <w:top w:val="none" w:sz="0" w:space="0" w:color="auto"/>
        <w:left w:val="none" w:sz="0" w:space="0" w:color="auto"/>
        <w:bottom w:val="none" w:sz="0" w:space="0" w:color="auto"/>
        <w:right w:val="none" w:sz="0" w:space="0" w:color="auto"/>
      </w:divBdr>
    </w:div>
    <w:div w:id="606621478">
      <w:bodyDiv w:val="1"/>
      <w:marLeft w:val="0"/>
      <w:marRight w:val="0"/>
      <w:marTop w:val="0"/>
      <w:marBottom w:val="0"/>
      <w:divBdr>
        <w:top w:val="none" w:sz="0" w:space="0" w:color="auto"/>
        <w:left w:val="none" w:sz="0" w:space="0" w:color="auto"/>
        <w:bottom w:val="none" w:sz="0" w:space="0" w:color="auto"/>
        <w:right w:val="none" w:sz="0" w:space="0" w:color="auto"/>
      </w:divBdr>
    </w:div>
    <w:div w:id="607809612">
      <w:bodyDiv w:val="1"/>
      <w:marLeft w:val="0"/>
      <w:marRight w:val="0"/>
      <w:marTop w:val="0"/>
      <w:marBottom w:val="0"/>
      <w:divBdr>
        <w:top w:val="none" w:sz="0" w:space="0" w:color="auto"/>
        <w:left w:val="none" w:sz="0" w:space="0" w:color="auto"/>
        <w:bottom w:val="none" w:sz="0" w:space="0" w:color="auto"/>
        <w:right w:val="none" w:sz="0" w:space="0" w:color="auto"/>
      </w:divBdr>
    </w:div>
    <w:div w:id="609826075">
      <w:bodyDiv w:val="1"/>
      <w:marLeft w:val="0"/>
      <w:marRight w:val="0"/>
      <w:marTop w:val="0"/>
      <w:marBottom w:val="0"/>
      <w:divBdr>
        <w:top w:val="none" w:sz="0" w:space="0" w:color="auto"/>
        <w:left w:val="none" w:sz="0" w:space="0" w:color="auto"/>
        <w:bottom w:val="none" w:sz="0" w:space="0" w:color="auto"/>
        <w:right w:val="none" w:sz="0" w:space="0" w:color="auto"/>
      </w:divBdr>
    </w:div>
    <w:div w:id="610940045">
      <w:bodyDiv w:val="1"/>
      <w:marLeft w:val="0"/>
      <w:marRight w:val="0"/>
      <w:marTop w:val="0"/>
      <w:marBottom w:val="0"/>
      <w:divBdr>
        <w:top w:val="none" w:sz="0" w:space="0" w:color="auto"/>
        <w:left w:val="none" w:sz="0" w:space="0" w:color="auto"/>
        <w:bottom w:val="none" w:sz="0" w:space="0" w:color="auto"/>
        <w:right w:val="none" w:sz="0" w:space="0" w:color="auto"/>
      </w:divBdr>
    </w:div>
    <w:div w:id="611664978">
      <w:bodyDiv w:val="1"/>
      <w:marLeft w:val="0"/>
      <w:marRight w:val="0"/>
      <w:marTop w:val="0"/>
      <w:marBottom w:val="0"/>
      <w:divBdr>
        <w:top w:val="none" w:sz="0" w:space="0" w:color="auto"/>
        <w:left w:val="none" w:sz="0" w:space="0" w:color="auto"/>
        <w:bottom w:val="none" w:sz="0" w:space="0" w:color="auto"/>
        <w:right w:val="none" w:sz="0" w:space="0" w:color="auto"/>
      </w:divBdr>
    </w:div>
    <w:div w:id="612597664">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13366155">
      <w:bodyDiv w:val="1"/>
      <w:marLeft w:val="0"/>
      <w:marRight w:val="0"/>
      <w:marTop w:val="0"/>
      <w:marBottom w:val="0"/>
      <w:divBdr>
        <w:top w:val="none" w:sz="0" w:space="0" w:color="auto"/>
        <w:left w:val="none" w:sz="0" w:space="0" w:color="auto"/>
        <w:bottom w:val="none" w:sz="0" w:space="0" w:color="auto"/>
        <w:right w:val="none" w:sz="0" w:space="0" w:color="auto"/>
      </w:divBdr>
    </w:div>
    <w:div w:id="613751935">
      <w:bodyDiv w:val="1"/>
      <w:marLeft w:val="0"/>
      <w:marRight w:val="0"/>
      <w:marTop w:val="0"/>
      <w:marBottom w:val="0"/>
      <w:divBdr>
        <w:top w:val="none" w:sz="0" w:space="0" w:color="auto"/>
        <w:left w:val="none" w:sz="0" w:space="0" w:color="auto"/>
        <w:bottom w:val="none" w:sz="0" w:space="0" w:color="auto"/>
        <w:right w:val="none" w:sz="0" w:space="0" w:color="auto"/>
      </w:divBdr>
    </w:div>
    <w:div w:id="614672732">
      <w:bodyDiv w:val="1"/>
      <w:marLeft w:val="0"/>
      <w:marRight w:val="0"/>
      <w:marTop w:val="0"/>
      <w:marBottom w:val="0"/>
      <w:divBdr>
        <w:top w:val="none" w:sz="0" w:space="0" w:color="auto"/>
        <w:left w:val="none" w:sz="0" w:space="0" w:color="auto"/>
        <w:bottom w:val="none" w:sz="0" w:space="0" w:color="auto"/>
        <w:right w:val="none" w:sz="0" w:space="0" w:color="auto"/>
      </w:divBdr>
    </w:div>
    <w:div w:id="615478374">
      <w:bodyDiv w:val="1"/>
      <w:marLeft w:val="0"/>
      <w:marRight w:val="0"/>
      <w:marTop w:val="0"/>
      <w:marBottom w:val="0"/>
      <w:divBdr>
        <w:top w:val="none" w:sz="0" w:space="0" w:color="auto"/>
        <w:left w:val="none" w:sz="0" w:space="0" w:color="auto"/>
        <w:bottom w:val="none" w:sz="0" w:space="0" w:color="auto"/>
        <w:right w:val="none" w:sz="0" w:space="0" w:color="auto"/>
      </w:divBdr>
    </w:div>
    <w:div w:id="615790237">
      <w:bodyDiv w:val="1"/>
      <w:marLeft w:val="0"/>
      <w:marRight w:val="0"/>
      <w:marTop w:val="0"/>
      <w:marBottom w:val="0"/>
      <w:divBdr>
        <w:top w:val="none" w:sz="0" w:space="0" w:color="auto"/>
        <w:left w:val="none" w:sz="0" w:space="0" w:color="auto"/>
        <w:bottom w:val="none" w:sz="0" w:space="0" w:color="auto"/>
        <w:right w:val="none" w:sz="0" w:space="0" w:color="auto"/>
      </w:divBdr>
    </w:div>
    <w:div w:id="616109494">
      <w:bodyDiv w:val="1"/>
      <w:marLeft w:val="0"/>
      <w:marRight w:val="0"/>
      <w:marTop w:val="0"/>
      <w:marBottom w:val="0"/>
      <w:divBdr>
        <w:top w:val="none" w:sz="0" w:space="0" w:color="auto"/>
        <w:left w:val="none" w:sz="0" w:space="0" w:color="auto"/>
        <w:bottom w:val="none" w:sz="0" w:space="0" w:color="auto"/>
        <w:right w:val="none" w:sz="0" w:space="0" w:color="auto"/>
      </w:divBdr>
    </w:div>
    <w:div w:id="616258427">
      <w:bodyDiv w:val="1"/>
      <w:marLeft w:val="0"/>
      <w:marRight w:val="0"/>
      <w:marTop w:val="0"/>
      <w:marBottom w:val="0"/>
      <w:divBdr>
        <w:top w:val="none" w:sz="0" w:space="0" w:color="auto"/>
        <w:left w:val="none" w:sz="0" w:space="0" w:color="auto"/>
        <w:bottom w:val="none" w:sz="0" w:space="0" w:color="auto"/>
        <w:right w:val="none" w:sz="0" w:space="0" w:color="auto"/>
      </w:divBdr>
    </w:div>
    <w:div w:id="616331671">
      <w:bodyDiv w:val="1"/>
      <w:marLeft w:val="0"/>
      <w:marRight w:val="0"/>
      <w:marTop w:val="0"/>
      <w:marBottom w:val="0"/>
      <w:divBdr>
        <w:top w:val="none" w:sz="0" w:space="0" w:color="auto"/>
        <w:left w:val="none" w:sz="0" w:space="0" w:color="auto"/>
        <w:bottom w:val="none" w:sz="0" w:space="0" w:color="auto"/>
        <w:right w:val="none" w:sz="0" w:space="0" w:color="auto"/>
      </w:divBdr>
    </w:div>
    <w:div w:id="617641260">
      <w:bodyDiv w:val="1"/>
      <w:marLeft w:val="0"/>
      <w:marRight w:val="0"/>
      <w:marTop w:val="0"/>
      <w:marBottom w:val="0"/>
      <w:divBdr>
        <w:top w:val="none" w:sz="0" w:space="0" w:color="auto"/>
        <w:left w:val="none" w:sz="0" w:space="0" w:color="auto"/>
        <w:bottom w:val="none" w:sz="0" w:space="0" w:color="auto"/>
        <w:right w:val="none" w:sz="0" w:space="0" w:color="auto"/>
      </w:divBdr>
    </w:div>
    <w:div w:id="618757027">
      <w:bodyDiv w:val="1"/>
      <w:marLeft w:val="0"/>
      <w:marRight w:val="0"/>
      <w:marTop w:val="0"/>
      <w:marBottom w:val="0"/>
      <w:divBdr>
        <w:top w:val="none" w:sz="0" w:space="0" w:color="auto"/>
        <w:left w:val="none" w:sz="0" w:space="0" w:color="auto"/>
        <w:bottom w:val="none" w:sz="0" w:space="0" w:color="auto"/>
        <w:right w:val="none" w:sz="0" w:space="0" w:color="auto"/>
      </w:divBdr>
    </w:div>
    <w:div w:id="619341687">
      <w:bodyDiv w:val="1"/>
      <w:marLeft w:val="0"/>
      <w:marRight w:val="0"/>
      <w:marTop w:val="0"/>
      <w:marBottom w:val="0"/>
      <w:divBdr>
        <w:top w:val="none" w:sz="0" w:space="0" w:color="auto"/>
        <w:left w:val="none" w:sz="0" w:space="0" w:color="auto"/>
        <w:bottom w:val="none" w:sz="0" w:space="0" w:color="auto"/>
        <w:right w:val="none" w:sz="0" w:space="0" w:color="auto"/>
      </w:divBdr>
    </w:div>
    <w:div w:id="620457860">
      <w:bodyDiv w:val="1"/>
      <w:marLeft w:val="0"/>
      <w:marRight w:val="0"/>
      <w:marTop w:val="0"/>
      <w:marBottom w:val="0"/>
      <w:divBdr>
        <w:top w:val="none" w:sz="0" w:space="0" w:color="auto"/>
        <w:left w:val="none" w:sz="0" w:space="0" w:color="auto"/>
        <w:bottom w:val="none" w:sz="0" w:space="0" w:color="auto"/>
        <w:right w:val="none" w:sz="0" w:space="0" w:color="auto"/>
      </w:divBdr>
    </w:div>
    <w:div w:id="620965328">
      <w:bodyDiv w:val="1"/>
      <w:marLeft w:val="0"/>
      <w:marRight w:val="0"/>
      <w:marTop w:val="0"/>
      <w:marBottom w:val="0"/>
      <w:divBdr>
        <w:top w:val="none" w:sz="0" w:space="0" w:color="auto"/>
        <w:left w:val="none" w:sz="0" w:space="0" w:color="auto"/>
        <w:bottom w:val="none" w:sz="0" w:space="0" w:color="auto"/>
        <w:right w:val="none" w:sz="0" w:space="0" w:color="auto"/>
      </w:divBdr>
    </w:div>
    <w:div w:id="622618143">
      <w:bodyDiv w:val="1"/>
      <w:marLeft w:val="0"/>
      <w:marRight w:val="0"/>
      <w:marTop w:val="0"/>
      <w:marBottom w:val="0"/>
      <w:divBdr>
        <w:top w:val="none" w:sz="0" w:space="0" w:color="auto"/>
        <w:left w:val="none" w:sz="0" w:space="0" w:color="auto"/>
        <w:bottom w:val="none" w:sz="0" w:space="0" w:color="auto"/>
        <w:right w:val="none" w:sz="0" w:space="0" w:color="auto"/>
      </w:divBdr>
    </w:div>
    <w:div w:id="623317742">
      <w:bodyDiv w:val="1"/>
      <w:marLeft w:val="0"/>
      <w:marRight w:val="0"/>
      <w:marTop w:val="0"/>
      <w:marBottom w:val="0"/>
      <w:divBdr>
        <w:top w:val="none" w:sz="0" w:space="0" w:color="auto"/>
        <w:left w:val="none" w:sz="0" w:space="0" w:color="auto"/>
        <w:bottom w:val="none" w:sz="0" w:space="0" w:color="auto"/>
        <w:right w:val="none" w:sz="0" w:space="0" w:color="auto"/>
      </w:divBdr>
    </w:div>
    <w:div w:id="625355336">
      <w:bodyDiv w:val="1"/>
      <w:marLeft w:val="0"/>
      <w:marRight w:val="0"/>
      <w:marTop w:val="0"/>
      <w:marBottom w:val="0"/>
      <w:divBdr>
        <w:top w:val="none" w:sz="0" w:space="0" w:color="auto"/>
        <w:left w:val="none" w:sz="0" w:space="0" w:color="auto"/>
        <w:bottom w:val="none" w:sz="0" w:space="0" w:color="auto"/>
        <w:right w:val="none" w:sz="0" w:space="0" w:color="auto"/>
      </w:divBdr>
    </w:div>
    <w:div w:id="625695583">
      <w:bodyDiv w:val="1"/>
      <w:marLeft w:val="0"/>
      <w:marRight w:val="0"/>
      <w:marTop w:val="0"/>
      <w:marBottom w:val="0"/>
      <w:divBdr>
        <w:top w:val="none" w:sz="0" w:space="0" w:color="auto"/>
        <w:left w:val="none" w:sz="0" w:space="0" w:color="auto"/>
        <w:bottom w:val="none" w:sz="0" w:space="0" w:color="auto"/>
        <w:right w:val="none" w:sz="0" w:space="0" w:color="auto"/>
      </w:divBdr>
    </w:div>
    <w:div w:id="626008478">
      <w:bodyDiv w:val="1"/>
      <w:marLeft w:val="0"/>
      <w:marRight w:val="0"/>
      <w:marTop w:val="0"/>
      <w:marBottom w:val="0"/>
      <w:divBdr>
        <w:top w:val="none" w:sz="0" w:space="0" w:color="auto"/>
        <w:left w:val="none" w:sz="0" w:space="0" w:color="auto"/>
        <w:bottom w:val="none" w:sz="0" w:space="0" w:color="auto"/>
        <w:right w:val="none" w:sz="0" w:space="0" w:color="auto"/>
      </w:divBdr>
    </w:div>
    <w:div w:id="627660854">
      <w:bodyDiv w:val="1"/>
      <w:marLeft w:val="0"/>
      <w:marRight w:val="0"/>
      <w:marTop w:val="0"/>
      <w:marBottom w:val="0"/>
      <w:divBdr>
        <w:top w:val="none" w:sz="0" w:space="0" w:color="auto"/>
        <w:left w:val="none" w:sz="0" w:space="0" w:color="auto"/>
        <w:bottom w:val="none" w:sz="0" w:space="0" w:color="auto"/>
        <w:right w:val="none" w:sz="0" w:space="0" w:color="auto"/>
      </w:divBdr>
    </w:div>
    <w:div w:id="628054013">
      <w:bodyDiv w:val="1"/>
      <w:marLeft w:val="0"/>
      <w:marRight w:val="0"/>
      <w:marTop w:val="0"/>
      <w:marBottom w:val="0"/>
      <w:divBdr>
        <w:top w:val="none" w:sz="0" w:space="0" w:color="auto"/>
        <w:left w:val="none" w:sz="0" w:space="0" w:color="auto"/>
        <w:bottom w:val="none" w:sz="0" w:space="0" w:color="auto"/>
        <w:right w:val="none" w:sz="0" w:space="0" w:color="auto"/>
      </w:divBdr>
    </w:div>
    <w:div w:id="628633143">
      <w:bodyDiv w:val="1"/>
      <w:marLeft w:val="0"/>
      <w:marRight w:val="0"/>
      <w:marTop w:val="0"/>
      <w:marBottom w:val="0"/>
      <w:divBdr>
        <w:top w:val="none" w:sz="0" w:space="0" w:color="auto"/>
        <w:left w:val="none" w:sz="0" w:space="0" w:color="auto"/>
        <w:bottom w:val="none" w:sz="0" w:space="0" w:color="auto"/>
        <w:right w:val="none" w:sz="0" w:space="0" w:color="auto"/>
      </w:divBdr>
    </w:div>
    <w:div w:id="629477921">
      <w:bodyDiv w:val="1"/>
      <w:marLeft w:val="0"/>
      <w:marRight w:val="0"/>
      <w:marTop w:val="0"/>
      <w:marBottom w:val="0"/>
      <w:divBdr>
        <w:top w:val="none" w:sz="0" w:space="0" w:color="auto"/>
        <w:left w:val="none" w:sz="0" w:space="0" w:color="auto"/>
        <w:bottom w:val="none" w:sz="0" w:space="0" w:color="auto"/>
        <w:right w:val="none" w:sz="0" w:space="0" w:color="auto"/>
      </w:divBdr>
    </w:div>
    <w:div w:id="629825439">
      <w:bodyDiv w:val="1"/>
      <w:marLeft w:val="0"/>
      <w:marRight w:val="0"/>
      <w:marTop w:val="0"/>
      <w:marBottom w:val="0"/>
      <w:divBdr>
        <w:top w:val="none" w:sz="0" w:space="0" w:color="auto"/>
        <w:left w:val="none" w:sz="0" w:space="0" w:color="auto"/>
        <w:bottom w:val="none" w:sz="0" w:space="0" w:color="auto"/>
        <w:right w:val="none" w:sz="0" w:space="0" w:color="auto"/>
      </w:divBdr>
    </w:div>
    <w:div w:id="630786182">
      <w:bodyDiv w:val="1"/>
      <w:marLeft w:val="0"/>
      <w:marRight w:val="0"/>
      <w:marTop w:val="0"/>
      <w:marBottom w:val="0"/>
      <w:divBdr>
        <w:top w:val="none" w:sz="0" w:space="0" w:color="auto"/>
        <w:left w:val="none" w:sz="0" w:space="0" w:color="auto"/>
        <w:bottom w:val="none" w:sz="0" w:space="0" w:color="auto"/>
        <w:right w:val="none" w:sz="0" w:space="0" w:color="auto"/>
      </w:divBdr>
    </w:div>
    <w:div w:id="630867084">
      <w:bodyDiv w:val="1"/>
      <w:marLeft w:val="0"/>
      <w:marRight w:val="0"/>
      <w:marTop w:val="0"/>
      <w:marBottom w:val="0"/>
      <w:divBdr>
        <w:top w:val="none" w:sz="0" w:space="0" w:color="auto"/>
        <w:left w:val="none" w:sz="0" w:space="0" w:color="auto"/>
        <w:bottom w:val="none" w:sz="0" w:space="0" w:color="auto"/>
        <w:right w:val="none" w:sz="0" w:space="0" w:color="auto"/>
      </w:divBdr>
    </w:div>
    <w:div w:id="630940275">
      <w:bodyDiv w:val="1"/>
      <w:marLeft w:val="0"/>
      <w:marRight w:val="0"/>
      <w:marTop w:val="0"/>
      <w:marBottom w:val="0"/>
      <w:divBdr>
        <w:top w:val="none" w:sz="0" w:space="0" w:color="auto"/>
        <w:left w:val="none" w:sz="0" w:space="0" w:color="auto"/>
        <w:bottom w:val="none" w:sz="0" w:space="0" w:color="auto"/>
        <w:right w:val="none" w:sz="0" w:space="0" w:color="auto"/>
      </w:divBdr>
    </w:div>
    <w:div w:id="631711506">
      <w:bodyDiv w:val="1"/>
      <w:marLeft w:val="0"/>
      <w:marRight w:val="0"/>
      <w:marTop w:val="0"/>
      <w:marBottom w:val="0"/>
      <w:divBdr>
        <w:top w:val="none" w:sz="0" w:space="0" w:color="auto"/>
        <w:left w:val="none" w:sz="0" w:space="0" w:color="auto"/>
        <w:bottom w:val="none" w:sz="0" w:space="0" w:color="auto"/>
        <w:right w:val="none" w:sz="0" w:space="0" w:color="auto"/>
      </w:divBdr>
    </w:div>
    <w:div w:id="631786390">
      <w:bodyDiv w:val="1"/>
      <w:marLeft w:val="0"/>
      <w:marRight w:val="0"/>
      <w:marTop w:val="0"/>
      <w:marBottom w:val="0"/>
      <w:divBdr>
        <w:top w:val="none" w:sz="0" w:space="0" w:color="auto"/>
        <w:left w:val="none" w:sz="0" w:space="0" w:color="auto"/>
        <w:bottom w:val="none" w:sz="0" w:space="0" w:color="auto"/>
        <w:right w:val="none" w:sz="0" w:space="0" w:color="auto"/>
      </w:divBdr>
    </w:div>
    <w:div w:id="632292947">
      <w:bodyDiv w:val="1"/>
      <w:marLeft w:val="0"/>
      <w:marRight w:val="0"/>
      <w:marTop w:val="0"/>
      <w:marBottom w:val="0"/>
      <w:divBdr>
        <w:top w:val="none" w:sz="0" w:space="0" w:color="auto"/>
        <w:left w:val="none" w:sz="0" w:space="0" w:color="auto"/>
        <w:bottom w:val="none" w:sz="0" w:space="0" w:color="auto"/>
        <w:right w:val="none" w:sz="0" w:space="0" w:color="auto"/>
      </w:divBdr>
    </w:div>
    <w:div w:id="633826719">
      <w:bodyDiv w:val="1"/>
      <w:marLeft w:val="0"/>
      <w:marRight w:val="0"/>
      <w:marTop w:val="0"/>
      <w:marBottom w:val="0"/>
      <w:divBdr>
        <w:top w:val="none" w:sz="0" w:space="0" w:color="auto"/>
        <w:left w:val="none" w:sz="0" w:space="0" w:color="auto"/>
        <w:bottom w:val="none" w:sz="0" w:space="0" w:color="auto"/>
        <w:right w:val="none" w:sz="0" w:space="0" w:color="auto"/>
      </w:divBdr>
    </w:div>
    <w:div w:id="635184052">
      <w:bodyDiv w:val="1"/>
      <w:marLeft w:val="0"/>
      <w:marRight w:val="0"/>
      <w:marTop w:val="0"/>
      <w:marBottom w:val="0"/>
      <w:divBdr>
        <w:top w:val="none" w:sz="0" w:space="0" w:color="auto"/>
        <w:left w:val="none" w:sz="0" w:space="0" w:color="auto"/>
        <w:bottom w:val="none" w:sz="0" w:space="0" w:color="auto"/>
        <w:right w:val="none" w:sz="0" w:space="0" w:color="auto"/>
      </w:divBdr>
    </w:div>
    <w:div w:id="635260180">
      <w:bodyDiv w:val="1"/>
      <w:marLeft w:val="0"/>
      <w:marRight w:val="0"/>
      <w:marTop w:val="0"/>
      <w:marBottom w:val="0"/>
      <w:divBdr>
        <w:top w:val="none" w:sz="0" w:space="0" w:color="auto"/>
        <w:left w:val="none" w:sz="0" w:space="0" w:color="auto"/>
        <w:bottom w:val="none" w:sz="0" w:space="0" w:color="auto"/>
        <w:right w:val="none" w:sz="0" w:space="0" w:color="auto"/>
      </w:divBdr>
    </w:div>
    <w:div w:id="635449496">
      <w:bodyDiv w:val="1"/>
      <w:marLeft w:val="0"/>
      <w:marRight w:val="0"/>
      <w:marTop w:val="0"/>
      <w:marBottom w:val="0"/>
      <w:divBdr>
        <w:top w:val="none" w:sz="0" w:space="0" w:color="auto"/>
        <w:left w:val="none" w:sz="0" w:space="0" w:color="auto"/>
        <w:bottom w:val="none" w:sz="0" w:space="0" w:color="auto"/>
        <w:right w:val="none" w:sz="0" w:space="0" w:color="auto"/>
      </w:divBdr>
    </w:div>
    <w:div w:id="636379845">
      <w:bodyDiv w:val="1"/>
      <w:marLeft w:val="0"/>
      <w:marRight w:val="0"/>
      <w:marTop w:val="0"/>
      <w:marBottom w:val="0"/>
      <w:divBdr>
        <w:top w:val="none" w:sz="0" w:space="0" w:color="auto"/>
        <w:left w:val="none" w:sz="0" w:space="0" w:color="auto"/>
        <w:bottom w:val="none" w:sz="0" w:space="0" w:color="auto"/>
        <w:right w:val="none" w:sz="0" w:space="0" w:color="auto"/>
      </w:divBdr>
    </w:div>
    <w:div w:id="636760458">
      <w:bodyDiv w:val="1"/>
      <w:marLeft w:val="0"/>
      <w:marRight w:val="0"/>
      <w:marTop w:val="0"/>
      <w:marBottom w:val="0"/>
      <w:divBdr>
        <w:top w:val="none" w:sz="0" w:space="0" w:color="auto"/>
        <w:left w:val="none" w:sz="0" w:space="0" w:color="auto"/>
        <w:bottom w:val="none" w:sz="0" w:space="0" w:color="auto"/>
        <w:right w:val="none" w:sz="0" w:space="0" w:color="auto"/>
      </w:divBdr>
    </w:div>
    <w:div w:id="636837115">
      <w:bodyDiv w:val="1"/>
      <w:marLeft w:val="0"/>
      <w:marRight w:val="0"/>
      <w:marTop w:val="0"/>
      <w:marBottom w:val="0"/>
      <w:divBdr>
        <w:top w:val="none" w:sz="0" w:space="0" w:color="auto"/>
        <w:left w:val="none" w:sz="0" w:space="0" w:color="auto"/>
        <w:bottom w:val="none" w:sz="0" w:space="0" w:color="auto"/>
        <w:right w:val="none" w:sz="0" w:space="0" w:color="auto"/>
      </w:divBdr>
    </w:div>
    <w:div w:id="637613721">
      <w:bodyDiv w:val="1"/>
      <w:marLeft w:val="0"/>
      <w:marRight w:val="0"/>
      <w:marTop w:val="0"/>
      <w:marBottom w:val="0"/>
      <w:divBdr>
        <w:top w:val="none" w:sz="0" w:space="0" w:color="auto"/>
        <w:left w:val="none" w:sz="0" w:space="0" w:color="auto"/>
        <w:bottom w:val="none" w:sz="0" w:space="0" w:color="auto"/>
        <w:right w:val="none" w:sz="0" w:space="0" w:color="auto"/>
      </w:divBdr>
    </w:div>
    <w:div w:id="637616046">
      <w:bodyDiv w:val="1"/>
      <w:marLeft w:val="0"/>
      <w:marRight w:val="0"/>
      <w:marTop w:val="0"/>
      <w:marBottom w:val="0"/>
      <w:divBdr>
        <w:top w:val="none" w:sz="0" w:space="0" w:color="auto"/>
        <w:left w:val="none" w:sz="0" w:space="0" w:color="auto"/>
        <w:bottom w:val="none" w:sz="0" w:space="0" w:color="auto"/>
        <w:right w:val="none" w:sz="0" w:space="0" w:color="auto"/>
      </w:divBdr>
    </w:div>
    <w:div w:id="639381812">
      <w:bodyDiv w:val="1"/>
      <w:marLeft w:val="0"/>
      <w:marRight w:val="0"/>
      <w:marTop w:val="0"/>
      <w:marBottom w:val="0"/>
      <w:divBdr>
        <w:top w:val="none" w:sz="0" w:space="0" w:color="auto"/>
        <w:left w:val="none" w:sz="0" w:space="0" w:color="auto"/>
        <w:bottom w:val="none" w:sz="0" w:space="0" w:color="auto"/>
        <w:right w:val="none" w:sz="0" w:space="0" w:color="auto"/>
      </w:divBdr>
    </w:div>
    <w:div w:id="639767641">
      <w:bodyDiv w:val="1"/>
      <w:marLeft w:val="0"/>
      <w:marRight w:val="0"/>
      <w:marTop w:val="0"/>
      <w:marBottom w:val="0"/>
      <w:divBdr>
        <w:top w:val="none" w:sz="0" w:space="0" w:color="auto"/>
        <w:left w:val="none" w:sz="0" w:space="0" w:color="auto"/>
        <w:bottom w:val="none" w:sz="0" w:space="0" w:color="auto"/>
        <w:right w:val="none" w:sz="0" w:space="0" w:color="auto"/>
      </w:divBdr>
    </w:div>
    <w:div w:id="640231388">
      <w:bodyDiv w:val="1"/>
      <w:marLeft w:val="0"/>
      <w:marRight w:val="0"/>
      <w:marTop w:val="0"/>
      <w:marBottom w:val="0"/>
      <w:divBdr>
        <w:top w:val="none" w:sz="0" w:space="0" w:color="auto"/>
        <w:left w:val="none" w:sz="0" w:space="0" w:color="auto"/>
        <w:bottom w:val="none" w:sz="0" w:space="0" w:color="auto"/>
        <w:right w:val="none" w:sz="0" w:space="0" w:color="auto"/>
      </w:divBdr>
    </w:div>
    <w:div w:id="641035946">
      <w:bodyDiv w:val="1"/>
      <w:marLeft w:val="0"/>
      <w:marRight w:val="0"/>
      <w:marTop w:val="0"/>
      <w:marBottom w:val="0"/>
      <w:divBdr>
        <w:top w:val="none" w:sz="0" w:space="0" w:color="auto"/>
        <w:left w:val="none" w:sz="0" w:space="0" w:color="auto"/>
        <w:bottom w:val="none" w:sz="0" w:space="0" w:color="auto"/>
        <w:right w:val="none" w:sz="0" w:space="0" w:color="auto"/>
      </w:divBdr>
    </w:div>
    <w:div w:id="641036837">
      <w:bodyDiv w:val="1"/>
      <w:marLeft w:val="0"/>
      <w:marRight w:val="0"/>
      <w:marTop w:val="0"/>
      <w:marBottom w:val="0"/>
      <w:divBdr>
        <w:top w:val="none" w:sz="0" w:space="0" w:color="auto"/>
        <w:left w:val="none" w:sz="0" w:space="0" w:color="auto"/>
        <w:bottom w:val="none" w:sz="0" w:space="0" w:color="auto"/>
        <w:right w:val="none" w:sz="0" w:space="0" w:color="auto"/>
      </w:divBdr>
    </w:div>
    <w:div w:id="641039083">
      <w:bodyDiv w:val="1"/>
      <w:marLeft w:val="0"/>
      <w:marRight w:val="0"/>
      <w:marTop w:val="0"/>
      <w:marBottom w:val="0"/>
      <w:divBdr>
        <w:top w:val="none" w:sz="0" w:space="0" w:color="auto"/>
        <w:left w:val="none" w:sz="0" w:space="0" w:color="auto"/>
        <w:bottom w:val="none" w:sz="0" w:space="0" w:color="auto"/>
        <w:right w:val="none" w:sz="0" w:space="0" w:color="auto"/>
      </w:divBdr>
    </w:div>
    <w:div w:id="641541561">
      <w:bodyDiv w:val="1"/>
      <w:marLeft w:val="0"/>
      <w:marRight w:val="0"/>
      <w:marTop w:val="0"/>
      <w:marBottom w:val="0"/>
      <w:divBdr>
        <w:top w:val="none" w:sz="0" w:space="0" w:color="auto"/>
        <w:left w:val="none" w:sz="0" w:space="0" w:color="auto"/>
        <w:bottom w:val="none" w:sz="0" w:space="0" w:color="auto"/>
        <w:right w:val="none" w:sz="0" w:space="0" w:color="auto"/>
      </w:divBdr>
    </w:div>
    <w:div w:id="642467418">
      <w:bodyDiv w:val="1"/>
      <w:marLeft w:val="0"/>
      <w:marRight w:val="0"/>
      <w:marTop w:val="0"/>
      <w:marBottom w:val="0"/>
      <w:divBdr>
        <w:top w:val="none" w:sz="0" w:space="0" w:color="auto"/>
        <w:left w:val="none" w:sz="0" w:space="0" w:color="auto"/>
        <w:bottom w:val="none" w:sz="0" w:space="0" w:color="auto"/>
        <w:right w:val="none" w:sz="0" w:space="0" w:color="auto"/>
      </w:divBdr>
    </w:div>
    <w:div w:id="642543198">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3042465">
      <w:bodyDiv w:val="1"/>
      <w:marLeft w:val="0"/>
      <w:marRight w:val="0"/>
      <w:marTop w:val="0"/>
      <w:marBottom w:val="0"/>
      <w:divBdr>
        <w:top w:val="none" w:sz="0" w:space="0" w:color="auto"/>
        <w:left w:val="none" w:sz="0" w:space="0" w:color="auto"/>
        <w:bottom w:val="none" w:sz="0" w:space="0" w:color="auto"/>
        <w:right w:val="none" w:sz="0" w:space="0" w:color="auto"/>
      </w:divBdr>
    </w:div>
    <w:div w:id="644971998">
      <w:bodyDiv w:val="1"/>
      <w:marLeft w:val="0"/>
      <w:marRight w:val="0"/>
      <w:marTop w:val="0"/>
      <w:marBottom w:val="0"/>
      <w:divBdr>
        <w:top w:val="none" w:sz="0" w:space="0" w:color="auto"/>
        <w:left w:val="none" w:sz="0" w:space="0" w:color="auto"/>
        <w:bottom w:val="none" w:sz="0" w:space="0" w:color="auto"/>
        <w:right w:val="none" w:sz="0" w:space="0" w:color="auto"/>
      </w:divBdr>
    </w:div>
    <w:div w:id="646318773">
      <w:bodyDiv w:val="1"/>
      <w:marLeft w:val="0"/>
      <w:marRight w:val="0"/>
      <w:marTop w:val="0"/>
      <w:marBottom w:val="0"/>
      <w:divBdr>
        <w:top w:val="none" w:sz="0" w:space="0" w:color="auto"/>
        <w:left w:val="none" w:sz="0" w:space="0" w:color="auto"/>
        <w:bottom w:val="none" w:sz="0" w:space="0" w:color="auto"/>
        <w:right w:val="none" w:sz="0" w:space="0" w:color="auto"/>
      </w:divBdr>
    </w:div>
    <w:div w:id="650254425">
      <w:bodyDiv w:val="1"/>
      <w:marLeft w:val="0"/>
      <w:marRight w:val="0"/>
      <w:marTop w:val="0"/>
      <w:marBottom w:val="0"/>
      <w:divBdr>
        <w:top w:val="none" w:sz="0" w:space="0" w:color="auto"/>
        <w:left w:val="none" w:sz="0" w:space="0" w:color="auto"/>
        <w:bottom w:val="none" w:sz="0" w:space="0" w:color="auto"/>
        <w:right w:val="none" w:sz="0" w:space="0" w:color="auto"/>
      </w:divBdr>
    </w:div>
    <w:div w:id="654800050">
      <w:bodyDiv w:val="1"/>
      <w:marLeft w:val="0"/>
      <w:marRight w:val="0"/>
      <w:marTop w:val="0"/>
      <w:marBottom w:val="0"/>
      <w:divBdr>
        <w:top w:val="none" w:sz="0" w:space="0" w:color="auto"/>
        <w:left w:val="none" w:sz="0" w:space="0" w:color="auto"/>
        <w:bottom w:val="none" w:sz="0" w:space="0" w:color="auto"/>
        <w:right w:val="none" w:sz="0" w:space="0" w:color="auto"/>
      </w:divBdr>
    </w:div>
    <w:div w:id="656960709">
      <w:bodyDiv w:val="1"/>
      <w:marLeft w:val="0"/>
      <w:marRight w:val="0"/>
      <w:marTop w:val="0"/>
      <w:marBottom w:val="0"/>
      <w:divBdr>
        <w:top w:val="none" w:sz="0" w:space="0" w:color="auto"/>
        <w:left w:val="none" w:sz="0" w:space="0" w:color="auto"/>
        <w:bottom w:val="none" w:sz="0" w:space="0" w:color="auto"/>
        <w:right w:val="none" w:sz="0" w:space="0" w:color="auto"/>
      </w:divBdr>
    </w:div>
    <w:div w:id="656962540">
      <w:bodyDiv w:val="1"/>
      <w:marLeft w:val="0"/>
      <w:marRight w:val="0"/>
      <w:marTop w:val="0"/>
      <w:marBottom w:val="0"/>
      <w:divBdr>
        <w:top w:val="none" w:sz="0" w:space="0" w:color="auto"/>
        <w:left w:val="none" w:sz="0" w:space="0" w:color="auto"/>
        <w:bottom w:val="none" w:sz="0" w:space="0" w:color="auto"/>
        <w:right w:val="none" w:sz="0" w:space="0" w:color="auto"/>
      </w:divBdr>
    </w:div>
    <w:div w:id="657421353">
      <w:bodyDiv w:val="1"/>
      <w:marLeft w:val="0"/>
      <w:marRight w:val="0"/>
      <w:marTop w:val="0"/>
      <w:marBottom w:val="0"/>
      <w:divBdr>
        <w:top w:val="none" w:sz="0" w:space="0" w:color="auto"/>
        <w:left w:val="none" w:sz="0" w:space="0" w:color="auto"/>
        <w:bottom w:val="none" w:sz="0" w:space="0" w:color="auto"/>
        <w:right w:val="none" w:sz="0" w:space="0" w:color="auto"/>
      </w:divBdr>
    </w:div>
    <w:div w:id="658309891">
      <w:bodyDiv w:val="1"/>
      <w:marLeft w:val="0"/>
      <w:marRight w:val="0"/>
      <w:marTop w:val="0"/>
      <w:marBottom w:val="0"/>
      <w:divBdr>
        <w:top w:val="none" w:sz="0" w:space="0" w:color="auto"/>
        <w:left w:val="none" w:sz="0" w:space="0" w:color="auto"/>
        <w:bottom w:val="none" w:sz="0" w:space="0" w:color="auto"/>
        <w:right w:val="none" w:sz="0" w:space="0" w:color="auto"/>
      </w:divBdr>
    </w:div>
    <w:div w:id="658656401">
      <w:bodyDiv w:val="1"/>
      <w:marLeft w:val="0"/>
      <w:marRight w:val="0"/>
      <w:marTop w:val="0"/>
      <w:marBottom w:val="0"/>
      <w:divBdr>
        <w:top w:val="none" w:sz="0" w:space="0" w:color="auto"/>
        <w:left w:val="none" w:sz="0" w:space="0" w:color="auto"/>
        <w:bottom w:val="none" w:sz="0" w:space="0" w:color="auto"/>
        <w:right w:val="none" w:sz="0" w:space="0" w:color="auto"/>
      </w:divBdr>
    </w:div>
    <w:div w:id="658658428">
      <w:bodyDiv w:val="1"/>
      <w:marLeft w:val="0"/>
      <w:marRight w:val="0"/>
      <w:marTop w:val="0"/>
      <w:marBottom w:val="0"/>
      <w:divBdr>
        <w:top w:val="none" w:sz="0" w:space="0" w:color="auto"/>
        <w:left w:val="none" w:sz="0" w:space="0" w:color="auto"/>
        <w:bottom w:val="none" w:sz="0" w:space="0" w:color="auto"/>
        <w:right w:val="none" w:sz="0" w:space="0" w:color="auto"/>
      </w:divBdr>
    </w:div>
    <w:div w:id="659119591">
      <w:bodyDiv w:val="1"/>
      <w:marLeft w:val="0"/>
      <w:marRight w:val="0"/>
      <w:marTop w:val="0"/>
      <w:marBottom w:val="0"/>
      <w:divBdr>
        <w:top w:val="none" w:sz="0" w:space="0" w:color="auto"/>
        <w:left w:val="none" w:sz="0" w:space="0" w:color="auto"/>
        <w:bottom w:val="none" w:sz="0" w:space="0" w:color="auto"/>
        <w:right w:val="none" w:sz="0" w:space="0" w:color="auto"/>
      </w:divBdr>
    </w:div>
    <w:div w:id="660231234">
      <w:bodyDiv w:val="1"/>
      <w:marLeft w:val="0"/>
      <w:marRight w:val="0"/>
      <w:marTop w:val="0"/>
      <w:marBottom w:val="0"/>
      <w:divBdr>
        <w:top w:val="none" w:sz="0" w:space="0" w:color="auto"/>
        <w:left w:val="none" w:sz="0" w:space="0" w:color="auto"/>
        <w:bottom w:val="none" w:sz="0" w:space="0" w:color="auto"/>
        <w:right w:val="none" w:sz="0" w:space="0" w:color="auto"/>
      </w:divBdr>
    </w:div>
    <w:div w:id="660887603">
      <w:bodyDiv w:val="1"/>
      <w:marLeft w:val="0"/>
      <w:marRight w:val="0"/>
      <w:marTop w:val="0"/>
      <w:marBottom w:val="0"/>
      <w:divBdr>
        <w:top w:val="none" w:sz="0" w:space="0" w:color="auto"/>
        <w:left w:val="none" w:sz="0" w:space="0" w:color="auto"/>
        <w:bottom w:val="none" w:sz="0" w:space="0" w:color="auto"/>
        <w:right w:val="none" w:sz="0" w:space="0" w:color="auto"/>
      </w:divBdr>
    </w:div>
    <w:div w:id="661548532">
      <w:bodyDiv w:val="1"/>
      <w:marLeft w:val="0"/>
      <w:marRight w:val="0"/>
      <w:marTop w:val="0"/>
      <w:marBottom w:val="0"/>
      <w:divBdr>
        <w:top w:val="none" w:sz="0" w:space="0" w:color="auto"/>
        <w:left w:val="none" w:sz="0" w:space="0" w:color="auto"/>
        <w:bottom w:val="none" w:sz="0" w:space="0" w:color="auto"/>
        <w:right w:val="none" w:sz="0" w:space="0" w:color="auto"/>
      </w:divBdr>
    </w:div>
    <w:div w:id="662196638">
      <w:bodyDiv w:val="1"/>
      <w:marLeft w:val="0"/>
      <w:marRight w:val="0"/>
      <w:marTop w:val="0"/>
      <w:marBottom w:val="0"/>
      <w:divBdr>
        <w:top w:val="none" w:sz="0" w:space="0" w:color="auto"/>
        <w:left w:val="none" w:sz="0" w:space="0" w:color="auto"/>
        <w:bottom w:val="none" w:sz="0" w:space="0" w:color="auto"/>
        <w:right w:val="none" w:sz="0" w:space="0" w:color="auto"/>
      </w:divBdr>
    </w:div>
    <w:div w:id="662320054">
      <w:bodyDiv w:val="1"/>
      <w:marLeft w:val="0"/>
      <w:marRight w:val="0"/>
      <w:marTop w:val="0"/>
      <w:marBottom w:val="0"/>
      <w:divBdr>
        <w:top w:val="none" w:sz="0" w:space="0" w:color="auto"/>
        <w:left w:val="none" w:sz="0" w:space="0" w:color="auto"/>
        <w:bottom w:val="none" w:sz="0" w:space="0" w:color="auto"/>
        <w:right w:val="none" w:sz="0" w:space="0" w:color="auto"/>
      </w:divBdr>
    </w:div>
    <w:div w:id="662439869">
      <w:bodyDiv w:val="1"/>
      <w:marLeft w:val="0"/>
      <w:marRight w:val="0"/>
      <w:marTop w:val="0"/>
      <w:marBottom w:val="0"/>
      <w:divBdr>
        <w:top w:val="none" w:sz="0" w:space="0" w:color="auto"/>
        <w:left w:val="none" w:sz="0" w:space="0" w:color="auto"/>
        <w:bottom w:val="none" w:sz="0" w:space="0" w:color="auto"/>
        <w:right w:val="none" w:sz="0" w:space="0" w:color="auto"/>
      </w:divBdr>
    </w:div>
    <w:div w:id="662666240">
      <w:bodyDiv w:val="1"/>
      <w:marLeft w:val="0"/>
      <w:marRight w:val="0"/>
      <w:marTop w:val="0"/>
      <w:marBottom w:val="0"/>
      <w:divBdr>
        <w:top w:val="none" w:sz="0" w:space="0" w:color="auto"/>
        <w:left w:val="none" w:sz="0" w:space="0" w:color="auto"/>
        <w:bottom w:val="none" w:sz="0" w:space="0" w:color="auto"/>
        <w:right w:val="none" w:sz="0" w:space="0" w:color="auto"/>
      </w:divBdr>
    </w:div>
    <w:div w:id="662702995">
      <w:bodyDiv w:val="1"/>
      <w:marLeft w:val="0"/>
      <w:marRight w:val="0"/>
      <w:marTop w:val="0"/>
      <w:marBottom w:val="0"/>
      <w:divBdr>
        <w:top w:val="none" w:sz="0" w:space="0" w:color="auto"/>
        <w:left w:val="none" w:sz="0" w:space="0" w:color="auto"/>
        <w:bottom w:val="none" w:sz="0" w:space="0" w:color="auto"/>
        <w:right w:val="none" w:sz="0" w:space="0" w:color="auto"/>
      </w:divBdr>
    </w:div>
    <w:div w:id="662782067">
      <w:bodyDiv w:val="1"/>
      <w:marLeft w:val="0"/>
      <w:marRight w:val="0"/>
      <w:marTop w:val="0"/>
      <w:marBottom w:val="0"/>
      <w:divBdr>
        <w:top w:val="none" w:sz="0" w:space="0" w:color="auto"/>
        <w:left w:val="none" w:sz="0" w:space="0" w:color="auto"/>
        <w:bottom w:val="none" w:sz="0" w:space="0" w:color="auto"/>
        <w:right w:val="none" w:sz="0" w:space="0" w:color="auto"/>
      </w:divBdr>
    </w:div>
    <w:div w:id="662857036">
      <w:bodyDiv w:val="1"/>
      <w:marLeft w:val="0"/>
      <w:marRight w:val="0"/>
      <w:marTop w:val="0"/>
      <w:marBottom w:val="0"/>
      <w:divBdr>
        <w:top w:val="none" w:sz="0" w:space="0" w:color="auto"/>
        <w:left w:val="none" w:sz="0" w:space="0" w:color="auto"/>
        <w:bottom w:val="none" w:sz="0" w:space="0" w:color="auto"/>
        <w:right w:val="none" w:sz="0" w:space="0" w:color="auto"/>
      </w:divBdr>
    </w:div>
    <w:div w:id="663355743">
      <w:bodyDiv w:val="1"/>
      <w:marLeft w:val="0"/>
      <w:marRight w:val="0"/>
      <w:marTop w:val="0"/>
      <w:marBottom w:val="0"/>
      <w:divBdr>
        <w:top w:val="none" w:sz="0" w:space="0" w:color="auto"/>
        <w:left w:val="none" w:sz="0" w:space="0" w:color="auto"/>
        <w:bottom w:val="none" w:sz="0" w:space="0" w:color="auto"/>
        <w:right w:val="none" w:sz="0" w:space="0" w:color="auto"/>
      </w:divBdr>
    </w:div>
    <w:div w:id="665132687">
      <w:bodyDiv w:val="1"/>
      <w:marLeft w:val="0"/>
      <w:marRight w:val="0"/>
      <w:marTop w:val="0"/>
      <w:marBottom w:val="0"/>
      <w:divBdr>
        <w:top w:val="none" w:sz="0" w:space="0" w:color="auto"/>
        <w:left w:val="none" w:sz="0" w:space="0" w:color="auto"/>
        <w:bottom w:val="none" w:sz="0" w:space="0" w:color="auto"/>
        <w:right w:val="none" w:sz="0" w:space="0" w:color="auto"/>
      </w:divBdr>
    </w:div>
    <w:div w:id="665594436">
      <w:bodyDiv w:val="1"/>
      <w:marLeft w:val="0"/>
      <w:marRight w:val="0"/>
      <w:marTop w:val="0"/>
      <w:marBottom w:val="0"/>
      <w:divBdr>
        <w:top w:val="none" w:sz="0" w:space="0" w:color="auto"/>
        <w:left w:val="none" w:sz="0" w:space="0" w:color="auto"/>
        <w:bottom w:val="none" w:sz="0" w:space="0" w:color="auto"/>
        <w:right w:val="none" w:sz="0" w:space="0" w:color="auto"/>
      </w:divBdr>
    </w:div>
    <w:div w:id="667096420">
      <w:bodyDiv w:val="1"/>
      <w:marLeft w:val="0"/>
      <w:marRight w:val="0"/>
      <w:marTop w:val="0"/>
      <w:marBottom w:val="0"/>
      <w:divBdr>
        <w:top w:val="none" w:sz="0" w:space="0" w:color="auto"/>
        <w:left w:val="none" w:sz="0" w:space="0" w:color="auto"/>
        <w:bottom w:val="none" w:sz="0" w:space="0" w:color="auto"/>
        <w:right w:val="none" w:sz="0" w:space="0" w:color="auto"/>
      </w:divBdr>
    </w:div>
    <w:div w:id="668096740">
      <w:bodyDiv w:val="1"/>
      <w:marLeft w:val="0"/>
      <w:marRight w:val="0"/>
      <w:marTop w:val="0"/>
      <w:marBottom w:val="0"/>
      <w:divBdr>
        <w:top w:val="none" w:sz="0" w:space="0" w:color="auto"/>
        <w:left w:val="none" w:sz="0" w:space="0" w:color="auto"/>
        <w:bottom w:val="none" w:sz="0" w:space="0" w:color="auto"/>
        <w:right w:val="none" w:sz="0" w:space="0" w:color="auto"/>
      </w:divBdr>
    </w:div>
    <w:div w:id="668337342">
      <w:bodyDiv w:val="1"/>
      <w:marLeft w:val="0"/>
      <w:marRight w:val="0"/>
      <w:marTop w:val="0"/>
      <w:marBottom w:val="0"/>
      <w:divBdr>
        <w:top w:val="none" w:sz="0" w:space="0" w:color="auto"/>
        <w:left w:val="none" w:sz="0" w:space="0" w:color="auto"/>
        <w:bottom w:val="none" w:sz="0" w:space="0" w:color="auto"/>
        <w:right w:val="none" w:sz="0" w:space="0" w:color="auto"/>
      </w:divBdr>
    </w:div>
    <w:div w:id="669066426">
      <w:bodyDiv w:val="1"/>
      <w:marLeft w:val="0"/>
      <w:marRight w:val="0"/>
      <w:marTop w:val="0"/>
      <w:marBottom w:val="0"/>
      <w:divBdr>
        <w:top w:val="none" w:sz="0" w:space="0" w:color="auto"/>
        <w:left w:val="none" w:sz="0" w:space="0" w:color="auto"/>
        <w:bottom w:val="none" w:sz="0" w:space="0" w:color="auto"/>
        <w:right w:val="none" w:sz="0" w:space="0" w:color="auto"/>
      </w:divBdr>
    </w:div>
    <w:div w:id="669676058">
      <w:bodyDiv w:val="1"/>
      <w:marLeft w:val="0"/>
      <w:marRight w:val="0"/>
      <w:marTop w:val="0"/>
      <w:marBottom w:val="0"/>
      <w:divBdr>
        <w:top w:val="none" w:sz="0" w:space="0" w:color="auto"/>
        <w:left w:val="none" w:sz="0" w:space="0" w:color="auto"/>
        <w:bottom w:val="none" w:sz="0" w:space="0" w:color="auto"/>
        <w:right w:val="none" w:sz="0" w:space="0" w:color="auto"/>
      </w:divBdr>
    </w:div>
    <w:div w:id="670990009">
      <w:bodyDiv w:val="1"/>
      <w:marLeft w:val="0"/>
      <w:marRight w:val="0"/>
      <w:marTop w:val="0"/>
      <w:marBottom w:val="0"/>
      <w:divBdr>
        <w:top w:val="none" w:sz="0" w:space="0" w:color="auto"/>
        <w:left w:val="none" w:sz="0" w:space="0" w:color="auto"/>
        <w:bottom w:val="none" w:sz="0" w:space="0" w:color="auto"/>
        <w:right w:val="none" w:sz="0" w:space="0" w:color="auto"/>
      </w:divBdr>
    </w:div>
    <w:div w:id="671297649">
      <w:bodyDiv w:val="1"/>
      <w:marLeft w:val="0"/>
      <w:marRight w:val="0"/>
      <w:marTop w:val="0"/>
      <w:marBottom w:val="0"/>
      <w:divBdr>
        <w:top w:val="none" w:sz="0" w:space="0" w:color="auto"/>
        <w:left w:val="none" w:sz="0" w:space="0" w:color="auto"/>
        <w:bottom w:val="none" w:sz="0" w:space="0" w:color="auto"/>
        <w:right w:val="none" w:sz="0" w:space="0" w:color="auto"/>
      </w:divBdr>
    </w:div>
    <w:div w:id="671444974">
      <w:bodyDiv w:val="1"/>
      <w:marLeft w:val="0"/>
      <w:marRight w:val="0"/>
      <w:marTop w:val="0"/>
      <w:marBottom w:val="0"/>
      <w:divBdr>
        <w:top w:val="none" w:sz="0" w:space="0" w:color="auto"/>
        <w:left w:val="none" w:sz="0" w:space="0" w:color="auto"/>
        <w:bottom w:val="none" w:sz="0" w:space="0" w:color="auto"/>
        <w:right w:val="none" w:sz="0" w:space="0" w:color="auto"/>
      </w:divBdr>
    </w:div>
    <w:div w:id="671879857">
      <w:bodyDiv w:val="1"/>
      <w:marLeft w:val="0"/>
      <w:marRight w:val="0"/>
      <w:marTop w:val="0"/>
      <w:marBottom w:val="0"/>
      <w:divBdr>
        <w:top w:val="none" w:sz="0" w:space="0" w:color="auto"/>
        <w:left w:val="none" w:sz="0" w:space="0" w:color="auto"/>
        <w:bottom w:val="none" w:sz="0" w:space="0" w:color="auto"/>
        <w:right w:val="none" w:sz="0" w:space="0" w:color="auto"/>
      </w:divBdr>
    </w:div>
    <w:div w:id="672607184">
      <w:bodyDiv w:val="1"/>
      <w:marLeft w:val="0"/>
      <w:marRight w:val="0"/>
      <w:marTop w:val="0"/>
      <w:marBottom w:val="0"/>
      <w:divBdr>
        <w:top w:val="none" w:sz="0" w:space="0" w:color="auto"/>
        <w:left w:val="none" w:sz="0" w:space="0" w:color="auto"/>
        <w:bottom w:val="none" w:sz="0" w:space="0" w:color="auto"/>
        <w:right w:val="none" w:sz="0" w:space="0" w:color="auto"/>
      </w:divBdr>
    </w:div>
    <w:div w:id="672805486">
      <w:bodyDiv w:val="1"/>
      <w:marLeft w:val="0"/>
      <w:marRight w:val="0"/>
      <w:marTop w:val="0"/>
      <w:marBottom w:val="0"/>
      <w:divBdr>
        <w:top w:val="none" w:sz="0" w:space="0" w:color="auto"/>
        <w:left w:val="none" w:sz="0" w:space="0" w:color="auto"/>
        <w:bottom w:val="none" w:sz="0" w:space="0" w:color="auto"/>
        <w:right w:val="none" w:sz="0" w:space="0" w:color="auto"/>
      </w:divBdr>
    </w:div>
    <w:div w:id="674109212">
      <w:bodyDiv w:val="1"/>
      <w:marLeft w:val="0"/>
      <w:marRight w:val="0"/>
      <w:marTop w:val="0"/>
      <w:marBottom w:val="0"/>
      <w:divBdr>
        <w:top w:val="none" w:sz="0" w:space="0" w:color="auto"/>
        <w:left w:val="none" w:sz="0" w:space="0" w:color="auto"/>
        <w:bottom w:val="none" w:sz="0" w:space="0" w:color="auto"/>
        <w:right w:val="none" w:sz="0" w:space="0" w:color="auto"/>
      </w:divBdr>
    </w:div>
    <w:div w:id="674958249">
      <w:bodyDiv w:val="1"/>
      <w:marLeft w:val="0"/>
      <w:marRight w:val="0"/>
      <w:marTop w:val="0"/>
      <w:marBottom w:val="0"/>
      <w:divBdr>
        <w:top w:val="none" w:sz="0" w:space="0" w:color="auto"/>
        <w:left w:val="none" w:sz="0" w:space="0" w:color="auto"/>
        <w:bottom w:val="none" w:sz="0" w:space="0" w:color="auto"/>
        <w:right w:val="none" w:sz="0" w:space="0" w:color="auto"/>
      </w:divBdr>
    </w:div>
    <w:div w:id="675884352">
      <w:bodyDiv w:val="1"/>
      <w:marLeft w:val="0"/>
      <w:marRight w:val="0"/>
      <w:marTop w:val="0"/>
      <w:marBottom w:val="0"/>
      <w:divBdr>
        <w:top w:val="none" w:sz="0" w:space="0" w:color="auto"/>
        <w:left w:val="none" w:sz="0" w:space="0" w:color="auto"/>
        <w:bottom w:val="none" w:sz="0" w:space="0" w:color="auto"/>
        <w:right w:val="none" w:sz="0" w:space="0" w:color="auto"/>
      </w:divBdr>
    </w:div>
    <w:div w:id="676153719">
      <w:bodyDiv w:val="1"/>
      <w:marLeft w:val="0"/>
      <w:marRight w:val="0"/>
      <w:marTop w:val="0"/>
      <w:marBottom w:val="0"/>
      <w:divBdr>
        <w:top w:val="none" w:sz="0" w:space="0" w:color="auto"/>
        <w:left w:val="none" w:sz="0" w:space="0" w:color="auto"/>
        <w:bottom w:val="none" w:sz="0" w:space="0" w:color="auto"/>
        <w:right w:val="none" w:sz="0" w:space="0" w:color="auto"/>
      </w:divBdr>
    </w:div>
    <w:div w:id="676809483">
      <w:bodyDiv w:val="1"/>
      <w:marLeft w:val="0"/>
      <w:marRight w:val="0"/>
      <w:marTop w:val="0"/>
      <w:marBottom w:val="0"/>
      <w:divBdr>
        <w:top w:val="none" w:sz="0" w:space="0" w:color="auto"/>
        <w:left w:val="none" w:sz="0" w:space="0" w:color="auto"/>
        <w:bottom w:val="none" w:sz="0" w:space="0" w:color="auto"/>
        <w:right w:val="none" w:sz="0" w:space="0" w:color="auto"/>
      </w:divBdr>
    </w:div>
    <w:div w:id="678507689">
      <w:bodyDiv w:val="1"/>
      <w:marLeft w:val="0"/>
      <w:marRight w:val="0"/>
      <w:marTop w:val="0"/>
      <w:marBottom w:val="0"/>
      <w:divBdr>
        <w:top w:val="none" w:sz="0" w:space="0" w:color="auto"/>
        <w:left w:val="none" w:sz="0" w:space="0" w:color="auto"/>
        <w:bottom w:val="none" w:sz="0" w:space="0" w:color="auto"/>
        <w:right w:val="none" w:sz="0" w:space="0" w:color="auto"/>
      </w:divBdr>
    </w:div>
    <w:div w:id="679041427">
      <w:bodyDiv w:val="1"/>
      <w:marLeft w:val="0"/>
      <w:marRight w:val="0"/>
      <w:marTop w:val="0"/>
      <w:marBottom w:val="0"/>
      <w:divBdr>
        <w:top w:val="none" w:sz="0" w:space="0" w:color="auto"/>
        <w:left w:val="none" w:sz="0" w:space="0" w:color="auto"/>
        <w:bottom w:val="none" w:sz="0" w:space="0" w:color="auto"/>
        <w:right w:val="none" w:sz="0" w:space="0" w:color="auto"/>
      </w:divBdr>
    </w:div>
    <w:div w:id="679428021">
      <w:bodyDiv w:val="1"/>
      <w:marLeft w:val="0"/>
      <w:marRight w:val="0"/>
      <w:marTop w:val="0"/>
      <w:marBottom w:val="0"/>
      <w:divBdr>
        <w:top w:val="none" w:sz="0" w:space="0" w:color="auto"/>
        <w:left w:val="none" w:sz="0" w:space="0" w:color="auto"/>
        <w:bottom w:val="none" w:sz="0" w:space="0" w:color="auto"/>
        <w:right w:val="none" w:sz="0" w:space="0" w:color="auto"/>
      </w:divBdr>
    </w:div>
    <w:div w:id="679815525">
      <w:bodyDiv w:val="1"/>
      <w:marLeft w:val="0"/>
      <w:marRight w:val="0"/>
      <w:marTop w:val="0"/>
      <w:marBottom w:val="0"/>
      <w:divBdr>
        <w:top w:val="none" w:sz="0" w:space="0" w:color="auto"/>
        <w:left w:val="none" w:sz="0" w:space="0" w:color="auto"/>
        <w:bottom w:val="none" w:sz="0" w:space="0" w:color="auto"/>
        <w:right w:val="none" w:sz="0" w:space="0" w:color="auto"/>
      </w:divBdr>
    </w:div>
    <w:div w:id="680663692">
      <w:bodyDiv w:val="1"/>
      <w:marLeft w:val="0"/>
      <w:marRight w:val="0"/>
      <w:marTop w:val="0"/>
      <w:marBottom w:val="0"/>
      <w:divBdr>
        <w:top w:val="none" w:sz="0" w:space="0" w:color="auto"/>
        <w:left w:val="none" w:sz="0" w:space="0" w:color="auto"/>
        <w:bottom w:val="none" w:sz="0" w:space="0" w:color="auto"/>
        <w:right w:val="none" w:sz="0" w:space="0" w:color="auto"/>
      </w:divBdr>
    </w:div>
    <w:div w:id="680861422">
      <w:bodyDiv w:val="1"/>
      <w:marLeft w:val="0"/>
      <w:marRight w:val="0"/>
      <w:marTop w:val="0"/>
      <w:marBottom w:val="0"/>
      <w:divBdr>
        <w:top w:val="none" w:sz="0" w:space="0" w:color="auto"/>
        <w:left w:val="none" w:sz="0" w:space="0" w:color="auto"/>
        <w:bottom w:val="none" w:sz="0" w:space="0" w:color="auto"/>
        <w:right w:val="none" w:sz="0" w:space="0" w:color="auto"/>
      </w:divBdr>
    </w:div>
    <w:div w:id="682510787">
      <w:bodyDiv w:val="1"/>
      <w:marLeft w:val="0"/>
      <w:marRight w:val="0"/>
      <w:marTop w:val="0"/>
      <w:marBottom w:val="0"/>
      <w:divBdr>
        <w:top w:val="none" w:sz="0" w:space="0" w:color="auto"/>
        <w:left w:val="none" w:sz="0" w:space="0" w:color="auto"/>
        <w:bottom w:val="none" w:sz="0" w:space="0" w:color="auto"/>
        <w:right w:val="none" w:sz="0" w:space="0" w:color="auto"/>
      </w:divBdr>
    </w:div>
    <w:div w:id="683551414">
      <w:bodyDiv w:val="1"/>
      <w:marLeft w:val="0"/>
      <w:marRight w:val="0"/>
      <w:marTop w:val="0"/>
      <w:marBottom w:val="0"/>
      <w:divBdr>
        <w:top w:val="none" w:sz="0" w:space="0" w:color="auto"/>
        <w:left w:val="none" w:sz="0" w:space="0" w:color="auto"/>
        <w:bottom w:val="none" w:sz="0" w:space="0" w:color="auto"/>
        <w:right w:val="none" w:sz="0" w:space="0" w:color="auto"/>
      </w:divBdr>
    </w:div>
    <w:div w:id="685254882">
      <w:bodyDiv w:val="1"/>
      <w:marLeft w:val="0"/>
      <w:marRight w:val="0"/>
      <w:marTop w:val="0"/>
      <w:marBottom w:val="0"/>
      <w:divBdr>
        <w:top w:val="none" w:sz="0" w:space="0" w:color="auto"/>
        <w:left w:val="none" w:sz="0" w:space="0" w:color="auto"/>
        <w:bottom w:val="none" w:sz="0" w:space="0" w:color="auto"/>
        <w:right w:val="none" w:sz="0" w:space="0" w:color="auto"/>
      </w:divBdr>
    </w:div>
    <w:div w:id="685406150">
      <w:bodyDiv w:val="1"/>
      <w:marLeft w:val="0"/>
      <w:marRight w:val="0"/>
      <w:marTop w:val="0"/>
      <w:marBottom w:val="0"/>
      <w:divBdr>
        <w:top w:val="none" w:sz="0" w:space="0" w:color="auto"/>
        <w:left w:val="none" w:sz="0" w:space="0" w:color="auto"/>
        <w:bottom w:val="none" w:sz="0" w:space="0" w:color="auto"/>
        <w:right w:val="none" w:sz="0" w:space="0" w:color="auto"/>
      </w:divBdr>
    </w:div>
    <w:div w:id="685987684">
      <w:bodyDiv w:val="1"/>
      <w:marLeft w:val="0"/>
      <w:marRight w:val="0"/>
      <w:marTop w:val="0"/>
      <w:marBottom w:val="0"/>
      <w:divBdr>
        <w:top w:val="none" w:sz="0" w:space="0" w:color="auto"/>
        <w:left w:val="none" w:sz="0" w:space="0" w:color="auto"/>
        <w:bottom w:val="none" w:sz="0" w:space="0" w:color="auto"/>
        <w:right w:val="none" w:sz="0" w:space="0" w:color="auto"/>
      </w:divBdr>
    </w:div>
    <w:div w:id="686711314">
      <w:bodyDiv w:val="1"/>
      <w:marLeft w:val="0"/>
      <w:marRight w:val="0"/>
      <w:marTop w:val="0"/>
      <w:marBottom w:val="0"/>
      <w:divBdr>
        <w:top w:val="none" w:sz="0" w:space="0" w:color="auto"/>
        <w:left w:val="none" w:sz="0" w:space="0" w:color="auto"/>
        <w:bottom w:val="none" w:sz="0" w:space="0" w:color="auto"/>
        <w:right w:val="none" w:sz="0" w:space="0" w:color="auto"/>
      </w:divBdr>
    </w:div>
    <w:div w:id="686833495">
      <w:bodyDiv w:val="1"/>
      <w:marLeft w:val="0"/>
      <w:marRight w:val="0"/>
      <w:marTop w:val="0"/>
      <w:marBottom w:val="0"/>
      <w:divBdr>
        <w:top w:val="none" w:sz="0" w:space="0" w:color="auto"/>
        <w:left w:val="none" w:sz="0" w:space="0" w:color="auto"/>
        <w:bottom w:val="none" w:sz="0" w:space="0" w:color="auto"/>
        <w:right w:val="none" w:sz="0" w:space="0" w:color="auto"/>
      </w:divBdr>
    </w:div>
    <w:div w:id="687176416">
      <w:bodyDiv w:val="1"/>
      <w:marLeft w:val="0"/>
      <w:marRight w:val="0"/>
      <w:marTop w:val="0"/>
      <w:marBottom w:val="0"/>
      <w:divBdr>
        <w:top w:val="none" w:sz="0" w:space="0" w:color="auto"/>
        <w:left w:val="none" w:sz="0" w:space="0" w:color="auto"/>
        <w:bottom w:val="none" w:sz="0" w:space="0" w:color="auto"/>
        <w:right w:val="none" w:sz="0" w:space="0" w:color="auto"/>
      </w:divBdr>
    </w:div>
    <w:div w:id="687752034">
      <w:bodyDiv w:val="1"/>
      <w:marLeft w:val="0"/>
      <w:marRight w:val="0"/>
      <w:marTop w:val="0"/>
      <w:marBottom w:val="0"/>
      <w:divBdr>
        <w:top w:val="none" w:sz="0" w:space="0" w:color="auto"/>
        <w:left w:val="none" w:sz="0" w:space="0" w:color="auto"/>
        <w:bottom w:val="none" w:sz="0" w:space="0" w:color="auto"/>
        <w:right w:val="none" w:sz="0" w:space="0" w:color="auto"/>
      </w:divBdr>
    </w:div>
    <w:div w:id="688070494">
      <w:bodyDiv w:val="1"/>
      <w:marLeft w:val="0"/>
      <w:marRight w:val="0"/>
      <w:marTop w:val="0"/>
      <w:marBottom w:val="0"/>
      <w:divBdr>
        <w:top w:val="none" w:sz="0" w:space="0" w:color="auto"/>
        <w:left w:val="none" w:sz="0" w:space="0" w:color="auto"/>
        <w:bottom w:val="none" w:sz="0" w:space="0" w:color="auto"/>
        <w:right w:val="none" w:sz="0" w:space="0" w:color="auto"/>
      </w:divBdr>
    </w:div>
    <w:div w:id="689336311">
      <w:bodyDiv w:val="1"/>
      <w:marLeft w:val="0"/>
      <w:marRight w:val="0"/>
      <w:marTop w:val="0"/>
      <w:marBottom w:val="0"/>
      <w:divBdr>
        <w:top w:val="none" w:sz="0" w:space="0" w:color="auto"/>
        <w:left w:val="none" w:sz="0" w:space="0" w:color="auto"/>
        <w:bottom w:val="none" w:sz="0" w:space="0" w:color="auto"/>
        <w:right w:val="none" w:sz="0" w:space="0" w:color="auto"/>
      </w:divBdr>
    </w:div>
    <w:div w:id="689726679">
      <w:bodyDiv w:val="1"/>
      <w:marLeft w:val="0"/>
      <w:marRight w:val="0"/>
      <w:marTop w:val="0"/>
      <w:marBottom w:val="0"/>
      <w:divBdr>
        <w:top w:val="none" w:sz="0" w:space="0" w:color="auto"/>
        <w:left w:val="none" w:sz="0" w:space="0" w:color="auto"/>
        <w:bottom w:val="none" w:sz="0" w:space="0" w:color="auto"/>
        <w:right w:val="none" w:sz="0" w:space="0" w:color="auto"/>
      </w:divBdr>
    </w:div>
    <w:div w:id="690183015">
      <w:bodyDiv w:val="1"/>
      <w:marLeft w:val="0"/>
      <w:marRight w:val="0"/>
      <w:marTop w:val="0"/>
      <w:marBottom w:val="0"/>
      <w:divBdr>
        <w:top w:val="none" w:sz="0" w:space="0" w:color="auto"/>
        <w:left w:val="none" w:sz="0" w:space="0" w:color="auto"/>
        <w:bottom w:val="none" w:sz="0" w:space="0" w:color="auto"/>
        <w:right w:val="none" w:sz="0" w:space="0" w:color="auto"/>
      </w:divBdr>
    </w:div>
    <w:div w:id="690254482">
      <w:bodyDiv w:val="1"/>
      <w:marLeft w:val="0"/>
      <w:marRight w:val="0"/>
      <w:marTop w:val="0"/>
      <w:marBottom w:val="0"/>
      <w:divBdr>
        <w:top w:val="none" w:sz="0" w:space="0" w:color="auto"/>
        <w:left w:val="none" w:sz="0" w:space="0" w:color="auto"/>
        <w:bottom w:val="none" w:sz="0" w:space="0" w:color="auto"/>
        <w:right w:val="none" w:sz="0" w:space="0" w:color="auto"/>
      </w:divBdr>
    </w:div>
    <w:div w:id="690378394">
      <w:bodyDiv w:val="1"/>
      <w:marLeft w:val="0"/>
      <w:marRight w:val="0"/>
      <w:marTop w:val="0"/>
      <w:marBottom w:val="0"/>
      <w:divBdr>
        <w:top w:val="none" w:sz="0" w:space="0" w:color="auto"/>
        <w:left w:val="none" w:sz="0" w:space="0" w:color="auto"/>
        <w:bottom w:val="none" w:sz="0" w:space="0" w:color="auto"/>
        <w:right w:val="none" w:sz="0" w:space="0" w:color="auto"/>
      </w:divBdr>
    </w:div>
    <w:div w:id="691497498">
      <w:bodyDiv w:val="1"/>
      <w:marLeft w:val="0"/>
      <w:marRight w:val="0"/>
      <w:marTop w:val="0"/>
      <w:marBottom w:val="0"/>
      <w:divBdr>
        <w:top w:val="none" w:sz="0" w:space="0" w:color="auto"/>
        <w:left w:val="none" w:sz="0" w:space="0" w:color="auto"/>
        <w:bottom w:val="none" w:sz="0" w:space="0" w:color="auto"/>
        <w:right w:val="none" w:sz="0" w:space="0" w:color="auto"/>
      </w:divBdr>
    </w:div>
    <w:div w:id="691568148">
      <w:bodyDiv w:val="1"/>
      <w:marLeft w:val="0"/>
      <w:marRight w:val="0"/>
      <w:marTop w:val="0"/>
      <w:marBottom w:val="0"/>
      <w:divBdr>
        <w:top w:val="none" w:sz="0" w:space="0" w:color="auto"/>
        <w:left w:val="none" w:sz="0" w:space="0" w:color="auto"/>
        <w:bottom w:val="none" w:sz="0" w:space="0" w:color="auto"/>
        <w:right w:val="none" w:sz="0" w:space="0" w:color="auto"/>
      </w:divBdr>
    </w:div>
    <w:div w:id="692070474">
      <w:bodyDiv w:val="1"/>
      <w:marLeft w:val="0"/>
      <w:marRight w:val="0"/>
      <w:marTop w:val="0"/>
      <w:marBottom w:val="0"/>
      <w:divBdr>
        <w:top w:val="none" w:sz="0" w:space="0" w:color="auto"/>
        <w:left w:val="none" w:sz="0" w:space="0" w:color="auto"/>
        <w:bottom w:val="none" w:sz="0" w:space="0" w:color="auto"/>
        <w:right w:val="none" w:sz="0" w:space="0" w:color="auto"/>
      </w:divBdr>
    </w:div>
    <w:div w:id="692459134">
      <w:bodyDiv w:val="1"/>
      <w:marLeft w:val="0"/>
      <w:marRight w:val="0"/>
      <w:marTop w:val="0"/>
      <w:marBottom w:val="0"/>
      <w:divBdr>
        <w:top w:val="none" w:sz="0" w:space="0" w:color="auto"/>
        <w:left w:val="none" w:sz="0" w:space="0" w:color="auto"/>
        <w:bottom w:val="none" w:sz="0" w:space="0" w:color="auto"/>
        <w:right w:val="none" w:sz="0" w:space="0" w:color="auto"/>
      </w:divBdr>
    </w:div>
    <w:div w:id="693120706">
      <w:bodyDiv w:val="1"/>
      <w:marLeft w:val="0"/>
      <w:marRight w:val="0"/>
      <w:marTop w:val="0"/>
      <w:marBottom w:val="0"/>
      <w:divBdr>
        <w:top w:val="none" w:sz="0" w:space="0" w:color="auto"/>
        <w:left w:val="none" w:sz="0" w:space="0" w:color="auto"/>
        <w:bottom w:val="none" w:sz="0" w:space="0" w:color="auto"/>
        <w:right w:val="none" w:sz="0" w:space="0" w:color="auto"/>
      </w:divBdr>
    </w:div>
    <w:div w:id="693313627">
      <w:bodyDiv w:val="1"/>
      <w:marLeft w:val="0"/>
      <w:marRight w:val="0"/>
      <w:marTop w:val="0"/>
      <w:marBottom w:val="0"/>
      <w:divBdr>
        <w:top w:val="none" w:sz="0" w:space="0" w:color="auto"/>
        <w:left w:val="none" w:sz="0" w:space="0" w:color="auto"/>
        <w:bottom w:val="none" w:sz="0" w:space="0" w:color="auto"/>
        <w:right w:val="none" w:sz="0" w:space="0" w:color="auto"/>
      </w:divBdr>
    </w:div>
    <w:div w:id="693924252">
      <w:bodyDiv w:val="1"/>
      <w:marLeft w:val="0"/>
      <w:marRight w:val="0"/>
      <w:marTop w:val="0"/>
      <w:marBottom w:val="0"/>
      <w:divBdr>
        <w:top w:val="none" w:sz="0" w:space="0" w:color="auto"/>
        <w:left w:val="none" w:sz="0" w:space="0" w:color="auto"/>
        <w:bottom w:val="none" w:sz="0" w:space="0" w:color="auto"/>
        <w:right w:val="none" w:sz="0" w:space="0" w:color="auto"/>
      </w:divBdr>
    </w:div>
    <w:div w:id="694621166">
      <w:bodyDiv w:val="1"/>
      <w:marLeft w:val="0"/>
      <w:marRight w:val="0"/>
      <w:marTop w:val="0"/>
      <w:marBottom w:val="0"/>
      <w:divBdr>
        <w:top w:val="none" w:sz="0" w:space="0" w:color="auto"/>
        <w:left w:val="none" w:sz="0" w:space="0" w:color="auto"/>
        <w:bottom w:val="none" w:sz="0" w:space="0" w:color="auto"/>
        <w:right w:val="none" w:sz="0" w:space="0" w:color="auto"/>
      </w:divBdr>
    </w:div>
    <w:div w:id="694968574">
      <w:bodyDiv w:val="1"/>
      <w:marLeft w:val="0"/>
      <w:marRight w:val="0"/>
      <w:marTop w:val="0"/>
      <w:marBottom w:val="0"/>
      <w:divBdr>
        <w:top w:val="none" w:sz="0" w:space="0" w:color="auto"/>
        <w:left w:val="none" w:sz="0" w:space="0" w:color="auto"/>
        <w:bottom w:val="none" w:sz="0" w:space="0" w:color="auto"/>
        <w:right w:val="none" w:sz="0" w:space="0" w:color="auto"/>
      </w:divBdr>
    </w:div>
    <w:div w:id="695424273">
      <w:bodyDiv w:val="1"/>
      <w:marLeft w:val="0"/>
      <w:marRight w:val="0"/>
      <w:marTop w:val="0"/>
      <w:marBottom w:val="0"/>
      <w:divBdr>
        <w:top w:val="none" w:sz="0" w:space="0" w:color="auto"/>
        <w:left w:val="none" w:sz="0" w:space="0" w:color="auto"/>
        <w:bottom w:val="none" w:sz="0" w:space="0" w:color="auto"/>
        <w:right w:val="none" w:sz="0" w:space="0" w:color="auto"/>
      </w:divBdr>
    </w:div>
    <w:div w:id="696197809">
      <w:bodyDiv w:val="1"/>
      <w:marLeft w:val="0"/>
      <w:marRight w:val="0"/>
      <w:marTop w:val="0"/>
      <w:marBottom w:val="0"/>
      <w:divBdr>
        <w:top w:val="none" w:sz="0" w:space="0" w:color="auto"/>
        <w:left w:val="none" w:sz="0" w:space="0" w:color="auto"/>
        <w:bottom w:val="none" w:sz="0" w:space="0" w:color="auto"/>
        <w:right w:val="none" w:sz="0" w:space="0" w:color="auto"/>
      </w:divBdr>
    </w:div>
    <w:div w:id="696658580">
      <w:bodyDiv w:val="1"/>
      <w:marLeft w:val="0"/>
      <w:marRight w:val="0"/>
      <w:marTop w:val="0"/>
      <w:marBottom w:val="0"/>
      <w:divBdr>
        <w:top w:val="none" w:sz="0" w:space="0" w:color="auto"/>
        <w:left w:val="none" w:sz="0" w:space="0" w:color="auto"/>
        <w:bottom w:val="none" w:sz="0" w:space="0" w:color="auto"/>
        <w:right w:val="none" w:sz="0" w:space="0" w:color="auto"/>
      </w:divBdr>
    </w:div>
    <w:div w:id="697855045">
      <w:bodyDiv w:val="1"/>
      <w:marLeft w:val="0"/>
      <w:marRight w:val="0"/>
      <w:marTop w:val="0"/>
      <w:marBottom w:val="0"/>
      <w:divBdr>
        <w:top w:val="none" w:sz="0" w:space="0" w:color="auto"/>
        <w:left w:val="none" w:sz="0" w:space="0" w:color="auto"/>
        <w:bottom w:val="none" w:sz="0" w:space="0" w:color="auto"/>
        <w:right w:val="none" w:sz="0" w:space="0" w:color="auto"/>
      </w:divBdr>
    </w:div>
    <w:div w:id="700324596">
      <w:bodyDiv w:val="1"/>
      <w:marLeft w:val="0"/>
      <w:marRight w:val="0"/>
      <w:marTop w:val="0"/>
      <w:marBottom w:val="0"/>
      <w:divBdr>
        <w:top w:val="none" w:sz="0" w:space="0" w:color="auto"/>
        <w:left w:val="none" w:sz="0" w:space="0" w:color="auto"/>
        <w:bottom w:val="none" w:sz="0" w:space="0" w:color="auto"/>
        <w:right w:val="none" w:sz="0" w:space="0" w:color="auto"/>
      </w:divBdr>
    </w:div>
    <w:div w:id="700521328">
      <w:bodyDiv w:val="1"/>
      <w:marLeft w:val="0"/>
      <w:marRight w:val="0"/>
      <w:marTop w:val="0"/>
      <w:marBottom w:val="0"/>
      <w:divBdr>
        <w:top w:val="none" w:sz="0" w:space="0" w:color="auto"/>
        <w:left w:val="none" w:sz="0" w:space="0" w:color="auto"/>
        <w:bottom w:val="none" w:sz="0" w:space="0" w:color="auto"/>
        <w:right w:val="none" w:sz="0" w:space="0" w:color="auto"/>
      </w:divBdr>
    </w:div>
    <w:div w:id="700788143">
      <w:bodyDiv w:val="1"/>
      <w:marLeft w:val="0"/>
      <w:marRight w:val="0"/>
      <w:marTop w:val="0"/>
      <w:marBottom w:val="0"/>
      <w:divBdr>
        <w:top w:val="none" w:sz="0" w:space="0" w:color="auto"/>
        <w:left w:val="none" w:sz="0" w:space="0" w:color="auto"/>
        <w:bottom w:val="none" w:sz="0" w:space="0" w:color="auto"/>
        <w:right w:val="none" w:sz="0" w:space="0" w:color="auto"/>
      </w:divBdr>
    </w:div>
    <w:div w:id="702171477">
      <w:bodyDiv w:val="1"/>
      <w:marLeft w:val="0"/>
      <w:marRight w:val="0"/>
      <w:marTop w:val="0"/>
      <w:marBottom w:val="0"/>
      <w:divBdr>
        <w:top w:val="none" w:sz="0" w:space="0" w:color="auto"/>
        <w:left w:val="none" w:sz="0" w:space="0" w:color="auto"/>
        <w:bottom w:val="none" w:sz="0" w:space="0" w:color="auto"/>
        <w:right w:val="none" w:sz="0" w:space="0" w:color="auto"/>
      </w:divBdr>
    </w:div>
    <w:div w:id="703746267">
      <w:bodyDiv w:val="1"/>
      <w:marLeft w:val="0"/>
      <w:marRight w:val="0"/>
      <w:marTop w:val="0"/>
      <w:marBottom w:val="0"/>
      <w:divBdr>
        <w:top w:val="none" w:sz="0" w:space="0" w:color="auto"/>
        <w:left w:val="none" w:sz="0" w:space="0" w:color="auto"/>
        <w:bottom w:val="none" w:sz="0" w:space="0" w:color="auto"/>
        <w:right w:val="none" w:sz="0" w:space="0" w:color="auto"/>
      </w:divBdr>
    </w:div>
    <w:div w:id="704062767">
      <w:bodyDiv w:val="1"/>
      <w:marLeft w:val="0"/>
      <w:marRight w:val="0"/>
      <w:marTop w:val="0"/>
      <w:marBottom w:val="0"/>
      <w:divBdr>
        <w:top w:val="none" w:sz="0" w:space="0" w:color="auto"/>
        <w:left w:val="none" w:sz="0" w:space="0" w:color="auto"/>
        <w:bottom w:val="none" w:sz="0" w:space="0" w:color="auto"/>
        <w:right w:val="none" w:sz="0" w:space="0" w:color="auto"/>
      </w:divBdr>
    </w:div>
    <w:div w:id="704913084">
      <w:bodyDiv w:val="1"/>
      <w:marLeft w:val="0"/>
      <w:marRight w:val="0"/>
      <w:marTop w:val="0"/>
      <w:marBottom w:val="0"/>
      <w:divBdr>
        <w:top w:val="none" w:sz="0" w:space="0" w:color="auto"/>
        <w:left w:val="none" w:sz="0" w:space="0" w:color="auto"/>
        <w:bottom w:val="none" w:sz="0" w:space="0" w:color="auto"/>
        <w:right w:val="none" w:sz="0" w:space="0" w:color="auto"/>
      </w:divBdr>
    </w:div>
    <w:div w:id="705757813">
      <w:bodyDiv w:val="1"/>
      <w:marLeft w:val="0"/>
      <w:marRight w:val="0"/>
      <w:marTop w:val="0"/>
      <w:marBottom w:val="0"/>
      <w:divBdr>
        <w:top w:val="none" w:sz="0" w:space="0" w:color="auto"/>
        <w:left w:val="none" w:sz="0" w:space="0" w:color="auto"/>
        <w:bottom w:val="none" w:sz="0" w:space="0" w:color="auto"/>
        <w:right w:val="none" w:sz="0" w:space="0" w:color="auto"/>
      </w:divBdr>
    </w:div>
    <w:div w:id="705763169">
      <w:bodyDiv w:val="1"/>
      <w:marLeft w:val="0"/>
      <w:marRight w:val="0"/>
      <w:marTop w:val="0"/>
      <w:marBottom w:val="0"/>
      <w:divBdr>
        <w:top w:val="none" w:sz="0" w:space="0" w:color="auto"/>
        <w:left w:val="none" w:sz="0" w:space="0" w:color="auto"/>
        <w:bottom w:val="none" w:sz="0" w:space="0" w:color="auto"/>
        <w:right w:val="none" w:sz="0" w:space="0" w:color="auto"/>
      </w:divBdr>
    </w:div>
    <w:div w:id="708262130">
      <w:bodyDiv w:val="1"/>
      <w:marLeft w:val="0"/>
      <w:marRight w:val="0"/>
      <w:marTop w:val="0"/>
      <w:marBottom w:val="0"/>
      <w:divBdr>
        <w:top w:val="none" w:sz="0" w:space="0" w:color="auto"/>
        <w:left w:val="none" w:sz="0" w:space="0" w:color="auto"/>
        <w:bottom w:val="none" w:sz="0" w:space="0" w:color="auto"/>
        <w:right w:val="none" w:sz="0" w:space="0" w:color="auto"/>
      </w:divBdr>
    </w:div>
    <w:div w:id="709958460">
      <w:bodyDiv w:val="1"/>
      <w:marLeft w:val="0"/>
      <w:marRight w:val="0"/>
      <w:marTop w:val="0"/>
      <w:marBottom w:val="0"/>
      <w:divBdr>
        <w:top w:val="none" w:sz="0" w:space="0" w:color="auto"/>
        <w:left w:val="none" w:sz="0" w:space="0" w:color="auto"/>
        <w:bottom w:val="none" w:sz="0" w:space="0" w:color="auto"/>
        <w:right w:val="none" w:sz="0" w:space="0" w:color="auto"/>
      </w:divBdr>
    </w:div>
    <w:div w:id="710107609">
      <w:bodyDiv w:val="1"/>
      <w:marLeft w:val="0"/>
      <w:marRight w:val="0"/>
      <w:marTop w:val="0"/>
      <w:marBottom w:val="0"/>
      <w:divBdr>
        <w:top w:val="none" w:sz="0" w:space="0" w:color="auto"/>
        <w:left w:val="none" w:sz="0" w:space="0" w:color="auto"/>
        <w:bottom w:val="none" w:sz="0" w:space="0" w:color="auto"/>
        <w:right w:val="none" w:sz="0" w:space="0" w:color="auto"/>
      </w:divBdr>
    </w:div>
    <w:div w:id="710348526">
      <w:bodyDiv w:val="1"/>
      <w:marLeft w:val="0"/>
      <w:marRight w:val="0"/>
      <w:marTop w:val="0"/>
      <w:marBottom w:val="0"/>
      <w:divBdr>
        <w:top w:val="none" w:sz="0" w:space="0" w:color="auto"/>
        <w:left w:val="none" w:sz="0" w:space="0" w:color="auto"/>
        <w:bottom w:val="none" w:sz="0" w:space="0" w:color="auto"/>
        <w:right w:val="none" w:sz="0" w:space="0" w:color="auto"/>
      </w:divBdr>
    </w:div>
    <w:div w:id="711421167">
      <w:bodyDiv w:val="1"/>
      <w:marLeft w:val="0"/>
      <w:marRight w:val="0"/>
      <w:marTop w:val="0"/>
      <w:marBottom w:val="0"/>
      <w:divBdr>
        <w:top w:val="none" w:sz="0" w:space="0" w:color="auto"/>
        <w:left w:val="none" w:sz="0" w:space="0" w:color="auto"/>
        <w:bottom w:val="none" w:sz="0" w:space="0" w:color="auto"/>
        <w:right w:val="none" w:sz="0" w:space="0" w:color="auto"/>
      </w:divBdr>
    </w:div>
    <w:div w:id="713190419">
      <w:bodyDiv w:val="1"/>
      <w:marLeft w:val="0"/>
      <w:marRight w:val="0"/>
      <w:marTop w:val="0"/>
      <w:marBottom w:val="0"/>
      <w:divBdr>
        <w:top w:val="none" w:sz="0" w:space="0" w:color="auto"/>
        <w:left w:val="none" w:sz="0" w:space="0" w:color="auto"/>
        <w:bottom w:val="none" w:sz="0" w:space="0" w:color="auto"/>
        <w:right w:val="none" w:sz="0" w:space="0" w:color="auto"/>
      </w:divBdr>
    </w:div>
    <w:div w:id="713383459">
      <w:bodyDiv w:val="1"/>
      <w:marLeft w:val="0"/>
      <w:marRight w:val="0"/>
      <w:marTop w:val="0"/>
      <w:marBottom w:val="0"/>
      <w:divBdr>
        <w:top w:val="none" w:sz="0" w:space="0" w:color="auto"/>
        <w:left w:val="none" w:sz="0" w:space="0" w:color="auto"/>
        <w:bottom w:val="none" w:sz="0" w:space="0" w:color="auto"/>
        <w:right w:val="none" w:sz="0" w:space="0" w:color="auto"/>
      </w:divBdr>
    </w:div>
    <w:div w:id="714744125">
      <w:bodyDiv w:val="1"/>
      <w:marLeft w:val="0"/>
      <w:marRight w:val="0"/>
      <w:marTop w:val="0"/>
      <w:marBottom w:val="0"/>
      <w:divBdr>
        <w:top w:val="none" w:sz="0" w:space="0" w:color="auto"/>
        <w:left w:val="none" w:sz="0" w:space="0" w:color="auto"/>
        <w:bottom w:val="none" w:sz="0" w:space="0" w:color="auto"/>
        <w:right w:val="none" w:sz="0" w:space="0" w:color="auto"/>
      </w:divBdr>
    </w:div>
    <w:div w:id="715083583">
      <w:bodyDiv w:val="1"/>
      <w:marLeft w:val="0"/>
      <w:marRight w:val="0"/>
      <w:marTop w:val="0"/>
      <w:marBottom w:val="0"/>
      <w:divBdr>
        <w:top w:val="none" w:sz="0" w:space="0" w:color="auto"/>
        <w:left w:val="none" w:sz="0" w:space="0" w:color="auto"/>
        <w:bottom w:val="none" w:sz="0" w:space="0" w:color="auto"/>
        <w:right w:val="none" w:sz="0" w:space="0" w:color="auto"/>
      </w:divBdr>
    </w:div>
    <w:div w:id="715738044">
      <w:bodyDiv w:val="1"/>
      <w:marLeft w:val="0"/>
      <w:marRight w:val="0"/>
      <w:marTop w:val="0"/>
      <w:marBottom w:val="0"/>
      <w:divBdr>
        <w:top w:val="none" w:sz="0" w:space="0" w:color="auto"/>
        <w:left w:val="none" w:sz="0" w:space="0" w:color="auto"/>
        <w:bottom w:val="none" w:sz="0" w:space="0" w:color="auto"/>
        <w:right w:val="none" w:sz="0" w:space="0" w:color="auto"/>
      </w:divBdr>
    </w:div>
    <w:div w:id="716243784">
      <w:bodyDiv w:val="1"/>
      <w:marLeft w:val="0"/>
      <w:marRight w:val="0"/>
      <w:marTop w:val="0"/>
      <w:marBottom w:val="0"/>
      <w:divBdr>
        <w:top w:val="none" w:sz="0" w:space="0" w:color="auto"/>
        <w:left w:val="none" w:sz="0" w:space="0" w:color="auto"/>
        <w:bottom w:val="none" w:sz="0" w:space="0" w:color="auto"/>
        <w:right w:val="none" w:sz="0" w:space="0" w:color="auto"/>
      </w:divBdr>
    </w:div>
    <w:div w:id="716316066">
      <w:bodyDiv w:val="1"/>
      <w:marLeft w:val="0"/>
      <w:marRight w:val="0"/>
      <w:marTop w:val="0"/>
      <w:marBottom w:val="0"/>
      <w:divBdr>
        <w:top w:val="none" w:sz="0" w:space="0" w:color="auto"/>
        <w:left w:val="none" w:sz="0" w:space="0" w:color="auto"/>
        <w:bottom w:val="none" w:sz="0" w:space="0" w:color="auto"/>
        <w:right w:val="none" w:sz="0" w:space="0" w:color="auto"/>
      </w:divBdr>
    </w:div>
    <w:div w:id="716583083">
      <w:bodyDiv w:val="1"/>
      <w:marLeft w:val="0"/>
      <w:marRight w:val="0"/>
      <w:marTop w:val="0"/>
      <w:marBottom w:val="0"/>
      <w:divBdr>
        <w:top w:val="none" w:sz="0" w:space="0" w:color="auto"/>
        <w:left w:val="none" w:sz="0" w:space="0" w:color="auto"/>
        <w:bottom w:val="none" w:sz="0" w:space="0" w:color="auto"/>
        <w:right w:val="none" w:sz="0" w:space="0" w:color="auto"/>
      </w:divBdr>
    </w:div>
    <w:div w:id="717322179">
      <w:bodyDiv w:val="1"/>
      <w:marLeft w:val="0"/>
      <w:marRight w:val="0"/>
      <w:marTop w:val="0"/>
      <w:marBottom w:val="0"/>
      <w:divBdr>
        <w:top w:val="none" w:sz="0" w:space="0" w:color="auto"/>
        <w:left w:val="none" w:sz="0" w:space="0" w:color="auto"/>
        <w:bottom w:val="none" w:sz="0" w:space="0" w:color="auto"/>
        <w:right w:val="none" w:sz="0" w:space="0" w:color="auto"/>
      </w:divBdr>
    </w:div>
    <w:div w:id="717362708">
      <w:bodyDiv w:val="1"/>
      <w:marLeft w:val="0"/>
      <w:marRight w:val="0"/>
      <w:marTop w:val="0"/>
      <w:marBottom w:val="0"/>
      <w:divBdr>
        <w:top w:val="none" w:sz="0" w:space="0" w:color="auto"/>
        <w:left w:val="none" w:sz="0" w:space="0" w:color="auto"/>
        <w:bottom w:val="none" w:sz="0" w:space="0" w:color="auto"/>
        <w:right w:val="none" w:sz="0" w:space="0" w:color="auto"/>
      </w:divBdr>
    </w:div>
    <w:div w:id="719979652">
      <w:bodyDiv w:val="1"/>
      <w:marLeft w:val="0"/>
      <w:marRight w:val="0"/>
      <w:marTop w:val="0"/>
      <w:marBottom w:val="0"/>
      <w:divBdr>
        <w:top w:val="none" w:sz="0" w:space="0" w:color="auto"/>
        <w:left w:val="none" w:sz="0" w:space="0" w:color="auto"/>
        <w:bottom w:val="none" w:sz="0" w:space="0" w:color="auto"/>
        <w:right w:val="none" w:sz="0" w:space="0" w:color="auto"/>
      </w:divBdr>
    </w:div>
    <w:div w:id="720830587">
      <w:bodyDiv w:val="1"/>
      <w:marLeft w:val="0"/>
      <w:marRight w:val="0"/>
      <w:marTop w:val="0"/>
      <w:marBottom w:val="0"/>
      <w:divBdr>
        <w:top w:val="none" w:sz="0" w:space="0" w:color="auto"/>
        <w:left w:val="none" w:sz="0" w:space="0" w:color="auto"/>
        <w:bottom w:val="none" w:sz="0" w:space="0" w:color="auto"/>
        <w:right w:val="none" w:sz="0" w:space="0" w:color="auto"/>
      </w:divBdr>
    </w:div>
    <w:div w:id="721638139">
      <w:bodyDiv w:val="1"/>
      <w:marLeft w:val="0"/>
      <w:marRight w:val="0"/>
      <w:marTop w:val="0"/>
      <w:marBottom w:val="0"/>
      <w:divBdr>
        <w:top w:val="none" w:sz="0" w:space="0" w:color="auto"/>
        <w:left w:val="none" w:sz="0" w:space="0" w:color="auto"/>
        <w:bottom w:val="none" w:sz="0" w:space="0" w:color="auto"/>
        <w:right w:val="none" w:sz="0" w:space="0" w:color="auto"/>
      </w:divBdr>
    </w:div>
    <w:div w:id="721757265">
      <w:bodyDiv w:val="1"/>
      <w:marLeft w:val="0"/>
      <w:marRight w:val="0"/>
      <w:marTop w:val="0"/>
      <w:marBottom w:val="0"/>
      <w:divBdr>
        <w:top w:val="none" w:sz="0" w:space="0" w:color="auto"/>
        <w:left w:val="none" w:sz="0" w:space="0" w:color="auto"/>
        <w:bottom w:val="none" w:sz="0" w:space="0" w:color="auto"/>
        <w:right w:val="none" w:sz="0" w:space="0" w:color="auto"/>
      </w:divBdr>
    </w:div>
    <w:div w:id="723455952">
      <w:bodyDiv w:val="1"/>
      <w:marLeft w:val="0"/>
      <w:marRight w:val="0"/>
      <w:marTop w:val="0"/>
      <w:marBottom w:val="0"/>
      <w:divBdr>
        <w:top w:val="none" w:sz="0" w:space="0" w:color="auto"/>
        <w:left w:val="none" w:sz="0" w:space="0" w:color="auto"/>
        <w:bottom w:val="none" w:sz="0" w:space="0" w:color="auto"/>
        <w:right w:val="none" w:sz="0" w:space="0" w:color="auto"/>
      </w:divBdr>
    </w:div>
    <w:div w:id="724569660">
      <w:bodyDiv w:val="1"/>
      <w:marLeft w:val="0"/>
      <w:marRight w:val="0"/>
      <w:marTop w:val="0"/>
      <w:marBottom w:val="0"/>
      <w:divBdr>
        <w:top w:val="none" w:sz="0" w:space="0" w:color="auto"/>
        <w:left w:val="none" w:sz="0" w:space="0" w:color="auto"/>
        <w:bottom w:val="none" w:sz="0" w:space="0" w:color="auto"/>
        <w:right w:val="none" w:sz="0" w:space="0" w:color="auto"/>
      </w:divBdr>
    </w:div>
    <w:div w:id="725026964">
      <w:bodyDiv w:val="1"/>
      <w:marLeft w:val="0"/>
      <w:marRight w:val="0"/>
      <w:marTop w:val="0"/>
      <w:marBottom w:val="0"/>
      <w:divBdr>
        <w:top w:val="none" w:sz="0" w:space="0" w:color="auto"/>
        <w:left w:val="none" w:sz="0" w:space="0" w:color="auto"/>
        <w:bottom w:val="none" w:sz="0" w:space="0" w:color="auto"/>
        <w:right w:val="none" w:sz="0" w:space="0" w:color="auto"/>
      </w:divBdr>
    </w:div>
    <w:div w:id="725685563">
      <w:bodyDiv w:val="1"/>
      <w:marLeft w:val="0"/>
      <w:marRight w:val="0"/>
      <w:marTop w:val="0"/>
      <w:marBottom w:val="0"/>
      <w:divBdr>
        <w:top w:val="none" w:sz="0" w:space="0" w:color="auto"/>
        <w:left w:val="none" w:sz="0" w:space="0" w:color="auto"/>
        <w:bottom w:val="none" w:sz="0" w:space="0" w:color="auto"/>
        <w:right w:val="none" w:sz="0" w:space="0" w:color="auto"/>
      </w:divBdr>
    </w:div>
    <w:div w:id="727534936">
      <w:bodyDiv w:val="1"/>
      <w:marLeft w:val="0"/>
      <w:marRight w:val="0"/>
      <w:marTop w:val="0"/>
      <w:marBottom w:val="0"/>
      <w:divBdr>
        <w:top w:val="none" w:sz="0" w:space="0" w:color="auto"/>
        <w:left w:val="none" w:sz="0" w:space="0" w:color="auto"/>
        <w:bottom w:val="none" w:sz="0" w:space="0" w:color="auto"/>
        <w:right w:val="none" w:sz="0" w:space="0" w:color="auto"/>
      </w:divBdr>
    </w:div>
    <w:div w:id="729117081">
      <w:bodyDiv w:val="1"/>
      <w:marLeft w:val="0"/>
      <w:marRight w:val="0"/>
      <w:marTop w:val="0"/>
      <w:marBottom w:val="0"/>
      <w:divBdr>
        <w:top w:val="none" w:sz="0" w:space="0" w:color="auto"/>
        <w:left w:val="none" w:sz="0" w:space="0" w:color="auto"/>
        <w:bottom w:val="none" w:sz="0" w:space="0" w:color="auto"/>
        <w:right w:val="none" w:sz="0" w:space="0" w:color="auto"/>
      </w:divBdr>
    </w:div>
    <w:div w:id="729695687">
      <w:bodyDiv w:val="1"/>
      <w:marLeft w:val="0"/>
      <w:marRight w:val="0"/>
      <w:marTop w:val="0"/>
      <w:marBottom w:val="0"/>
      <w:divBdr>
        <w:top w:val="none" w:sz="0" w:space="0" w:color="auto"/>
        <w:left w:val="none" w:sz="0" w:space="0" w:color="auto"/>
        <w:bottom w:val="none" w:sz="0" w:space="0" w:color="auto"/>
        <w:right w:val="none" w:sz="0" w:space="0" w:color="auto"/>
      </w:divBdr>
    </w:div>
    <w:div w:id="731122764">
      <w:bodyDiv w:val="1"/>
      <w:marLeft w:val="0"/>
      <w:marRight w:val="0"/>
      <w:marTop w:val="0"/>
      <w:marBottom w:val="0"/>
      <w:divBdr>
        <w:top w:val="none" w:sz="0" w:space="0" w:color="auto"/>
        <w:left w:val="none" w:sz="0" w:space="0" w:color="auto"/>
        <w:bottom w:val="none" w:sz="0" w:space="0" w:color="auto"/>
        <w:right w:val="none" w:sz="0" w:space="0" w:color="auto"/>
      </w:divBdr>
    </w:div>
    <w:div w:id="733165509">
      <w:bodyDiv w:val="1"/>
      <w:marLeft w:val="0"/>
      <w:marRight w:val="0"/>
      <w:marTop w:val="0"/>
      <w:marBottom w:val="0"/>
      <w:divBdr>
        <w:top w:val="none" w:sz="0" w:space="0" w:color="auto"/>
        <w:left w:val="none" w:sz="0" w:space="0" w:color="auto"/>
        <w:bottom w:val="none" w:sz="0" w:space="0" w:color="auto"/>
        <w:right w:val="none" w:sz="0" w:space="0" w:color="auto"/>
      </w:divBdr>
    </w:div>
    <w:div w:id="733308906">
      <w:bodyDiv w:val="1"/>
      <w:marLeft w:val="0"/>
      <w:marRight w:val="0"/>
      <w:marTop w:val="0"/>
      <w:marBottom w:val="0"/>
      <w:divBdr>
        <w:top w:val="none" w:sz="0" w:space="0" w:color="auto"/>
        <w:left w:val="none" w:sz="0" w:space="0" w:color="auto"/>
        <w:bottom w:val="none" w:sz="0" w:space="0" w:color="auto"/>
        <w:right w:val="none" w:sz="0" w:space="0" w:color="auto"/>
      </w:divBdr>
    </w:div>
    <w:div w:id="733508630">
      <w:bodyDiv w:val="1"/>
      <w:marLeft w:val="0"/>
      <w:marRight w:val="0"/>
      <w:marTop w:val="0"/>
      <w:marBottom w:val="0"/>
      <w:divBdr>
        <w:top w:val="none" w:sz="0" w:space="0" w:color="auto"/>
        <w:left w:val="none" w:sz="0" w:space="0" w:color="auto"/>
        <w:bottom w:val="none" w:sz="0" w:space="0" w:color="auto"/>
        <w:right w:val="none" w:sz="0" w:space="0" w:color="auto"/>
      </w:divBdr>
    </w:div>
    <w:div w:id="734090911">
      <w:bodyDiv w:val="1"/>
      <w:marLeft w:val="0"/>
      <w:marRight w:val="0"/>
      <w:marTop w:val="0"/>
      <w:marBottom w:val="0"/>
      <w:divBdr>
        <w:top w:val="none" w:sz="0" w:space="0" w:color="auto"/>
        <w:left w:val="none" w:sz="0" w:space="0" w:color="auto"/>
        <w:bottom w:val="none" w:sz="0" w:space="0" w:color="auto"/>
        <w:right w:val="none" w:sz="0" w:space="0" w:color="auto"/>
      </w:divBdr>
    </w:div>
    <w:div w:id="735515346">
      <w:bodyDiv w:val="1"/>
      <w:marLeft w:val="0"/>
      <w:marRight w:val="0"/>
      <w:marTop w:val="0"/>
      <w:marBottom w:val="0"/>
      <w:divBdr>
        <w:top w:val="none" w:sz="0" w:space="0" w:color="auto"/>
        <w:left w:val="none" w:sz="0" w:space="0" w:color="auto"/>
        <w:bottom w:val="none" w:sz="0" w:space="0" w:color="auto"/>
        <w:right w:val="none" w:sz="0" w:space="0" w:color="auto"/>
      </w:divBdr>
    </w:div>
    <w:div w:id="735857242">
      <w:bodyDiv w:val="1"/>
      <w:marLeft w:val="0"/>
      <w:marRight w:val="0"/>
      <w:marTop w:val="0"/>
      <w:marBottom w:val="0"/>
      <w:divBdr>
        <w:top w:val="none" w:sz="0" w:space="0" w:color="auto"/>
        <w:left w:val="none" w:sz="0" w:space="0" w:color="auto"/>
        <w:bottom w:val="none" w:sz="0" w:space="0" w:color="auto"/>
        <w:right w:val="none" w:sz="0" w:space="0" w:color="auto"/>
      </w:divBdr>
    </w:div>
    <w:div w:id="737556097">
      <w:bodyDiv w:val="1"/>
      <w:marLeft w:val="0"/>
      <w:marRight w:val="0"/>
      <w:marTop w:val="0"/>
      <w:marBottom w:val="0"/>
      <w:divBdr>
        <w:top w:val="none" w:sz="0" w:space="0" w:color="auto"/>
        <w:left w:val="none" w:sz="0" w:space="0" w:color="auto"/>
        <w:bottom w:val="none" w:sz="0" w:space="0" w:color="auto"/>
        <w:right w:val="none" w:sz="0" w:space="0" w:color="auto"/>
      </w:divBdr>
    </w:div>
    <w:div w:id="737826670">
      <w:bodyDiv w:val="1"/>
      <w:marLeft w:val="0"/>
      <w:marRight w:val="0"/>
      <w:marTop w:val="0"/>
      <w:marBottom w:val="0"/>
      <w:divBdr>
        <w:top w:val="none" w:sz="0" w:space="0" w:color="auto"/>
        <w:left w:val="none" w:sz="0" w:space="0" w:color="auto"/>
        <w:bottom w:val="none" w:sz="0" w:space="0" w:color="auto"/>
        <w:right w:val="none" w:sz="0" w:space="0" w:color="auto"/>
      </w:divBdr>
    </w:div>
    <w:div w:id="738406896">
      <w:bodyDiv w:val="1"/>
      <w:marLeft w:val="0"/>
      <w:marRight w:val="0"/>
      <w:marTop w:val="0"/>
      <w:marBottom w:val="0"/>
      <w:divBdr>
        <w:top w:val="none" w:sz="0" w:space="0" w:color="auto"/>
        <w:left w:val="none" w:sz="0" w:space="0" w:color="auto"/>
        <w:bottom w:val="none" w:sz="0" w:space="0" w:color="auto"/>
        <w:right w:val="none" w:sz="0" w:space="0" w:color="auto"/>
      </w:divBdr>
    </w:div>
    <w:div w:id="738555412">
      <w:bodyDiv w:val="1"/>
      <w:marLeft w:val="0"/>
      <w:marRight w:val="0"/>
      <w:marTop w:val="0"/>
      <w:marBottom w:val="0"/>
      <w:divBdr>
        <w:top w:val="none" w:sz="0" w:space="0" w:color="auto"/>
        <w:left w:val="none" w:sz="0" w:space="0" w:color="auto"/>
        <w:bottom w:val="none" w:sz="0" w:space="0" w:color="auto"/>
        <w:right w:val="none" w:sz="0" w:space="0" w:color="auto"/>
      </w:divBdr>
    </w:div>
    <w:div w:id="739715426">
      <w:bodyDiv w:val="1"/>
      <w:marLeft w:val="0"/>
      <w:marRight w:val="0"/>
      <w:marTop w:val="0"/>
      <w:marBottom w:val="0"/>
      <w:divBdr>
        <w:top w:val="none" w:sz="0" w:space="0" w:color="auto"/>
        <w:left w:val="none" w:sz="0" w:space="0" w:color="auto"/>
        <w:bottom w:val="none" w:sz="0" w:space="0" w:color="auto"/>
        <w:right w:val="none" w:sz="0" w:space="0" w:color="auto"/>
      </w:divBdr>
    </w:div>
    <w:div w:id="739718986">
      <w:bodyDiv w:val="1"/>
      <w:marLeft w:val="0"/>
      <w:marRight w:val="0"/>
      <w:marTop w:val="0"/>
      <w:marBottom w:val="0"/>
      <w:divBdr>
        <w:top w:val="none" w:sz="0" w:space="0" w:color="auto"/>
        <w:left w:val="none" w:sz="0" w:space="0" w:color="auto"/>
        <w:bottom w:val="none" w:sz="0" w:space="0" w:color="auto"/>
        <w:right w:val="none" w:sz="0" w:space="0" w:color="auto"/>
      </w:divBdr>
    </w:div>
    <w:div w:id="740760563">
      <w:bodyDiv w:val="1"/>
      <w:marLeft w:val="0"/>
      <w:marRight w:val="0"/>
      <w:marTop w:val="0"/>
      <w:marBottom w:val="0"/>
      <w:divBdr>
        <w:top w:val="none" w:sz="0" w:space="0" w:color="auto"/>
        <w:left w:val="none" w:sz="0" w:space="0" w:color="auto"/>
        <w:bottom w:val="none" w:sz="0" w:space="0" w:color="auto"/>
        <w:right w:val="none" w:sz="0" w:space="0" w:color="auto"/>
      </w:divBdr>
    </w:div>
    <w:div w:id="742874669">
      <w:bodyDiv w:val="1"/>
      <w:marLeft w:val="0"/>
      <w:marRight w:val="0"/>
      <w:marTop w:val="0"/>
      <w:marBottom w:val="0"/>
      <w:divBdr>
        <w:top w:val="none" w:sz="0" w:space="0" w:color="auto"/>
        <w:left w:val="none" w:sz="0" w:space="0" w:color="auto"/>
        <w:bottom w:val="none" w:sz="0" w:space="0" w:color="auto"/>
        <w:right w:val="none" w:sz="0" w:space="0" w:color="auto"/>
      </w:divBdr>
    </w:div>
    <w:div w:id="742990843">
      <w:bodyDiv w:val="1"/>
      <w:marLeft w:val="0"/>
      <w:marRight w:val="0"/>
      <w:marTop w:val="0"/>
      <w:marBottom w:val="0"/>
      <w:divBdr>
        <w:top w:val="none" w:sz="0" w:space="0" w:color="auto"/>
        <w:left w:val="none" w:sz="0" w:space="0" w:color="auto"/>
        <w:bottom w:val="none" w:sz="0" w:space="0" w:color="auto"/>
        <w:right w:val="none" w:sz="0" w:space="0" w:color="auto"/>
      </w:divBdr>
    </w:div>
    <w:div w:id="743603837">
      <w:bodyDiv w:val="1"/>
      <w:marLeft w:val="0"/>
      <w:marRight w:val="0"/>
      <w:marTop w:val="0"/>
      <w:marBottom w:val="0"/>
      <w:divBdr>
        <w:top w:val="none" w:sz="0" w:space="0" w:color="auto"/>
        <w:left w:val="none" w:sz="0" w:space="0" w:color="auto"/>
        <w:bottom w:val="none" w:sz="0" w:space="0" w:color="auto"/>
        <w:right w:val="none" w:sz="0" w:space="0" w:color="auto"/>
      </w:divBdr>
    </w:div>
    <w:div w:id="743838702">
      <w:bodyDiv w:val="1"/>
      <w:marLeft w:val="0"/>
      <w:marRight w:val="0"/>
      <w:marTop w:val="0"/>
      <w:marBottom w:val="0"/>
      <w:divBdr>
        <w:top w:val="none" w:sz="0" w:space="0" w:color="auto"/>
        <w:left w:val="none" w:sz="0" w:space="0" w:color="auto"/>
        <w:bottom w:val="none" w:sz="0" w:space="0" w:color="auto"/>
        <w:right w:val="none" w:sz="0" w:space="0" w:color="auto"/>
      </w:divBdr>
    </w:div>
    <w:div w:id="746416083">
      <w:bodyDiv w:val="1"/>
      <w:marLeft w:val="0"/>
      <w:marRight w:val="0"/>
      <w:marTop w:val="0"/>
      <w:marBottom w:val="0"/>
      <w:divBdr>
        <w:top w:val="none" w:sz="0" w:space="0" w:color="auto"/>
        <w:left w:val="none" w:sz="0" w:space="0" w:color="auto"/>
        <w:bottom w:val="none" w:sz="0" w:space="0" w:color="auto"/>
        <w:right w:val="none" w:sz="0" w:space="0" w:color="auto"/>
      </w:divBdr>
    </w:div>
    <w:div w:id="746463883">
      <w:bodyDiv w:val="1"/>
      <w:marLeft w:val="0"/>
      <w:marRight w:val="0"/>
      <w:marTop w:val="0"/>
      <w:marBottom w:val="0"/>
      <w:divBdr>
        <w:top w:val="none" w:sz="0" w:space="0" w:color="auto"/>
        <w:left w:val="none" w:sz="0" w:space="0" w:color="auto"/>
        <w:bottom w:val="none" w:sz="0" w:space="0" w:color="auto"/>
        <w:right w:val="none" w:sz="0" w:space="0" w:color="auto"/>
      </w:divBdr>
    </w:div>
    <w:div w:id="746727266">
      <w:bodyDiv w:val="1"/>
      <w:marLeft w:val="0"/>
      <w:marRight w:val="0"/>
      <w:marTop w:val="0"/>
      <w:marBottom w:val="0"/>
      <w:divBdr>
        <w:top w:val="none" w:sz="0" w:space="0" w:color="auto"/>
        <w:left w:val="none" w:sz="0" w:space="0" w:color="auto"/>
        <w:bottom w:val="none" w:sz="0" w:space="0" w:color="auto"/>
        <w:right w:val="none" w:sz="0" w:space="0" w:color="auto"/>
      </w:divBdr>
    </w:div>
    <w:div w:id="746925492">
      <w:bodyDiv w:val="1"/>
      <w:marLeft w:val="0"/>
      <w:marRight w:val="0"/>
      <w:marTop w:val="0"/>
      <w:marBottom w:val="0"/>
      <w:divBdr>
        <w:top w:val="none" w:sz="0" w:space="0" w:color="auto"/>
        <w:left w:val="none" w:sz="0" w:space="0" w:color="auto"/>
        <w:bottom w:val="none" w:sz="0" w:space="0" w:color="auto"/>
        <w:right w:val="none" w:sz="0" w:space="0" w:color="auto"/>
      </w:divBdr>
    </w:div>
    <w:div w:id="749887229">
      <w:bodyDiv w:val="1"/>
      <w:marLeft w:val="0"/>
      <w:marRight w:val="0"/>
      <w:marTop w:val="0"/>
      <w:marBottom w:val="0"/>
      <w:divBdr>
        <w:top w:val="none" w:sz="0" w:space="0" w:color="auto"/>
        <w:left w:val="none" w:sz="0" w:space="0" w:color="auto"/>
        <w:bottom w:val="none" w:sz="0" w:space="0" w:color="auto"/>
        <w:right w:val="none" w:sz="0" w:space="0" w:color="auto"/>
      </w:divBdr>
    </w:div>
    <w:div w:id="749892384">
      <w:bodyDiv w:val="1"/>
      <w:marLeft w:val="0"/>
      <w:marRight w:val="0"/>
      <w:marTop w:val="0"/>
      <w:marBottom w:val="0"/>
      <w:divBdr>
        <w:top w:val="none" w:sz="0" w:space="0" w:color="auto"/>
        <w:left w:val="none" w:sz="0" w:space="0" w:color="auto"/>
        <w:bottom w:val="none" w:sz="0" w:space="0" w:color="auto"/>
        <w:right w:val="none" w:sz="0" w:space="0" w:color="auto"/>
      </w:divBdr>
    </w:div>
    <w:div w:id="749932393">
      <w:bodyDiv w:val="1"/>
      <w:marLeft w:val="0"/>
      <w:marRight w:val="0"/>
      <w:marTop w:val="0"/>
      <w:marBottom w:val="0"/>
      <w:divBdr>
        <w:top w:val="none" w:sz="0" w:space="0" w:color="auto"/>
        <w:left w:val="none" w:sz="0" w:space="0" w:color="auto"/>
        <w:bottom w:val="none" w:sz="0" w:space="0" w:color="auto"/>
        <w:right w:val="none" w:sz="0" w:space="0" w:color="auto"/>
      </w:divBdr>
    </w:div>
    <w:div w:id="750009072">
      <w:bodyDiv w:val="1"/>
      <w:marLeft w:val="0"/>
      <w:marRight w:val="0"/>
      <w:marTop w:val="0"/>
      <w:marBottom w:val="0"/>
      <w:divBdr>
        <w:top w:val="none" w:sz="0" w:space="0" w:color="auto"/>
        <w:left w:val="none" w:sz="0" w:space="0" w:color="auto"/>
        <w:bottom w:val="none" w:sz="0" w:space="0" w:color="auto"/>
        <w:right w:val="none" w:sz="0" w:space="0" w:color="auto"/>
      </w:divBdr>
    </w:div>
    <w:div w:id="750544466">
      <w:bodyDiv w:val="1"/>
      <w:marLeft w:val="0"/>
      <w:marRight w:val="0"/>
      <w:marTop w:val="0"/>
      <w:marBottom w:val="0"/>
      <w:divBdr>
        <w:top w:val="none" w:sz="0" w:space="0" w:color="auto"/>
        <w:left w:val="none" w:sz="0" w:space="0" w:color="auto"/>
        <w:bottom w:val="none" w:sz="0" w:space="0" w:color="auto"/>
        <w:right w:val="none" w:sz="0" w:space="0" w:color="auto"/>
      </w:divBdr>
    </w:div>
    <w:div w:id="750584994">
      <w:bodyDiv w:val="1"/>
      <w:marLeft w:val="0"/>
      <w:marRight w:val="0"/>
      <w:marTop w:val="0"/>
      <w:marBottom w:val="0"/>
      <w:divBdr>
        <w:top w:val="none" w:sz="0" w:space="0" w:color="auto"/>
        <w:left w:val="none" w:sz="0" w:space="0" w:color="auto"/>
        <w:bottom w:val="none" w:sz="0" w:space="0" w:color="auto"/>
        <w:right w:val="none" w:sz="0" w:space="0" w:color="auto"/>
      </w:divBdr>
    </w:div>
    <w:div w:id="751895789">
      <w:bodyDiv w:val="1"/>
      <w:marLeft w:val="0"/>
      <w:marRight w:val="0"/>
      <w:marTop w:val="0"/>
      <w:marBottom w:val="0"/>
      <w:divBdr>
        <w:top w:val="none" w:sz="0" w:space="0" w:color="auto"/>
        <w:left w:val="none" w:sz="0" w:space="0" w:color="auto"/>
        <w:bottom w:val="none" w:sz="0" w:space="0" w:color="auto"/>
        <w:right w:val="none" w:sz="0" w:space="0" w:color="auto"/>
      </w:divBdr>
    </w:div>
    <w:div w:id="752508078">
      <w:bodyDiv w:val="1"/>
      <w:marLeft w:val="0"/>
      <w:marRight w:val="0"/>
      <w:marTop w:val="0"/>
      <w:marBottom w:val="0"/>
      <w:divBdr>
        <w:top w:val="none" w:sz="0" w:space="0" w:color="auto"/>
        <w:left w:val="none" w:sz="0" w:space="0" w:color="auto"/>
        <w:bottom w:val="none" w:sz="0" w:space="0" w:color="auto"/>
        <w:right w:val="none" w:sz="0" w:space="0" w:color="auto"/>
      </w:divBdr>
    </w:div>
    <w:div w:id="753357649">
      <w:bodyDiv w:val="1"/>
      <w:marLeft w:val="0"/>
      <w:marRight w:val="0"/>
      <w:marTop w:val="0"/>
      <w:marBottom w:val="0"/>
      <w:divBdr>
        <w:top w:val="none" w:sz="0" w:space="0" w:color="auto"/>
        <w:left w:val="none" w:sz="0" w:space="0" w:color="auto"/>
        <w:bottom w:val="none" w:sz="0" w:space="0" w:color="auto"/>
        <w:right w:val="none" w:sz="0" w:space="0" w:color="auto"/>
      </w:divBdr>
    </w:div>
    <w:div w:id="753824943">
      <w:bodyDiv w:val="1"/>
      <w:marLeft w:val="0"/>
      <w:marRight w:val="0"/>
      <w:marTop w:val="0"/>
      <w:marBottom w:val="0"/>
      <w:divBdr>
        <w:top w:val="none" w:sz="0" w:space="0" w:color="auto"/>
        <w:left w:val="none" w:sz="0" w:space="0" w:color="auto"/>
        <w:bottom w:val="none" w:sz="0" w:space="0" w:color="auto"/>
        <w:right w:val="none" w:sz="0" w:space="0" w:color="auto"/>
      </w:divBdr>
    </w:div>
    <w:div w:id="754519813">
      <w:bodyDiv w:val="1"/>
      <w:marLeft w:val="0"/>
      <w:marRight w:val="0"/>
      <w:marTop w:val="0"/>
      <w:marBottom w:val="0"/>
      <w:divBdr>
        <w:top w:val="none" w:sz="0" w:space="0" w:color="auto"/>
        <w:left w:val="none" w:sz="0" w:space="0" w:color="auto"/>
        <w:bottom w:val="none" w:sz="0" w:space="0" w:color="auto"/>
        <w:right w:val="none" w:sz="0" w:space="0" w:color="auto"/>
      </w:divBdr>
    </w:div>
    <w:div w:id="754715526">
      <w:bodyDiv w:val="1"/>
      <w:marLeft w:val="0"/>
      <w:marRight w:val="0"/>
      <w:marTop w:val="0"/>
      <w:marBottom w:val="0"/>
      <w:divBdr>
        <w:top w:val="none" w:sz="0" w:space="0" w:color="auto"/>
        <w:left w:val="none" w:sz="0" w:space="0" w:color="auto"/>
        <w:bottom w:val="none" w:sz="0" w:space="0" w:color="auto"/>
        <w:right w:val="none" w:sz="0" w:space="0" w:color="auto"/>
      </w:divBdr>
    </w:div>
    <w:div w:id="755908217">
      <w:bodyDiv w:val="1"/>
      <w:marLeft w:val="0"/>
      <w:marRight w:val="0"/>
      <w:marTop w:val="0"/>
      <w:marBottom w:val="0"/>
      <w:divBdr>
        <w:top w:val="none" w:sz="0" w:space="0" w:color="auto"/>
        <w:left w:val="none" w:sz="0" w:space="0" w:color="auto"/>
        <w:bottom w:val="none" w:sz="0" w:space="0" w:color="auto"/>
        <w:right w:val="none" w:sz="0" w:space="0" w:color="auto"/>
      </w:divBdr>
    </w:div>
    <w:div w:id="756635491">
      <w:bodyDiv w:val="1"/>
      <w:marLeft w:val="0"/>
      <w:marRight w:val="0"/>
      <w:marTop w:val="0"/>
      <w:marBottom w:val="0"/>
      <w:divBdr>
        <w:top w:val="none" w:sz="0" w:space="0" w:color="auto"/>
        <w:left w:val="none" w:sz="0" w:space="0" w:color="auto"/>
        <w:bottom w:val="none" w:sz="0" w:space="0" w:color="auto"/>
        <w:right w:val="none" w:sz="0" w:space="0" w:color="auto"/>
      </w:divBdr>
    </w:div>
    <w:div w:id="756905231">
      <w:bodyDiv w:val="1"/>
      <w:marLeft w:val="0"/>
      <w:marRight w:val="0"/>
      <w:marTop w:val="0"/>
      <w:marBottom w:val="0"/>
      <w:divBdr>
        <w:top w:val="none" w:sz="0" w:space="0" w:color="auto"/>
        <w:left w:val="none" w:sz="0" w:space="0" w:color="auto"/>
        <w:bottom w:val="none" w:sz="0" w:space="0" w:color="auto"/>
        <w:right w:val="none" w:sz="0" w:space="0" w:color="auto"/>
      </w:divBdr>
    </w:div>
    <w:div w:id="757142316">
      <w:bodyDiv w:val="1"/>
      <w:marLeft w:val="0"/>
      <w:marRight w:val="0"/>
      <w:marTop w:val="0"/>
      <w:marBottom w:val="0"/>
      <w:divBdr>
        <w:top w:val="none" w:sz="0" w:space="0" w:color="auto"/>
        <w:left w:val="none" w:sz="0" w:space="0" w:color="auto"/>
        <w:bottom w:val="none" w:sz="0" w:space="0" w:color="auto"/>
        <w:right w:val="none" w:sz="0" w:space="0" w:color="auto"/>
      </w:divBdr>
    </w:div>
    <w:div w:id="758407642">
      <w:bodyDiv w:val="1"/>
      <w:marLeft w:val="0"/>
      <w:marRight w:val="0"/>
      <w:marTop w:val="0"/>
      <w:marBottom w:val="0"/>
      <w:divBdr>
        <w:top w:val="none" w:sz="0" w:space="0" w:color="auto"/>
        <w:left w:val="none" w:sz="0" w:space="0" w:color="auto"/>
        <w:bottom w:val="none" w:sz="0" w:space="0" w:color="auto"/>
        <w:right w:val="none" w:sz="0" w:space="0" w:color="auto"/>
      </w:divBdr>
    </w:div>
    <w:div w:id="759300539">
      <w:bodyDiv w:val="1"/>
      <w:marLeft w:val="0"/>
      <w:marRight w:val="0"/>
      <w:marTop w:val="0"/>
      <w:marBottom w:val="0"/>
      <w:divBdr>
        <w:top w:val="none" w:sz="0" w:space="0" w:color="auto"/>
        <w:left w:val="none" w:sz="0" w:space="0" w:color="auto"/>
        <w:bottom w:val="none" w:sz="0" w:space="0" w:color="auto"/>
        <w:right w:val="none" w:sz="0" w:space="0" w:color="auto"/>
      </w:divBdr>
    </w:div>
    <w:div w:id="759983630">
      <w:bodyDiv w:val="1"/>
      <w:marLeft w:val="0"/>
      <w:marRight w:val="0"/>
      <w:marTop w:val="0"/>
      <w:marBottom w:val="0"/>
      <w:divBdr>
        <w:top w:val="none" w:sz="0" w:space="0" w:color="auto"/>
        <w:left w:val="none" w:sz="0" w:space="0" w:color="auto"/>
        <w:bottom w:val="none" w:sz="0" w:space="0" w:color="auto"/>
        <w:right w:val="none" w:sz="0" w:space="0" w:color="auto"/>
      </w:divBdr>
    </w:div>
    <w:div w:id="760762508">
      <w:bodyDiv w:val="1"/>
      <w:marLeft w:val="0"/>
      <w:marRight w:val="0"/>
      <w:marTop w:val="0"/>
      <w:marBottom w:val="0"/>
      <w:divBdr>
        <w:top w:val="none" w:sz="0" w:space="0" w:color="auto"/>
        <w:left w:val="none" w:sz="0" w:space="0" w:color="auto"/>
        <w:bottom w:val="none" w:sz="0" w:space="0" w:color="auto"/>
        <w:right w:val="none" w:sz="0" w:space="0" w:color="auto"/>
      </w:divBdr>
    </w:div>
    <w:div w:id="761948790">
      <w:bodyDiv w:val="1"/>
      <w:marLeft w:val="0"/>
      <w:marRight w:val="0"/>
      <w:marTop w:val="0"/>
      <w:marBottom w:val="0"/>
      <w:divBdr>
        <w:top w:val="none" w:sz="0" w:space="0" w:color="auto"/>
        <w:left w:val="none" w:sz="0" w:space="0" w:color="auto"/>
        <w:bottom w:val="none" w:sz="0" w:space="0" w:color="auto"/>
        <w:right w:val="none" w:sz="0" w:space="0" w:color="auto"/>
      </w:divBdr>
    </w:div>
    <w:div w:id="762726046">
      <w:bodyDiv w:val="1"/>
      <w:marLeft w:val="0"/>
      <w:marRight w:val="0"/>
      <w:marTop w:val="0"/>
      <w:marBottom w:val="0"/>
      <w:divBdr>
        <w:top w:val="none" w:sz="0" w:space="0" w:color="auto"/>
        <w:left w:val="none" w:sz="0" w:space="0" w:color="auto"/>
        <w:bottom w:val="none" w:sz="0" w:space="0" w:color="auto"/>
        <w:right w:val="none" w:sz="0" w:space="0" w:color="auto"/>
      </w:divBdr>
    </w:div>
    <w:div w:id="764501291">
      <w:bodyDiv w:val="1"/>
      <w:marLeft w:val="0"/>
      <w:marRight w:val="0"/>
      <w:marTop w:val="0"/>
      <w:marBottom w:val="0"/>
      <w:divBdr>
        <w:top w:val="none" w:sz="0" w:space="0" w:color="auto"/>
        <w:left w:val="none" w:sz="0" w:space="0" w:color="auto"/>
        <w:bottom w:val="none" w:sz="0" w:space="0" w:color="auto"/>
        <w:right w:val="none" w:sz="0" w:space="0" w:color="auto"/>
      </w:divBdr>
    </w:div>
    <w:div w:id="764689858">
      <w:bodyDiv w:val="1"/>
      <w:marLeft w:val="0"/>
      <w:marRight w:val="0"/>
      <w:marTop w:val="0"/>
      <w:marBottom w:val="0"/>
      <w:divBdr>
        <w:top w:val="none" w:sz="0" w:space="0" w:color="auto"/>
        <w:left w:val="none" w:sz="0" w:space="0" w:color="auto"/>
        <w:bottom w:val="none" w:sz="0" w:space="0" w:color="auto"/>
        <w:right w:val="none" w:sz="0" w:space="0" w:color="auto"/>
      </w:divBdr>
    </w:div>
    <w:div w:id="765271885">
      <w:bodyDiv w:val="1"/>
      <w:marLeft w:val="0"/>
      <w:marRight w:val="0"/>
      <w:marTop w:val="0"/>
      <w:marBottom w:val="0"/>
      <w:divBdr>
        <w:top w:val="none" w:sz="0" w:space="0" w:color="auto"/>
        <w:left w:val="none" w:sz="0" w:space="0" w:color="auto"/>
        <w:bottom w:val="none" w:sz="0" w:space="0" w:color="auto"/>
        <w:right w:val="none" w:sz="0" w:space="0" w:color="auto"/>
      </w:divBdr>
    </w:div>
    <w:div w:id="766124111">
      <w:bodyDiv w:val="1"/>
      <w:marLeft w:val="0"/>
      <w:marRight w:val="0"/>
      <w:marTop w:val="0"/>
      <w:marBottom w:val="0"/>
      <w:divBdr>
        <w:top w:val="none" w:sz="0" w:space="0" w:color="auto"/>
        <w:left w:val="none" w:sz="0" w:space="0" w:color="auto"/>
        <w:bottom w:val="none" w:sz="0" w:space="0" w:color="auto"/>
        <w:right w:val="none" w:sz="0" w:space="0" w:color="auto"/>
      </w:divBdr>
    </w:div>
    <w:div w:id="768891235">
      <w:bodyDiv w:val="1"/>
      <w:marLeft w:val="0"/>
      <w:marRight w:val="0"/>
      <w:marTop w:val="0"/>
      <w:marBottom w:val="0"/>
      <w:divBdr>
        <w:top w:val="none" w:sz="0" w:space="0" w:color="auto"/>
        <w:left w:val="none" w:sz="0" w:space="0" w:color="auto"/>
        <w:bottom w:val="none" w:sz="0" w:space="0" w:color="auto"/>
        <w:right w:val="none" w:sz="0" w:space="0" w:color="auto"/>
      </w:divBdr>
    </w:div>
    <w:div w:id="770197536">
      <w:bodyDiv w:val="1"/>
      <w:marLeft w:val="0"/>
      <w:marRight w:val="0"/>
      <w:marTop w:val="0"/>
      <w:marBottom w:val="0"/>
      <w:divBdr>
        <w:top w:val="none" w:sz="0" w:space="0" w:color="auto"/>
        <w:left w:val="none" w:sz="0" w:space="0" w:color="auto"/>
        <w:bottom w:val="none" w:sz="0" w:space="0" w:color="auto"/>
        <w:right w:val="none" w:sz="0" w:space="0" w:color="auto"/>
      </w:divBdr>
    </w:div>
    <w:div w:id="770248168">
      <w:bodyDiv w:val="1"/>
      <w:marLeft w:val="0"/>
      <w:marRight w:val="0"/>
      <w:marTop w:val="0"/>
      <w:marBottom w:val="0"/>
      <w:divBdr>
        <w:top w:val="none" w:sz="0" w:space="0" w:color="auto"/>
        <w:left w:val="none" w:sz="0" w:space="0" w:color="auto"/>
        <w:bottom w:val="none" w:sz="0" w:space="0" w:color="auto"/>
        <w:right w:val="none" w:sz="0" w:space="0" w:color="auto"/>
      </w:divBdr>
    </w:div>
    <w:div w:id="772288836">
      <w:bodyDiv w:val="1"/>
      <w:marLeft w:val="0"/>
      <w:marRight w:val="0"/>
      <w:marTop w:val="0"/>
      <w:marBottom w:val="0"/>
      <w:divBdr>
        <w:top w:val="none" w:sz="0" w:space="0" w:color="auto"/>
        <w:left w:val="none" w:sz="0" w:space="0" w:color="auto"/>
        <w:bottom w:val="none" w:sz="0" w:space="0" w:color="auto"/>
        <w:right w:val="none" w:sz="0" w:space="0" w:color="auto"/>
      </w:divBdr>
    </w:div>
    <w:div w:id="772558519">
      <w:bodyDiv w:val="1"/>
      <w:marLeft w:val="0"/>
      <w:marRight w:val="0"/>
      <w:marTop w:val="0"/>
      <w:marBottom w:val="0"/>
      <w:divBdr>
        <w:top w:val="none" w:sz="0" w:space="0" w:color="auto"/>
        <w:left w:val="none" w:sz="0" w:space="0" w:color="auto"/>
        <w:bottom w:val="none" w:sz="0" w:space="0" w:color="auto"/>
        <w:right w:val="none" w:sz="0" w:space="0" w:color="auto"/>
      </w:divBdr>
    </w:div>
    <w:div w:id="772630832">
      <w:bodyDiv w:val="1"/>
      <w:marLeft w:val="0"/>
      <w:marRight w:val="0"/>
      <w:marTop w:val="0"/>
      <w:marBottom w:val="0"/>
      <w:divBdr>
        <w:top w:val="none" w:sz="0" w:space="0" w:color="auto"/>
        <w:left w:val="none" w:sz="0" w:space="0" w:color="auto"/>
        <w:bottom w:val="none" w:sz="0" w:space="0" w:color="auto"/>
        <w:right w:val="none" w:sz="0" w:space="0" w:color="auto"/>
      </w:divBdr>
    </w:div>
    <w:div w:id="774862411">
      <w:bodyDiv w:val="1"/>
      <w:marLeft w:val="0"/>
      <w:marRight w:val="0"/>
      <w:marTop w:val="0"/>
      <w:marBottom w:val="0"/>
      <w:divBdr>
        <w:top w:val="none" w:sz="0" w:space="0" w:color="auto"/>
        <w:left w:val="none" w:sz="0" w:space="0" w:color="auto"/>
        <w:bottom w:val="none" w:sz="0" w:space="0" w:color="auto"/>
        <w:right w:val="none" w:sz="0" w:space="0" w:color="auto"/>
      </w:divBdr>
    </w:div>
    <w:div w:id="775255564">
      <w:bodyDiv w:val="1"/>
      <w:marLeft w:val="0"/>
      <w:marRight w:val="0"/>
      <w:marTop w:val="0"/>
      <w:marBottom w:val="0"/>
      <w:divBdr>
        <w:top w:val="none" w:sz="0" w:space="0" w:color="auto"/>
        <w:left w:val="none" w:sz="0" w:space="0" w:color="auto"/>
        <w:bottom w:val="none" w:sz="0" w:space="0" w:color="auto"/>
        <w:right w:val="none" w:sz="0" w:space="0" w:color="auto"/>
      </w:divBdr>
    </w:div>
    <w:div w:id="776557897">
      <w:bodyDiv w:val="1"/>
      <w:marLeft w:val="0"/>
      <w:marRight w:val="0"/>
      <w:marTop w:val="0"/>
      <w:marBottom w:val="0"/>
      <w:divBdr>
        <w:top w:val="none" w:sz="0" w:space="0" w:color="auto"/>
        <w:left w:val="none" w:sz="0" w:space="0" w:color="auto"/>
        <w:bottom w:val="none" w:sz="0" w:space="0" w:color="auto"/>
        <w:right w:val="none" w:sz="0" w:space="0" w:color="auto"/>
      </w:divBdr>
    </w:div>
    <w:div w:id="777874226">
      <w:bodyDiv w:val="1"/>
      <w:marLeft w:val="0"/>
      <w:marRight w:val="0"/>
      <w:marTop w:val="0"/>
      <w:marBottom w:val="0"/>
      <w:divBdr>
        <w:top w:val="none" w:sz="0" w:space="0" w:color="auto"/>
        <w:left w:val="none" w:sz="0" w:space="0" w:color="auto"/>
        <w:bottom w:val="none" w:sz="0" w:space="0" w:color="auto"/>
        <w:right w:val="none" w:sz="0" w:space="0" w:color="auto"/>
      </w:divBdr>
    </w:div>
    <w:div w:id="780615184">
      <w:bodyDiv w:val="1"/>
      <w:marLeft w:val="0"/>
      <w:marRight w:val="0"/>
      <w:marTop w:val="0"/>
      <w:marBottom w:val="0"/>
      <w:divBdr>
        <w:top w:val="none" w:sz="0" w:space="0" w:color="auto"/>
        <w:left w:val="none" w:sz="0" w:space="0" w:color="auto"/>
        <w:bottom w:val="none" w:sz="0" w:space="0" w:color="auto"/>
        <w:right w:val="none" w:sz="0" w:space="0" w:color="auto"/>
      </w:divBdr>
    </w:div>
    <w:div w:id="782110826">
      <w:bodyDiv w:val="1"/>
      <w:marLeft w:val="0"/>
      <w:marRight w:val="0"/>
      <w:marTop w:val="0"/>
      <w:marBottom w:val="0"/>
      <w:divBdr>
        <w:top w:val="none" w:sz="0" w:space="0" w:color="auto"/>
        <w:left w:val="none" w:sz="0" w:space="0" w:color="auto"/>
        <w:bottom w:val="none" w:sz="0" w:space="0" w:color="auto"/>
        <w:right w:val="none" w:sz="0" w:space="0" w:color="auto"/>
      </w:divBdr>
    </w:div>
    <w:div w:id="783110958">
      <w:bodyDiv w:val="1"/>
      <w:marLeft w:val="0"/>
      <w:marRight w:val="0"/>
      <w:marTop w:val="0"/>
      <w:marBottom w:val="0"/>
      <w:divBdr>
        <w:top w:val="none" w:sz="0" w:space="0" w:color="auto"/>
        <w:left w:val="none" w:sz="0" w:space="0" w:color="auto"/>
        <w:bottom w:val="none" w:sz="0" w:space="0" w:color="auto"/>
        <w:right w:val="none" w:sz="0" w:space="0" w:color="auto"/>
      </w:divBdr>
    </w:div>
    <w:div w:id="783378055">
      <w:bodyDiv w:val="1"/>
      <w:marLeft w:val="0"/>
      <w:marRight w:val="0"/>
      <w:marTop w:val="0"/>
      <w:marBottom w:val="0"/>
      <w:divBdr>
        <w:top w:val="none" w:sz="0" w:space="0" w:color="auto"/>
        <w:left w:val="none" w:sz="0" w:space="0" w:color="auto"/>
        <w:bottom w:val="none" w:sz="0" w:space="0" w:color="auto"/>
        <w:right w:val="none" w:sz="0" w:space="0" w:color="auto"/>
      </w:divBdr>
    </w:div>
    <w:div w:id="783381665">
      <w:bodyDiv w:val="1"/>
      <w:marLeft w:val="0"/>
      <w:marRight w:val="0"/>
      <w:marTop w:val="0"/>
      <w:marBottom w:val="0"/>
      <w:divBdr>
        <w:top w:val="none" w:sz="0" w:space="0" w:color="auto"/>
        <w:left w:val="none" w:sz="0" w:space="0" w:color="auto"/>
        <w:bottom w:val="none" w:sz="0" w:space="0" w:color="auto"/>
        <w:right w:val="none" w:sz="0" w:space="0" w:color="auto"/>
      </w:divBdr>
    </w:div>
    <w:div w:id="783697763">
      <w:bodyDiv w:val="1"/>
      <w:marLeft w:val="0"/>
      <w:marRight w:val="0"/>
      <w:marTop w:val="0"/>
      <w:marBottom w:val="0"/>
      <w:divBdr>
        <w:top w:val="none" w:sz="0" w:space="0" w:color="auto"/>
        <w:left w:val="none" w:sz="0" w:space="0" w:color="auto"/>
        <w:bottom w:val="none" w:sz="0" w:space="0" w:color="auto"/>
        <w:right w:val="none" w:sz="0" w:space="0" w:color="auto"/>
      </w:divBdr>
    </w:div>
    <w:div w:id="784270568">
      <w:bodyDiv w:val="1"/>
      <w:marLeft w:val="0"/>
      <w:marRight w:val="0"/>
      <w:marTop w:val="0"/>
      <w:marBottom w:val="0"/>
      <w:divBdr>
        <w:top w:val="none" w:sz="0" w:space="0" w:color="auto"/>
        <w:left w:val="none" w:sz="0" w:space="0" w:color="auto"/>
        <w:bottom w:val="none" w:sz="0" w:space="0" w:color="auto"/>
        <w:right w:val="none" w:sz="0" w:space="0" w:color="auto"/>
      </w:divBdr>
    </w:div>
    <w:div w:id="784888289">
      <w:bodyDiv w:val="1"/>
      <w:marLeft w:val="0"/>
      <w:marRight w:val="0"/>
      <w:marTop w:val="0"/>
      <w:marBottom w:val="0"/>
      <w:divBdr>
        <w:top w:val="none" w:sz="0" w:space="0" w:color="auto"/>
        <w:left w:val="none" w:sz="0" w:space="0" w:color="auto"/>
        <w:bottom w:val="none" w:sz="0" w:space="0" w:color="auto"/>
        <w:right w:val="none" w:sz="0" w:space="0" w:color="auto"/>
      </w:divBdr>
    </w:div>
    <w:div w:id="786193640">
      <w:bodyDiv w:val="1"/>
      <w:marLeft w:val="0"/>
      <w:marRight w:val="0"/>
      <w:marTop w:val="0"/>
      <w:marBottom w:val="0"/>
      <w:divBdr>
        <w:top w:val="none" w:sz="0" w:space="0" w:color="auto"/>
        <w:left w:val="none" w:sz="0" w:space="0" w:color="auto"/>
        <w:bottom w:val="none" w:sz="0" w:space="0" w:color="auto"/>
        <w:right w:val="none" w:sz="0" w:space="0" w:color="auto"/>
      </w:divBdr>
    </w:div>
    <w:div w:id="786432241">
      <w:bodyDiv w:val="1"/>
      <w:marLeft w:val="0"/>
      <w:marRight w:val="0"/>
      <w:marTop w:val="0"/>
      <w:marBottom w:val="0"/>
      <w:divBdr>
        <w:top w:val="none" w:sz="0" w:space="0" w:color="auto"/>
        <w:left w:val="none" w:sz="0" w:space="0" w:color="auto"/>
        <w:bottom w:val="none" w:sz="0" w:space="0" w:color="auto"/>
        <w:right w:val="none" w:sz="0" w:space="0" w:color="auto"/>
      </w:divBdr>
    </w:div>
    <w:div w:id="787237786">
      <w:bodyDiv w:val="1"/>
      <w:marLeft w:val="0"/>
      <w:marRight w:val="0"/>
      <w:marTop w:val="0"/>
      <w:marBottom w:val="0"/>
      <w:divBdr>
        <w:top w:val="none" w:sz="0" w:space="0" w:color="auto"/>
        <w:left w:val="none" w:sz="0" w:space="0" w:color="auto"/>
        <w:bottom w:val="none" w:sz="0" w:space="0" w:color="auto"/>
        <w:right w:val="none" w:sz="0" w:space="0" w:color="auto"/>
      </w:divBdr>
    </w:div>
    <w:div w:id="787896457">
      <w:bodyDiv w:val="1"/>
      <w:marLeft w:val="0"/>
      <w:marRight w:val="0"/>
      <w:marTop w:val="0"/>
      <w:marBottom w:val="0"/>
      <w:divBdr>
        <w:top w:val="none" w:sz="0" w:space="0" w:color="auto"/>
        <w:left w:val="none" w:sz="0" w:space="0" w:color="auto"/>
        <w:bottom w:val="none" w:sz="0" w:space="0" w:color="auto"/>
        <w:right w:val="none" w:sz="0" w:space="0" w:color="auto"/>
      </w:divBdr>
    </w:div>
    <w:div w:id="789320925">
      <w:bodyDiv w:val="1"/>
      <w:marLeft w:val="0"/>
      <w:marRight w:val="0"/>
      <w:marTop w:val="0"/>
      <w:marBottom w:val="0"/>
      <w:divBdr>
        <w:top w:val="none" w:sz="0" w:space="0" w:color="auto"/>
        <w:left w:val="none" w:sz="0" w:space="0" w:color="auto"/>
        <w:bottom w:val="none" w:sz="0" w:space="0" w:color="auto"/>
        <w:right w:val="none" w:sz="0" w:space="0" w:color="auto"/>
      </w:divBdr>
    </w:div>
    <w:div w:id="790053732">
      <w:bodyDiv w:val="1"/>
      <w:marLeft w:val="0"/>
      <w:marRight w:val="0"/>
      <w:marTop w:val="0"/>
      <w:marBottom w:val="0"/>
      <w:divBdr>
        <w:top w:val="none" w:sz="0" w:space="0" w:color="auto"/>
        <w:left w:val="none" w:sz="0" w:space="0" w:color="auto"/>
        <w:bottom w:val="none" w:sz="0" w:space="0" w:color="auto"/>
        <w:right w:val="none" w:sz="0" w:space="0" w:color="auto"/>
      </w:divBdr>
    </w:div>
    <w:div w:id="790173875">
      <w:bodyDiv w:val="1"/>
      <w:marLeft w:val="0"/>
      <w:marRight w:val="0"/>
      <w:marTop w:val="0"/>
      <w:marBottom w:val="0"/>
      <w:divBdr>
        <w:top w:val="none" w:sz="0" w:space="0" w:color="auto"/>
        <w:left w:val="none" w:sz="0" w:space="0" w:color="auto"/>
        <w:bottom w:val="none" w:sz="0" w:space="0" w:color="auto"/>
        <w:right w:val="none" w:sz="0" w:space="0" w:color="auto"/>
      </w:divBdr>
    </w:div>
    <w:div w:id="792594330">
      <w:bodyDiv w:val="1"/>
      <w:marLeft w:val="0"/>
      <w:marRight w:val="0"/>
      <w:marTop w:val="0"/>
      <w:marBottom w:val="0"/>
      <w:divBdr>
        <w:top w:val="none" w:sz="0" w:space="0" w:color="auto"/>
        <w:left w:val="none" w:sz="0" w:space="0" w:color="auto"/>
        <w:bottom w:val="none" w:sz="0" w:space="0" w:color="auto"/>
        <w:right w:val="none" w:sz="0" w:space="0" w:color="auto"/>
      </w:divBdr>
    </w:div>
    <w:div w:id="793136139">
      <w:bodyDiv w:val="1"/>
      <w:marLeft w:val="0"/>
      <w:marRight w:val="0"/>
      <w:marTop w:val="0"/>
      <w:marBottom w:val="0"/>
      <w:divBdr>
        <w:top w:val="none" w:sz="0" w:space="0" w:color="auto"/>
        <w:left w:val="none" w:sz="0" w:space="0" w:color="auto"/>
        <w:bottom w:val="none" w:sz="0" w:space="0" w:color="auto"/>
        <w:right w:val="none" w:sz="0" w:space="0" w:color="auto"/>
      </w:divBdr>
    </w:div>
    <w:div w:id="794324096">
      <w:bodyDiv w:val="1"/>
      <w:marLeft w:val="0"/>
      <w:marRight w:val="0"/>
      <w:marTop w:val="0"/>
      <w:marBottom w:val="0"/>
      <w:divBdr>
        <w:top w:val="none" w:sz="0" w:space="0" w:color="auto"/>
        <w:left w:val="none" w:sz="0" w:space="0" w:color="auto"/>
        <w:bottom w:val="none" w:sz="0" w:space="0" w:color="auto"/>
        <w:right w:val="none" w:sz="0" w:space="0" w:color="auto"/>
      </w:divBdr>
    </w:div>
    <w:div w:id="798112717">
      <w:bodyDiv w:val="1"/>
      <w:marLeft w:val="0"/>
      <w:marRight w:val="0"/>
      <w:marTop w:val="0"/>
      <w:marBottom w:val="0"/>
      <w:divBdr>
        <w:top w:val="none" w:sz="0" w:space="0" w:color="auto"/>
        <w:left w:val="none" w:sz="0" w:space="0" w:color="auto"/>
        <w:bottom w:val="none" w:sz="0" w:space="0" w:color="auto"/>
        <w:right w:val="none" w:sz="0" w:space="0" w:color="auto"/>
      </w:divBdr>
    </w:div>
    <w:div w:id="799953060">
      <w:bodyDiv w:val="1"/>
      <w:marLeft w:val="0"/>
      <w:marRight w:val="0"/>
      <w:marTop w:val="0"/>
      <w:marBottom w:val="0"/>
      <w:divBdr>
        <w:top w:val="none" w:sz="0" w:space="0" w:color="auto"/>
        <w:left w:val="none" w:sz="0" w:space="0" w:color="auto"/>
        <w:bottom w:val="none" w:sz="0" w:space="0" w:color="auto"/>
        <w:right w:val="none" w:sz="0" w:space="0" w:color="auto"/>
      </w:divBdr>
    </w:div>
    <w:div w:id="799962350">
      <w:bodyDiv w:val="1"/>
      <w:marLeft w:val="0"/>
      <w:marRight w:val="0"/>
      <w:marTop w:val="0"/>
      <w:marBottom w:val="0"/>
      <w:divBdr>
        <w:top w:val="none" w:sz="0" w:space="0" w:color="auto"/>
        <w:left w:val="none" w:sz="0" w:space="0" w:color="auto"/>
        <w:bottom w:val="none" w:sz="0" w:space="0" w:color="auto"/>
        <w:right w:val="none" w:sz="0" w:space="0" w:color="auto"/>
      </w:divBdr>
    </w:div>
    <w:div w:id="800345220">
      <w:bodyDiv w:val="1"/>
      <w:marLeft w:val="0"/>
      <w:marRight w:val="0"/>
      <w:marTop w:val="0"/>
      <w:marBottom w:val="0"/>
      <w:divBdr>
        <w:top w:val="none" w:sz="0" w:space="0" w:color="auto"/>
        <w:left w:val="none" w:sz="0" w:space="0" w:color="auto"/>
        <w:bottom w:val="none" w:sz="0" w:space="0" w:color="auto"/>
        <w:right w:val="none" w:sz="0" w:space="0" w:color="auto"/>
      </w:divBdr>
    </w:div>
    <w:div w:id="801970231">
      <w:bodyDiv w:val="1"/>
      <w:marLeft w:val="0"/>
      <w:marRight w:val="0"/>
      <w:marTop w:val="0"/>
      <w:marBottom w:val="0"/>
      <w:divBdr>
        <w:top w:val="none" w:sz="0" w:space="0" w:color="auto"/>
        <w:left w:val="none" w:sz="0" w:space="0" w:color="auto"/>
        <w:bottom w:val="none" w:sz="0" w:space="0" w:color="auto"/>
        <w:right w:val="none" w:sz="0" w:space="0" w:color="auto"/>
      </w:divBdr>
    </w:div>
    <w:div w:id="802885135">
      <w:bodyDiv w:val="1"/>
      <w:marLeft w:val="0"/>
      <w:marRight w:val="0"/>
      <w:marTop w:val="0"/>
      <w:marBottom w:val="0"/>
      <w:divBdr>
        <w:top w:val="none" w:sz="0" w:space="0" w:color="auto"/>
        <w:left w:val="none" w:sz="0" w:space="0" w:color="auto"/>
        <w:bottom w:val="none" w:sz="0" w:space="0" w:color="auto"/>
        <w:right w:val="none" w:sz="0" w:space="0" w:color="auto"/>
      </w:divBdr>
    </w:div>
    <w:div w:id="803086394">
      <w:bodyDiv w:val="1"/>
      <w:marLeft w:val="0"/>
      <w:marRight w:val="0"/>
      <w:marTop w:val="0"/>
      <w:marBottom w:val="0"/>
      <w:divBdr>
        <w:top w:val="none" w:sz="0" w:space="0" w:color="auto"/>
        <w:left w:val="none" w:sz="0" w:space="0" w:color="auto"/>
        <w:bottom w:val="none" w:sz="0" w:space="0" w:color="auto"/>
        <w:right w:val="none" w:sz="0" w:space="0" w:color="auto"/>
      </w:divBdr>
    </w:div>
    <w:div w:id="803277968">
      <w:bodyDiv w:val="1"/>
      <w:marLeft w:val="0"/>
      <w:marRight w:val="0"/>
      <w:marTop w:val="0"/>
      <w:marBottom w:val="0"/>
      <w:divBdr>
        <w:top w:val="none" w:sz="0" w:space="0" w:color="auto"/>
        <w:left w:val="none" w:sz="0" w:space="0" w:color="auto"/>
        <w:bottom w:val="none" w:sz="0" w:space="0" w:color="auto"/>
        <w:right w:val="none" w:sz="0" w:space="0" w:color="auto"/>
      </w:divBdr>
    </w:div>
    <w:div w:id="804078253">
      <w:bodyDiv w:val="1"/>
      <w:marLeft w:val="0"/>
      <w:marRight w:val="0"/>
      <w:marTop w:val="0"/>
      <w:marBottom w:val="0"/>
      <w:divBdr>
        <w:top w:val="none" w:sz="0" w:space="0" w:color="auto"/>
        <w:left w:val="none" w:sz="0" w:space="0" w:color="auto"/>
        <w:bottom w:val="none" w:sz="0" w:space="0" w:color="auto"/>
        <w:right w:val="none" w:sz="0" w:space="0" w:color="auto"/>
      </w:divBdr>
    </w:div>
    <w:div w:id="805124797">
      <w:bodyDiv w:val="1"/>
      <w:marLeft w:val="0"/>
      <w:marRight w:val="0"/>
      <w:marTop w:val="0"/>
      <w:marBottom w:val="0"/>
      <w:divBdr>
        <w:top w:val="none" w:sz="0" w:space="0" w:color="auto"/>
        <w:left w:val="none" w:sz="0" w:space="0" w:color="auto"/>
        <w:bottom w:val="none" w:sz="0" w:space="0" w:color="auto"/>
        <w:right w:val="none" w:sz="0" w:space="0" w:color="auto"/>
      </w:divBdr>
    </w:div>
    <w:div w:id="805197107">
      <w:bodyDiv w:val="1"/>
      <w:marLeft w:val="0"/>
      <w:marRight w:val="0"/>
      <w:marTop w:val="0"/>
      <w:marBottom w:val="0"/>
      <w:divBdr>
        <w:top w:val="none" w:sz="0" w:space="0" w:color="auto"/>
        <w:left w:val="none" w:sz="0" w:space="0" w:color="auto"/>
        <w:bottom w:val="none" w:sz="0" w:space="0" w:color="auto"/>
        <w:right w:val="none" w:sz="0" w:space="0" w:color="auto"/>
      </w:divBdr>
    </w:div>
    <w:div w:id="805585209">
      <w:bodyDiv w:val="1"/>
      <w:marLeft w:val="0"/>
      <w:marRight w:val="0"/>
      <w:marTop w:val="0"/>
      <w:marBottom w:val="0"/>
      <w:divBdr>
        <w:top w:val="none" w:sz="0" w:space="0" w:color="auto"/>
        <w:left w:val="none" w:sz="0" w:space="0" w:color="auto"/>
        <w:bottom w:val="none" w:sz="0" w:space="0" w:color="auto"/>
        <w:right w:val="none" w:sz="0" w:space="0" w:color="auto"/>
      </w:divBdr>
    </w:div>
    <w:div w:id="806312791">
      <w:bodyDiv w:val="1"/>
      <w:marLeft w:val="0"/>
      <w:marRight w:val="0"/>
      <w:marTop w:val="0"/>
      <w:marBottom w:val="0"/>
      <w:divBdr>
        <w:top w:val="none" w:sz="0" w:space="0" w:color="auto"/>
        <w:left w:val="none" w:sz="0" w:space="0" w:color="auto"/>
        <w:bottom w:val="none" w:sz="0" w:space="0" w:color="auto"/>
        <w:right w:val="none" w:sz="0" w:space="0" w:color="auto"/>
      </w:divBdr>
    </w:div>
    <w:div w:id="806581384">
      <w:bodyDiv w:val="1"/>
      <w:marLeft w:val="0"/>
      <w:marRight w:val="0"/>
      <w:marTop w:val="0"/>
      <w:marBottom w:val="0"/>
      <w:divBdr>
        <w:top w:val="none" w:sz="0" w:space="0" w:color="auto"/>
        <w:left w:val="none" w:sz="0" w:space="0" w:color="auto"/>
        <w:bottom w:val="none" w:sz="0" w:space="0" w:color="auto"/>
        <w:right w:val="none" w:sz="0" w:space="0" w:color="auto"/>
      </w:divBdr>
    </w:div>
    <w:div w:id="806974597">
      <w:bodyDiv w:val="1"/>
      <w:marLeft w:val="0"/>
      <w:marRight w:val="0"/>
      <w:marTop w:val="0"/>
      <w:marBottom w:val="0"/>
      <w:divBdr>
        <w:top w:val="none" w:sz="0" w:space="0" w:color="auto"/>
        <w:left w:val="none" w:sz="0" w:space="0" w:color="auto"/>
        <w:bottom w:val="none" w:sz="0" w:space="0" w:color="auto"/>
        <w:right w:val="none" w:sz="0" w:space="0" w:color="auto"/>
      </w:divBdr>
    </w:div>
    <w:div w:id="807430998">
      <w:bodyDiv w:val="1"/>
      <w:marLeft w:val="0"/>
      <w:marRight w:val="0"/>
      <w:marTop w:val="0"/>
      <w:marBottom w:val="0"/>
      <w:divBdr>
        <w:top w:val="none" w:sz="0" w:space="0" w:color="auto"/>
        <w:left w:val="none" w:sz="0" w:space="0" w:color="auto"/>
        <w:bottom w:val="none" w:sz="0" w:space="0" w:color="auto"/>
        <w:right w:val="none" w:sz="0" w:space="0" w:color="auto"/>
      </w:divBdr>
    </w:div>
    <w:div w:id="809446827">
      <w:bodyDiv w:val="1"/>
      <w:marLeft w:val="0"/>
      <w:marRight w:val="0"/>
      <w:marTop w:val="0"/>
      <w:marBottom w:val="0"/>
      <w:divBdr>
        <w:top w:val="none" w:sz="0" w:space="0" w:color="auto"/>
        <w:left w:val="none" w:sz="0" w:space="0" w:color="auto"/>
        <w:bottom w:val="none" w:sz="0" w:space="0" w:color="auto"/>
        <w:right w:val="none" w:sz="0" w:space="0" w:color="auto"/>
      </w:divBdr>
    </w:div>
    <w:div w:id="809782503">
      <w:bodyDiv w:val="1"/>
      <w:marLeft w:val="0"/>
      <w:marRight w:val="0"/>
      <w:marTop w:val="0"/>
      <w:marBottom w:val="0"/>
      <w:divBdr>
        <w:top w:val="none" w:sz="0" w:space="0" w:color="auto"/>
        <w:left w:val="none" w:sz="0" w:space="0" w:color="auto"/>
        <w:bottom w:val="none" w:sz="0" w:space="0" w:color="auto"/>
        <w:right w:val="none" w:sz="0" w:space="0" w:color="auto"/>
      </w:divBdr>
    </w:div>
    <w:div w:id="811950576">
      <w:bodyDiv w:val="1"/>
      <w:marLeft w:val="0"/>
      <w:marRight w:val="0"/>
      <w:marTop w:val="0"/>
      <w:marBottom w:val="0"/>
      <w:divBdr>
        <w:top w:val="none" w:sz="0" w:space="0" w:color="auto"/>
        <w:left w:val="none" w:sz="0" w:space="0" w:color="auto"/>
        <w:bottom w:val="none" w:sz="0" w:space="0" w:color="auto"/>
        <w:right w:val="none" w:sz="0" w:space="0" w:color="auto"/>
      </w:divBdr>
    </w:div>
    <w:div w:id="812722114">
      <w:bodyDiv w:val="1"/>
      <w:marLeft w:val="0"/>
      <w:marRight w:val="0"/>
      <w:marTop w:val="0"/>
      <w:marBottom w:val="0"/>
      <w:divBdr>
        <w:top w:val="none" w:sz="0" w:space="0" w:color="auto"/>
        <w:left w:val="none" w:sz="0" w:space="0" w:color="auto"/>
        <w:bottom w:val="none" w:sz="0" w:space="0" w:color="auto"/>
        <w:right w:val="none" w:sz="0" w:space="0" w:color="auto"/>
      </w:divBdr>
    </w:div>
    <w:div w:id="813064656">
      <w:bodyDiv w:val="1"/>
      <w:marLeft w:val="0"/>
      <w:marRight w:val="0"/>
      <w:marTop w:val="0"/>
      <w:marBottom w:val="0"/>
      <w:divBdr>
        <w:top w:val="none" w:sz="0" w:space="0" w:color="auto"/>
        <w:left w:val="none" w:sz="0" w:space="0" w:color="auto"/>
        <w:bottom w:val="none" w:sz="0" w:space="0" w:color="auto"/>
        <w:right w:val="none" w:sz="0" w:space="0" w:color="auto"/>
      </w:divBdr>
    </w:div>
    <w:div w:id="814418029">
      <w:bodyDiv w:val="1"/>
      <w:marLeft w:val="0"/>
      <w:marRight w:val="0"/>
      <w:marTop w:val="0"/>
      <w:marBottom w:val="0"/>
      <w:divBdr>
        <w:top w:val="none" w:sz="0" w:space="0" w:color="auto"/>
        <w:left w:val="none" w:sz="0" w:space="0" w:color="auto"/>
        <w:bottom w:val="none" w:sz="0" w:space="0" w:color="auto"/>
        <w:right w:val="none" w:sz="0" w:space="0" w:color="auto"/>
      </w:divBdr>
    </w:div>
    <w:div w:id="814878746">
      <w:bodyDiv w:val="1"/>
      <w:marLeft w:val="0"/>
      <w:marRight w:val="0"/>
      <w:marTop w:val="0"/>
      <w:marBottom w:val="0"/>
      <w:divBdr>
        <w:top w:val="none" w:sz="0" w:space="0" w:color="auto"/>
        <w:left w:val="none" w:sz="0" w:space="0" w:color="auto"/>
        <w:bottom w:val="none" w:sz="0" w:space="0" w:color="auto"/>
        <w:right w:val="none" w:sz="0" w:space="0" w:color="auto"/>
      </w:divBdr>
    </w:div>
    <w:div w:id="818569737">
      <w:bodyDiv w:val="1"/>
      <w:marLeft w:val="0"/>
      <w:marRight w:val="0"/>
      <w:marTop w:val="0"/>
      <w:marBottom w:val="0"/>
      <w:divBdr>
        <w:top w:val="none" w:sz="0" w:space="0" w:color="auto"/>
        <w:left w:val="none" w:sz="0" w:space="0" w:color="auto"/>
        <w:bottom w:val="none" w:sz="0" w:space="0" w:color="auto"/>
        <w:right w:val="none" w:sz="0" w:space="0" w:color="auto"/>
      </w:divBdr>
    </w:div>
    <w:div w:id="820198383">
      <w:bodyDiv w:val="1"/>
      <w:marLeft w:val="0"/>
      <w:marRight w:val="0"/>
      <w:marTop w:val="0"/>
      <w:marBottom w:val="0"/>
      <w:divBdr>
        <w:top w:val="none" w:sz="0" w:space="0" w:color="auto"/>
        <w:left w:val="none" w:sz="0" w:space="0" w:color="auto"/>
        <w:bottom w:val="none" w:sz="0" w:space="0" w:color="auto"/>
        <w:right w:val="none" w:sz="0" w:space="0" w:color="auto"/>
      </w:divBdr>
    </w:div>
    <w:div w:id="820780258">
      <w:bodyDiv w:val="1"/>
      <w:marLeft w:val="0"/>
      <w:marRight w:val="0"/>
      <w:marTop w:val="0"/>
      <w:marBottom w:val="0"/>
      <w:divBdr>
        <w:top w:val="none" w:sz="0" w:space="0" w:color="auto"/>
        <w:left w:val="none" w:sz="0" w:space="0" w:color="auto"/>
        <w:bottom w:val="none" w:sz="0" w:space="0" w:color="auto"/>
        <w:right w:val="none" w:sz="0" w:space="0" w:color="auto"/>
      </w:divBdr>
    </w:div>
    <w:div w:id="821891368">
      <w:bodyDiv w:val="1"/>
      <w:marLeft w:val="0"/>
      <w:marRight w:val="0"/>
      <w:marTop w:val="0"/>
      <w:marBottom w:val="0"/>
      <w:divBdr>
        <w:top w:val="none" w:sz="0" w:space="0" w:color="auto"/>
        <w:left w:val="none" w:sz="0" w:space="0" w:color="auto"/>
        <w:bottom w:val="none" w:sz="0" w:space="0" w:color="auto"/>
        <w:right w:val="none" w:sz="0" w:space="0" w:color="auto"/>
      </w:divBdr>
    </w:div>
    <w:div w:id="822163380">
      <w:bodyDiv w:val="1"/>
      <w:marLeft w:val="0"/>
      <w:marRight w:val="0"/>
      <w:marTop w:val="0"/>
      <w:marBottom w:val="0"/>
      <w:divBdr>
        <w:top w:val="none" w:sz="0" w:space="0" w:color="auto"/>
        <w:left w:val="none" w:sz="0" w:space="0" w:color="auto"/>
        <w:bottom w:val="none" w:sz="0" w:space="0" w:color="auto"/>
        <w:right w:val="none" w:sz="0" w:space="0" w:color="auto"/>
      </w:divBdr>
    </w:div>
    <w:div w:id="822283180">
      <w:bodyDiv w:val="1"/>
      <w:marLeft w:val="0"/>
      <w:marRight w:val="0"/>
      <w:marTop w:val="0"/>
      <w:marBottom w:val="0"/>
      <w:divBdr>
        <w:top w:val="none" w:sz="0" w:space="0" w:color="auto"/>
        <w:left w:val="none" w:sz="0" w:space="0" w:color="auto"/>
        <w:bottom w:val="none" w:sz="0" w:space="0" w:color="auto"/>
        <w:right w:val="none" w:sz="0" w:space="0" w:color="auto"/>
      </w:divBdr>
    </w:div>
    <w:div w:id="822552507">
      <w:bodyDiv w:val="1"/>
      <w:marLeft w:val="0"/>
      <w:marRight w:val="0"/>
      <w:marTop w:val="0"/>
      <w:marBottom w:val="0"/>
      <w:divBdr>
        <w:top w:val="none" w:sz="0" w:space="0" w:color="auto"/>
        <w:left w:val="none" w:sz="0" w:space="0" w:color="auto"/>
        <w:bottom w:val="none" w:sz="0" w:space="0" w:color="auto"/>
        <w:right w:val="none" w:sz="0" w:space="0" w:color="auto"/>
      </w:divBdr>
    </w:div>
    <w:div w:id="823814440">
      <w:bodyDiv w:val="1"/>
      <w:marLeft w:val="0"/>
      <w:marRight w:val="0"/>
      <w:marTop w:val="0"/>
      <w:marBottom w:val="0"/>
      <w:divBdr>
        <w:top w:val="none" w:sz="0" w:space="0" w:color="auto"/>
        <w:left w:val="none" w:sz="0" w:space="0" w:color="auto"/>
        <w:bottom w:val="none" w:sz="0" w:space="0" w:color="auto"/>
        <w:right w:val="none" w:sz="0" w:space="0" w:color="auto"/>
      </w:divBdr>
    </w:div>
    <w:div w:id="824735223">
      <w:bodyDiv w:val="1"/>
      <w:marLeft w:val="0"/>
      <w:marRight w:val="0"/>
      <w:marTop w:val="0"/>
      <w:marBottom w:val="0"/>
      <w:divBdr>
        <w:top w:val="none" w:sz="0" w:space="0" w:color="auto"/>
        <w:left w:val="none" w:sz="0" w:space="0" w:color="auto"/>
        <w:bottom w:val="none" w:sz="0" w:space="0" w:color="auto"/>
        <w:right w:val="none" w:sz="0" w:space="0" w:color="auto"/>
      </w:divBdr>
    </w:div>
    <w:div w:id="825318418">
      <w:bodyDiv w:val="1"/>
      <w:marLeft w:val="0"/>
      <w:marRight w:val="0"/>
      <w:marTop w:val="0"/>
      <w:marBottom w:val="0"/>
      <w:divBdr>
        <w:top w:val="none" w:sz="0" w:space="0" w:color="auto"/>
        <w:left w:val="none" w:sz="0" w:space="0" w:color="auto"/>
        <w:bottom w:val="none" w:sz="0" w:space="0" w:color="auto"/>
        <w:right w:val="none" w:sz="0" w:space="0" w:color="auto"/>
      </w:divBdr>
    </w:div>
    <w:div w:id="825434924">
      <w:bodyDiv w:val="1"/>
      <w:marLeft w:val="0"/>
      <w:marRight w:val="0"/>
      <w:marTop w:val="0"/>
      <w:marBottom w:val="0"/>
      <w:divBdr>
        <w:top w:val="none" w:sz="0" w:space="0" w:color="auto"/>
        <w:left w:val="none" w:sz="0" w:space="0" w:color="auto"/>
        <w:bottom w:val="none" w:sz="0" w:space="0" w:color="auto"/>
        <w:right w:val="none" w:sz="0" w:space="0" w:color="auto"/>
      </w:divBdr>
    </w:div>
    <w:div w:id="825827622">
      <w:bodyDiv w:val="1"/>
      <w:marLeft w:val="0"/>
      <w:marRight w:val="0"/>
      <w:marTop w:val="0"/>
      <w:marBottom w:val="0"/>
      <w:divBdr>
        <w:top w:val="none" w:sz="0" w:space="0" w:color="auto"/>
        <w:left w:val="none" w:sz="0" w:space="0" w:color="auto"/>
        <w:bottom w:val="none" w:sz="0" w:space="0" w:color="auto"/>
        <w:right w:val="none" w:sz="0" w:space="0" w:color="auto"/>
      </w:divBdr>
    </w:div>
    <w:div w:id="826819182">
      <w:bodyDiv w:val="1"/>
      <w:marLeft w:val="0"/>
      <w:marRight w:val="0"/>
      <w:marTop w:val="0"/>
      <w:marBottom w:val="0"/>
      <w:divBdr>
        <w:top w:val="none" w:sz="0" w:space="0" w:color="auto"/>
        <w:left w:val="none" w:sz="0" w:space="0" w:color="auto"/>
        <w:bottom w:val="none" w:sz="0" w:space="0" w:color="auto"/>
        <w:right w:val="none" w:sz="0" w:space="0" w:color="auto"/>
      </w:divBdr>
    </w:div>
    <w:div w:id="827283767">
      <w:bodyDiv w:val="1"/>
      <w:marLeft w:val="0"/>
      <w:marRight w:val="0"/>
      <w:marTop w:val="0"/>
      <w:marBottom w:val="0"/>
      <w:divBdr>
        <w:top w:val="none" w:sz="0" w:space="0" w:color="auto"/>
        <w:left w:val="none" w:sz="0" w:space="0" w:color="auto"/>
        <w:bottom w:val="none" w:sz="0" w:space="0" w:color="auto"/>
        <w:right w:val="none" w:sz="0" w:space="0" w:color="auto"/>
      </w:divBdr>
    </w:div>
    <w:div w:id="828135412">
      <w:bodyDiv w:val="1"/>
      <w:marLeft w:val="0"/>
      <w:marRight w:val="0"/>
      <w:marTop w:val="0"/>
      <w:marBottom w:val="0"/>
      <w:divBdr>
        <w:top w:val="none" w:sz="0" w:space="0" w:color="auto"/>
        <w:left w:val="none" w:sz="0" w:space="0" w:color="auto"/>
        <w:bottom w:val="none" w:sz="0" w:space="0" w:color="auto"/>
        <w:right w:val="none" w:sz="0" w:space="0" w:color="auto"/>
      </w:divBdr>
    </w:div>
    <w:div w:id="828179972">
      <w:bodyDiv w:val="1"/>
      <w:marLeft w:val="0"/>
      <w:marRight w:val="0"/>
      <w:marTop w:val="0"/>
      <w:marBottom w:val="0"/>
      <w:divBdr>
        <w:top w:val="none" w:sz="0" w:space="0" w:color="auto"/>
        <w:left w:val="none" w:sz="0" w:space="0" w:color="auto"/>
        <w:bottom w:val="none" w:sz="0" w:space="0" w:color="auto"/>
        <w:right w:val="none" w:sz="0" w:space="0" w:color="auto"/>
      </w:divBdr>
    </w:div>
    <w:div w:id="829061729">
      <w:bodyDiv w:val="1"/>
      <w:marLeft w:val="0"/>
      <w:marRight w:val="0"/>
      <w:marTop w:val="0"/>
      <w:marBottom w:val="0"/>
      <w:divBdr>
        <w:top w:val="none" w:sz="0" w:space="0" w:color="auto"/>
        <w:left w:val="none" w:sz="0" w:space="0" w:color="auto"/>
        <w:bottom w:val="none" w:sz="0" w:space="0" w:color="auto"/>
        <w:right w:val="none" w:sz="0" w:space="0" w:color="auto"/>
      </w:divBdr>
    </w:div>
    <w:div w:id="830144545">
      <w:bodyDiv w:val="1"/>
      <w:marLeft w:val="0"/>
      <w:marRight w:val="0"/>
      <w:marTop w:val="0"/>
      <w:marBottom w:val="0"/>
      <w:divBdr>
        <w:top w:val="none" w:sz="0" w:space="0" w:color="auto"/>
        <w:left w:val="none" w:sz="0" w:space="0" w:color="auto"/>
        <w:bottom w:val="none" w:sz="0" w:space="0" w:color="auto"/>
        <w:right w:val="none" w:sz="0" w:space="0" w:color="auto"/>
      </w:divBdr>
    </w:div>
    <w:div w:id="830871079">
      <w:bodyDiv w:val="1"/>
      <w:marLeft w:val="0"/>
      <w:marRight w:val="0"/>
      <w:marTop w:val="0"/>
      <w:marBottom w:val="0"/>
      <w:divBdr>
        <w:top w:val="none" w:sz="0" w:space="0" w:color="auto"/>
        <w:left w:val="none" w:sz="0" w:space="0" w:color="auto"/>
        <w:bottom w:val="none" w:sz="0" w:space="0" w:color="auto"/>
        <w:right w:val="none" w:sz="0" w:space="0" w:color="auto"/>
      </w:divBdr>
    </w:div>
    <w:div w:id="831725268">
      <w:bodyDiv w:val="1"/>
      <w:marLeft w:val="0"/>
      <w:marRight w:val="0"/>
      <w:marTop w:val="0"/>
      <w:marBottom w:val="0"/>
      <w:divBdr>
        <w:top w:val="none" w:sz="0" w:space="0" w:color="auto"/>
        <w:left w:val="none" w:sz="0" w:space="0" w:color="auto"/>
        <w:bottom w:val="none" w:sz="0" w:space="0" w:color="auto"/>
        <w:right w:val="none" w:sz="0" w:space="0" w:color="auto"/>
      </w:divBdr>
    </w:div>
    <w:div w:id="831995242">
      <w:bodyDiv w:val="1"/>
      <w:marLeft w:val="0"/>
      <w:marRight w:val="0"/>
      <w:marTop w:val="0"/>
      <w:marBottom w:val="0"/>
      <w:divBdr>
        <w:top w:val="none" w:sz="0" w:space="0" w:color="auto"/>
        <w:left w:val="none" w:sz="0" w:space="0" w:color="auto"/>
        <w:bottom w:val="none" w:sz="0" w:space="0" w:color="auto"/>
        <w:right w:val="none" w:sz="0" w:space="0" w:color="auto"/>
      </w:divBdr>
    </w:div>
    <w:div w:id="832791950">
      <w:bodyDiv w:val="1"/>
      <w:marLeft w:val="0"/>
      <w:marRight w:val="0"/>
      <w:marTop w:val="0"/>
      <w:marBottom w:val="0"/>
      <w:divBdr>
        <w:top w:val="none" w:sz="0" w:space="0" w:color="auto"/>
        <w:left w:val="none" w:sz="0" w:space="0" w:color="auto"/>
        <w:bottom w:val="none" w:sz="0" w:space="0" w:color="auto"/>
        <w:right w:val="none" w:sz="0" w:space="0" w:color="auto"/>
      </w:divBdr>
    </w:div>
    <w:div w:id="833256490">
      <w:bodyDiv w:val="1"/>
      <w:marLeft w:val="0"/>
      <w:marRight w:val="0"/>
      <w:marTop w:val="0"/>
      <w:marBottom w:val="0"/>
      <w:divBdr>
        <w:top w:val="none" w:sz="0" w:space="0" w:color="auto"/>
        <w:left w:val="none" w:sz="0" w:space="0" w:color="auto"/>
        <w:bottom w:val="none" w:sz="0" w:space="0" w:color="auto"/>
        <w:right w:val="none" w:sz="0" w:space="0" w:color="auto"/>
      </w:divBdr>
    </w:div>
    <w:div w:id="834153948">
      <w:bodyDiv w:val="1"/>
      <w:marLeft w:val="0"/>
      <w:marRight w:val="0"/>
      <w:marTop w:val="0"/>
      <w:marBottom w:val="0"/>
      <w:divBdr>
        <w:top w:val="none" w:sz="0" w:space="0" w:color="auto"/>
        <w:left w:val="none" w:sz="0" w:space="0" w:color="auto"/>
        <w:bottom w:val="none" w:sz="0" w:space="0" w:color="auto"/>
        <w:right w:val="none" w:sz="0" w:space="0" w:color="auto"/>
      </w:divBdr>
    </w:div>
    <w:div w:id="835266832">
      <w:bodyDiv w:val="1"/>
      <w:marLeft w:val="0"/>
      <w:marRight w:val="0"/>
      <w:marTop w:val="0"/>
      <w:marBottom w:val="0"/>
      <w:divBdr>
        <w:top w:val="none" w:sz="0" w:space="0" w:color="auto"/>
        <w:left w:val="none" w:sz="0" w:space="0" w:color="auto"/>
        <w:bottom w:val="none" w:sz="0" w:space="0" w:color="auto"/>
        <w:right w:val="none" w:sz="0" w:space="0" w:color="auto"/>
      </w:divBdr>
    </w:div>
    <w:div w:id="837770046">
      <w:bodyDiv w:val="1"/>
      <w:marLeft w:val="0"/>
      <w:marRight w:val="0"/>
      <w:marTop w:val="0"/>
      <w:marBottom w:val="0"/>
      <w:divBdr>
        <w:top w:val="none" w:sz="0" w:space="0" w:color="auto"/>
        <w:left w:val="none" w:sz="0" w:space="0" w:color="auto"/>
        <w:bottom w:val="none" w:sz="0" w:space="0" w:color="auto"/>
        <w:right w:val="none" w:sz="0" w:space="0" w:color="auto"/>
      </w:divBdr>
    </w:div>
    <w:div w:id="837772945">
      <w:bodyDiv w:val="1"/>
      <w:marLeft w:val="0"/>
      <w:marRight w:val="0"/>
      <w:marTop w:val="0"/>
      <w:marBottom w:val="0"/>
      <w:divBdr>
        <w:top w:val="none" w:sz="0" w:space="0" w:color="auto"/>
        <w:left w:val="none" w:sz="0" w:space="0" w:color="auto"/>
        <w:bottom w:val="none" w:sz="0" w:space="0" w:color="auto"/>
        <w:right w:val="none" w:sz="0" w:space="0" w:color="auto"/>
      </w:divBdr>
    </w:div>
    <w:div w:id="837815247">
      <w:bodyDiv w:val="1"/>
      <w:marLeft w:val="0"/>
      <w:marRight w:val="0"/>
      <w:marTop w:val="0"/>
      <w:marBottom w:val="0"/>
      <w:divBdr>
        <w:top w:val="none" w:sz="0" w:space="0" w:color="auto"/>
        <w:left w:val="none" w:sz="0" w:space="0" w:color="auto"/>
        <w:bottom w:val="none" w:sz="0" w:space="0" w:color="auto"/>
        <w:right w:val="none" w:sz="0" w:space="0" w:color="auto"/>
      </w:divBdr>
    </w:div>
    <w:div w:id="837884518">
      <w:bodyDiv w:val="1"/>
      <w:marLeft w:val="0"/>
      <w:marRight w:val="0"/>
      <w:marTop w:val="0"/>
      <w:marBottom w:val="0"/>
      <w:divBdr>
        <w:top w:val="none" w:sz="0" w:space="0" w:color="auto"/>
        <w:left w:val="none" w:sz="0" w:space="0" w:color="auto"/>
        <w:bottom w:val="none" w:sz="0" w:space="0" w:color="auto"/>
        <w:right w:val="none" w:sz="0" w:space="0" w:color="auto"/>
      </w:divBdr>
    </w:div>
    <w:div w:id="840198975">
      <w:bodyDiv w:val="1"/>
      <w:marLeft w:val="0"/>
      <w:marRight w:val="0"/>
      <w:marTop w:val="0"/>
      <w:marBottom w:val="0"/>
      <w:divBdr>
        <w:top w:val="none" w:sz="0" w:space="0" w:color="auto"/>
        <w:left w:val="none" w:sz="0" w:space="0" w:color="auto"/>
        <w:bottom w:val="none" w:sz="0" w:space="0" w:color="auto"/>
        <w:right w:val="none" w:sz="0" w:space="0" w:color="auto"/>
      </w:divBdr>
    </w:div>
    <w:div w:id="841512522">
      <w:bodyDiv w:val="1"/>
      <w:marLeft w:val="0"/>
      <w:marRight w:val="0"/>
      <w:marTop w:val="0"/>
      <w:marBottom w:val="0"/>
      <w:divBdr>
        <w:top w:val="none" w:sz="0" w:space="0" w:color="auto"/>
        <w:left w:val="none" w:sz="0" w:space="0" w:color="auto"/>
        <w:bottom w:val="none" w:sz="0" w:space="0" w:color="auto"/>
        <w:right w:val="none" w:sz="0" w:space="0" w:color="auto"/>
      </w:divBdr>
    </w:div>
    <w:div w:id="841897688">
      <w:bodyDiv w:val="1"/>
      <w:marLeft w:val="0"/>
      <w:marRight w:val="0"/>
      <w:marTop w:val="0"/>
      <w:marBottom w:val="0"/>
      <w:divBdr>
        <w:top w:val="none" w:sz="0" w:space="0" w:color="auto"/>
        <w:left w:val="none" w:sz="0" w:space="0" w:color="auto"/>
        <w:bottom w:val="none" w:sz="0" w:space="0" w:color="auto"/>
        <w:right w:val="none" w:sz="0" w:space="0" w:color="auto"/>
      </w:divBdr>
    </w:div>
    <w:div w:id="842206716">
      <w:bodyDiv w:val="1"/>
      <w:marLeft w:val="0"/>
      <w:marRight w:val="0"/>
      <w:marTop w:val="0"/>
      <w:marBottom w:val="0"/>
      <w:divBdr>
        <w:top w:val="none" w:sz="0" w:space="0" w:color="auto"/>
        <w:left w:val="none" w:sz="0" w:space="0" w:color="auto"/>
        <w:bottom w:val="none" w:sz="0" w:space="0" w:color="auto"/>
        <w:right w:val="none" w:sz="0" w:space="0" w:color="auto"/>
      </w:divBdr>
    </w:div>
    <w:div w:id="843010916">
      <w:bodyDiv w:val="1"/>
      <w:marLeft w:val="0"/>
      <w:marRight w:val="0"/>
      <w:marTop w:val="0"/>
      <w:marBottom w:val="0"/>
      <w:divBdr>
        <w:top w:val="none" w:sz="0" w:space="0" w:color="auto"/>
        <w:left w:val="none" w:sz="0" w:space="0" w:color="auto"/>
        <w:bottom w:val="none" w:sz="0" w:space="0" w:color="auto"/>
        <w:right w:val="none" w:sz="0" w:space="0" w:color="auto"/>
      </w:divBdr>
    </w:div>
    <w:div w:id="844831861">
      <w:bodyDiv w:val="1"/>
      <w:marLeft w:val="0"/>
      <w:marRight w:val="0"/>
      <w:marTop w:val="0"/>
      <w:marBottom w:val="0"/>
      <w:divBdr>
        <w:top w:val="none" w:sz="0" w:space="0" w:color="auto"/>
        <w:left w:val="none" w:sz="0" w:space="0" w:color="auto"/>
        <w:bottom w:val="none" w:sz="0" w:space="0" w:color="auto"/>
        <w:right w:val="none" w:sz="0" w:space="0" w:color="auto"/>
      </w:divBdr>
    </w:div>
    <w:div w:id="844903705">
      <w:bodyDiv w:val="1"/>
      <w:marLeft w:val="0"/>
      <w:marRight w:val="0"/>
      <w:marTop w:val="0"/>
      <w:marBottom w:val="0"/>
      <w:divBdr>
        <w:top w:val="none" w:sz="0" w:space="0" w:color="auto"/>
        <w:left w:val="none" w:sz="0" w:space="0" w:color="auto"/>
        <w:bottom w:val="none" w:sz="0" w:space="0" w:color="auto"/>
        <w:right w:val="none" w:sz="0" w:space="0" w:color="auto"/>
      </w:divBdr>
    </w:div>
    <w:div w:id="845167684">
      <w:bodyDiv w:val="1"/>
      <w:marLeft w:val="0"/>
      <w:marRight w:val="0"/>
      <w:marTop w:val="0"/>
      <w:marBottom w:val="0"/>
      <w:divBdr>
        <w:top w:val="none" w:sz="0" w:space="0" w:color="auto"/>
        <w:left w:val="none" w:sz="0" w:space="0" w:color="auto"/>
        <w:bottom w:val="none" w:sz="0" w:space="0" w:color="auto"/>
        <w:right w:val="none" w:sz="0" w:space="0" w:color="auto"/>
      </w:divBdr>
    </w:div>
    <w:div w:id="846401914">
      <w:bodyDiv w:val="1"/>
      <w:marLeft w:val="0"/>
      <w:marRight w:val="0"/>
      <w:marTop w:val="0"/>
      <w:marBottom w:val="0"/>
      <w:divBdr>
        <w:top w:val="none" w:sz="0" w:space="0" w:color="auto"/>
        <w:left w:val="none" w:sz="0" w:space="0" w:color="auto"/>
        <w:bottom w:val="none" w:sz="0" w:space="0" w:color="auto"/>
        <w:right w:val="none" w:sz="0" w:space="0" w:color="auto"/>
      </w:divBdr>
    </w:div>
    <w:div w:id="846556128">
      <w:bodyDiv w:val="1"/>
      <w:marLeft w:val="0"/>
      <w:marRight w:val="0"/>
      <w:marTop w:val="0"/>
      <w:marBottom w:val="0"/>
      <w:divBdr>
        <w:top w:val="none" w:sz="0" w:space="0" w:color="auto"/>
        <w:left w:val="none" w:sz="0" w:space="0" w:color="auto"/>
        <w:bottom w:val="none" w:sz="0" w:space="0" w:color="auto"/>
        <w:right w:val="none" w:sz="0" w:space="0" w:color="auto"/>
      </w:divBdr>
    </w:div>
    <w:div w:id="846944730">
      <w:bodyDiv w:val="1"/>
      <w:marLeft w:val="0"/>
      <w:marRight w:val="0"/>
      <w:marTop w:val="0"/>
      <w:marBottom w:val="0"/>
      <w:divBdr>
        <w:top w:val="none" w:sz="0" w:space="0" w:color="auto"/>
        <w:left w:val="none" w:sz="0" w:space="0" w:color="auto"/>
        <w:bottom w:val="none" w:sz="0" w:space="0" w:color="auto"/>
        <w:right w:val="none" w:sz="0" w:space="0" w:color="auto"/>
      </w:divBdr>
    </w:div>
    <w:div w:id="847250310">
      <w:bodyDiv w:val="1"/>
      <w:marLeft w:val="0"/>
      <w:marRight w:val="0"/>
      <w:marTop w:val="0"/>
      <w:marBottom w:val="0"/>
      <w:divBdr>
        <w:top w:val="none" w:sz="0" w:space="0" w:color="auto"/>
        <w:left w:val="none" w:sz="0" w:space="0" w:color="auto"/>
        <w:bottom w:val="none" w:sz="0" w:space="0" w:color="auto"/>
        <w:right w:val="none" w:sz="0" w:space="0" w:color="auto"/>
      </w:divBdr>
    </w:div>
    <w:div w:id="848518470">
      <w:bodyDiv w:val="1"/>
      <w:marLeft w:val="0"/>
      <w:marRight w:val="0"/>
      <w:marTop w:val="0"/>
      <w:marBottom w:val="0"/>
      <w:divBdr>
        <w:top w:val="none" w:sz="0" w:space="0" w:color="auto"/>
        <w:left w:val="none" w:sz="0" w:space="0" w:color="auto"/>
        <w:bottom w:val="none" w:sz="0" w:space="0" w:color="auto"/>
        <w:right w:val="none" w:sz="0" w:space="0" w:color="auto"/>
      </w:divBdr>
    </w:div>
    <w:div w:id="848789184">
      <w:bodyDiv w:val="1"/>
      <w:marLeft w:val="0"/>
      <w:marRight w:val="0"/>
      <w:marTop w:val="0"/>
      <w:marBottom w:val="0"/>
      <w:divBdr>
        <w:top w:val="none" w:sz="0" w:space="0" w:color="auto"/>
        <w:left w:val="none" w:sz="0" w:space="0" w:color="auto"/>
        <w:bottom w:val="none" w:sz="0" w:space="0" w:color="auto"/>
        <w:right w:val="none" w:sz="0" w:space="0" w:color="auto"/>
      </w:divBdr>
    </w:div>
    <w:div w:id="849028026">
      <w:bodyDiv w:val="1"/>
      <w:marLeft w:val="0"/>
      <w:marRight w:val="0"/>
      <w:marTop w:val="0"/>
      <w:marBottom w:val="0"/>
      <w:divBdr>
        <w:top w:val="none" w:sz="0" w:space="0" w:color="auto"/>
        <w:left w:val="none" w:sz="0" w:space="0" w:color="auto"/>
        <w:bottom w:val="none" w:sz="0" w:space="0" w:color="auto"/>
        <w:right w:val="none" w:sz="0" w:space="0" w:color="auto"/>
      </w:divBdr>
    </w:div>
    <w:div w:id="850993027">
      <w:bodyDiv w:val="1"/>
      <w:marLeft w:val="0"/>
      <w:marRight w:val="0"/>
      <w:marTop w:val="0"/>
      <w:marBottom w:val="0"/>
      <w:divBdr>
        <w:top w:val="none" w:sz="0" w:space="0" w:color="auto"/>
        <w:left w:val="none" w:sz="0" w:space="0" w:color="auto"/>
        <w:bottom w:val="none" w:sz="0" w:space="0" w:color="auto"/>
        <w:right w:val="none" w:sz="0" w:space="0" w:color="auto"/>
      </w:divBdr>
    </w:div>
    <w:div w:id="851576878">
      <w:bodyDiv w:val="1"/>
      <w:marLeft w:val="0"/>
      <w:marRight w:val="0"/>
      <w:marTop w:val="0"/>
      <w:marBottom w:val="0"/>
      <w:divBdr>
        <w:top w:val="none" w:sz="0" w:space="0" w:color="auto"/>
        <w:left w:val="none" w:sz="0" w:space="0" w:color="auto"/>
        <w:bottom w:val="none" w:sz="0" w:space="0" w:color="auto"/>
        <w:right w:val="none" w:sz="0" w:space="0" w:color="auto"/>
      </w:divBdr>
    </w:div>
    <w:div w:id="852299672">
      <w:bodyDiv w:val="1"/>
      <w:marLeft w:val="0"/>
      <w:marRight w:val="0"/>
      <w:marTop w:val="0"/>
      <w:marBottom w:val="0"/>
      <w:divBdr>
        <w:top w:val="none" w:sz="0" w:space="0" w:color="auto"/>
        <w:left w:val="none" w:sz="0" w:space="0" w:color="auto"/>
        <w:bottom w:val="none" w:sz="0" w:space="0" w:color="auto"/>
        <w:right w:val="none" w:sz="0" w:space="0" w:color="auto"/>
      </w:divBdr>
    </w:div>
    <w:div w:id="852691235">
      <w:bodyDiv w:val="1"/>
      <w:marLeft w:val="0"/>
      <w:marRight w:val="0"/>
      <w:marTop w:val="0"/>
      <w:marBottom w:val="0"/>
      <w:divBdr>
        <w:top w:val="none" w:sz="0" w:space="0" w:color="auto"/>
        <w:left w:val="none" w:sz="0" w:space="0" w:color="auto"/>
        <w:bottom w:val="none" w:sz="0" w:space="0" w:color="auto"/>
        <w:right w:val="none" w:sz="0" w:space="0" w:color="auto"/>
      </w:divBdr>
    </w:div>
    <w:div w:id="852694777">
      <w:bodyDiv w:val="1"/>
      <w:marLeft w:val="0"/>
      <w:marRight w:val="0"/>
      <w:marTop w:val="0"/>
      <w:marBottom w:val="0"/>
      <w:divBdr>
        <w:top w:val="none" w:sz="0" w:space="0" w:color="auto"/>
        <w:left w:val="none" w:sz="0" w:space="0" w:color="auto"/>
        <w:bottom w:val="none" w:sz="0" w:space="0" w:color="auto"/>
        <w:right w:val="none" w:sz="0" w:space="0" w:color="auto"/>
      </w:divBdr>
    </w:div>
    <w:div w:id="852838302">
      <w:bodyDiv w:val="1"/>
      <w:marLeft w:val="0"/>
      <w:marRight w:val="0"/>
      <w:marTop w:val="0"/>
      <w:marBottom w:val="0"/>
      <w:divBdr>
        <w:top w:val="none" w:sz="0" w:space="0" w:color="auto"/>
        <w:left w:val="none" w:sz="0" w:space="0" w:color="auto"/>
        <w:bottom w:val="none" w:sz="0" w:space="0" w:color="auto"/>
        <w:right w:val="none" w:sz="0" w:space="0" w:color="auto"/>
      </w:divBdr>
    </w:div>
    <w:div w:id="853229701">
      <w:bodyDiv w:val="1"/>
      <w:marLeft w:val="0"/>
      <w:marRight w:val="0"/>
      <w:marTop w:val="0"/>
      <w:marBottom w:val="0"/>
      <w:divBdr>
        <w:top w:val="none" w:sz="0" w:space="0" w:color="auto"/>
        <w:left w:val="none" w:sz="0" w:space="0" w:color="auto"/>
        <w:bottom w:val="none" w:sz="0" w:space="0" w:color="auto"/>
        <w:right w:val="none" w:sz="0" w:space="0" w:color="auto"/>
      </w:divBdr>
    </w:div>
    <w:div w:id="854612355">
      <w:bodyDiv w:val="1"/>
      <w:marLeft w:val="0"/>
      <w:marRight w:val="0"/>
      <w:marTop w:val="0"/>
      <w:marBottom w:val="0"/>
      <w:divBdr>
        <w:top w:val="none" w:sz="0" w:space="0" w:color="auto"/>
        <w:left w:val="none" w:sz="0" w:space="0" w:color="auto"/>
        <w:bottom w:val="none" w:sz="0" w:space="0" w:color="auto"/>
        <w:right w:val="none" w:sz="0" w:space="0" w:color="auto"/>
      </w:divBdr>
    </w:div>
    <w:div w:id="854616991">
      <w:bodyDiv w:val="1"/>
      <w:marLeft w:val="0"/>
      <w:marRight w:val="0"/>
      <w:marTop w:val="0"/>
      <w:marBottom w:val="0"/>
      <w:divBdr>
        <w:top w:val="none" w:sz="0" w:space="0" w:color="auto"/>
        <w:left w:val="none" w:sz="0" w:space="0" w:color="auto"/>
        <w:bottom w:val="none" w:sz="0" w:space="0" w:color="auto"/>
        <w:right w:val="none" w:sz="0" w:space="0" w:color="auto"/>
      </w:divBdr>
    </w:div>
    <w:div w:id="855536962">
      <w:bodyDiv w:val="1"/>
      <w:marLeft w:val="0"/>
      <w:marRight w:val="0"/>
      <w:marTop w:val="0"/>
      <w:marBottom w:val="0"/>
      <w:divBdr>
        <w:top w:val="none" w:sz="0" w:space="0" w:color="auto"/>
        <w:left w:val="none" w:sz="0" w:space="0" w:color="auto"/>
        <w:bottom w:val="none" w:sz="0" w:space="0" w:color="auto"/>
        <w:right w:val="none" w:sz="0" w:space="0" w:color="auto"/>
      </w:divBdr>
    </w:div>
    <w:div w:id="857040992">
      <w:bodyDiv w:val="1"/>
      <w:marLeft w:val="0"/>
      <w:marRight w:val="0"/>
      <w:marTop w:val="0"/>
      <w:marBottom w:val="0"/>
      <w:divBdr>
        <w:top w:val="none" w:sz="0" w:space="0" w:color="auto"/>
        <w:left w:val="none" w:sz="0" w:space="0" w:color="auto"/>
        <w:bottom w:val="none" w:sz="0" w:space="0" w:color="auto"/>
        <w:right w:val="none" w:sz="0" w:space="0" w:color="auto"/>
      </w:divBdr>
    </w:div>
    <w:div w:id="858936692">
      <w:bodyDiv w:val="1"/>
      <w:marLeft w:val="0"/>
      <w:marRight w:val="0"/>
      <w:marTop w:val="0"/>
      <w:marBottom w:val="0"/>
      <w:divBdr>
        <w:top w:val="none" w:sz="0" w:space="0" w:color="auto"/>
        <w:left w:val="none" w:sz="0" w:space="0" w:color="auto"/>
        <w:bottom w:val="none" w:sz="0" w:space="0" w:color="auto"/>
        <w:right w:val="none" w:sz="0" w:space="0" w:color="auto"/>
      </w:divBdr>
    </w:div>
    <w:div w:id="859661092">
      <w:bodyDiv w:val="1"/>
      <w:marLeft w:val="0"/>
      <w:marRight w:val="0"/>
      <w:marTop w:val="0"/>
      <w:marBottom w:val="0"/>
      <w:divBdr>
        <w:top w:val="none" w:sz="0" w:space="0" w:color="auto"/>
        <w:left w:val="none" w:sz="0" w:space="0" w:color="auto"/>
        <w:bottom w:val="none" w:sz="0" w:space="0" w:color="auto"/>
        <w:right w:val="none" w:sz="0" w:space="0" w:color="auto"/>
      </w:divBdr>
    </w:div>
    <w:div w:id="861552294">
      <w:bodyDiv w:val="1"/>
      <w:marLeft w:val="0"/>
      <w:marRight w:val="0"/>
      <w:marTop w:val="0"/>
      <w:marBottom w:val="0"/>
      <w:divBdr>
        <w:top w:val="none" w:sz="0" w:space="0" w:color="auto"/>
        <w:left w:val="none" w:sz="0" w:space="0" w:color="auto"/>
        <w:bottom w:val="none" w:sz="0" w:space="0" w:color="auto"/>
        <w:right w:val="none" w:sz="0" w:space="0" w:color="auto"/>
      </w:divBdr>
    </w:div>
    <w:div w:id="861554737">
      <w:bodyDiv w:val="1"/>
      <w:marLeft w:val="0"/>
      <w:marRight w:val="0"/>
      <w:marTop w:val="0"/>
      <w:marBottom w:val="0"/>
      <w:divBdr>
        <w:top w:val="none" w:sz="0" w:space="0" w:color="auto"/>
        <w:left w:val="none" w:sz="0" w:space="0" w:color="auto"/>
        <w:bottom w:val="none" w:sz="0" w:space="0" w:color="auto"/>
        <w:right w:val="none" w:sz="0" w:space="0" w:color="auto"/>
      </w:divBdr>
    </w:div>
    <w:div w:id="861943900">
      <w:bodyDiv w:val="1"/>
      <w:marLeft w:val="0"/>
      <w:marRight w:val="0"/>
      <w:marTop w:val="0"/>
      <w:marBottom w:val="0"/>
      <w:divBdr>
        <w:top w:val="none" w:sz="0" w:space="0" w:color="auto"/>
        <w:left w:val="none" w:sz="0" w:space="0" w:color="auto"/>
        <w:bottom w:val="none" w:sz="0" w:space="0" w:color="auto"/>
        <w:right w:val="none" w:sz="0" w:space="0" w:color="auto"/>
      </w:divBdr>
    </w:div>
    <w:div w:id="862783460">
      <w:bodyDiv w:val="1"/>
      <w:marLeft w:val="0"/>
      <w:marRight w:val="0"/>
      <w:marTop w:val="0"/>
      <w:marBottom w:val="0"/>
      <w:divBdr>
        <w:top w:val="none" w:sz="0" w:space="0" w:color="auto"/>
        <w:left w:val="none" w:sz="0" w:space="0" w:color="auto"/>
        <w:bottom w:val="none" w:sz="0" w:space="0" w:color="auto"/>
        <w:right w:val="none" w:sz="0" w:space="0" w:color="auto"/>
      </w:divBdr>
    </w:div>
    <w:div w:id="863176667">
      <w:bodyDiv w:val="1"/>
      <w:marLeft w:val="0"/>
      <w:marRight w:val="0"/>
      <w:marTop w:val="0"/>
      <w:marBottom w:val="0"/>
      <w:divBdr>
        <w:top w:val="none" w:sz="0" w:space="0" w:color="auto"/>
        <w:left w:val="none" w:sz="0" w:space="0" w:color="auto"/>
        <w:bottom w:val="none" w:sz="0" w:space="0" w:color="auto"/>
        <w:right w:val="none" w:sz="0" w:space="0" w:color="auto"/>
      </w:divBdr>
    </w:div>
    <w:div w:id="863516597">
      <w:bodyDiv w:val="1"/>
      <w:marLeft w:val="0"/>
      <w:marRight w:val="0"/>
      <w:marTop w:val="0"/>
      <w:marBottom w:val="0"/>
      <w:divBdr>
        <w:top w:val="none" w:sz="0" w:space="0" w:color="auto"/>
        <w:left w:val="none" w:sz="0" w:space="0" w:color="auto"/>
        <w:bottom w:val="none" w:sz="0" w:space="0" w:color="auto"/>
        <w:right w:val="none" w:sz="0" w:space="0" w:color="auto"/>
      </w:divBdr>
    </w:div>
    <w:div w:id="865024334">
      <w:bodyDiv w:val="1"/>
      <w:marLeft w:val="0"/>
      <w:marRight w:val="0"/>
      <w:marTop w:val="0"/>
      <w:marBottom w:val="0"/>
      <w:divBdr>
        <w:top w:val="none" w:sz="0" w:space="0" w:color="auto"/>
        <w:left w:val="none" w:sz="0" w:space="0" w:color="auto"/>
        <w:bottom w:val="none" w:sz="0" w:space="0" w:color="auto"/>
        <w:right w:val="none" w:sz="0" w:space="0" w:color="auto"/>
      </w:divBdr>
    </w:div>
    <w:div w:id="866678456">
      <w:bodyDiv w:val="1"/>
      <w:marLeft w:val="0"/>
      <w:marRight w:val="0"/>
      <w:marTop w:val="0"/>
      <w:marBottom w:val="0"/>
      <w:divBdr>
        <w:top w:val="none" w:sz="0" w:space="0" w:color="auto"/>
        <w:left w:val="none" w:sz="0" w:space="0" w:color="auto"/>
        <w:bottom w:val="none" w:sz="0" w:space="0" w:color="auto"/>
        <w:right w:val="none" w:sz="0" w:space="0" w:color="auto"/>
      </w:divBdr>
    </w:div>
    <w:div w:id="866870801">
      <w:bodyDiv w:val="1"/>
      <w:marLeft w:val="0"/>
      <w:marRight w:val="0"/>
      <w:marTop w:val="0"/>
      <w:marBottom w:val="0"/>
      <w:divBdr>
        <w:top w:val="none" w:sz="0" w:space="0" w:color="auto"/>
        <w:left w:val="none" w:sz="0" w:space="0" w:color="auto"/>
        <w:bottom w:val="none" w:sz="0" w:space="0" w:color="auto"/>
        <w:right w:val="none" w:sz="0" w:space="0" w:color="auto"/>
      </w:divBdr>
    </w:div>
    <w:div w:id="867640063">
      <w:bodyDiv w:val="1"/>
      <w:marLeft w:val="0"/>
      <w:marRight w:val="0"/>
      <w:marTop w:val="0"/>
      <w:marBottom w:val="0"/>
      <w:divBdr>
        <w:top w:val="none" w:sz="0" w:space="0" w:color="auto"/>
        <w:left w:val="none" w:sz="0" w:space="0" w:color="auto"/>
        <w:bottom w:val="none" w:sz="0" w:space="0" w:color="auto"/>
        <w:right w:val="none" w:sz="0" w:space="0" w:color="auto"/>
      </w:divBdr>
    </w:div>
    <w:div w:id="867913359">
      <w:bodyDiv w:val="1"/>
      <w:marLeft w:val="0"/>
      <w:marRight w:val="0"/>
      <w:marTop w:val="0"/>
      <w:marBottom w:val="0"/>
      <w:divBdr>
        <w:top w:val="none" w:sz="0" w:space="0" w:color="auto"/>
        <w:left w:val="none" w:sz="0" w:space="0" w:color="auto"/>
        <w:bottom w:val="none" w:sz="0" w:space="0" w:color="auto"/>
        <w:right w:val="none" w:sz="0" w:space="0" w:color="auto"/>
      </w:divBdr>
    </w:div>
    <w:div w:id="868370192">
      <w:bodyDiv w:val="1"/>
      <w:marLeft w:val="0"/>
      <w:marRight w:val="0"/>
      <w:marTop w:val="0"/>
      <w:marBottom w:val="0"/>
      <w:divBdr>
        <w:top w:val="none" w:sz="0" w:space="0" w:color="auto"/>
        <w:left w:val="none" w:sz="0" w:space="0" w:color="auto"/>
        <w:bottom w:val="none" w:sz="0" w:space="0" w:color="auto"/>
        <w:right w:val="none" w:sz="0" w:space="0" w:color="auto"/>
      </w:divBdr>
    </w:div>
    <w:div w:id="869074747">
      <w:bodyDiv w:val="1"/>
      <w:marLeft w:val="0"/>
      <w:marRight w:val="0"/>
      <w:marTop w:val="0"/>
      <w:marBottom w:val="0"/>
      <w:divBdr>
        <w:top w:val="none" w:sz="0" w:space="0" w:color="auto"/>
        <w:left w:val="none" w:sz="0" w:space="0" w:color="auto"/>
        <w:bottom w:val="none" w:sz="0" w:space="0" w:color="auto"/>
        <w:right w:val="none" w:sz="0" w:space="0" w:color="auto"/>
      </w:divBdr>
    </w:div>
    <w:div w:id="870924766">
      <w:bodyDiv w:val="1"/>
      <w:marLeft w:val="0"/>
      <w:marRight w:val="0"/>
      <w:marTop w:val="0"/>
      <w:marBottom w:val="0"/>
      <w:divBdr>
        <w:top w:val="none" w:sz="0" w:space="0" w:color="auto"/>
        <w:left w:val="none" w:sz="0" w:space="0" w:color="auto"/>
        <w:bottom w:val="none" w:sz="0" w:space="0" w:color="auto"/>
        <w:right w:val="none" w:sz="0" w:space="0" w:color="auto"/>
      </w:divBdr>
    </w:div>
    <w:div w:id="870998143">
      <w:bodyDiv w:val="1"/>
      <w:marLeft w:val="0"/>
      <w:marRight w:val="0"/>
      <w:marTop w:val="0"/>
      <w:marBottom w:val="0"/>
      <w:divBdr>
        <w:top w:val="none" w:sz="0" w:space="0" w:color="auto"/>
        <w:left w:val="none" w:sz="0" w:space="0" w:color="auto"/>
        <w:bottom w:val="none" w:sz="0" w:space="0" w:color="auto"/>
        <w:right w:val="none" w:sz="0" w:space="0" w:color="auto"/>
      </w:divBdr>
    </w:div>
    <w:div w:id="872115487">
      <w:bodyDiv w:val="1"/>
      <w:marLeft w:val="0"/>
      <w:marRight w:val="0"/>
      <w:marTop w:val="0"/>
      <w:marBottom w:val="0"/>
      <w:divBdr>
        <w:top w:val="none" w:sz="0" w:space="0" w:color="auto"/>
        <w:left w:val="none" w:sz="0" w:space="0" w:color="auto"/>
        <w:bottom w:val="none" w:sz="0" w:space="0" w:color="auto"/>
        <w:right w:val="none" w:sz="0" w:space="0" w:color="auto"/>
      </w:divBdr>
    </w:div>
    <w:div w:id="873033528">
      <w:bodyDiv w:val="1"/>
      <w:marLeft w:val="0"/>
      <w:marRight w:val="0"/>
      <w:marTop w:val="0"/>
      <w:marBottom w:val="0"/>
      <w:divBdr>
        <w:top w:val="none" w:sz="0" w:space="0" w:color="auto"/>
        <w:left w:val="none" w:sz="0" w:space="0" w:color="auto"/>
        <w:bottom w:val="none" w:sz="0" w:space="0" w:color="auto"/>
        <w:right w:val="none" w:sz="0" w:space="0" w:color="auto"/>
      </w:divBdr>
    </w:div>
    <w:div w:id="873225676">
      <w:bodyDiv w:val="1"/>
      <w:marLeft w:val="0"/>
      <w:marRight w:val="0"/>
      <w:marTop w:val="0"/>
      <w:marBottom w:val="0"/>
      <w:divBdr>
        <w:top w:val="none" w:sz="0" w:space="0" w:color="auto"/>
        <w:left w:val="none" w:sz="0" w:space="0" w:color="auto"/>
        <w:bottom w:val="none" w:sz="0" w:space="0" w:color="auto"/>
        <w:right w:val="none" w:sz="0" w:space="0" w:color="auto"/>
      </w:divBdr>
    </w:div>
    <w:div w:id="873690028">
      <w:bodyDiv w:val="1"/>
      <w:marLeft w:val="0"/>
      <w:marRight w:val="0"/>
      <w:marTop w:val="0"/>
      <w:marBottom w:val="0"/>
      <w:divBdr>
        <w:top w:val="none" w:sz="0" w:space="0" w:color="auto"/>
        <w:left w:val="none" w:sz="0" w:space="0" w:color="auto"/>
        <w:bottom w:val="none" w:sz="0" w:space="0" w:color="auto"/>
        <w:right w:val="none" w:sz="0" w:space="0" w:color="auto"/>
      </w:divBdr>
    </w:div>
    <w:div w:id="874391249">
      <w:bodyDiv w:val="1"/>
      <w:marLeft w:val="0"/>
      <w:marRight w:val="0"/>
      <w:marTop w:val="0"/>
      <w:marBottom w:val="0"/>
      <w:divBdr>
        <w:top w:val="none" w:sz="0" w:space="0" w:color="auto"/>
        <w:left w:val="none" w:sz="0" w:space="0" w:color="auto"/>
        <w:bottom w:val="none" w:sz="0" w:space="0" w:color="auto"/>
        <w:right w:val="none" w:sz="0" w:space="0" w:color="auto"/>
      </w:divBdr>
    </w:div>
    <w:div w:id="875043883">
      <w:bodyDiv w:val="1"/>
      <w:marLeft w:val="0"/>
      <w:marRight w:val="0"/>
      <w:marTop w:val="0"/>
      <w:marBottom w:val="0"/>
      <w:divBdr>
        <w:top w:val="none" w:sz="0" w:space="0" w:color="auto"/>
        <w:left w:val="none" w:sz="0" w:space="0" w:color="auto"/>
        <w:bottom w:val="none" w:sz="0" w:space="0" w:color="auto"/>
        <w:right w:val="none" w:sz="0" w:space="0" w:color="auto"/>
      </w:divBdr>
    </w:div>
    <w:div w:id="876356918">
      <w:bodyDiv w:val="1"/>
      <w:marLeft w:val="0"/>
      <w:marRight w:val="0"/>
      <w:marTop w:val="0"/>
      <w:marBottom w:val="0"/>
      <w:divBdr>
        <w:top w:val="none" w:sz="0" w:space="0" w:color="auto"/>
        <w:left w:val="none" w:sz="0" w:space="0" w:color="auto"/>
        <w:bottom w:val="none" w:sz="0" w:space="0" w:color="auto"/>
        <w:right w:val="none" w:sz="0" w:space="0" w:color="auto"/>
      </w:divBdr>
    </w:div>
    <w:div w:id="876815304">
      <w:bodyDiv w:val="1"/>
      <w:marLeft w:val="0"/>
      <w:marRight w:val="0"/>
      <w:marTop w:val="0"/>
      <w:marBottom w:val="0"/>
      <w:divBdr>
        <w:top w:val="none" w:sz="0" w:space="0" w:color="auto"/>
        <w:left w:val="none" w:sz="0" w:space="0" w:color="auto"/>
        <w:bottom w:val="none" w:sz="0" w:space="0" w:color="auto"/>
        <w:right w:val="none" w:sz="0" w:space="0" w:color="auto"/>
      </w:divBdr>
    </w:div>
    <w:div w:id="879167307">
      <w:bodyDiv w:val="1"/>
      <w:marLeft w:val="0"/>
      <w:marRight w:val="0"/>
      <w:marTop w:val="0"/>
      <w:marBottom w:val="0"/>
      <w:divBdr>
        <w:top w:val="none" w:sz="0" w:space="0" w:color="auto"/>
        <w:left w:val="none" w:sz="0" w:space="0" w:color="auto"/>
        <w:bottom w:val="none" w:sz="0" w:space="0" w:color="auto"/>
        <w:right w:val="none" w:sz="0" w:space="0" w:color="auto"/>
      </w:divBdr>
    </w:div>
    <w:div w:id="879393291">
      <w:bodyDiv w:val="1"/>
      <w:marLeft w:val="0"/>
      <w:marRight w:val="0"/>
      <w:marTop w:val="0"/>
      <w:marBottom w:val="0"/>
      <w:divBdr>
        <w:top w:val="none" w:sz="0" w:space="0" w:color="auto"/>
        <w:left w:val="none" w:sz="0" w:space="0" w:color="auto"/>
        <w:bottom w:val="none" w:sz="0" w:space="0" w:color="auto"/>
        <w:right w:val="none" w:sz="0" w:space="0" w:color="auto"/>
      </w:divBdr>
    </w:div>
    <w:div w:id="880244200">
      <w:bodyDiv w:val="1"/>
      <w:marLeft w:val="0"/>
      <w:marRight w:val="0"/>
      <w:marTop w:val="0"/>
      <w:marBottom w:val="0"/>
      <w:divBdr>
        <w:top w:val="none" w:sz="0" w:space="0" w:color="auto"/>
        <w:left w:val="none" w:sz="0" w:space="0" w:color="auto"/>
        <w:bottom w:val="none" w:sz="0" w:space="0" w:color="auto"/>
        <w:right w:val="none" w:sz="0" w:space="0" w:color="auto"/>
      </w:divBdr>
    </w:div>
    <w:div w:id="880291408">
      <w:bodyDiv w:val="1"/>
      <w:marLeft w:val="0"/>
      <w:marRight w:val="0"/>
      <w:marTop w:val="0"/>
      <w:marBottom w:val="0"/>
      <w:divBdr>
        <w:top w:val="none" w:sz="0" w:space="0" w:color="auto"/>
        <w:left w:val="none" w:sz="0" w:space="0" w:color="auto"/>
        <w:bottom w:val="none" w:sz="0" w:space="0" w:color="auto"/>
        <w:right w:val="none" w:sz="0" w:space="0" w:color="auto"/>
      </w:divBdr>
    </w:div>
    <w:div w:id="883294452">
      <w:bodyDiv w:val="1"/>
      <w:marLeft w:val="0"/>
      <w:marRight w:val="0"/>
      <w:marTop w:val="0"/>
      <w:marBottom w:val="0"/>
      <w:divBdr>
        <w:top w:val="none" w:sz="0" w:space="0" w:color="auto"/>
        <w:left w:val="none" w:sz="0" w:space="0" w:color="auto"/>
        <w:bottom w:val="none" w:sz="0" w:space="0" w:color="auto"/>
        <w:right w:val="none" w:sz="0" w:space="0" w:color="auto"/>
      </w:divBdr>
    </w:div>
    <w:div w:id="883520074">
      <w:bodyDiv w:val="1"/>
      <w:marLeft w:val="0"/>
      <w:marRight w:val="0"/>
      <w:marTop w:val="0"/>
      <w:marBottom w:val="0"/>
      <w:divBdr>
        <w:top w:val="none" w:sz="0" w:space="0" w:color="auto"/>
        <w:left w:val="none" w:sz="0" w:space="0" w:color="auto"/>
        <w:bottom w:val="none" w:sz="0" w:space="0" w:color="auto"/>
        <w:right w:val="none" w:sz="0" w:space="0" w:color="auto"/>
      </w:divBdr>
    </w:div>
    <w:div w:id="883639992">
      <w:bodyDiv w:val="1"/>
      <w:marLeft w:val="0"/>
      <w:marRight w:val="0"/>
      <w:marTop w:val="0"/>
      <w:marBottom w:val="0"/>
      <w:divBdr>
        <w:top w:val="none" w:sz="0" w:space="0" w:color="auto"/>
        <w:left w:val="none" w:sz="0" w:space="0" w:color="auto"/>
        <w:bottom w:val="none" w:sz="0" w:space="0" w:color="auto"/>
        <w:right w:val="none" w:sz="0" w:space="0" w:color="auto"/>
      </w:divBdr>
    </w:div>
    <w:div w:id="883827769">
      <w:bodyDiv w:val="1"/>
      <w:marLeft w:val="0"/>
      <w:marRight w:val="0"/>
      <w:marTop w:val="0"/>
      <w:marBottom w:val="0"/>
      <w:divBdr>
        <w:top w:val="none" w:sz="0" w:space="0" w:color="auto"/>
        <w:left w:val="none" w:sz="0" w:space="0" w:color="auto"/>
        <w:bottom w:val="none" w:sz="0" w:space="0" w:color="auto"/>
        <w:right w:val="none" w:sz="0" w:space="0" w:color="auto"/>
      </w:divBdr>
    </w:div>
    <w:div w:id="884679325">
      <w:bodyDiv w:val="1"/>
      <w:marLeft w:val="0"/>
      <w:marRight w:val="0"/>
      <w:marTop w:val="0"/>
      <w:marBottom w:val="0"/>
      <w:divBdr>
        <w:top w:val="none" w:sz="0" w:space="0" w:color="auto"/>
        <w:left w:val="none" w:sz="0" w:space="0" w:color="auto"/>
        <w:bottom w:val="none" w:sz="0" w:space="0" w:color="auto"/>
        <w:right w:val="none" w:sz="0" w:space="0" w:color="auto"/>
      </w:divBdr>
    </w:div>
    <w:div w:id="884946238">
      <w:bodyDiv w:val="1"/>
      <w:marLeft w:val="0"/>
      <w:marRight w:val="0"/>
      <w:marTop w:val="0"/>
      <w:marBottom w:val="0"/>
      <w:divBdr>
        <w:top w:val="none" w:sz="0" w:space="0" w:color="auto"/>
        <w:left w:val="none" w:sz="0" w:space="0" w:color="auto"/>
        <w:bottom w:val="none" w:sz="0" w:space="0" w:color="auto"/>
        <w:right w:val="none" w:sz="0" w:space="0" w:color="auto"/>
      </w:divBdr>
    </w:div>
    <w:div w:id="886575451">
      <w:bodyDiv w:val="1"/>
      <w:marLeft w:val="0"/>
      <w:marRight w:val="0"/>
      <w:marTop w:val="0"/>
      <w:marBottom w:val="0"/>
      <w:divBdr>
        <w:top w:val="none" w:sz="0" w:space="0" w:color="auto"/>
        <w:left w:val="none" w:sz="0" w:space="0" w:color="auto"/>
        <w:bottom w:val="none" w:sz="0" w:space="0" w:color="auto"/>
        <w:right w:val="none" w:sz="0" w:space="0" w:color="auto"/>
      </w:divBdr>
    </w:div>
    <w:div w:id="886646223">
      <w:bodyDiv w:val="1"/>
      <w:marLeft w:val="0"/>
      <w:marRight w:val="0"/>
      <w:marTop w:val="0"/>
      <w:marBottom w:val="0"/>
      <w:divBdr>
        <w:top w:val="none" w:sz="0" w:space="0" w:color="auto"/>
        <w:left w:val="none" w:sz="0" w:space="0" w:color="auto"/>
        <w:bottom w:val="none" w:sz="0" w:space="0" w:color="auto"/>
        <w:right w:val="none" w:sz="0" w:space="0" w:color="auto"/>
      </w:divBdr>
    </w:div>
    <w:div w:id="887490951">
      <w:bodyDiv w:val="1"/>
      <w:marLeft w:val="0"/>
      <w:marRight w:val="0"/>
      <w:marTop w:val="0"/>
      <w:marBottom w:val="0"/>
      <w:divBdr>
        <w:top w:val="none" w:sz="0" w:space="0" w:color="auto"/>
        <w:left w:val="none" w:sz="0" w:space="0" w:color="auto"/>
        <w:bottom w:val="none" w:sz="0" w:space="0" w:color="auto"/>
        <w:right w:val="none" w:sz="0" w:space="0" w:color="auto"/>
      </w:divBdr>
    </w:div>
    <w:div w:id="887568597">
      <w:bodyDiv w:val="1"/>
      <w:marLeft w:val="0"/>
      <w:marRight w:val="0"/>
      <w:marTop w:val="0"/>
      <w:marBottom w:val="0"/>
      <w:divBdr>
        <w:top w:val="none" w:sz="0" w:space="0" w:color="auto"/>
        <w:left w:val="none" w:sz="0" w:space="0" w:color="auto"/>
        <w:bottom w:val="none" w:sz="0" w:space="0" w:color="auto"/>
        <w:right w:val="none" w:sz="0" w:space="0" w:color="auto"/>
      </w:divBdr>
    </w:div>
    <w:div w:id="887914001">
      <w:bodyDiv w:val="1"/>
      <w:marLeft w:val="0"/>
      <w:marRight w:val="0"/>
      <w:marTop w:val="0"/>
      <w:marBottom w:val="0"/>
      <w:divBdr>
        <w:top w:val="none" w:sz="0" w:space="0" w:color="auto"/>
        <w:left w:val="none" w:sz="0" w:space="0" w:color="auto"/>
        <w:bottom w:val="none" w:sz="0" w:space="0" w:color="auto"/>
        <w:right w:val="none" w:sz="0" w:space="0" w:color="auto"/>
      </w:divBdr>
    </w:div>
    <w:div w:id="888881217">
      <w:bodyDiv w:val="1"/>
      <w:marLeft w:val="0"/>
      <w:marRight w:val="0"/>
      <w:marTop w:val="0"/>
      <w:marBottom w:val="0"/>
      <w:divBdr>
        <w:top w:val="none" w:sz="0" w:space="0" w:color="auto"/>
        <w:left w:val="none" w:sz="0" w:space="0" w:color="auto"/>
        <w:bottom w:val="none" w:sz="0" w:space="0" w:color="auto"/>
        <w:right w:val="none" w:sz="0" w:space="0" w:color="auto"/>
      </w:divBdr>
    </w:div>
    <w:div w:id="890920594">
      <w:bodyDiv w:val="1"/>
      <w:marLeft w:val="0"/>
      <w:marRight w:val="0"/>
      <w:marTop w:val="0"/>
      <w:marBottom w:val="0"/>
      <w:divBdr>
        <w:top w:val="none" w:sz="0" w:space="0" w:color="auto"/>
        <w:left w:val="none" w:sz="0" w:space="0" w:color="auto"/>
        <w:bottom w:val="none" w:sz="0" w:space="0" w:color="auto"/>
        <w:right w:val="none" w:sz="0" w:space="0" w:color="auto"/>
      </w:divBdr>
    </w:div>
    <w:div w:id="891042787">
      <w:bodyDiv w:val="1"/>
      <w:marLeft w:val="0"/>
      <w:marRight w:val="0"/>
      <w:marTop w:val="0"/>
      <w:marBottom w:val="0"/>
      <w:divBdr>
        <w:top w:val="none" w:sz="0" w:space="0" w:color="auto"/>
        <w:left w:val="none" w:sz="0" w:space="0" w:color="auto"/>
        <w:bottom w:val="none" w:sz="0" w:space="0" w:color="auto"/>
        <w:right w:val="none" w:sz="0" w:space="0" w:color="auto"/>
      </w:divBdr>
    </w:div>
    <w:div w:id="891119685">
      <w:bodyDiv w:val="1"/>
      <w:marLeft w:val="0"/>
      <w:marRight w:val="0"/>
      <w:marTop w:val="0"/>
      <w:marBottom w:val="0"/>
      <w:divBdr>
        <w:top w:val="none" w:sz="0" w:space="0" w:color="auto"/>
        <w:left w:val="none" w:sz="0" w:space="0" w:color="auto"/>
        <w:bottom w:val="none" w:sz="0" w:space="0" w:color="auto"/>
        <w:right w:val="none" w:sz="0" w:space="0" w:color="auto"/>
      </w:divBdr>
    </w:div>
    <w:div w:id="892347296">
      <w:bodyDiv w:val="1"/>
      <w:marLeft w:val="0"/>
      <w:marRight w:val="0"/>
      <w:marTop w:val="0"/>
      <w:marBottom w:val="0"/>
      <w:divBdr>
        <w:top w:val="none" w:sz="0" w:space="0" w:color="auto"/>
        <w:left w:val="none" w:sz="0" w:space="0" w:color="auto"/>
        <w:bottom w:val="none" w:sz="0" w:space="0" w:color="auto"/>
        <w:right w:val="none" w:sz="0" w:space="0" w:color="auto"/>
      </w:divBdr>
    </w:div>
    <w:div w:id="892542973">
      <w:bodyDiv w:val="1"/>
      <w:marLeft w:val="0"/>
      <w:marRight w:val="0"/>
      <w:marTop w:val="0"/>
      <w:marBottom w:val="0"/>
      <w:divBdr>
        <w:top w:val="none" w:sz="0" w:space="0" w:color="auto"/>
        <w:left w:val="none" w:sz="0" w:space="0" w:color="auto"/>
        <w:bottom w:val="none" w:sz="0" w:space="0" w:color="auto"/>
        <w:right w:val="none" w:sz="0" w:space="0" w:color="auto"/>
      </w:divBdr>
    </w:div>
    <w:div w:id="893808447">
      <w:bodyDiv w:val="1"/>
      <w:marLeft w:val="0"/>
      <w:marRight w:val="0"/>
      <w:marTop w:val="0"/>
      <w:marBottom w:val="0"/>
      <w:divBdr>
        <w:top w:val="none" w:sz="0" w:space="0" w:color="auto"/>
        <w:left w:val="none" w:sz="0" w:space="0" w:color="auto"/>
        <w:bottom w:val="none" w:sz="0" w:space="0" w:color="auto"/>
        <w:right w:val="none" w:sz="0" w:space="0" w:color="auto"/>
      </w:divBdr>
    </w:div>
    <w:div w:id="894705562">
      <w:bodyDiv w:val="1"/>
      <w:marLeft w:val="0"/>
      <w:marRight w:val="0"/>
      <w:marTop w:val="0"/>
      <w:marBottom w:val="0"/>
      <w:divBdr>
        <w:top w:val="none" w:sz="0" w:space="0" w:color="auto"/>
        <w:left w:val="none" w:sz="0" w:space="0" w:color="auto"/>
        <w:bottom w:val="none" w:sz="0" w:space="0" w:color="auto"/>
        <w:right w:val="none" w:sz="0" w:space="0" w:color="auto"/>
      </w:divBdr>
    </w:div>
    <w:div w:id="896665506">
      <w:bodyDiv w:val="1"/>
      <w:marLeft w:val="0"/>
      <w:marRight w:val="0"/>
      <w:marTop w:val="0"/>
      <w:marBottom w:val="0"/>
      <w:divBdr>
        <w:top w:val="none" w:sz="0" w:space="0" w:color="auto"/>
        <w:left w:val="none" w:sz="0" w:space="0" w:color="auto"/>
        <w:bottom w:val="none" w:sz="0" w:space="0" w:color="auto"/>
        <w:right w:val="none" w:sz="0" w:space="0" w:color="auto"/>
      </w:divBdr>
    </w:div>
    <w:div w:id="897089486">
      <w:bodyDiv w:val="1"/>
      <w:marLeft w:val="0"/>
      <w:marRight w:val="0"/>
      <w:marTop w:val="0"/>
      <w:marBottom w:val="0"/>
      <w:divBdr>
        <w:top w:val="none" w:sz="0" w:space="0" w:color="auto"/>
        <w:left w:val="none" w:sz="0" w:space="0" w:color="auto"/>
        <w:bottom w:val="none" w:sz="0" w:space="0" w:color="auto"/>
        <w:right w:val="none" w:sz="0" w:space="0" w:color="auto"/>
      </w:divBdr>
    </w:div>
    <w:div w:id="897742525">
      <w:bodyDiv w:val="1"/>
      <w:marLeft w:val="0"/>
      <w:marRight w:val="0"/>
      <w:marTop w:val="0"/>
      <w:marBottom w:val="0"/>
      <w:divBdr>
        <w:top w:val="none" w:sz="0" w:space="0" w:color="auto"/>
        <w:left w:val="none" w:sz="0" w:space="0" w:color="auto"/>
        <w:bottom w:val="none" w:sz="0" w:space="0" w:color="auto"/>
        <w:right w:val="none" w:sz="0" w:space="0" w:color="auto"/>
      </w:divBdr>
    </w:div>
    <w:div w:id="900749963">
      <w:bodyDiv w:val="1"/>
      <w:marLeft w:val="0"/>
      <w:marRight w:val="0"/>
      <w:marTop w:val="0"/>
      <w:marBottom w:val="0"/>
      <w:divBdr>
        <w:top w:val="none" w:sz="0" w:space="0" w:color="auto"/>
        <w:left w:val="none" w:sz="0" w:space="0" w:color="auto"/>
        <w:bottom w:val="none" w:sz="0" w:space="0" w:color="auto"/>
        <w:right w:val="none" w:sz="0" w:space="0" w:color="auto"/>
      </w:divBdr>
    </w:div>
    <w:div w:id="900866684">
      <w:bodyDiv w:val="1"/>
      <w:marLeft w:val="0"/>
      <w:marRight w:val="0"/>
      <w:marTop w:val="0"/>
      <w:marBottom w:val="0"/>
      <w:divBdr>
        <w:top w:val="none" w:sz="0" w:space="0" w:color="auto"/>
        <w:left w:val="none" w:sz="0" w:space="0" w:color="auto"/>
        <w:bottom w:val="none" w:sz="0" w:space="0" w:color="auto"/>
        <w:right w:val="none" w:sz="0" w:space="0" w:color="auto"/>
      </w:divBdr>
    </w:div>
    <w:div w:id="901140990">
      <w:bodyDiv w:val="1"/>
      <w:marLeft w:val="0"/>
      <w:marRight w:val="0"/>
      <w:marTop w:val="0"/>
      <w:marBottom w:val="0"/>
      <w:divBdr>
        <w:top w:val="none" w:sz="0" w:space="0" w:color="auto"/>
        <w:left w:val="none" w:sz="0" w:space="0" w:color="auto"/>
        <w:bottom w:val="none" w:sz="0" w:space="0" w:color="auto"/>
        <w:right w:val="none" w:sz="0" w:space="0" w:color="auto"/>
      </w:divBdr>
    </w:div>
    <w:div w:id="901283837">
      <w:bodyDiv w:val="1"/>
      <w:marLeft w:val="0"/>
      <w:marRight w:val="0"/>
      <w:marTop w:val="0"/>
      <w:marBottom w:val="0"/>
      <w:divBdr>
        <w:top w:val="none" w:sz="0" w:space="0" w:color="auto"/>
        <w:left w:val="none" w:sz="0" w:space="0" w:color="auto"/>
        <w:bottom w:val="none" w:sz="0" w:space="0" w:color="auto"/>
        <w:right w:val="none" w:sz="0" w:space="0" w:color="auto"/>
      </w:divBdr>
    </w:div>
    <w:div w:id="902331062">
      <w:bodyDiv w:val="1"/>
      <w:marLeft w:val="0"/>
      <w:marRight w:val="0"/>
      <w:marTop w:val="0"/>
      <w:marBottom w:val="0"/>
      <w:divBdr>
        <w:top w:val="none" w:sz="0" w:space="0" w:color="auto"/>
        <w:left w:val="none" w:sz="0" w:space="0" w:color="auto"/>
        <w:bottom w:val="none" w:sz="0" w:space="0" w:color="auto"/>
        <w:right w:val="none" w:sz="0" w:space="0" w:color="auto"/>
      </w:divBdr>
    </w:div>
    <w:div w:id="902713420">
      <w:bodyDiv w:val="1"/>
      <w:marLeft w:val="0"/>
      <w:marRight w:val="0"/>
      <w:marTop w:val="0"/>
      <w:marBottom w:val="0"/>
      <w:divBdr>
        <w:top w:val="none" w:sz="0" w:space="0" w:color="auto"/>
        <w:left w:val="none" w:sz="0" w:space="0" w:color="auto"/>
        <w:bottom w:val="none" w:sz="0" w:space="0" w:color="auto"/>
        <w:right w:val="none" w:sz="0" w:space="0" w:color="auto"/>
      </w:divBdr>
    </w:div>
    <w:div w:id="902790437">
      <w:bodyDiv w:val="1"/>
      <w:marLeft w:val="0"/>
      <w:marRight w:val="0"/>
      <w:marTop w:val="0"/>
      <w:marBottom w:val="0"/>
      <w:divBdr>
        <w:top w:val="none" w:sz="0" w:space="0" w:color="auto"/>
        <w:left w:val="none" w:sz="0" w:space="0" w:color="auto"/>
        <w:bottom w:val="none" w:sz="0" w:space="0" w:color="auto"/>
        <w:right w:val="none" w:sz="0" w:space="0" w:color="auto"/>
      </w:divBdr>
    </w:div>
    <w:div w:id="904560134">
      <w:bodyDiv w:val="1"/>
      <w:marLeft w:val="0"/>
      <w:marRight w:val="0"/>
      <w:marTop w:val="0"/>
      <w:marBottom w:val="0"/>
      <w:divBdr>
        <w:top w:val="none" w:sz="0" w:space="0" w:color="auto"/>
        <w:left w:val="none" w:sz="0" w:space="0" w:color="auto"/>
        <w:bottom w:val="none" w:sz="0" w:space="0" w:color="auto"/>
        <w:right w:val="none" w:sz="0" w:space="0" w:color="auto"/>
      </w:divBdr>
    </w:div>
    <w:div w:id="905454491">
      <w:bodyDiv w:val="1"/>
      <w:marLeft w:val="0"/>
      <w:marRight w:val="0"/>
      <w:marTop w:val="0"/>
      <w:marBottom w:val="0"/>
      <w:divBdr>
        <w:top w:val="none" w:sz="0" w:space="0" w:color="auto"/>
        <w:left w:val="none" w:sz="0" w:space="0" w:color="auto"/>
        <w:bottom w:val="none" w:sz="0" w:space="0" w:color="auto"/>
        <w:right w:val="none" w:sz="0" w:space="0" w:color="auto"/>
      </w:divBdr>
    </w:div>
    <w:div w:id="908854738">
      <w:bodyDiv w:val="1"/>
      <w:marLeft w:val="0"/>
      <w:marRight w:val="0"/>
      <w:marTop w:val="0"/>
      <w:marBottom w:val="0"/>
      <w:divBdr>
        <w:top w:val="none" w:sz="0" w:space="0" w:color="auto"/>
        <w:left w:val="none" w:sz="0" w:space="0" w:color="auto"/>
        <w:bottom w:val="none" w:sz="0" w:space="0" w:color="auto"/>
        <w:right w:val="none" w:sz="0" w:space="0" w:color="auto"/>
      </w:divBdr>
    </w:div>
    <w:div w:id="909079552">
      <w:bodyDiv w:val="1"/>
      <w:marLeft w:val="0"/>
      <w:marRight w:val="0"/>
      <w:marTop w:val="0"/>
      <w:marBottom w:val="0"/>
      <w:divBdr>
        <w:top w:val="none" w:sz="0" w:space="0" w:color="auto"/>
        <w:left w:val="none" w:sz="0" w:space="0" w:color="auto"/>
        <w:bottom w:val="none" w:sz="0" w:space="0" w:color="auto"/>
        <w:right w:val="none" w:sz="0" w:space="0" w:color="auto"/>
      </w:divBdr>
    </w:div>
    <w:div w:id="909147185">
      <w:bodyDiv w:val="1"/>
      <w:marLeft w:val="0"/>
      <w:marRight w:val="0"/>
      <w:marTop w:val="0"/>
      <w:marBottom w:val="0"/>
      <w:divBdr>
        <w:top w:val="none" w:sz="0" w:space="0" w:color="auto"/>
        <w:left w:val="none" w:sz="0" w:space="0" w:color="auto"/>
        <w:bottom w:val="none" w:sz="0" w:space="0" w:color="auto"/>
        <w:right w:val="none" w:sz="0" w:space="0" w:color="auto"/>
      </w:divBdr>
    </w:div>
    <w:div w:id="909728301">
      <w:bodyDiv w:val="1"/>
      <w:marLeft w:val="0"/>
      <w:marRight w:val="0"/>
      <w:marTop w:val="0"/>
      <w:marBottom w:val="0"/>
      <w:divBdr>
        <w:top w:val="none" w:sz="0" w:space="0" w:color="auto"/>
        <w:left w:val="none" w:sz="0" w:space="0" w:color="auto"/>
        <w:bottom w:val="none" w:sz="0" w:space="0" w:color="auto"/>
        <w:right w:val="none" w:sz="0" w:space="0" w:color="auto"/>
      </w:divBdr>
    </w:div>
    <w:div w:id="910430531">
      <w:bodyDiv w:val="1"/>
      <w:marLeft w:val="0"/>
      <w:marRight w:val="0"/>
      <w:marTop w:val="0"/>
      <w:marBottom w:val="0"/>
      <w:divBdr>
        <w:top w:val="none" w:sz="0" w:space="0" w:color="auto"/>
        <w:left w:val="none" w:sz="0" w:space="0" w:color="auto"/>
        <w:bottom w:val="none" w:sz="0" w:space="0" w:color="auto"/>
        <w:right w:val="none" w:sz="0" w:space="0" w:color="auto"/>
      </w:divBdr>
    </w:div>
    <w:div w:id="911744014">
      <w:bodyDiv w:val="1"/>
      <w:marLeft w:val="0"/>
      <w:marRight w:val="0"/>
      <w:marTop w:val="0"/>
      <w:marBottom w:val="0"/>
      <w:divBdr>
        <w:top w:val="none" w:sz="0" w:space="0" w:color="auto"/>
        <w:left w:val="none" w:sz="0" w:space="0" w:color="auto"/>
        <w:bottom w:val="none" w:sz="0" w:space="0" w:color="auto"/>
        <w:right w:val="none" w:sz="0" w:space="0" w:color="auto"/>
      </w:divBdr>
    </w:div>
    <w:div w:id="914822842">
      <w:bodyDiv w:val="1"/>
      <w:marLeft w:val="0"/>
      <w:marRight w:val="0"/>
      <w:marTop w:val="0"/>
      <w:marBottom w:val="0"/>
      <w:divBdr>
        <w:top w:val="none" w:sz="0" w:space="0" w:color="auto"/>
        <w:left w:val="none" w:sz="0" w:space="0" w:color="auto"/>
        <w:bottom w:val="none" w:sz="0" w:space="0" w:color="auto"/>
        <w:right w:val="none" w:sz="0" w:space="0" w:color="auto"/>
      </w:divBdr>
    </w:div>
    <w:div w:id="914969655">
      <w:bodyDiv w:val="1"/>
      <w:marLeft w:val="0"/>
      <w:marRight w:val="0"/>
      <w:marTop w:val="0"/>
      <w:marBottom w:val="0"/>
      <w:divBdr>
        <w:top w:val="none" w:sz="0" w:space="0" w:color="auto"/>
        <w:left w:val="none" w:sz="0" w:space="0" w:color="auto"/>
        <w:bottom w:val="none" w:sz="0" w:space="0" w:color="auto"/>
        <w:right w:val="none" w:sz="0" w:space="0" w:color="auto"/>
      </w:divBdr>
    </w:div>
    <w:div w:id="916672175">
      <w:bodyDiv w:val="1"/>
      <w:marLeft w:val="0"/>
      <w:marRight w:val="0"/>
      <w:marTop w:val="0"/>
      <w:marBottom w:val="0"/>
      <w:divBdr>
        <w:top w:val="none" w:sz="0" w:space="0" w:color="auto"/>
        <w:left w:val="none" w:sz="0" w:space="0" w:color="auto"/>
        <w:bottom w:val="none" w:sz="0" w:space="0" w:color="auto"/>
        <w:right w:val="none" w:sz="0" w:space="0" w:color="auto"/>
      </w:divBdr>
    </w:div>
    <w:div w:id="917903563">
      <w:bodyDiv w:val="1"/>
      <w:marLeft w:val="0"/>
      <w:marRight w:val="0"/>
      <w:marTop w:val="0"/>
      <w:marBottom w:val="0"/>
      <w:divBdr>
        <w:top w:val="none" w:sz="0" w:space="0" w:color="auto"/>
        <w:left w:val="none" w:sz="0" w:space="0" w:color="auto"/>
        <w:bottom w:val="none" w:sz="0" w:space="0" w:color="auto"/>
        <w:right w:val="none" w:sz="0" w:space="0" w:color="auto"/>
      </w:divBdr>
    </w:div>
    <w:div w:id="918759142">
      <w:bodyDiv w:val="1"/>
      <w:marLeft w:val="0"/>
      <w:marRight w:val="0"/>
      <w:marTop w:val="0"/>
      <w:marBottom w:val="0"/>
      <w:divBdr>
        <w:top w:val="none" w:sz="0" w:space="0" w:color="auto"/>
        <w:left w:val="none" w:sz="0" w:space="0" w:color="auto"/>
        <w:bottom w:val="none" w:sz="0" w:space="0" w:color="auto"/>
        <w:right w:val="none" w:sz="0" w:space="0" w:color="auto"/>
      </w:divBdr>
    </w:div>
    <w:div w:id="920484444">
      <w:bodyDiv w:val="1"/>
      <w:marLeft w:val="0"/>
      <w:marRight w:val="0"/>
      <w:marTop w:val="0"/>
      <w:marBottom w:val="0"/>
      <w:divBdr>
        <w:top w:val="none" w:sz="0" w:space="0" w:color="auto"/>
        <w:left w:val="none" w:sz="0" w:space="0" w:color="auto"/>
        <w:bottom w:val="none" w:sz="0" w:space="0" w:color="auto"/>
        <w:right w:val="none" w:sz="0" w:space="0" w:color="auto"/>
      </w:divBdr>
    </w:div>
    <w:div w:id="921138571">
      <w:bodyDiv w:val="1"/>
      <w:marLeft w:val="0"/>
      <w:marRight w:val="0"/>
      <w:marTop w:val="0"/>
      <w:marBottom w:val="0"/>
      <w:divBdr>
        <w:top w:val="none" w:sz="0" w:space="0" w:color="auto"/>
        <w:left w:val="none" w:sz="0" w:space="0" w:color="auto"/>
        <w:bottom w:val="none" w:sz="0" w:space="0" w:color="auto"/>
        <w:right w:val="none" w:sz="0" w:space="0" w:color="auto"/>
      </w:divBdr>
    </w:div>
    <w:div w:id="921795618">
      <w:bodyDiv w:val="1"/>
      <w:marLeft w:val="0"/>
      <w:marRight w:val="0"/>
      <w:marTop w:val="0"/>
      <w:marBottom w:val="0"/>
      <w:divBdr>
        <w:top w:val="none" w:sz="0" w:space="0" w:color="auto"/>
        <w:left w:val="none" w:sz="0" w:space="0" w:color="auto"/>
        <w:bottom w:val="none" w:sz="0" w:space="0" w:color="auto"/>
        <w:right w:val="none" w:sz="0" w:space="0" w:color="auto"/>
      </w:divBdr>
    </w:div>
    <w:div w:id="922177302">
      <w:bodyDiv w:val="1"/>
      <w:marLeft w:val="0"/>
      <w:marRight w:val="0"/>
      <w:marTop w:val="0"/>
      <w:marBottom w:val="0"/>
      <w:divBdr>
        <w:top w:val="none" w:sz="0" w:space="0" w:color="auto"/>
        <w:left w:val="none" w:sz="0" w:space="0" w:color="auto"/>
        <w:bottom w:val="none" w:sz="0" w:space="0" w:color="auto"/>
        <w:right w:val="none" w:sz="0" w:space="0" w:color="auto"/>
      </w:divBdr>
    </w:div>
    <w:div w:id="922952681">
      <w:bodyDiv w:val="1"/>
      <w:marLeft w:val="0"/>
      <w:marRight w:val="0"/>
      <w:marTop w:val="0"/>
      <w:marBottom w:val="0"/>
      <w:divBdr>
        <w:top w:val="none" w:sz="0" w:space="0" w:color="auto"/>
        <w:left w:val="none" w:sz="0" w:space="0" w:color="auto"/>
        <w:bottom w:val="none" w:sz="0" w:space="0" w:color="auto"/>
        <w:right w:val="none" w:sz="0" w:space="0" w:color="auto"/>
      </w:divBdr>
    </w:div>
    <w:div w:id="925651897">
      <w:bodyDiv w:val="1"/>
      <w:marLeft w:val="0"/>
      <w:marRight w:val="0"/>
      <w:marTop w:val="0"/>
      <w:marBottom w:val="0"/>
      <w:divBdr>
        <w:top w:val="none" w:sz="0" w:space="0" w:color="auto"/>
        <w:left w:val="none" w:sz="0" w:space="0" w:color="auto"/>
        <w:bottom w:val="none" w:sz="0" w:space="0" w:color="auto"/>
        <w:right w:val="none" w:sz="0" w:space="0" w:color="auto"/>
      </w:divBdr>
    </w:div>
    <w:div w:id="926232466">
      <w:bodyDiv w:val="1"/>
      <w:marLeft w:val="0"/>
      <w:marRight w:val="0"/>
      <w:marTop w:val="0"/>
      <w:marBottom w:val="0"/>
      <w:divBdr>
        <w:top w:val="none" w:sz="0" w:space="0" w:color="auto"/>
        <w:left w:val="none" w:sz="0" w:space="0" w:color="auto"/>
        <w:bottom w:val="none" w:sz="0" w:space="0" w:color="auto"/>
        <w:right w:val="none" w:sz="0" w:space="0" w:color="auto"/>
      </w:divBdr>
    </w:div>
    <w:div w:id="926578251">
      <w:bodyDiv w:val="1"/>
      <w:marLeft w:val="0"/>
      <w:marRight w:val="0"/>
      <w:marTop w:val="0"/>
      <w:marBottom w:val="0"/>
      <w:divBdr>
        <w:top w:val="none" w:sz="0" w:space="0" w:color="auto"/>
        <w:left w:val="none" w:sz="0" w:space="0" w:color="auto"/>
        <w:bottom w:val="none" w:sz="0" w:space="0" w:color="auto"/>
        <w:right w:val="none" w:sz="0" w:space="0" w:color="auto"/>
      </w:divBdr>
    </w:div>
    <w:div w:id="926693206">
      <w:bodyDiv w:val="1"/>
      <w:marLeft w:val="0"/>
      <w:marRight w:val="0"/>
      <w:marTop w:val="0"/>
      <w:marBottom w:val="0"/>
      <w:divBdr>
        <w:top w:val="none" w:sz="0" w:space="0" w:color="auto"/>
        <w:left w:val="none" w:sz="0" w:space="0" w:color="auto"/>
        <w:bottom w:val="none" w:sz="0" w:space="0" w:color="auto"/>
        <w:right w:val="none" w:sz="0" w:space="0" w:color="auto"/>
      </w:divBdr>
    </w:div>
    <w:div w:id="927739779">
      <w:bodyDiv w:val="1"/>
      <w:marLeft w:val="0"/>
      <w:marRight w:val="0"/>
      <w:marTop w:val="0"/>
      <w:marBottom w:val="0"/>
      <w:divBdr>
        <w:top w:val="none" w:sz="0" w:space="0" w:color="auto"/>
        <w:left w:val="none" w:sz="0" w:space="0" w:color="auto"/>
        <w:bottom w:val="none" w:sz="0" w:space="0" w:color="auto"/>
        <w:right w:val="none" w:sz="0" w:space="0" w:color="auto"/>
      </w:divBdr>
    </w:div>
    <w:div w:id="931014883">
      <w:bodyDiv w:val="1"/>
      <w:marLeft w:val="0"/>
      <w:marRight w:val="0"/>
      <w:marTop w:val="0"/>
      <w:marBottom w:val="0"/>
      <w:divBdr>
        <w:top w:val="none" w:sz="0" w:space="0" w:color="auto"/>
        <w:left w:val="none" w:sz="0" w:space="0" w:color="auto"/>
        <w:bottom w:val="none" w:sz="0" w:space="0" w:color="auto"/>
        <w:right w:val="none" w:sz="0" w:space="0" w:color="auto"/>
      </w:divBdr>
    </w:div>
    <w:div w:id="931275537">
      <w:bodyDiv w:val="1"/>
      <w:marLeft w:val="0"/>
      <w:marRight w:val="0"/>
      <w:marTop w:val="0"/>
      <w:marBottom w:val="0"/>
      <w:divBdr>
        <w:top w:val="none" w:sz="0" w:space="0" w:color="auto"/>
        <w:left w:val="none" w:sz="0" w:space="0" w:color="auto"/>
        <w:bottom w:val="none" w:sz="0" w:space="0" w:color="auto"/>
        <w:right w:val="none" w:sz="0" w:space="0" w:color="auto"/>
      </w:divBdr>
    </w:div>
    <w:div w:id="931280775">
      <w:bodyDiv w:val="1"/>
      <w:marLeft w:val="0"/>
      <w:marRight w:val="0"/>
      <w:marTop w:val="0"/>
      <w:marBottom w:val="0"/>
      <w:divBdr>
        <w:top w:val="none" w:sz="0" w:space="0" w:color="auto"/>
        <w:left w:val="none" w:sz="0" w:space="0" w:color="auto"/>
        <w:bottom w:val="none" w:sz="0" w:space="0" w:color="auto"/>
        <w:right w:val="none" w:sz="0" w:space="0" w:color="auto"/>
      </w:divBdr>
    </w:div>
    <w:div w:id="932710591">
      <w:bodyDiv w:val="1"/>
      <w:marLeft w:val="0"/>
      <w:marRight w:val="0"/>
      <w:marTop w:val="0"/>
      <w:marBottom w:val="0"/>
      <w:divBdr>
        <w:top w:val="none" w:sz="0" w:space="0" w:color="auto"/>
        <w:left w:val="none" w:sz="0" w:space="0" w:color="auto"/>
        <w:bottom w:val="none" w:sz="0" w:space="0" w:color="auto"/>
        <w:right w:val="none" w:sz="0" w:space="0" w:color="auto"/>
      </w:divBdr>
    </w:div>
    <w:div w:id="932974347">
      <w:bodyDiv w:val="1"/>
      <w:marLeft w:val="0"/>
      <w:marRight w:val="0"/>
      <w:marTop w:val="0"/>
      <w:marBottom w:val="0"/>
      <w:divBdr>
        <w:top w:val="none" w:sz="0" w:space="0" w:color="auto"/>
        <w:left w:val="none" w:sz="0" w:space="0" w:color="auto"/>
        <w:bottom w:val="none" w:sz="0" w:space="0" w:color="auto"/>
        <w:right w:val="none" w:sz="0" w:space="0" w:color="auto"/>
      </w:divBdr>
    </w:div>
    <w:div w:id="934559165">
      <w:bodyDiv w:val="1"/>
      <w:marLeft w:val="0"/>
      <w:marRight w:val="0"/>
      <w:marTop w:val="0"/>
      <w:marBottom w:val="0"/>
      <w:divBdr>
        <w:top w:val="none" w:sz="0" w:space="0" w:color="auto"/>
        <w:left w:val="none" w:sz="0" w:space="0" w:color="auto"/>
        <w:bottom w:val="none" w:sz="0" w:space="0" w:color="auto"/>
        <w:right w:val="none" w:sz="0" w:space="0" w:color="auto"/>
      </w:divBdr>
    </w:div>
    <w:div w:id="934825017">
      <w:bodyDiv w:val="1"/>
      <w:marLeft w:val="0"/>
      <w:marRight w:val="0"/>
      <w:marTop w:val="0"/>
      <w:marBottom w:val="0"/>
      <w:divBdr>
        <w:top w:val="none" w:sz="0" w:space="0" w:color="auto"/>
        <w:left w:val="none" w:sz="0" w:space="0" w:color="auto"/>
        <w:bottom w:val="none" w:sz="0" w:space="0" w:color="auto"/>
        <w:right w:val="none" w:sz="0" w:space="0" w:color="auto"/>
      </w:divBdr>
    </w:div>
    <w:div w:id="935020695">
      <w:bodyDiv w:val="1"/>
      <w:marLeft w:val="0"/>
      <w:marRight w:val="0"/>
      <w:marTop w:val="0"/>
      <w:marBottom w:val="0"/>
      <w:divBdr>
        <w:top w:val="none" w:sz="0" w:space="0" w:color="auto"/>
        <w:left w:val="none" w:sz="0" w:space="0" w:color="auto"/>
        <w:bottom w:val="none" w:sz="0" w:space="0" w:color="auto"/>
        <w:right w:val="none" w:sz="0" w:space="0" w:color="auto"/>
      </w:divBdr>
    </w:div>
    <w:div w:id="936061677">
      <w:bodyDiv w:val="1"/>
      <w:marLeft w:val="0"/>
      <w:marRight w:val="0"/>
      <w:marTop w:val="0"/>
      <w:marBottom w:val="0"/>
      <w:divBdr>
        <w:top w:val="none" w:sz="0" w:space="0" w:color="auto"/>
        <w:left w:val="none" w:sz="0" w:space="0" w:color="auto"/>
        <w:bottom w:val="none" w:sz="0" w:space="0" w:color="auto"/>
        <w:right w:val="none" w:sz="0" w:space="0" w:color="auto"/>
      </w:divBdr>
    </w:div>
    <w:div w:id="936206631">
      <w:bodyDiv w:val="1"/>
      <w:marLeft w:val="0"/>
      <w:marRight w:val="0"/>
      <w:marTop w:val="0"/>
      <w:marBottom w:val="0"/>
      <w:divBdr>
        <w:top w:val="none" w:sz="0" w:space="0" w:color="auto"/>
        <w:left w:val="none" w:sz="0" w:space="0" w:color="auto"/>
        <w:bottom w:val="none" w:sz="0" w:space="0" w:color="auto"/>
        <w:right w:val="none" w:sz="0" w:space="0" w:color="auto"/>
      </w:divBdr>
    </w:div>
    <w:div w:id="937374829">
      <w:bodyDiv w:val="1"/>
      <w:marLeft w:val="0"/>
      <w:marRight w:val="0"/>
      <w:marTop w:val="0"/>
      <w:marBottom w:val="0"/>
      <w:divBdr>
        <w:top w:val="none" w:sz="0" w:space="0" w:color="auto"/>
        <w:left w:val="none" w:sz="0" w:space="0" w:color="auto"/>
        <w:bottom w:val="none" w:sz="0" w:space="0" w:color="auto"/>
        <w:right w:val="none" w:sz="0" w:space="0" w:color="auto"/>
      </w:divBdr>
    </w:div>
    <w:div w:id="937717130">
      <w:bodyDiv w:val="1"/>
      <w:marLeft w:val="0"/>
      <w:marRight w:val="0"/>
      <w:marTop w:val="0"/>
      <w:marBottom w:val="0"/>
      <w:divBdr>
        <w:top w:val="none" w:sz="0" w:space="0" w:color="auto"/>
        <w:left w:val="none" w:sz="0" w:space="0" w:color="auto"/>
        <w:bottom w:val="none" w:sz="0" w:space="0" w:color="auto"/>
        <w:right w:val="none" w:sz="0" w:space="0" w:color="auto"/>
      </w:divBdr>
    </w:div>
    <w:div w:id="938442690">
      <w:bodyDiv w:val="1"/>
      <w:marLeft w:val="0"/>
      <w:marRight w:val="0"/>
      <w:marTop w:val="0"/>
      <w:marBottom w:val="0"/>
      <w:divBdr>
        <w:top w:val="none" w:sz="0" w:space="0" w:color="auto"/>
        <w:left w:val="none" w:sz="0" w:space="0" w:color="auto"/>
        <w:bottom w:val="none" w:sz="0" w:space="0" w:color="auto"/>
        <w:right w:val="none" w:sz="0" w:space="0" w:color="auto"/>
      </w:divBdr>
    </w:div>
    <w:div w:id="938876688">
      <w:bodyDiv w:val="1"/>
      <w:marLeft w:val="0"/>
      <w:marRight w:val="0"/>
      <w:marTop w:val="0"/>
      <w:marBottom w:val="0"/>
      <w:divBdr>
        <w:top w:val="none" w:sz="0" w:space="0" w:color="auto"/>
        <w:left w:val="none" w:sz="0" w:space="0" w:color="auto"/>
        <w:bottom w:val="none" w:sz="0" w:space="0" w:color="auto"/>
        <w:right w:val="none" w:sz="0" w:space="0" w:color="auto"/>
      </w:divBdr>
    </w:div>
    <w:div w:id="94033337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0837802">
      <w:bodyDiv w:val="1"/>
      <w:marLeft w:val="0"/>
      <w:marRight w:val="0"/>
      <w:marTop w:val="0"/>
      <w:marBottom w:val="0"/>
      <w:divBdr>
        <w:top w:val="none" w:sz="0" w:space="0" w:color="auto"/>
        <w:left w:val="none" w:sz="0" w:space="0" w:color="auto"/>
        <w:bottom w:val="none" w:sz="0" w:space="0" w:color="auto"/>
        <w:right w:val="none" w:sz="0" w:space="0" w:color="auto"/>
      </w:divBdr>
    </w:div>
    <w:div w:id="942147380">
      <w:bodyDiv w:val="1"/>
      <w:marLeft w:val="0"/>
      <w:marRight w:val="0"/>
      <w:marTop w:val="0"/>
      <w:marBottom w:val="0"/>
      <w:divBdr>
        <w:top w:val="none" w:sz="0" w:space="0" w:color="auto"/>
        <w:left w:val="none" w:sz="0" w:space="0" w:color="auto"/>
        <w:bottom w:val="none" w:sz="0" w:space="0" w:color="auto"/>
        <w:right w:val="none" w:sz="0" w:space="0" w:color="auto"/>
      </w:divBdr>
    </w:div>
    <w:div w:id="942498449">
      <w:bodyDiv w:val="1"/>
      <w:marLeft w:val="0"/>
      <w:marRight w:val="0"/>
      <w:marTop w:val="0"/>
      <w:marBottom w:val="0"/>
      <w:divBdr>
        <w:top w:val="none" w:sz="0" w:space="0" w:color="auto"/>
        <w:left w:val="none" w:sz="0" w:space="0" w:color="auto"/>
        <w:bottom w:val="none" w:sz="0" w:space="0" w:color="auto"/>
        <w:right w:val="none" w:sz="0" w:space="0" w:color="auto"/>
      </w:divBdr>
    </w:div>
    <w:div w:id="946083130">
      <w:bodyDiv w:val="1"/>
      <w:marLeft w:val="0"/>
      <w:marRight w:val="0"/>
      <w:marTop w:val="0"/>
      <w:marBottom w:val="0"/>
      <w:divBdr>
        <w:top w:val="none" w:sz="0" w:space="0" w:color="auto"/>
        <w:left w:val="none" w:sz="0" w:space="0" w:color="auto"/>
        <w:bottom w:val="none" w:sz="0" w:space="0" w:color="auto"/>
        <w:right w:val="none" w:sz="0" w:space="0" w:color="auto"/>
      </w:divBdr>
    </w:div>
    <w:div w:id="948465012">
      <w:bodyDiv w:val="1"/>
      <w:marLeft w:val="0"/>
      <w:marRight w:val="0"/>
      <w:marTop w:val="0"/>
      <w:marBottom w:val="0"/>
      <w:divBdr>
        <w:top w:val="none" w:sz="0" w:space="0" w:color="auto"/>
        <w:left w:val="none" w:sz="0" w:space="0" w:color="auto"/>
        <w:bottom w:val="none" w:sz="0" w:space="0" w:color="auto"/>
        <w:right w:val="none" w:sz="0" w:space="0" w:color="auto"/>
      </w:divBdr>
    </w:div>
    <w:div w:id="949094632">
      <w:bodyDiv w:val="1"/>
      <w:marLeft w:val="0"/>
      <w:marRight w:val="0"/>
      <w:marTop w:val="0"/>
      <w:marBottom w:val="0"/>
      <w:divBdr>
        <w:top w:val="none" w:sz="0" w:space="0" w:color="auto"/>
        <w:left w:val="none" w:sz="0" w:space="0" w:color="auto"/>
        <w:bottom w:val="none" w:sz="0" w:space="0" w:color="auto"/>
        <w:right w:val="none" w:sz="0" w:space="0" w:color="auto"/>
      </w:divBdr>
    </w:div>
    <w:div w:id="950166918">
      <w:bodyDiv w:val="1"/>
      <w:marLeft w:val="0"/>
      <w:marRight w:val="0"/>
      <w:marTop w:val="0"/>
      <w:marBottom w:val="0"/>
      <w:divBdr>
        <w:top w:val="none" w:sz="0" w:space="0" w:color="auto"/>
        <w:left w:val="none" w:sz="0" w:space="0" w:color="auto"/>
        <w:bottom w:val="none" w:sz="0" w:space="0" w:color="auto"/>
        <w:right w:val="none" w:sz="0" w:space="0" w:color="auto"/>
      </w:divBdr>
    </w:div>
    <w:div w:id="950208278">
      <w:bodyDiv w:val="1"/>
      <w:marLeft w:val="0"/>
      <w:marRight w:val="0"/>
      <w:marTop w:val="0"/>
      <w:marBottom w:val="0"/>
      <w:divBdr>
        <w:top w:val="none" w:sz="0" w:space="0" w:color="auto"/>
        <w:left w:val="none" w:sz="0" w:space="0" w:color="auto"/>
        <w:bottom w:val="none" w:sz="0" w:space="0" w:color="auto"/>
        <w:right w:val="none" w:sz="0" w:space="0" w:color="auto"/>
      </w:divBdr>
    </w:div>
    <w:div w:id="950433407">
      <w:bodyDiv w:val="1"/>
      <w:marLeft w:val="0"/>
      <w:marRight w:val="0"/>
      <w:marTop w:val="0"/>
      <w:marBottom w:val="0"/>
      <w:divBdr>
        <w:top w:val="none" w:sz="0" w:space="0" w:color="auto"/>
        <w:left w:val="none" w:sz="0" w:space="0" w:color="auto"/>
        <w:bottom w:val="none" w:sz="0" w:space="0" w:color="auto"/>
        <w:right w:val="none" w:sz="0" w:space="0" w:color="auto"/>
      </w:divBdr>
    </w:div>
    <w:div w:id="950665300">
      <w:bodyDiv w:val="1"/>
      <w:marLeft w:val="0"/>
      <w:marRight w:val="0"/>
      <w:marTop w:val="0"/>
      <w:marBottom w:val="0"/>
      <w:divBdr>
        <w:top w:val="none" w:sz="0" w:space="0" w:color="auto"/>
        <w:left w:val="none" w:sz="0" w:space="0" w:color="auto"/>
        <w:bottom w:val="none" w:sz="0" w:space="0" w:color="auto"/>
        <w:right w:val="none" w:sz="0" w:space="0" w:color="auto"/>
      </w:divBdr>
    </w:div>
    <w:div w:id="951283048">
      <w:bodyDiv w:val="1"/>
      <w:marLeft w:val="0"/>
      <w:marRight w:val="0"/>
      <w:marTop w:val="0"/>
      <w:marBottom w:val="0"/>
      <w:divBdr>
        <w:top w:val="none" w:sz="0" w:space="0" w:color="auto"/>
        <w:left w:val="none" w:sz="0" w:space="0" w:color="auto"/>
        <w:bottom w:val="none" w:sz="0" w:space="0" w:color="auto"/>
        <w:right w:val="none" w:sz="0" w:space="0" w:color="auto"/>
      </w:divBdr>
    </w:div>
    <w:div w:id="951784977">
      <w:bodyDiv w:val="1"/>
      <w:marLeft w:val="0"/>
      <w:marRight w:val="0"/>
      <w:marTop w:val="0"/>
      <w:marBottom w:val="0"/>
      <w:divBdr>
        <w:top w:val="none" w:sz="0" w:space="0" w:color="auto"/>
        <w:left w:val="none" w:sz="0" w:space="0" w:color="auto"/>
        <w:bottom w:val="none" w:sz="0" w:space="0" w:color="auto"/>
        <w:right w:val="none" w:sz="0" w:space="0" w:color="auto"/>
      </w:divBdr>
    </w:div>
    <w:div w:id="952635858">
      <w:bodyDiv w:val="1"/>
      <w:marLeft w:val="0"/>
      <w:marRight w:val="0"/>
      <w:marTop w:val="0"/>
      <w:marBottom w:val="0"/>
      <w:divBdr>
        <w:top w:val="none" w:sz="0" w:space="0" w:color="auto"/>
        <w:left w:val="none" w:sz="0" w:space="0" w:color="auto"/>
        <w:bottom w:val="none" w:sz="0" w:space="0" w:color="auto"/>
        <w:right w:val="none" w:sz="0" w:space="0" w:color="auto"/>
      </w:divBdr>
    </w:div>
    <w:div w:id="952859035">
      <w:bodyDiv w:val="1"/>
      <w:marLeft w:val="0"/>
      <w:marRight w:val="0"/>
      <w:marTop w:val="0"/>
      <w:marBottom w:val="0"/>
      <w:divBdr>
        <w:top w:val="none" w:sz="0" w:space="0" w:color="auto"/>
        <w:left w:val="none" w:sz="0" w:space="0" w:color="auto"/>
        <w:bottom w:val="none" w:sz="0" w:space="0" w:color="auto"/>
        <w:right w:val="none" w:sz="0" w:space="0" w:color="auto"/>
      </w:divBdr>
    </w:div>
    <w:div w:id="954025345">
      <w:bodyDiv w:val="1"/>
      <w:marLeft w:val="0"/>
      <w:marRight w:val="0"/>
      <w:marTop w:val="0"/>
      <w:marBottom w:val="0"/>
      <w:divBdr>
        <w:top w:val="none" w:sz="0" w:space="0" w:color="auto"/>
        <w:left w:val="none" w:sz="0" w:space="0" w:color="auto"/>
        <w:bottom w:val="none" w:sz="0" w:space="0" w:color="auto"/>
        <w:right w:val="none" w:sz="0" w:space="0" w:color="auto"/>
      </w:divBdr>
    </w:div>
    <w:div w:id="954940739">
      <w:bodyDiv w:val="1"/>
      <w:marLeft w:val="0"/>
      <w:marRight w:val="0"/>
      <w:marTop w:val="0"/>
      <w:marBottom w:val="0"/>
      <w:divBdr>
        <w:top w:val="none" w:sz="0" w:space="0" w:color="auto"/>
        <w:left w:val="none" w:sz="0" w:space="0" w:color="auto"/>
        <w:bottom w:val="none" w:sz="0" w:space="0" w:color="auto"/>
        <w:right w:val="none" w:sz="0" w:space="0" w:color="auto"/>
      </w:divBdr>
    </w:div>
    <w:div w:id="955016177">
      <w:bodyDiv w:val="1"/>
      <w:marLeft w:val="0"/>
      <w:marRight w:val="0"/>
      <w:marTop w:val="0"/>
      <w:marBottom w:val="0"/>
      <w:divBdr>
        <w:top w:val="none" w:sz="0" w:space="0" w:color="auto"/>
        <w:left w:val="none" w:sz="0" w:space="0" w:color="auto"/>
        <w:bottom w:val="none" w:sz="0" w:space="0" w:color="auto"/>
        <w:right w:val="none" w:sz="0" w:space="0" w:color="auto"/>
      </w:divBdr>
    </w:div>
    <w:div w:id="955330337">
      <w:bodyDiv w:val="1"/>
      <w:marLeft w:val="0"/>
      <w:marRight w:val="0"/>
      <w:marTop w:val="0"/>
      <w:marBottom w:val="0"/>
      <w:divBdr>
        <w:top w:val="none" w:sz="0" w:space="0" w:color="auto"/>
        <w:left w:val="none" w:sz="0" w:space="0" w:color="auto"/>
        <w:bottom w:val="none" w:sz="0" w:space="0" w:color="auto"/>
        <w:right w:val="none" w:sz="0" w:space="0" w:color="auto"/>
      </w:divBdr>
    </w:div>
    <w:div w:id="956839245">
      <w:bodyDiv w:val="1"/>
      <w:marLeft w:val="0"/>
      <w:marRight w:val="0"/>
      <w:marTop w:val="0"/>
      <w:marBottom w:val="0"/>
      <w:divBdr>
        <w:top w:val="none" w:sz="0" w:space="0" w:color="auto"/>
        <w:left w:val="none" w:sz="0" w:space="0" w:color="auto"/>
        <w:bottom w:val="none" w:sz="0" w:space="0" w:color="auto"/>
        <w:right w:val="none" w:sz="0" w:space="0" w:color="auto"/>
      </w:divBdr>
    </w:div>
    <w:div w:id="956911964">
      <w:bodyDiv w:val="1"/>
      <w:marLeft w:val="0"/>
      <w:marRight w:val="0"/>
      <w:marTop w:val="0"/>
      <w:marBottom w:val="0"/>
      <w:divBdr>
        <w:top w:val="none" w:sz="0" w:space="0" w:color="auto"/>
        <w:left w:val="none" w:sz="0" w:space="0" w:color="auto"/>
        <w:bottom w:val="none" w:sz="0" w:space="0" w:color="auto"/>
        <w:right w:val="none" w:sz="0" w:space="0" w:color="auto"/>
      </w:divBdr>
    </w:div>
    <w:div w:id="957373933">
      <w:bodyDiv w:val="1"/>
      <w:marLeft w:val="0"/>
      <w:marRight w:val="0"/>
      <w:marTop w:val="0"/>
      <w:marBottom w:val="0"/>
      <w:divBdr>
        <w:top w:val="none" w:sz="0" w:space="0" w:color="auto"/>
        <w:left w:val="none" w:sz="0" w:space="0" w:color="auto"/>
        <w:bottom w:val="none" w:sz="0" w:space="0" w:color="auto"/>
        <w:right w:val="none" w:sz="0" w:space="0" w:color="auto"/>
      </w:divBdr>
    </w:div>
    <w:div w:id="957954016">
      <w:bodyDiv w:val="1"/>
      <w:marLeft w:val="0"/>
      <w:marRight w:val="0"/>
      <w:marTop w:val="0"/>
      <w:marBottom w:val="0"/>
      <w:divBdr>
        <w:top w:val="none" w:sz="0" w:space="0" w:color="auto"/>
        <w:left w:val="none" w:sz="0" w:space="0" w:color="auto"/>
        <w:bottom w:val="none" w:sz="0" w:space="0" w:color="auto"/>
        <w:right w:val="none" w:sz="0" w:space="0" w:color="auto"/>
      </w:divBdr>
    </w:div>
    <w:div w:id="958485941">
      <w:bodyDiv w:val="1"/>
      <w:marLeft w:val="0"/>
      <w:marRight w:val="0"/>
      <w:marTop w:val="0"/>
      <w:marBottom w:val="0"/>
      <w:divBdr>
        <w:top w:val="none" w:sz="0" w:space="0" w:color="auto"/>
        <w:left w:val="none" w:sz="0" w:space="0" w:color="auto"/>
        <w:bottom w:val="none" w:sz="0" w:space="0" w:color="auto"/>
        <w:right w:val="none" w:sz="0" w:space="0" w:color="auto"/>
      </w:divBdr>
    </w:div>
    <w:div w:id="959267478">
      <w:bodyDiv w:val="1"/>
      <w:marLeft w:val="0"/>
      <w:marRight w:val="0"/>
      <w:marTop w:val="0"/>
      <w:marBottom w:val="0"/>
      <w:divBdr>
        <w:top w:val="none" w:sz="0" w:space="0" w:color="auto"/>
        <w:left w:val="none" w:sz="0" w:space="0" w:color="auto"/>
        <w:bottom w:val="none" w:sz="0" w:space="0" w:color="auto"/>
        <w:right w:val="none" w:sz="0" w:space="0" w:color="auto"/>
      </w:divBdr>
    </w:div>
    <w:div w:id="959922355">
      <w:bodyDiv w:val="1"/>
      <w:marLeft w:val="0"/>
      <w:marRight w:val="0"/>
      <w:marTop w:val="0"/>
      <w:marBottom w:val="0"/>
      <w:divBdr>
        <w:top w:val="none" w:sz="0" w:space="0" w:color="auto"/>
        <w:left w:val="none" w:sz="0" w:space="0" w:color="auto"/>
        <w:bottom w:val="none" w:sz="0" w:space="0" w:color="auto"/>
        <w:right w:val="none" w:sz="0" w:space="0" w:color="auto"/>
      </w:divBdr>
    </w:div>
    <w:div w:id="960303105">
      <w:bodyDiv w:val="1"/>
      <w:marLeft w:val="0"/>
      <w:marRight w:val="0"/>
      <w:marTop w:val="0"/>
      <w:marBottom w:val="0"/>
      <w:divBdr>
        <w:top w:val="none" w:sz="0" w:space="0" w:color="auto"/>
        <w:left w:val="none" w:sz="0" w:space="0" w:color="auto"/>
        <w:bottom w:val="none" w:sz="0" w:space="0" w:color="auto"/>
        <w:right w:val="none" w:sz="0" w:space="0" w:color="auto"/>
      </w:divBdr>
    </w:div>
    <w:div w:id="960376292">
      <w:bodyDiv w:val="1"/>
      <w:marLeft w:val="0"/>
      <w:marRight w:val="0"/>
      <w:marTop w:val="0"/>
      <w:marBottom w:val="0"/>
      <w:divBdr>
        <w:top w:val="none" w:sz="0" w:space="0" w:color="auto"/>
        <w:left w:val="none" w:sz="0" w:space="0" w:color="auto"/>
        <w:bottom w:val="none" w:sz="0" w:space="0" w:color="auto"/>
        <w:right w:val="none" w:sz="0" w:space="0" w:color="auto"/>
      </w:divBdr>
    </w:div>
    <w:div w:id="961545202">
      <w:bodyDiv w:val="1"/>
      <w:marLeft w:val="0"/>
      <w:marRight w:val="0"/>
      <w:marTop w:val="0"/>
      <w:marBottom w:val="0"/>
      <w:divBdr>
        <w:top w:val="none" w:sz="0" w:space="0" w:color="auto"/>
        <w:left w:val="none" w:sz="0" w:space="0" w:color="auto"/>
        <w:bottom w:val="none" w:sz="0" w:space="0" w:color="auto"/>
        <w:right w:val="none" w:sz="0" w:space="0" w:color="auto"/>
      </w:divBdr>
    </w:div>
    <w:div w:id="962152468">
      <w:bodyDiv w:val="1"/>
      <w:marLeft w:val="0"/>
      <w:marRight w:val="0"/>
      <w:marTop w:val="0"/>
      <w:marBottom w:val="0"/>
      <w:divBdr>
        <w:top w:val="none" w:sz="0" w:space="0" w:color="auto"/>
        <w:left w:val="none" w:sz="0" w:space="0" w:color="auto"/>
        <w:bottom w:val="none" w:sz="0" w:space="0" w:color="auto"/>
        <w:right w:val="none" w:sz="0" w:space="0" w:color="auto"/>
      </w:divBdr>
    </w:div>
    <w:div w:id="962226334">
      <w:bodyDiv w:val="1"/>
      <w:marLeft w:val="0"/>
      <w:marRight w:val="0"/>
      <w:marTop w:val="0"/>
      <w:marBottom w:val="0"/>
      <w:divBdr>
        <w:top w:val="none" w:sz="0" w:space="0" w:color="auto"/>
        <w:left w:val="none" w:sz="0" w:space="0" w:color="auto"/>
        <w:bottom w:val="none" w:sz="0" w:space="0" w:color="auto"/>
        <w:right w:val="none" w:sz="0" w:space="0" w:color="auto"/>
      </w:divBdr>
    </w:div>
    <w:div w:id="962468690">
      <w:bodyDiv w:val="1"/>
      <w:marLeft w:val="0"/>
      <w:marRight w:val="0"/>
      <w:marTop w:val="0"/>
      <w:marBottom w:val="0"/>
      <w:divBdr>
        <w:top w:val="none" w:sz="0" w:space="0" w:color="auto"/>
        <w:left w:val="none" w:sz="0" w:space="0" w:color="auto"/>
        <w:bottom w:val="none" w:sz="0" w:space="0" w:color="auto"/>
        <w:right w:val="none" w:sz="0" w:space="0" w:color="auto"/>
      </w:divBdr>
    </w:div>
    <w:div w:id="963388274">
      <w:bodyDiv w:val="1"/>
      <w:marLeft w:val="0"/>
      <w:marRight w:val="0"/>
      <w:marTop w:val="0"/>
      <w:marBottom w:val="0"/>
      <w:divBdr>
        <w:top w:val="none" w:sz="0" w:space="0" w:color="auto"/>
        <w:left w:val="none" w:sz="0" w:space="0" w:color="auto"/>
        <w:bottom w:val="none" w:sz="0" w:space="0" w:color="auto"/>
        <w:right w:val="none" w:sz="0" w:space="0" w:color="auto"/>
      </w:divBdr>
    </w:div>
    <w:div w:id="966162991">
      <w:bodyDiv w:val="1"/>
      <w:marLeft w:val="0"/>
      <w:marRight w:val="0"/>
      <w:marTop w:val="0"/>
      <w:marBottom w:val="0"/>
      <w:divBdr>
        <w:top w:val="none" w:sz="0" w:space="0" w:color="auto"/>
        <w:left w:val="none" w:sz="0" w:space="0" w:color="auto"/>
        <w:bottom w:val="none" w:sz="0" w:space="0" w:color="auto"/>
        <w:right w:val="none" w:sz="0" w:space="0" w:color="auto"/>
      </w:divBdr>
    </w:div>
    <w:div w:id="968897211">
      <w:bodyDiv w:val="1"/>
      <w:marLeft w:val="0"/>
      <w:marRight w:val="0"/>
      <w:marTop w:val="0"/>
      <w:marBottom w:val="0"/>
      <w:divBdr>
        <w:top w:val="none" w:sz="0" w:space="0" w:color="auto"/>
        <w:left w:val="none" w:sz="0" w:space="0" w:color="auto"/>
        <w:bottom w:val="none" w:sz="0" w:space="0" w:color="auto"/>
        <w:right w:val="none" w:sz="0" w:space="0" w:color="auto"/>
      </w:divBdr>
    </w:div>
    <w:div w:id="969170004">
      <w:bodyDiv w:val="1"/>
      <w:marLeft w:val="0"/>
      <w:marRight w:val="0"/>
      <w:marTop w:val="0"/>
      <w:marBottom w:val="0"/>
      <w:divBdr>
        <w:top w:val="none" w:sz="0" w:space="0" w:color="auto"/>
        <w:left w:val="none" w:sz="0" w:space="0" w:color="auto"/>
        <w:bottom w:val="none" w:sz="0" w:space="0" w:color="auto"/>
        <w:right w:val="none" w:sz="0" w:space="0" w:color="auto"/>
      </w:divBdr>
    </w:div>
    <w:div w:id="969238414">
      <w:bodyDiv w:val="1"/>
      <w:marLeft w:val="0"/>
      <w:marRight w:val="0"/>
      <w:marTop w:val="0"/>
      <w:marBottom w:val="0"/>
      <w:divBdr>
        <w:top w:val="none" w:sz="0" w:space="0" w:color="auto"/>
        <w:left w:val="none" w:sz="0" w:space="0" w:color="auto"/>
        <w:bottom w:val="none" w:sz="0" w:space="0" w:color="auto"/>
        <w:right w:val="none" w:sz="0" w:space="0" w:color="auto"/>
      </w:divBdr>
    </w:div>
    <w:div w:id="971600173">
      <w:bodyDiv w:val="1"/>
      <w:marLeft w:val="0"/>
      <w:marRight w:val="0"/>
      <w:marTop w:val="0"/>
      <w:marBottom w:val="0"/>
      <w:divBdr>
        <w:top w:val="none" w:sz="0" w:space="0" w:color="auto"/>
        <w:left w:val="none" w:sz="0" w:space="0" w:color="auto"/>
        <w:bottom w:val="none" w:sz="0" w:space="0" w:color="auto"/>
        <w:right w:val="none" w:sz="0" w:space="0" w:color="auto"/>
      </w:divBdr>
    </w:div>
    <w:div w:id="972757605">
      <w:bodyDiv w:val="1"/>
      <w:marLeft w:val="0"/>
      <w:marRight w:val="0"/>
      <w:marTop w:val="0"/>
      <w:marBottom w:val="0"/>
      <w:divBdr>
        <w:top w:val="none" w:sz="0" w:space="0" w:color="auto"/>
        <w:left w:val="none" w:sz="0" w:space="0" w:color="auto"/>
        <w:bottom w:val="none" w:sz="0" w:space="0" w:color="auto"/>
        <w:right w:val="none" w:sz="0" w:space="0" w:color="auto"/>
      </w:divBdr>
    </w:div>
    <w:div w:id="973410611">
      <w:bodyDiv w:val="1"/>
      <w:marLeft w:val="0"/>
      <w:marRight w:val="0"/>
      <w:marTop w:val="0"/>
      <w:marBottom w:val="0"/>
      <w:divBdr>
        <w:top w:val="none" w:sz="0" w:space="0" w:color="auto"/>
        <w:left w:val="none" w:sz="0" w:space="0" w:color="auto"/>
        <w:bottom w:val="none" w:sz="0" w:space="0" w:color="auto"/>
        <w:right w:val="none" w:sz="0" w:space="0" w:color="auto"/>
      </w:divBdr>
    </w:div>
    <w:div w:id="973676104">
      <w:bodyDiv w:val="1"/>
      <w:marLeft w:val="0"/>
      <w:marRight w:val="0"/>
      <w:marTop w:val="0"/>
      <w:marBottom w:val="0"/>
      <w:divBdr>
        <w:top w:val="none" w:sz="0" w:space="0" w:color="auto"/>
        <w:left w:val="none" w:sz="0" w:space="0" w:color="auto"/>
        <w:bottom w:val="none" w:sz="0" w:space="0" w:color="auto"/>
        <w:right w:val="none" w:sz="0" w:space="0" w:color="auto"/>
      </w:divBdr>
    </w:div>
    <w:div w:id="975256761">
      <w:bodyDiv w:val="1"/>
      <w:marLeft w:val="0"/>
      <w:marRight w:val="0"/>
      <w:marTop w:val="0"/>
      <w:marBottom w:val="0"/>
      <w:divBdr>
        <w:top w:val="none" w:sz="0" w:space="0" w:color="auto"/>
        <w:left w:val="none" w:sz="0" w:space="0" w:color="auto"/>
        <w:bottom w:val="none" w:sz="0" w:space="0" w:color="auto"/>
        <w:right w:val="none" w:sz="0" w:space="0" w:color="auto"/>
      </w:divBdr>
    </w:div>
    <w:div w:id="975447484">
      <w:bodyDiv w:val="1"/>
      <w:marLeft w:val="0"/>
      <w:marRight w:val="0"/>
      <w:marTop w:val="0"/>
      <w:marBottom w:val="0"/>
      <w:divBdr>
        <w:top w:val="none" w:sz="0" w:space="0" w:color="auto"/>
        <w:left w:val="none" w:sz="0" w:space="0" w:color="auto"/>
        <w:bottom w:val="none" w:sz="0" w:space="0" w:color="auto"/>
        <w:right w:val="none" w:sz="0" w:space="0" w:color="auto"/>
      </w:divBdr>
    </w:div>
    <w:div w:id="975719738">
      <w:bodyDiv w:val="1"/>
      <w:marLeft w:val="0"/>
      <w:marRight w:val="0"/>
      <w:marTop w:val="0"/>
      <w:marBottom w:val="0"/>
      <w:divBdr>
        <w:top w:val="none" w:sz="0" w:space="0" w:color="auto"/>
        <w:left w:val="none" w:sz="0" w:space="0" w:color="auto"/>
        <w:bottom w:val="none" w:sz="0" w:space="0" w:color="auto"/>
        <w:right w:val="none" w:sz="0" w:space="0" w:color="auto"/>
      </w:divBdr>
    </w:div>
    <w:div w:id="977882803">
      <w:bodyDiv w:val="1"/>
      <w:marLeft w:val="0"/>
      <w:marRight w:val="0"/>
      <w:marTop w:val="0"/>
      <w:marBottom w:val="0"/>
      <w:divBdr>
        <w:top w:val="none" w:sz="0" w:space="0" w:color="auto"/>
        <w:left w:val="none" w:sz="0" w:space="0" w:color="auto"/>
        <w:bottom w:val="none" w:sz="0" w:space="0" w:color="auto"/>
        <w:right w:val="none" w:sz="0" w:space="0" w:color="auto"/>
      </w:divBdr>
    </w:div>
    <w:div w:id="979454791">
      <w:bodyDiv w:val="1"/>
      <w:marLeft w:val="0"/>
      <w:marRight w:val="0"/>
      <w:marTop w:val="0"/>
      <w:marBottom w:val="0"/>
      <w:divBdr>
        <w:top w:val="none" w:sz="0" w:space="0" w:color="auto"/>
        <w:left w:val="none" w:sz="0" w:space="0" w:color="auto"/>
        <w:bottom w:val="none" w:sz="0" w:space="0" w:color="auto"/>
        <w:right w:val="none" w:sz="0" w:space="0" w:color="auto"/>
      </w:divBdr>
    </w:div>
    <w:div w:id="979916010">
      <w:bodyDiv w:val="1"/>
      <w:marLeft w:val="0"/>
      <w:marRight w:val="0"/>
      <w:marTop w:val="0"/>
      <w:marBottom w:val="0"/>
      <w:divBdr>
        <w:top w:val="none" w:sz="0" w:space="0" w:color="auto"/>
        <w:left w:val="none" w:sz="0" w:space="0" w:color="auto"/>
        <w:bottom w:val="none" w:sz="0" w:space="0" w:color="auto"/>
        <w:right w:val="none" w:sz="0" w:space="0" w:color="auto"/>
      </w:divBdr>
    </w:div>
    <w:div w:id="980429812">
      <w:bodyDiv w:val="1"/>
      <w:marLeft w:val="0"/>
      <w:marRight w:val="0"/>
      <w:marTop w:val="0"/>
      <w:marBottom w:val="0"/>
      <w:divBdr>
        <w:top w:val="none" w:sz="0" w:space="0" w:color="auto"/>
        <w:left w:val="none" w:sz="0" w:space="0" w:color="auto"/>
        <w:bottom w:val="none" w:sz="0" w:space="0" w:color="auto"/>
        <w:right w:val="none" w:sz="0" w:space="0" w:color="auto"/>
      </w:divBdr>
    </w:div>
    <w:div w:id="981886811">
      <w:bodyDiv w:val="1"/>
      <w:marLeft w:val="0"/>
      <w:marRight w:val="0"/>
      <w:marTop w:val="0"/>
      <w:marBottom w:val="0"/>
      <w:divBdr>
        <w:top w:val="none" w:sz="0" w:space="0" w:color="auto"/>
        <w:left w:val="none" w:sz="0" w:space="0" w:color="auto"/>
        <w:bottom w:val="none" w:sz="0" w:space="0" w:color="auto"/>
        <w:right w:val="none" w:sz="0" w:space="0" w:color="auto"/>
      </w:divBdr>
    </w:div>
    <w:div w:id="983240301">
      <w:bodyDiv w:val="1"/>
      <w:marLeft w:val="0"/>
      <w:marRight w:val="0"/>
      <w:marTop w:val="0"/>
      <w:marBottom w:val="0"/>
      <w:divBdr>
        <w:top w:val="none" w:sz="0" w:space="0" w:color="auto"/>
        <w:left w:val="none" w:sz="0" w:space="0" w:color="auto"/>
        <w:bottom w:val="none" w:sz="0" w:space="0" w:color="auto"/>
        <w:right w:val="none" w:sz="0" w:space="0" w:color="auto"/>
      </w:divBdr>
    </w:div>
    <w:div w:id="983894360">
      <w:bodyDiv w:val="1"/>
      <w:marLeft w:val="0"/>
      <w:marRight w:val="0"/>
      <w:marTop w:val="0"/>
      <w:marBottom w:val="0"/>
      <w:divBdr>
        <w:top w:val="none" w:sz="0" w:space="0" w:color="auto"/>
        <w:left w:val="none" w:sz="0" w:space="0" w:color="auto"/>
        <w:bottom w:val="none" w:sz="0" w:space="0" w:color="auto"/>
        <w:right w:val="none" w:sz="0" w:space="0" w:color="auto"/>
      </w:divBdr>
    </w:div>
    <w:div w:id="984699797">
      <w:bodyDiv w:val="1"/>
      <w:marLeft w:val="0"/>
      <w:marRight w:val="0"/>
      <w:marTop w:val="0"/>
      <w:marBottom w:val="0"/>
      <w:divBdr>
        <w:top w:val="none" w:sz="0" w:space="0" w:color="auto"/>
        <w:left w:val="none" w:sz="0" w:space="0" w:color="auto"/>
        <w:bottom w:val="none" w:sz="0" w:space="0" w:color="auto"/>
        <w:right w:val="none" w:sz="0" w:space="0" w:color="auto"/>
      </w:divBdr>
    </w:div>
    <w:div w:id="986478045">
      <w:bodyDiv w:val="1"/>
      <w:marLeft w:val="0"/>
      <w:marRight w:val="0"/>
      <w:marTop w:val="0"/>
      <w:marBottom w:val="0"/>
      <w:divBdr>
        <w:top w:val="none" w:sz="0" w:space="0" w:color="auto"/>
        <w:left w:val="none" w:sz="0" w:space="0" w:color="auto"/>
        <w:bottom w:val="none" w:sz="0" w:space="0" w:color="auto"/>
        <w:right w:val="none" w:sz="0" w:space="0" w:color="auto"/>
      </w:divBdr>
    </w:div>
    <w:div w:id="988050192">
      <w:bodyDiv w:val="1"/>
      <w:marLeft w:val="0"/>
      <w:marRight w:val="0"/>
      <w:marTop w:val="0"/>
      <w:marBottom w:val="0"/>
      <w:divBdr>
        <w:top w:val="none" w:sz="0" w:space="0" w:color="auto"/>
        <w:left w:val="none" w:sz="0" w:space="0" w:color="auto"/>
        <w:bottom w:val="none" w:sz="0" w:space="0" w:color="auto"/>
        <w:right w:val="none" w:sz="0" w:space="0" w:color="auto"/>
      </w:divBdr>
    </w:div>
    <w:div w:id="988944514">
      <w:bodyDiv w:val="1"/>
      <w:marLeft w:val="0"/>
      <w:marRight w:val="0"/>
      <w:marTop w:val="0"/>
      <w:marBottom w:val="0"/>
      <w:divBdr>
        <w:top w:val="none" w:sz="0" w:space="0" w:color="auto"/>
        <w:left w:val="none" w:sz="0" w:space="0" w:color="auto"/>
        <w:bottom w:val="none" w:sz="0" w:space="0" w:color="auto"/>
        <w:right w:val="none" w:sz="0" w:space="0" w:color="auto"/>
      </w:divBdr>
    </w:div>
    <w:div w:id="991367945">
      <w:bodyDiv w:val="1"/>
      <w:marLeft w:val="0"/>
      <w:marRight w:val="0"/>
      <w:marTop w:val="0"/>
      <w:marBottom w:val="0"/>
      <w:divBdr>
        <w:top w:val="none" w:sz="0" w:space="0" w:color="auto"/>
        <w:left w:val="none" w:sz="0" w:space="0" w:color="auto"/>
        <w:bottom w:val="none" w:sz="0" w:space="0" w:color="auto"/>
        <w:right w:val="none" w:sz="0" w:space="0" w:color="auto"/>
      </w:divBdr>
    </w:div>
    <w:div w:id="991984736">
      <w:bodyDiv w:val="1"/>
      <w:marLeft w:val="0"/>
      <w:marRight w:val="0"/>
      <w:marTop w:val="0"/>
      <w:marBottom w:val="0"/>
      <w:divBdr>
        <w:top w:val="none" w:sz="0" w:space="0" w:color="auto"/>
        <w:left w:val="none" w:sz="0" w:space="0" w:color="auto"/>
        <w:bottom w:val="none" w:sz="0" w:space="0" w:color="auto"/>
        <w:right w:val="none" w:sz="0" w:space="0" w:color="auto"/>
      </w:divBdr>
    </w:div>
    <w:div w:id="992292970">
      <w:bodyDiv w:val="1"/>
      <w:marLeft w:val="0"/>
      <w:marRight w:val="0"/>
      <w:marTop w:val="0"/>
      <w:marBottom w:val="0"/>
      <w:divBdr>
        <w:top w:val="none" w:sz="0" w:space="0" w:color="auto"/>
        <w:left w:val="none" w:sz="0" w:space="0" w:color="auto"/>
        <w:bottom w:val="none" w:sz="0" w:space="0" w:color="auto"/>
        <w:right w:val="none" w:sz="0" w:space="0" w:color="auto"/>
      </w:divBdr>
    </w:div>
    <w:div w:id="994526230">
      <w:bodyDiv w:val="1"/>
      <w:marLeft w:val="0"/>
      <w:marRight w:val="0"/>
      <w:marTop w:val="0"/>
      <w:marBottom w:val="0"/>
      <w:divBdr>
        <w:top w:val="none" w:sz="0" w:space="0" w:color="auto"/>
        <w:left w:val="none" w:sz="0" w:space="0" w:color="auto"/>
        <w:bottom w:val="none" w:sz="0" w:space="0" w:color="auto"/>
        <w:right w:val="none" w:sz="0" w:space="0" w:color="auto"/>
      </w:divBdr>
    </w:div>
    <w:div w:id="994912579">
      <w:bodyDiv w:val="1"/>
      <w:marLeft w:val="0"/>
      <w:marRight w:val="0"/>
      <w:marTop w:val="0"/>
      <w:marBottom w:val="0"/>
      <w:divBdr>
        <w:top w:val="none" w:sz="0" w:space="0" w:color="auto"/>
        <w:left w:val="none" w:sz="0" w:space="0" w:color="auto"/>
        <w:bottom w:val="none" w:sz="0" w:space="0" w:color="auto"/>
        <w:right w:val="none" w:sz="0" w:space="0" w:color="auto"/>
      </w:divBdr>
    </w:div>
    <w:div w:id="995260576">
      <w:bodyDiv w:val="1"/>
      <w:marLeft w:val="0"/>
      <w:marRight w:val="0"/>
      <w:marTop w:val="0"/>
      <w:marBottom w:val="0"/>
      <w:divBdr>
        <w:top w:val="none" w:sz="0" w:space="0" w:color="auto"/>
        <w:left w:val="none" w:sz="0" w:space="0" w:color="auto"/>
        <w:bottom w:val="none" w:sz="0" w:space="0" w:color="auto"/>
        <w:right w:val="none" w:sz="0" w:space="0" w:color="auto"/>
      </w:divBdr>
    </w:div>
    <w:div w:id="996885922">
      <w:bodyDiv w:val="1"/>
      <w:marLeft w:val="0"/>
      <w:marRight w:val="0"/>
      <w:marTop w:val="0"/>
      <w:marBottom w:val="0"/>
      <w:divBdr>
        <w:top w:val="none" w:sz="0" w:space="0" w:color="auto"/>
        <w:left w:val="none" w:sz="0" w:space="0" w:color="auto"/>
        <w:bottom w:val="none" w:sz="0" w:space="0" w:color="auto"/>
        <w:right w:val="none" w:sz="0" w:space="0" w:color="auto"/>
      </w:divBdr>
    </w:div>
    <w:div w:id="997343217">
      <w:bodyDiv w:val="1"/>
      <w:marLeft w:val="0"/>
      <w:marRight w:val="0"/>
      <w:marTop w:val="0"/>
      <w:marBottom w:val="0"/>
      <w:divBdr>
        <w:top w:val="none" w:sz="0" w:space="0" w:color="auto"/>
        <w:left w:val="none" w:sz="0" w:space="0" w:color="auto"/>
        <w:bottom w:val="none" w:sz="0" w:space="0" w:color="auto"/>
        <w:right w:val="none" w:sz="0" w:space="0" w:color="auto"/>
      </w:divBdr>
    </w:div>
    <w:div w:id="998192185">
      <w:bodyDiv w:val="1"/>
      <w:marLeft w:val="0"/>
      <w:marRight w:val="0"/>
      <w:marTop w:val="0"/>
      <w:marBottom w:val="0"/>
      <w:divBdr>
        <w:top w:val="none" w:sz="0" w:space="0" w:color="auto"/>
        <w:left w:val="none" w:sz="0" w:space="0" w:color="auto"/>
        <w:bottom w:val="none" w:sz="0" w:space="0" w:color="auto"/>
        <w:right w:val="none" w:sz="0" w:space="0" w:color="auto"/>
      </w:divBdr>
    </w:div>
    <w:div w:id="998732398">
      <w:bodyDiv w:val="1"/>
      <w:marLeft w:val="0"/>
      <w:marRight w:val="0"/>
      <w:marTop w:val="0"/>
      <w:marBottom w:val="0"/>
      <w:divBdr>
        <w:top w:val="none" w:sz="0" w:space="0" w:color="auto"/>
        <w:left w:val="none" w:sz="0" w:space="0" w:color="auto"/>
        <w:bottom w:val="none" w:sz="0" w:space="0" w:color="auto"/>
        <w:right w:val="none" w:sz="0" w:space="0" w:color="auto"/>
      </w:divBdr>
    </w:div>
    <w:div w:id="998850370">
      <w:bodyDiv w:val="1"/>
      <w:marLeft w:val="0"/>
      <w:marRight w:val="0"/>
      <w:marTop w:val="0"/>
      <w:marBottom w:val="0"/>
      <w:divBdr>
        <w:top w:val="none" w:sz="0" w:space="0" w:color="auto"/>
        <w:left w:val="none" w:sz="0" w:space="0" w:color="auto"/>
        <w:bottom w:val="none" w:sz="0" w:space="0" w:color="auto"/>
        <w:right w:val="none" w:sz="0" w:space="0" w:color="auto"/>
      </w:divBdr>
    </w:div>
    <w:div w:id="999042075">
      <w:bodyDiv w:val="1"/>
      <w:marLeft w:val="0"/>
      <w:marRight w:val="0"/>
      <w:marTop w:val="0"/>
      <w:marBottom w:val="0"/>
      <w:divBdr>
        <w:top w:val="none" w:sz="0" w:space="0" w:color="auto"/>
        <w:left w:val="none" w:sz="0" w:space="0" w:color="auto"/>
        <w:bottom w:val="none" w:sz="0" w:space="0" w:color="auto"/>
        <w:right w:val="none" w:sz="0" w:space="0" w:color="auto"/>
      </w:divBdr>
    </w:div>
    <w:div w:id="999187359">
      <w:bodyDiv w:val="1"/>
      <w:marLeft w:val="0"/>
      <w:marRight w:val="0"/>
      <w:marTop w:val="0"/>
      <w:marBottom w:val="0"/>
      <w:divBdr>
        <w:top w:val="none" w:sz="0" w:space="0" w:color="auto"/>
        <w:left w:val="none" w:sz="0" w:space="0" w:color="auto"/>
        <w:bottom w:val="none" w:sz="0" w:space="0" w:color="auto"/>
        <w:right w:val="none" w:sz="0" w:space="0" w:color="auto"/>
      </w:divBdr>
    </w:div>
    <w:div w:id="1000550092">
      <w:bodyDiv w:val="1"/>
      <w:marLeft w:val="0"/>
      <w:marRight w:val="0"/>
      <w:marTop w:val="0"/>
      <w:marBottom w:val="0"/>
      <w:divBdr>
        <w:top w:val="none" w:sz="0" w:space="0" w:color="auto"/>
        <w:left w:val="none" w:sz="0" w:space="0" w:color="auto"/>
        <w:bottom w:val="none" w:sz="0" w:space="0" w:color="auto"/>
        <w:right w:val="none" w:sz="0" w:space="0" w:color="auto"/>
      </w:divBdr>
    </w:div>
    <w:div w:id="1001159658">
      <w:bodyDiv w:val="1"/>
      <w:marLeft w:val="0"/>
      <w:marRight w:val="0"/>
      <w:marTop w:val="0"/>
      <w:marBottom w:val="0"/>
      <w:divBdr>
        <w:top w:val="none" w:sz="0" w:space="0" w:color="auto"/>
        <w:left w:val="none" w:sz="0" w:space="0" w:color="auto"/>
        <w:bottom w:val="none" w:sz="0" w:space="0" w:color="auto"/>
        <w:right w:val="none" w:sz="0" w:space="0" w:color="auto"/>
      </w:divBdr>
    </w:div>
    <w:div w:id="1001160505">
      <w:bodyDiv w:val="1"/>
      <w:marLeft w:val="0"/>
      <w:marRight w:val="0"/>
      <w:marTop w:val="0"/>
      <w:marBottom w:val="0"/>
      <w:divBdr>
        <w:top w:val="none" w:sz="0" w:space="0" w:color="auto"/>
        <w:left w:val="none" w:sz="0" w:space="0" w:color="auto"/>
        <w:bottom w:val="none" w:sz="0" w:space="0" w:color="auto"/>
        <w:right w:val="none" w:sz="0" w:space="0" w:color="auto"/>
      </w:divBdr>
    </w:div>
    <w:div w:id="1001739398">
      <w:bodyDiv w:val="1"/>
      <w:marLeft w:val="0"/>
      <w:marRight w:val="0"/>
      <w:marTop w:val="0"/>
      <w:marBottom w:val="0"/>
      <w:divBdr>
        <w:top w:val="none" w:sz="0" w:space="0" w:color="auto"/>
        <w:left w:val="none" w:sz="0" w:space="0" w:color="auto"/>
        <w:bottom w:val="none" w:sz="0" w:space="0" w:color="auto"/>
        <w:right w:val="none" w:sz="0" w:space="0" w:color="auto"/>
      </w:divBdr>
    </w:div>
    <w:div w:id="1003896030">
      <w:bodyDiv w:val="1"/>
      <w:marLeft w:val="0"/>
      <w:marRight w:val="0"/>
      <w:marTop w:val="0"/>
      <w:marBottom w:val="0"/>
      <w:divBdr>
        <w:top w:val="none" w:sz="0" w:space="0" w:color="auto"/>
        <w:left w:val="none" w:sz="0" w:space="0" w:color="auto"/>
        <w:bottom w:val="none" w:sz="0" w:space="0" w:color="auto"/>
        <w:right w:val="none" w:sz="0" w:space="0" w:color="auto"/>
      </w:divBdr>
    </w:div>
    <w:div w:id="1004361496">
      <w:bodyDiv w:val="1"/>
      <w:marLeft w:val="0"/>
      <w:marRight w:val="0"/>
      <w:marTop w:val="0"/>
      <w:marBottom w:val="0"/>
      <w:divBdr>
        <w:top w:val="none" w:sz="0" w:space="0" w:color="auto"/>
        <w:left w:val="none" w:sz="0" w:space="0" w:color="auto"/>
        <w:bottom w:val="none" w:sz="0" w:space="0" w:color="auto"/>
        <w:right w:val="none" w:sz="0" w:space="0" w:color="auto"/>
      </w:divBdr>
    </w:div>
    <w:div w:id="1005937855">
      <w:bodyDiv w:val="1"/>
      <w:marLeft w:val="0"/>
      <w:marRight w:val="0"/>
      <w:marTop w:val="0"/>
      <w:marBottom w:val="0"/>
      <w:divBdr>
        <w:top w:val="none" w:sz="0" w:space="0" w:color="auto"/>
        <w:left w:val="none" w:sz="0" w:space="0" w:color="auto"/>
        <w:bottom w:val="none" w:sz="0" w:space="0" w:color="auto"/>
        <w:right w:val="none" w:sz="0" w:space="0" w:color="auto"/>
      </w:divBdr>
    </w:div>
    <w:div w:id="1006329033">
      <w:bodyDiv w:val="1"/>
      <w:marLeft w:val="0"/>
      <w:marRight w:val="0"/>
      <w:marTop w:val="0"/>
      <w:marBottom w:val="0"/>
      <w:divBdr>
        <w:top w:val="none" w:sz="0" w:space="0" w:color="auto"/>
        <w:left w:val="none" w:sz="0" w:space="0" w:color="auto"/>
        <w:bottom w:val="none" w:sz="0" w:space="0" w:color="auto"/>
        <w:right w:val="none" w:sz="0" w:space="0" w:color="auto"/>
      </w:divBdr>
    </w:div>
    <w:div w:id="1006519975">
      <w:bodyDiv w:val="1"/>
      <w:marLeft w:val="0"/>
      <w:marRight w:val="0"/>
      <w:marTop w:val="0"/>
      <w:marBottom w:val="0"/>
      <w:divBdr>
        <w:top w:val="none" w:sz="0" w:space="0" w:color="auto"/>
        <w:left w:val="none" w:sz="0" w:space="0" w:color="auto"/>
        <w:bottom w:val="none" w:sz="0" w:space="0" w:color="auto"/>
        <w:right w:val="none" w:sz="0" w:space="0" w:color="auto"/>
      </w:divBdr>
    </w:div>
    <w:div w:id="1006712338">
      <w:bodyDiv w:val="1"/>
      <w:marLeft w:val="0"/>
      <w:marRight w:val="0"/>
      <w:marTop w:val="0"/>
      <w:marBottom w:val="0"/>
      <w:divBdr>
        <w:top w:val="none" w:sz="0" w:space="0" w:color="auto"/>
        <w:left w:val="none" w:sz="0" w:space="0" w:color="auto"/>
        <w:bottom w:val="none" w:sz="0" w:space="0" w:color="auto"/>
        <w:right w:val="none" w:sz="0" w:space="0" w:color="auto"/>
      </w:divBdr>
    </w:div>
    <w:div w:id="1007443887">
      <w:bodyDiv w:val="1"/>
      <w:marLeft w:val="0"/>
      <w:marRight w:val="0"/>
      <w:marTop w:val="0"/>
      <w:marBottom w:val="0"/>
      <w:divBdr>
        <w:top w:val="none" w:sz="0" w:space="0" w:color="auto"/>
        <w:left w:val="none" w:sz="0" w:space="0" w:color="auto"/>
        <w:bottom w:val="none" w:sz="0" w:space="0" w:color="auto"/>
        <w:right w:val="none" w:sz="0" w:space="0" w:color="auto"/>
      </w:divBdr>
    </w:div>
    <w:div w:id="1007950627">
      <w:bodyDiv w:val="1"/>
      <w:marLeft w:val="0"/>
      <w:marRight w:val="0"/>
      <w:marTop w:val="0"/>
      <w:marBottom w:val="0"/>
      <w:divBdr>
        <w:top w:val="none" w:sz="0" w:space="0" w:color="auto"/>
        <w:left w:val="none" w:sz="0" w:space="0" w:color="auto"/>
        <w:bottom w:val="none" w:sz="0" w:space="0" w:color="auto"/>
        <w:right w:val="none" w:sz="0" w:space="0" w:color="auto"/>
      </w:divBdr>
    </w:div>
    <w:div w:id="1009061285">
      <w:bodyDiv w:val="1"/>
      <w:marLeft w:val="0"/>
      <w:marRight w:val="0"/>
      <w:marTop w:val="0"/>
      <w:marBottom w:val="0"/>
      <w:divBdr>
        <w:top w:val="none" w:sz="0" w:space="0" w:color="auto"/>
        <w:left w:val="none" w:sz="0" w:space="0" w:color="auto"/>
        <w:bottom w:val="none" w:sz="0" w:space="0" w:color="auto"/>
        <w:right w:val="none" w:sz="0" w:space="0" w:color="auto"/>
      </w:divBdr>
    </w:div>
    <w:div w:id="1009868573">
      <w:bodyDiv w:val="1"/>
      <w:marLeft w:val="0"/>
      <w:marRight w:val="0"/>
      <w:marTop w:val="0"/>
      <w:marBottom w:val="0"/>
      <w:divBdr>
        <w:top w:val="none" w:sz="0" w:space="0" w:color="auto"/>
        <w:left w:val="none" w:sz="0" w:space="0" w:color="auto"/>
        <w:bottom w:val="none" w:sz="0" w:space="0" w:color="auto"/>
        <w:right w:val="none" w:sz="0" w:space="0" w:color="auto"/>
      </w:divBdr>
    </w:div>
    <w:div w:id="1009874435">
      <w:bodyDiv w:val="1"/>
      <w:marLeft w:val="0"/>
      <w:marRight w:val="0"/>
      <w:marTop w:val="0"/>
      <w:marBottom w:val="0"/>
      <w:divBdr>
        <w:top w:val="none" w:sz="0" w:space="0" w:color="auto"/>
        <w:left w:val="none" w:sz="0" w:space="0" w:color="auto"/>
        <w:bottom w:val="none" w:sz="0" w:space="0" w:color="auto"/>
        <w:right w:val="none" w:sz="0" w:space="0" w:color="auto"/>
      </w:divBdr>
    </w:div>
    <w:div w:id="1010066951">
      <w:bodyDiv w:val="1"/>
      <w:marLeft w:val="0"/>
      <w:marRight w:val="0"/>
      <w:marTop w:val="0"/>
      <w:marBottom w:val="0"/>
      <w:divBdr>
        <w:top w:val="none" w:sz="0" w:space="0" w:color="auto"/>
        <w:left w:val="none" w:sz="0" w:space="0" w:color="auto"/>
        <w:bottom w:val="none" w:sz="0" w:space="0" w:color="auto"/>
        <w:right w:val="none" w:sz="0" w:space="0" w:color="auto"/>
      </w:divBdr>
    </w:div>
    <w:div w:id="1012990643">
      <w:bodyDiv w:val="1"/>
      <w:marLeft w:val="0"/>
      <w:marRight w:val="0"/>
      <w:marTop w:val="0"/>
      <w:marBottom w:val="0"/>
      <w:divBdr>
        <w:top w:val="none" w:sz="0" w:space="0" w:color="auto"/>
        <w:left w:val="none" w:sz="0" w:space="0" w:color="auto"/>
        <w:bottom w:val="none" w:sz="0" w:space="0" w:color="auto"/>
        <w:right w:val="none" w:sz="0" w:space="0" w:color="auto"/>
      </w:divBdr>
    </w:div>
    <w:div w:id="1013990018">
      <w:bodyDiv w:val="1"/>
      <w:marLeft w:val="0"/>
      <w:marRight w:val="0"/>
      <w:marTop w:val="0"/>
      <w:marBottom w:val="0"/>
      <w:divBdr>
        <w:top w:val="none" w:sz="0" w:space="0" w:color="auto"/>
        <w:left w:val="none" w:sz="0" w:space="0" w:color="auto"/>
        <w:bottom w:val="none" w:sz="0" w:space="0" w:color="auto"/>
        <w:right w:val="none" w:sz="0" w:space="0" w:color="auto"/>
      </w:divBdr>
    </w:div>
    <w:div w:id="1016928041">
      <w:bodyDiv w:val="1"/>
      <w:marLeft w:val="0"/>
      <w:marRight w:val="0"/>
      <w:marTop w:val="0"/>
      <w:marBottom w:val="0"/>
      <w:divBdr>
        <w:top w:val="none" w:sz="0" w:space="0" w:color="auto"/>
        <w:left w:val="none" w:sz="0" w:space="0" w:color="auto"/>
        <w:bottom w:val="none" w:sz="0" w:space="0" w:color="auto"/>
        <w:right w:val="none" w:sz="0" w:space="0" w:color="auto"/>
      </w:divBdr>
    </w:div>
    <w:div w:id="1017581006">
      <w:bodyDiv w:val="1"/>
      <w:marLeft w:val="0"/>
      <w:marRight w:val="0"/>
      <w:marTop w:val="0"/>
      <w:marBottom w:val="0"/>
      <w:divBdr>
        <w:top w:val="none" w:sz="0" w:space="0" w:color="auto"/>
        <w:left w:val="none" w:sz="0" w:space="0" w:color="auto"/>
        <w:bottom w:val="none" w:sz="0" w:space="0" w:color="auto"/>
        <w:right w:val="none" w:sz="0" w:space="0" w:color="auto"/>
      </w:divBdr>
    </w:div>
    <w:div w:id="1018771490">
      <w:bodyDiv w:val="1"/>
      <w:marLeft w:val="0"/>
      <w:marRight w:val="0"/>
      <w:marTop w:val="0"/>
      <w:marBottom w:val="0"/>
      <w:divBdr>
        <w:top w:val="none" w:sz="0" w:space="0" w:color="auto"/>
        <w:left w:val="none" w:sz="0" w:space="0" w:color="auto"/>
        <w:bottom w:val="none" w:sz="0" w:space="0" w:color="auto"/>
        <w:right w:val="none" w:sz="0" w:space="0" w:color="auto"/>
      </w:divBdr>
    </w:div>
    <w:div w:id="1018966805">
      <w:bodyDiv w:val="1"/>
      <w:marLeft w:val="0"/>
      <w:marRight w:val="0"/>
      <w:marTop w:val="0"/>
      <w:marBottom w:val="0"/>
      <w:divBdr>
        <w:top w:val="none" w:sz="0" w:space="0" w:color="auto"/>
        <w:left w:val="none" w:sz="0" w:space="0" w:color="auto"/>
        <w:bottom w:val="none" w:sz="0" w:space="0" w:color="auto"/>
        <w:right w:val="none" w:sz="0" w:space="0" w:color="auto"/>
      </w:divBdr>
    </w:div>
    <w:div w:id="1018971650">
      <w:bodyDiv w:val="1"/>
      <w:marLeft w:val="0"/>
      <w:marRight w:val="0"/>
      <w:marTop w:val="0"/>
      <w:marBottom w:val="0"/>
      <w:divBdr>
        <w:top w:val="none" w:sz="0" w:space="0" w:color="auto"/>
        <w:left w:val="none" w:sz="0" w:space="0" w:color="auto"/>
        <w:bottom w:val="none" w:sz="0" w:space="0" w:color="auto"/>
        <w:right w:val="none" w:sz="0" w:space="0" w:color="auto"/>
      </w:divBdr>
    </w:div>
    <w:div w:id="1021004638">
      <w:bodyDiv w:val="1"/>
      <w:marLeft w:val="0"/>
      <w:marRight w:val="0"/>
      <w:marTop w:val="0"/>
      <w:marBottom w:val="0"/>
      <w:divBdr>
        <w:top w:val="none" w:sz="0" w:space="0" w:color="auto"/>
        <w:left w:val="none" w:sz="0" w:space="0" w:color="auto"/>
        <w:bottom w:val="none" w:sz="0" w:space="0" w:color="auto"/>
        <w:right w:val="none" w:sz="0" w:space="0" w:color="auto"/>
      </w:divBdr>
    </w:div>
    <w:div w:id="1022124718">
      <w:bodyDiv w:val="1"/>
      <w:marLeft w:val="0"/>
      <w:marRight w:val="0"/>
      <w:marTop w:val="0"/>
      <w:marBottom w:val="0"/>
      <w:divBdr>
        <w:top w:val="none" w:sz="0" w:space="0" w:color="auto"/>
        <w:left w:val="none" w:sz="0" w:space="0" w:color="auto"/>
        <w:bottom w:val="none" w:sz="0" w:space="0" w:color="auto"/>
        <w:right w:val="none" w:sz="0" w:space="0" w:color="auto"/>
      </w:divBdr>
    </w:div>
    <w:div w:id="1022784201">
      <w:bodyDiv w:val="1"/>
      <w:marLeft w:val="0"/>
      <w:marRight w:val="0"/>
      <w:marTop w:val="0"/>
      <w:marBottom w:val="0"/>
      <w:divBdr>
        <w:top w:val="none" w:sz="0" w:space="0" w:color="auto"/>
        <w:left w:val="none" w:sz="0" w:space="0" w:color="auto"/>
        <w:bottom w:val="none" w:sz="0" w:space="0" w:color="auto"/>
        <w:right w:val="none" w:sz="0" w:space="0" w:color="auto"/>
      </w:divBdr>
    </w:div>
    <w:div w:id="1023484490">
      <w:bodyDiv w:val="1"/>
      <w:marLeft w:val="0"/>
      <w:marRight w:val="0"/>
      <w:marTop w:val="0"/>
      <w:marBottom w:val="0"/>
      <w:divBdr>
        <w:top w:val="none" w:sz="0" w:space="0" w:color="auto"/>
        <w:left w:val="none" w:sz="0" w:space="0" w:color="auto"/>
        <w:bottom w:val="none" w:sz="0" w:space="0" w:color="auto"/>
        <w:right w:val="none" w:sz="0" w:space="0" w:color="auto"/>
      </w:divBdr>
    </w:div>
    <w:div w:id="1025136495">
      <w:bodyDiv w:val="1"/>
      <w:marLeft w:val="0"/>
      <w:marRight w:val="0"/>
      <w:marTop w:val="0"/>
      <w:marBottom w:val="0"/>
      <w:divBdr>
        <w:top w:val="none" w:sz="0" w:space="0" w:color="auto"/>
        <w:left w:val="none" w:sz="0" w:space="0" w:color="auto"/>
        <w:bottom w:val="none" w:sz="0" w:space="0" w:color="auto"/>
        <w:right w:val="none" w:sz="0" w:space="0" w:color="auto"/>
      </w:divBdr>
    </w:div>
    <w:div w:id="1025446511">
      <w:bodyDiv w:val="1"/>
      <w:marLeft w:val="0"/>
      <w:marRight w:val="0"/>
      <w:marTop w:val="0"/>
      <w:marBottom w:val="0"/>
      <w:divBdr>
        <w:top w:val="none" w:sz="0" w:space="0" w:color="auto"/>
        <w:left w:val="none" w:sz="0" w:space="0" w:color="auto"/>
        <w:bottom w:val="none" w:sz="0" w:space="0" w:color="auto"/>
        <w:right w:val="none" w:sz="0" w:space="0" w:color="auto"/>
      </w:divBdr>
    </w:div>
    <w:div w:id="1026643071">
      <w:bodyDiv w:val="1"/>
      <w:marLeft w:val="0"/>
      <w:marRight w:val="0"/>
      <w:marTop w:val="0"/>
      <w:marBottom w:val="0"/>
      <w:divBdr>
        <w:top w:val="none" w:sz="0" w:space="0" w:color="auto"/>
        <w:left w:val="none" w:sz="0" w:space="0" w:color="auto"/>
        <w:bottom w:val="none" w:sz="0" w:space="0" w:color="auto"/>
        <w:right w:val="none" w:sz="0" w:space="0" w:color="auto"/>
      </w:divBdr>
    </w:div>
    <w:div w:id="1026829745">
      <w:bodyDiv w:val="1"/>
      <w:marLeft w:val="0"/>
      <w:marRight w:val="0"/>
      <w:marTop w:val="0"/>
      <w:marBottom w:val="0"/>
      <w:divBdr>
        <w:top w:val="none" w:sz="0" w:space="0" w:color="auto"/>
        <w:left w:val="none" w:sz="0" w:space="0" w:color="auto"/>
        <w:bottom w:val="none" w:sz="0" w:space="0" w:color="auto"/>
        <w:right w:val="none" w:sz="0" w:space="0" w:color="auto"/>
      </w:divBdr>
    </w:div>
    <w:div w:id="1027415721">
      <w:bodyDiv w:val="1"/>
      <w:marLeft w:val="0"/>
      <w:marRight w:val="0"/>
      <w:marTop w:val="0"/>
      <w:marBottom w:val="0"/>
      <w:divBdr>
        <w:top w:val="none" w:sz="0" w:space="0" w:color="auto"/>
        <w:left w:val="none" w:sz="0" w:space="0" w:color="auto"/>
        <w:bottom w:val="none" w:sz="0" w:space="0" w:color="auto"/>
        <w:right w:val="none" w:sz="0" w:space="0" w:color="auto"/>
      </w:divBdr>
    </w:div>
    <w:div w:id="1027828362">
      <w:bodyDiv w:val="1"/>
      <w:marLeft w:val="0"/>
      <w:marRight w:val="0"/>
      <w:marTop w:val="0"/>
      <w:marBottom w:val="0"/>
      <w:divBdr>
        <w:top w:val="none" w:sz="0" w:space="0" w:color="auto"/>
        <w:left w:val="none" w:sz="0" w:space="0" w:color="auto"/>
        <w:bottom w:val="none" w:sz="0" w:space="0" w:color="auto"/>
        <w:right w:val="none" w:sz="0" w:space="0" w:color="auto"/>
      </w:divBdr>
    </w:div>
    <w:div w:id="1028797141">
      <w:bodyDiv w:val="1"/>
      <w:marLeft w:val="0"/>
      <w:marRight w:val="0"/>
      <w:marTop w:val="0"/>
      <w:marBottom w:val="0"/>
      <w:divBdr>
        <w:top w:val="none" w:sz="0" w:space="0" w:color="auto"/>
        <w:left w:val="none" w:sz="0" w:space="0" w:color="auto"/>
        <w:bottom w:val="none" w:sz="0" w:space="0" w:color="auto"/>
        <w:right w:val="none" w:sz="0" w:space="0" w:color="auto"/>
      </w:divBdr>
    </w:div>
    <w:div w:id="1029723454">
      <w:bodyDiv w:val="1"/>
      <w:marLeft w:val="0"/>
      <w:marRight w:val="0"/>
      <w:marTop w:val="0"/>
      <w:marBottom w:val="0"/>
      <w:divBdr>
        <w:top w:val="none" w:sz="0" w:space="0" w:color="auto"/>
        <w:left w:val="none" w:sz="0" w:space="0" w:color="auto"/>
        <w:bottom w:val="none" w:sz="0" w:space="0" w:color="auto"/>
        <w:right w:val="none" w:sz="0" w:space="0" w:color="auto"/>
      </w:divBdr>
    </w:div>
    <w:div w:id="1029918799">
      <w:bodyDiv w:val="1"/>
      <w:marLeft w:val="0"/>
      <w:marRight w:val="0"/>
      <w:marTop w:val="0"/>
      <w:marBottom w:val="0"/>
      <w:divBdr>
        <w:top w:val="none" w:sz="0" w:space="0" w:color="auto"/>
        <w:left w:val="none" w:sz="0" w:space="0" w:color="auto"/>
        <w:bottom w:val="none" w:sz="0" w:space="0" w:color="auto"/>
        <w:right w:val="none" w:sz="0" w:space="0" w:color="auto"/>
      </w:divBdr>
    </w:div>
    <w:div w:id="1030378311">
      <w:bodyDiv w:val="1"/>
      <w:marLeft w:val="0"/>
      <w:marRight w:val="0"/>
      <w:marTop w:val="0"/>
      <w:marBottom w:val="0"/>
      <w:divBdr>
        <w:top w:val="none" w:sz="0" w:space="0" w:color="auto"/>
        <w:left w:val="none" w:sz="0" w:space="0" w:color="auto"/>
        <w:bottom w:val="none" w:sz="0" w:space="0" w:color="auto"/>
        <w:right w:val="none" w:sz="0" w:space="0" w:color="auto"/>
      </w:divBdr>
    </w:div>
    <w:div w:id="1030455195">
      <w:bodyDiv w:val="1"/>
      <w:marLeft w:val="0"/>
      <w:marRight w:val="0"/>
      <w:marTop w:val="0"/>
      <w:marBottom w:val="0"/>
      <w:divBdr>
        <w:top w:val="none" w:sz="0" w:space="0" w:color="auto"/>
        <w:left w:val="none" w:sz="0" w:space="0" w:color="auto"/>
        <w:bottom w:val="none" w:sz="0" w:space="0" w:color="auto"/>
        <w:right w:val="none" w:sz="0" w:space="0" w:color="auto"/>
      </w:divBdr>
    </w:div>
    <w:div w:id="1031149135">
      <w:bodyDiv w:val="1"/>
      <w:marLeft w:val="0"/>
      <w:marRight w:val="0"/>
      <w:marTop w:val="0"/>
      <w:marBottom w:val="0"/>
      <w:divBdr>
        <w:top w:val="none" w:sz="0" w:space="0" w:color="auto"/>
        <w:left w:val="none" w:sz="0" w:space="0" w:color="auto"/>
        <w:bottom w:val="none" w:sz="0" w:space="0" w:color="auto"/>
        <w:right w:val="none" w:sz="0" w:space="0" w:color="auto"/>
      </w:divBdr>
    </w:div>
    <w:div w:id="1031342048">
      <w:bodyDiv w:val="1"/>
      <w:marLeft w:val="0"/>
      <w:marRight w:val="0"/>
      <w:marTop w:val="0"/>
      <w:marBottom w:val="0"/>
      <w:divBdr>
        <w:top w:val="none" w:sz="0" w:space="0" w:color="auto"/>
        <w:left w:val="none" w:sz="0" w:space="0" w:color="auto"/>
        <w:bottom w:val="none" w:sz="0" w:space="0" w:color="auto"/>
        <w:right w:val="none" w:sz="0" w:space="0" w:color="auto"/>
      </w:divBdr>
    </w:div>
    <w:div w:id="1032266473">
      <w:bodyDiv w:val="1"/>
      <w:marLeft w:val="0"/>
      <w:marRight w:val="0"/>
      <w:marTop w:val="0"/>
      <w:marBottom w:val="0"/>
      <w:divBdr>
        <w:top w:val="none" w:sz="0" w:space="0" w:color="auto"/>
        <w:left w:val="none" w:sz="0" w:space="0" w:color="auto"/>
        <w:bottom w:val="none" w:sz="0" w:space="0" w:color="auto"/>
        <w:right w:val="none" w:sz="0" w:space="0" w:color="auto"/>
      </w:divBdr>
    </w:div>
    <w:div w:id="1032270175">
      <w:bodyDiv w:val="1"/>
      <w:marLeft w:val="0"/>
      <w:marRight w:val="0"/>
      <w:marTop w:val="0"/>
      <w:marBottom w:val="0"/>
      <w:divBdr>
        <w:top w:val="none" w:sz="0" w:space="0" w:color="auto"/>
        <w:left w:val="none" w:sz="0" w:space="0" w:color="auto"/>
        <w:bottom w:val="none" w:sz="0" w:space="0" w:color="auto"/>
        <w:right w:val="none" w:sz="0" w:space="0" w:color="auto"/>
      </w:divBdr>
    </w:div>
    <w:div w:id="1032465148">
      <w:bodyDiv w:val="1"/>
      <w:marLeft w:val="0"/>
      <w:marRight w:val="0"/>
      <w:marTop w:val="0"/>
      <w:marBottom w:val="0"/>
      <w:divBdr>
        <w:top w:val="none" w:sz="0" w:space="0" w:color="auto"/>
        <w:left w:val="none" w:sz="0" w:space="0" w:color="auto"/>
        <w:bottom w:val="none" w:sz="0" w:space="0" w:color="auto"/>
        <w:right w:val="none" w:sz="0" w:space="0" w:color="auto"/>
      </w:divBdr>
    </w:div>
    <w:div w:id="1032611612">
      <w:bodyDiv w:val="1"/>
      <w:marLeft w:val="0"/>
      <w:marRight w:val="0"/>
      <w:marTop w:val="0"/>
      <w:marBottom w:val="0"/>
      <w:divBdr>
        <w:top w:val="none" w:sz="0" w:space="0" w:color="auto"/>
        <w:left w:val="none" w:sz="0" w:space="0" w:color="auto"/>
        <w:bottom w:val="none" w:sz="0" w:space="0" w:color="auto"/>
        <w:right w:val="none" w:sz="0" w:space="0" w:color="auto"/>
      </w:divBdr>
    </w:div>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033577660">
      <w:bodyDiv w:val="1"/>
      <w:marLeft w:val="0"/>
      <w:marRight w:val="0"/>
      <w:marTop w:val="0"/>
      <w:marBottom w:val="0"/>
      <w:divBdr>
        <w:top w:val="none" w:sz="0" w:space="0" w:color="auto"/>
        <w:left w:val="none" w:sz="0" w:space="0" w:color="auto"/>
        <w:bottom w:val="none" w:sz="0" w:space="0" w:color="auto"/>
        <w:right w:val="none" w:sz="0" w:space="0" w:color="auto"/>
      </w:divBdr>
    </w:div>
    <w:div w:id="1033655842">
      <w:bodyDiv w:val="1"/>
      <w:marLeft w:val="0"/>
      <w:marRight w:val="0"/>
      <w:marTop w:val="0"/>
      <w:marBottom w:val="0"/>
      <w:divBdr>
        <w:top w:val="none" w:sz="0" w:space="0" w:color="auto"/>
        <w:left w:val="none" w:sz="0" w:space="0" w:color="auto"/>
        <w:bottom w:val="none" w:sz="0" w:space="0" w:color="auto"/>
        <w:right w:val="none" w:sz="0" w:space="0" w:color="auto"/>
      </w:divBdr>
    </w:div>
    <w:div w:id="1033773202">
      <w:bodyDiv w:val="1"/>
      <w:marLeft w:val="0"/>
      <w:marRight w:val="0"/>
      <w:marTop w:val="0"/>
      <w:marBottom w:val="0"/>
      <w:divBdr>
        <w:top w:val="none" w:sz="0" w:space="0" w:color="auto"/>
        <w:left w:val="none" w:sz="0" w:space="0" w:color="auto"/>
        <w:bottom w:val="none" w:sz="0" w:space="0" w:color="auto"/>
        <w:right w:val="none" w:sz="0" w:space="0" w:color="auto"/>
      </w:divBdr>
    </w:div>
    <w:div w:id="1034309079">
      <w:bodyDiv w:val="1"/>
      <w:marLeft w:val="0"/>
      <w:marRight w:val="0"/>
      <w:marTop w:val="0"/>
      <w:marBottom w:val="0"/>
      <w:divBdr>
        <w:top w:val="none" w:sz="0" w:space="0" w:color="auto"/>
        <w:left w:val="none" w:sz="0" w:space="0" w:color="auto"/>
        <w:bottom w:val="none" w:sz="0" w:space="0" w:color="auto"/>
        <w:right w:val="none" w:sz="0" w:space="0" w:color="auto"/>
      </w:divBdr>
    </w:div>
    <w:div w:id="1034379629">
      <w:bodyDiv w:val="1"/>
      <w:marLeft w:val="0"/>
      <w:marRight w:val="0"/>
      <w:marTop w:val="0"/>
      <w:marBottom w:val="0"/>
      <w:divBdr>
        <w:top w:val="none" w:sz="0" w:space="0" w:color="auto"/>
        <w:left w:val="none" w:sz="0" w:space="0" w:color="auto"/>
        <w:bottom w:val="none" w:sz="0" w:space="0" w:color="auto"/>
        <w:right w:val="none" w:sz="0" w:space="0" w:color="auto"/>
      </w:divBdr>
    </w:div>
    <w:div w:id="1034383647">
      <w:bodyDiv w:val="1"/>
      <w:marLeft w:val="0"/>
      <w:marRight w:val="0"/>
      <w:marTop w:val="0"/>
      <w:marBottom w:val="0"/>
      <w:divBdr>
        <w:top w:val="none" w:sz="0" w:space="0" w:color="auto"/>
        <w:left w:val="none" w:sz="0" w:space="0" w:color="auto"/>
        <w:bottom w:val="none" w:sz="0" w:space="0" w:color="auto"/>
        <w:right w:val="none" w:sz="0" w:space="0" w:color="auto"/>
      </w:divBdr>
    </w:div>
    <w:div w:id="1034690345">
      <w:bodyDiv w:val="1"/>
      <w:marLeft w:val="0"/>
      <w:marRight w:val="0"/>
      <w:marTop w:val="0"/>
      <w:marBottom w:val="0"/>
      <w:divBdr>
        <w:top w:val="none" w:sz="0" w:space="0" w:color="auto"/>
        <w:left w:val="none" w:sz="0" w:space="0" w:color="auto"/>
        <w:bottom w:val="none" w:sz="0" w:space="0" w:color="auto"/>
        <w:right w:val="none" w:sz="0" w:space="0" w:color="auto"/>
      </w:divBdr>
    </w:div>
    <w:div w:id="1034769121">
      <w:bodyDiv w:val="1"/>
      <w:marLeft w:val="0"/>
      <w:marRight w:val="0"/>
      <w:marTop w:val="0"/>
      <w:marBottom w:val="0"/>
      <w:divBdr>
        <w:top w:val="none" w:sz="0" w:space="0" w:color="auto"/>
        <w:left w:val="none" w:sz="0" w:space="0" w:color="auto"/>
        <w:bottom w:val="none" w:sz="0" w:space="0" w:color="auto"/>
        <w:right w:val="none" w:sz="0" w:space="0" w:color="auto"/>
      </w:divBdr>
    </w:div>
    <w:div w:id="1036081705">
      <w:bodyDiv w:val="1"/>
      <w:marLeft w:val="0"/>
      <w:marRight w:val="0"/>
      <w:marTop w:val="0"/>
      <w:marBottom w:val="0"/>
      <w:divBdr>
        <w:top w:val="none" w:sz="0" w:space="0" w:color="auto"/>
        <w:left w:val="none" w:sz="0" w:space="0" w:color="auto"/>
        <w:bottom w:val="none" w:sz="0" w:space="0" w:color="auto"/>
        <w:right w:val="none" w:sz="0" w:space="0" w:color="auto"/>
      </w:divBdr>
    </w:div>
    <w:div w:id="1036156031">
      <w:bodyDiv w:val="1"/>
      <w:marLeft w:val="0"/>
      <w:marRight w:val="0"/>
      <w:marTop w:val="0"/>
      <w:marBottom w:val="0"/>
      <w:divBdr>
        <w:top w:val="none" w:sz="0" w:space="0" w:color="auto"/>
        <w:left w:val="none" w:sz="0" w:space="0" w:color="auto"/>
        <w:bottom w:val="none" w:sz="0" w:space="0" w:color="auto"/>
        <w:right w:val="none" w:sz="0" w:space="0" w:color="auto"/>
      </w:divBdr>
    </w:div>
    <w:div w:id="1036347317">
      <w:bodyDiv w:val="1"/>
      <w:marLeft w:val="0"/>
      <w:marRight w:val="0"/>
      <w:marTop w:val="0"/>
      <w:marBottom w:val="0"/>
      <w:divBdr>
        <w:top w:val="none" w:sz="0" w:space="0" w:color="auto"/>
        <w:left w:val="none" w:sz="0" w:space="0" w:color="auto"/>
        <w:bottom w:val="none" w:sz="0" w:space="0" w:color="auto"/>
        <w:right w:val="none" w:sz="0" w:space="0" w:color="auto"/>
      </w:divBdr>
    </w:div>
    <w:div w:id="1036468610">
      <w:bodyDiv w:val="1"/>
      <w:marLeft w:val="0"/>
      <w:marRight w:val="0"/>
      <w:marTop w:val="0"/>
      <w:marBottom w:val="0"/>
      <w:divBdr>
        <w:top w:val="none" w:sz="0" w:space="0" w:color="auto"/>
        <w:left w:val="none" w:sz="0" w:space="0" w:color="auto"/>
        <w:bottom w:val="none" w:sz="0" w:space="0" w:color="auto"/>
        <w:right w:val="none" w:sz="0" w:space="0" w:color="auto"/>
      </w:divBdr>
    </w:div>
    <w:div w:id="1036469052">
      <w:bodyDiv w:val="1"/>
      <w:marLeft w:val="0"/>
      <w:marRight w:val="0"/>
      <w:marTop w:val="0"/>
      <w:marBottom w:val="0"/>
      <w:divBdr>
        <w:top w:val="none" w:sz="0" w:space="0" w:color="auto"/>
        <w:left w:val="none" w:sz="0" w:space="0" w:color="auto"/>
        <w:bottom w:val="none" w:sz="0" w:space="0" w:color="auto"/>
        <w:right w:val="none" w:sz="0" w:space="0" w:color="auto"/>
      </w:divBdr>
    </w:div>
    <w:div w:id="1037002811">
      <w:bodyDiv w:val="1"/>
      <w:marLeft w:val="0"/>
      <w:marRight w:val="0"/>
      <w:marTop w:val="0"/>
      <w:marBottom w:val="0"/>
      <w:divBdr>
        <w:top w:val="none" w:sz="0" w:space="0" w:color="auto"/>
        <w:left w:val="none" w:sz="0" w:space="0" w:color="auto"/>
        <w:bottom w:val="none" w:sz="0" w:space="0" w:color="auto"/>
        <w:right w:val="none" w:sz="0" w:space="0" w:color="auto"/>
      </w:divBdr>
    </w:div>
    <w:div w:id="1038555414">
      <w:bodyDiv w:val="1"/>
      <w:marLeft w:val="0"/>
      <w:marRight w:val="0"/>
      <w:marTop w:val="0"/>
      <w:marBottom w:val="0"/>
      <w:divBdr>
        <w:top w:val="none" w:sz="0" w:space="0" w:color="auto"/>
        <w:left w:val="none" w:sz="0" w:space="0" w:color="auto"/>
        <w:bottom w:val="none" w:sz="0" w:space="0" w:color="auto"/>
        <w:right w:val="none" w:sz="0" w:space="0" w:color="auto"/>
      </w:divBdr>
    </w:div>
    <w:div w:id="1040469496">
      <w:bodyDiv w:val="1"/>
      <w:marLeft w:val="0"/>
      <w:marRight w:val="0"/>
      <w:marTop w:val="0"/>
      <w:marBottom w:val="0"/>
      <w:divBdr>
        <w:top w:val="none" w:sz="0" w:space="0" w:color="auto"/>
        <w:left w:val="none" w:sz="0" w:space="0" w:color="auto"/>
        <w:bottom w:val="none" w:sz="0" w:space="0" w:color="auto"/>
        <w:right w:val="none" w:sz="0" w:space="0" w:color="auto"/>
      </w:divBdr>
    </w:div>
    <w:div w:id="1041514026">
      <w:bodyDiv w:val="1"/>
      <w:marLeft w:val="0"/>
      <w:marRight w:val="0"/>
      <w:marTop w:val="0"/>
      <w:marBottom w:val="0"/>
      <w:divBdr>
        <w:top w:val="none" w:sz="0" w:space="0" w:color="auto"/>
        <w:left w:val="none" w:sz="0" w:space="0" w:color="auto"/>
        <w:bottom w:val="none" w:sz="0" w:space="0" w:color="auto"/>
        <w:right w:val="none" w:sz="0" w:space="0" w:color="auto"/>
      </w:divBdr>
    </w:div>
    <w:div w:id="1043599845">
      <w:bodyDiv w:val="1"/>
      <w:marLeft w:val="0"/>
      <w:marRight w:val="0"/>
      <w:marTop w:val="0"/>
      <w:marBottom w:val="0"/>
      <w:divBdr>
        <w:top w:val="none" w:sz="0" w:space="0" w:color="auto"/>
        <w:left w:val="none" w:sz="0" w:space="0" w:color="auto"/>
        <w:bottom w:val="none" w:sz="0" w:space="0" w:color="auto"/>
        <w:right w:val="none" w:sz="0" w:space="0" w:color="auto"/>
      </w:divBdr>
    </w:div>
    <w:div w:id="1044062263">
      <w:bodyDiv w:val="1"/>
      <w:marLeft w:val="0"/>
      <w:marRight w:val="0"/>
      <w:marTop w:val="0"/>
      <w:marBottom w:val="0"/>
      <w:divBdr>
        <w:top w:val="none" w:sz="0" w:space="0" w:color="auto"/>
        <w:left w:val="none" w:sz="0" w:space="0" w:color="auto"/>
        <w:bottom w:val="none" w:sz="0" w:space="0" w:color="auto"/>
        <w:right w:val="none" w:sz="0" w:space="0" w:color="auto"/>
      </w:divBdr>
    </w:div>
    <w:div w:id="1044062556">
      <w:bodyDiv w:val="1"/>
      <w:marLeft w:val="0"/>
      <w:marRight w:val="0"/>
      <w:marTop w:val="0"/>
      <w:marBottom w:val="0"/>
      <w:divBdr>
        <w:top w:val="none" w:sz="0" w:space="0" w:color="auto"/>
        <w:left w:val="none" w:sz="0" w:space="0" w:color="auto"/>
        <w:bottom w:val="none" w:sz="0" w:space="0" w:color="auto"/>
        <w:right w:val="none" w:sz="0" w:space="0" w:color="auto"/>
      </w:divBdr>
    </w:div>
    <w:div w:id="1045444799">
      <w:bodyDiv w:val="1"/>
      <w:marLeft w:val="0"/>
      <w:marRight w:val="0"/>
      <w:marTop w:val="0"/>
      <w:marBottom w:val="0"/>
      <w:divBdr>
        <w:top w:val="none" w:sz="0" w:space="0" w:color="auto"/>
        <w:left w:val="none" w:sz="0" w:space="0" w:color="auto"/>
        <w:bottom w:val="none" w:sz="0" w:space="0" w:color="auto"/>
        <w:right w:val="none" w:sz="0" w:space="0" w:color="auto"/>
      </w:divBdr>
    </w:div>
    <w:div w:id="1045450810">
      <w:bodyDiv w:val="1"/>
      <w:marLeft w:val="0"/>
      <w:marRight w:val="0"/>
      <w:marTop w:val="0"/>
      <w:marBottom w:val="0"/>
      <w:divBdr>
        <w:top w:val="none" w:sz="0" w:space="0" w:color="auto"/>
        <w:left w:val="none" w:sz="0" w:space="0" w:color="auto"/>
        <w:bottom w:val="none" w:sz="0" w:space="0" w:color="auto"/>
        <w:right w:val="none" w:sz="0" w:space="0" w:color="auto"/>
      </w:divBdr>
    </w:div>
    <w:div w:id="1045564502">
      <w:bodyDiv w:val="1"/>
      <w:marLeft w:val="0"/>
      <w:marRight w:val="0"/>
      <w:marTop w:val="0"/>
      <w:marBottom w:val="0"/>
      <w:divBdr>
        <w:top w:val="none" w:sz="0" w:space="0" w:color="auto"/>
        <w:left w:val="none" w:sz="0" w:space="0" w:color="auto"/>
        <w:bottom w:val="none" w:sz="0" w:space="0" w:color="auto"/>
        <w:right w:val="none" w:sz="0" w:space="0" w:color="auto"/>
      </w:divBdr>
    </w:div>
    <w:div w:id="1045715211">
      <w:bodyDiv w:val="1"/>
      <w:marLeft w:val="0"/>
      <w:marRight w:val="0"/>
      <w:marTop w:val="0"/>
      <w:marBottom w:val="0"/>
      <w:divBdr>
        <w:top w:val="none" w:sz="0" w:space="0" w:color="auto"/>
        <w:left w:val="none" w:sz="0" w:space="0" w:color="auto"/>
        <w:bottom w:val="none" w:sz="0" w:space="0" w:color="auto"/>
        <w:right w:val="none" w:sz="0" w:space="0" w:color="auto"/>
      </w:divBdr>
    </w:div>
    <w:div w:id="1047485180">
      <w:bodyDiv w:val="1"/>
      <w:marLeft w:val="0"/>
      <w:marRight w:val="0"/>
      <w:marTop w:val="0"/>
      <w:marBottom w:val="0"/>
      <w:divBdr>
        <w:top w:val="none" w:sz="0" w:space="0" w:color="auto"/>
        <w:left w:val="none" w:sz="0" w:space="0" w:color="auto"/>
        <w:bottom w:val="none" w:sz="0" w:space="0" w:color="auto"/>
        <w:right w:val="none" w:sz="0" w:space="0" w:color="auto"/>
      </w:divBdr>
    </w:div>
    <w:div w:id="1048649909">
      <w:bodyDiv w:val="1"/>
      <w:marLeft w:val="0"/>
      <w:marRight w:val="0"/>
      <w:marTop w:val="0"/>
      <w:marBottom w:val="0"/>
      <w:divBdr>
        <w:top w:val="none" w:sz="0" w:space="0" w:color="auto"/>
        <w:left w:val="none" w:sz="0" w:space="0" w:color="auto"/>
        <w:bottom w:val="none" w:sz="0" w:space="0" w:color="auto"/>
        <w:right w:val="none" w:sz="0" w:space="0" w:color="auto"/>
      </w:divBdr>
    </w:div>
    <w:div w:id="1048653521">
      <w:bodyDiv w:val="1"/>
      <w:marLeft w:val="0"/>
      <w:marRight w:val="0"/>
      <w:marTop w:val="0"/>
      <w:marBottom w:val="0"/>
      <w:divBdr>
        <w:top w:val="none" w:sz="0" w:space="0" w:color="auto"/>
        <w:left w:val="none" w:sz="0" w:space="0" w:color="auto"/>
        <w:bottom w:val="none" w:sz="0" w:space="0" w:color="auto"/>
        <w:right w:val="none" w:sz="0" w:space="0" w:color="auto"/>
      </w:divBdr>
    </w:div>
    <w:div w:id="1050963050">
      <w:bodyDiv w:val="1"/>
      <w:marLeft w:val="0"/>
      <w:marRight w:val="0"/>
      <w:marTop w:val="0"/>
      <w:marBottom w:val="0"/>
      <w:divBdr>
        <w:top w:val="none" w:sz="0" w:space="0" w:color="auto"/>
        <w:left w:val="none" w:sz="0" w:space="0" w:color="auto"/>
        <w:bottom w:val="none" w:sz="0" w:space="0" w:color="auto"/>
        <w:right w:val="none" w:sz="0" w:space="0" w:color="auto"/>
      </w:divBdr>
    </w:div>
    <w:div w:id="1051030557">
      <w:bodyDiv w:val="1"/>
      <w:marLeft w:val="0"/>
      <w:marRight w:val="0"/>
      <w:marTop w:val="0"/>
      <w:marBottom w:val="0"/>
      <w:divBdr>
        <w:top w:val="none" w:sz="0" w:space="0" w:color="auto"/>
        <w:left w:val="none" w:sz="0" w:space="0" w:color="auto"/>
        <w:bottom w:val="none" w:sz="0" w:space="0" w:color="auto"/>
        <w:right w:val="none" w:sz="0" w:space="0" w:color="auto"/>
      </w:divBdr>
    </w:div>
    <w:div w:id="1051342072">
      <w:bodyDiv w:val="1"/>
      <w:marLeft w:val="0"/>
      <w:marRight w:val="0"/>
      <w:marTop w:val="0"/>
      <w:marBottom w:val="0"/>
      <w:divBdr>
        <w:top w:val="none" w:sz="0" w:space="0" w:color="auto"/>
        <w:left w:val="none" w:sz="0" w:space="0" w:color="auto"/>
        <w:bottom w:val="none" w:sz="0" w:space="0" w:color="auto"/>
        <w:right w:val="none" w:sz="0" w:space="0" w:color="auto"/>
      </w:divBdr>
    </w:div>
    <w:div w:id="1052733885">
      <w:bodyDiv w:val="1"/>
      <w:marLeft w:val="0"/>
      <w:marRight w:val="0"/>
      <w:marTop w:val="0"/>
      <w:marBottom w:val="0"/>
      <w:divBdr>
        <w:top w:val="none" w:sz="0" w:space="0" w:color="auto"/>
        <w:left w:val="none" w:sz="0" w:space="0" w:color="auto"/>
        <w:bottom w:val="none" w:sz="0" w:space="0" w:color="auto"/>
        <w:right w:val="none" w:sz="0" w:space="0" w:color="auto"/>
      </w:divBdr>
    </w:div>
    <w:div w:id="1052770676">
      <w:bodyDiv w:val="1"/>
      <w:marLeft w:val="0"/>
      <w:marRight w:val="0"/>
      <w:marTop w:val="0"/>
      <w:marBottom w:val="0"/>
      <w:divBdr>
        <w:top w:val="none" w:sz="0" w:space="0" w:color="auto"/>
        <w:left w:val="none" w:sz="0" w:space="0" w:color="auto"/>
        <w:bottom w:val="none" w:sz="0" w:space="0" w:color="auto"/>
        <w:right w:val="none" w:sz="0" w:space="0" w:color="auto"/>
      </w:divBdr>
    </w:div>
    <w:div w:id="1053043608">
      <w:bodyDiv w:val="1"/>
      <w:marLeft w:val="0"/>
      <w:marRight w:val="0"/>
      <w:marTop w:val="0"/>
      <w:marBottom w:val="0"/>
      <w:divBdr>
        <w:top w:val="none" w:sz="0" w:space="0" w:color="auto"/>
        <w:left w:val="none" w:sz="0" w:space="0" w:color="auto"/>
        <w:bottom w:val="none" w:sz="0" w:space="0" w:color="auto"/>
        <w:right w:val="none" w:sz="0" w:space="0" w:color="auto"/>
      </w:divBdr>
    </w:div>
    <w:div w:id="1053889505">
      <w:bodyDiv w:val="1"/>
      <w:marLeft w:val="0"/>
      <w:marRight w:val="0"/>
      <w:marTop w:val="0"/>
      <w:marBottom w:val="0"/>
      <w:divBdr>
        <w:top w:val="none" w:sz="0" w:space="0" w:color="auto"/>
        <w:left w:val="none" w:sz="0" w:space="0" w:color="auto"/>
        <w:bottom w:val="none" w:sz="0" w:space="0" w:color="auto"/>
        <w:right w:val="none" w:sz="0" w:space="0" w:color="auto"/>
      </w:divBdr>
    </w:div>
    <w:div w:id="1054815673">
      <w:bodyDiv w:val="1"/>
      <w:marLeft w:val="0"/>
      <w:marRight w:val="0"/>
      <w:marTop w:val="0"/>
      <w:marBottom w:val="0"/>
      <w:divBdr>
        <w:top w:val="none" w:sz="0" w:space="0" w:color="auto"/>
        <w:left w:val="none" w:sz="0" w:space="0" w:color="auto"/>
        <w:bottom w:val="none" w:sz="0" w:space="0" w:color="auto"/>
        <w:right w:val="none" w:sz="0" w:space="0" w:color="auto"/>
      </w:divBdr>
    </w:div>
    <w:div w:id="1055852599">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
    <w:div w:id="1058355128">
      <w:bodyDiv w:val="1"/>
      <w:marLeft w:val="0"/>
      <w:marRight w:val="0"/>
      <w:marTop w:val="0"/>
      <w:marBottom w:val="0"/>
      <w:divBdr>
        <w:top w:val="none" w:sz="0" w:space="0" w:color="auto"/>
        <w:left w:val="none" w:sz="0" w:space="0" w:color="auto"/>
        <w:bottom w:val="none" w:sz="0" w:space="0" w:color="auto"/>
        <w:right w:val="none" w:sz="0" w:space="0" w:color="auto"/>
      </w:divBdr>
    </w:div>
    <w:div w:id="1058361893">
      <w:bodyDiv w:val="1"/>
      <w:marLeft w:val="0"/>
      <w:marRight w:val="0"/>
      <w:marTop w:val="0"/>
      <w:marBottom w:val="0"/>
      <w:divBdr>
        <w:top w:val="none" w:sz="0" w:space="0" w:color="auto"/>
        <w:left w:val="none" w:sz="0" w:space="0" w:color="auto"/>
        <w:bottom w:val="none" w:sz="0" w:space="0" w:color="auto"/>
        <w:right w:val="none" w:sz="0" w:space="0" w:color="auto"/>
      </w:divBdr>
    </w:div>
    <w:div w:id="1059015676">
      <w:bodyDiv w:val="1"/>
      <w:marLeft w:val="0"/>
      <w:marRight w:val="0"/>
      <w:marTop w:val="0"/>
      <w:marBottom w:val="0"/>
      <w:divBdr>
        <w:top w:val="none" w:sz="0" w:space="0" w:color="auto"/>
        <w:left w:val="none" w:sz="0" w:space="0" w:color="auto"/>
        <w:bottom w:val="none" w:sz="0" w:space="0" w:color="auto"/>
        <w:right w:val="none" w:sz="0" w:space="0" w:color="auto"/>
      </w:divBdr>
    </w:div>
    <w:div w:id="1059094063">
      <w:bodyDiv w:val="1"/>
      <w:marLeft w:val="0"/>
      <w:marRight w:val="0"/>
      <w:marTop w:val="0"/>
      <w:marBottom w:val="0"/>
      <w:divBdr>
        <w:top w:val="none" w:sz="0" w:space="0" w:color="auto"/>
        <w:left w:val="none" w:sz="0" w:space="0" w:color="auto"/>
        <w:bottom w:val="none" w:sz="0" w:space="0" w:color="auto"/>
        <w:right w:val="none" w:sz="0" w:space="0" w:color="auto"/>
      </w:divBdr>
    </w:div>
    <w:div w:id="1059328634">
      <w:bodyDiv w:val="1"/>
      <w:marLeft w:val="0"/>
      <w:marRight w:val="0"/>
      <w:marTop w:val="0"/>
      <w:marBottom w:val="0"/>
      <w:divBdr>
        <w:top w:val="none" w:sz="0" w:space="0" w:color="auto"/>
        <w:left w:val="none" w:sz="0" w:space="0" w:color="auto"/>
        <w:bottom w:val="none" w:sz="0" w:space="0" w:color="auto"/>
        <w:right w:val="none" w:sz="0" w:space="0" w:color="auto"/>
      </w:divBdr>
    </w:div>
    <w:div w:id="1061487203">
      <w:bodyDiv w:val="1"/>
      <w:marLeft w:val="0"/>
      <w:marRight w:val="0"/>
      <w:marTop w:val="0"/>
      <w:marBottom w:val="0"/>
      <w:divBdr>
        <w:top w:val="none" w:sz="0" w:space="0" w:color="auto"/>
        <w:left w:val="none" w:sz="0" w:space="0" w:color="auto"/>
        <w:bottom w:val="none" w:sz="0" w:space="0" w:color="auto"/>
        <w:right w:val="none" w:sz="0" w:space="0" w:color="auto"/>
      </w:divBdr>
    </w:div>
    <w:div w:id="1062290368">
      <w:bodyDiv w:val="1"/>
      <w:marLeft w:val="0"/>
      <w:marRight w:val="0"/>
      <w:marTop w:val="0"/>
      <w:marBottom w:val="0"/>
      <w:divBdr>
        <w:top w:val="none" w:sz="0" w:space="0" w:color="auto"/>
        <w:left w:val="none" w:sz="0" w:space="0" w:color="auto"/>
        <w:bottom w:val="none" w:sz="0" w:space="0" w:color="auto"/>
        <w:right w:val="none" w:sz="0" w:space="0" w:color="auto"/>
      </w:divBdr>
    </w:div>
    <w:div w:id="1062872207">
      <w:bodyDiv w:val="1"/>
      <w:marLeft w:val="0"/>
      <w:marRight w:val="0"/>
      <w:marTop w:val="0"/>
      <w:marBottom w:val="0"/>
      <w:divBdr>
        <w:top w:val="none" w:sz="0" w:space="0" w:color="auto"/>
        <w:left w:val="none" w:sz="0" w:space="0" w:color="auto"/>
        <w:bottom w:val="none" w:sz="0" w:space="0" w:color="auto"/>
        <w:right w:val="none" w:sz="0" w:space="0" w:color="auto"/>
      </w:divBdr>
    </w:div>
    <w:div w:id="1064179853">
      <w:bodyDiv w:val="1"/>
      <w:marLeft w:val="0"/>
      <w:marRight w:val="0"/>
      <w:marTop w:val="0"/>
      <w:marBottom w:val="0"/>
      <w:divBdr>
        <w:top w:val="none" w:sz="0" w:space="0" w:color="auto"/>
        <w:left w:val="none" w:sz="0" w:space="0" w:color="auto"/>
        <w:bottom w:val="none" w:sz="0" w:space="0" w:color="auto"/>
        <w:right w:val="none" w:sz="0" w:space="0" w:color="auto"/>
      </w:divBdr>
    </w:div>
    <w:div w:id="1064336247">
      <w:bodyDiv w:val="1"/>
      <w:marLeft w:val="0"/>
      <w:marRight w:val="0"/>
      <w:marTop w:val="0"/>
      <w:marBottom w:val="0"/>
      <w:divBdr>
        <w:top w:val="none" w:sz="0" w:space="0" w:color="auto"/>
        <w:left w:val="none" w:sz="0" w:space="0" w:color="auto"/>
        <w:bottom w:val="none" w:sz="0" w:space="0" w:color="auto"/>
        <w:right w:val="none" w:sz="0" w:space="0" w:color="auto"/>
      </w:divBdr>
    </w:div>
    <w:div w:id="1065490345">
      <w:bodyDiv w:val="1"/>
      <w:marLeft w:val="0"/>
      <w:marRight w:val="0"/>
      <w:marTop w:val="0"/>
      <w:marBottom w:val="0"/>
      <w:divBdr>
        <w:top w:val="none" w:sz="0" w:space="0" w:color="auto"/>
        <w:left w:val="none" w:sz="0" w:space="0" w:color="auto"/>
        <w:bottom w:val="none" w:sz="0" w:space="0" w:color="auto"/>
        <w:right w:val="none" w:sz="0" w:space="0" w:color="auto"/>
      </w:divBdr>
    </w:div>
    <w:div w:id="1066993840">
      <w:bodyDiv w:val="1"/>
      <w:marLeft w:val="0"/>
      <w:marRight w:val="0"/>
      <w:marTop w:val="0"/>
      <w:marBottom w:val="0"/>
      <w:divBdr>
        <w:top w:val="none" w:sz="0" w:space="0" w:color="auto"/>
        <w:left w:val="none" w:sz="0" w:space="0" w:color="auto"/>
        <w:bottom w:val="none" w:sz="0" w:space="0" w:color="auto"/>
        <w:right w:val="none" w:sz="0" w:space="0" w:color="auto"/>
      </w:divBdr>
    </w:div>
    <w:div w:id="1067412004">
      <w:bodyDiv w:val="1"/>
      <w:marLeft w:val="0"/>
      <w:marRight w:val="0"/>
      <w:marTop w:val="0"/>
      <w:marBottom w:val="0"/>
      <w:divBdr>
        <w:top w:val="none" w:sz="0" w:space="0" w:color="auto"/>
        <w:left w:val="none" w:sz="0" w:space="0" w:color="auto"/>
        <w:bottom w:val="none" w:sz="0" w:space="0" w:color="auto"/>
        <w:right w:val="none" w:sz="0" w:space="0" w:color="auto"/>
      </w:divBdr>
    </w:div>
    <w:div w:id="1067654491">
      <w:bodyDiv w:val="1"/>
      <w:marLeft w:val="0"/>
      <w:marRight w:val="0"/>
      <w:marTop w:val="0"/>
      <w:marBottom w:val="0"/>
      <w:divBdr>
        <w:top w:val="none" w:sz="0" w:space="0" w:color="auto"/>
        <w:left w:val="none" w:sz="0" w:space="0" w:color="auto"/>
        <w:bottom w:val="none" w:sz="0" w:space="0" w:color="auto"/>
        <w:right w:val="none" w:sz="0" w:space="0" w:color="auto"/>
      </w:divBdr>
    </w:div>
    <w:div w:id="1068191144">
      <w:bodyDiv w:val="1"/>
      <w:marLeft w:val="0"/>
      <w:marRight w:val="0"/>
      <w:marTop w:val="0"/>
      <w:marBottom w:val="0"/>
      <w:divBdr>
        <w:top w:val="none" w:sz="0" w:space="0" w:color="auto"/>
        <w:left w:val="none" w:sz="0" w:space="0" w:color="auto"/>
        <w:bottom w:val="none" w:sz="0" w:space="0" w:color="auto"/>
        <w:right w:val="none" w:sz="0" w:space="0" w:color="auto"/>
      </w:divBdr>
    </w:div>
    <w:div w:id="1068302631">
      <w:bodyDiv w:val="1"/>
      <w:marLeft w:val="0"/>
      <w:marRight w:val="0"/>
      <w:marTop w:val="0"/>
      <w:marBottom w:val="0"/>
      <w:divBdr>
        <w:top w:val="none" w:sz="0" w:space="0" w:color="auto"/>
        <w:left w:val="none" w:sz="0" w:space="0" w:color="auto"/>
        <w:bottom w:val="none" w:sz="0" w:space="0" w:color="auto"/>
        <w:right w:val="none" w:sz="0" w:space="0" w:color="auto"/>
      </w:divBdr>
    </w:div>
    <w:div w:id="1069839403">
      <w:bodyDiv w:val="1"/>
      <w:marLeft w:val="0"/>
      <w:marRight w:val="0"/>
      <w:marTop w:val="0"/>
      <w:marBottom w:val="0"/>
      <w:divBdr>
        <w:top w:val="none" w:sz="0" w:space="0" w:color="auto"/>
        <w:left w:val="none" w:sz="0" w:space="0" w:color="auto"/>
        <w:bottom w:val="none" w:sz="0" w:space="0" w:color="auto"/>
        <w:right w:val="none" w:sz="0" w:space="0" w:color="auto"/>
      </w:divBdr>
    </w:div>
    <w:div w:id="1070540013">
      <w:bodyDiv w:val="1"/>
      <w:marLeft w:val="0"/>
      <w:marRight w:val="0"/>
      <w:marTop w:val="0"/>
      <w:marBottom w:val="0"/>
      <w:divBdr>
        <w:top w:val="none" w:sz="0" w:space="0" w:color="auto"/>
        <w:left w:val="none" w:sz="0" w:space="0" w:color="auto"/>
        <w:bottom w:val="none" w:sz="0" w:space="0" w:color="auto"/>
        <w:right w:val="none" w:sz="0" w:space="0" w:color="auto"/>
      </w:divBdr>
    </w:div>
    <w:div w:id="1070807023">
      <w:bodyDiv w:val="1"/>
      <w:marLeft w:val="0"/>
      <w:marRight w:val="0"/>
      <w:marTop w:val="0"/>
      <w:marBottom w:val="0"/>
      <w:divBdr>
        <w:top w:val="none" w:sz="0" w:space="0" w:color="auto"/>
        <w:left w:val="none" w:sz="0" w:space="0" w:color="auto"/>
        <w:bottom w:val="none" w:sz="0" w:space="0" w:color="auto"/>
        <w:right w:val="none" w:sz="0" w:space="0" w:color="auto"/>
      </w:divBdr>
    </w:div>
    <w:div w:id="1071151213">
      <w:bodyDiv w:val="1"/>
      <w:marLeft w:val="0"/>
      <w:marRight w:val="0"/>
      <w:marTop w:val="0"/>
      <w:marBottom w:val="0"/>
      <w:divBdr>
        <w:top w:val="none" w:sz="0" w:space="0" w:color="auto"/>
        <w:left w:val="none" w:sz="0" w:space="0" w:color="auto"/>
        <w:bottom w:val="none" w:sz="0" w:space="0" w:color="auto"/>
        <w:right w:val="none" w:sz="0" w:space="0" w:color="auto"/>
      </w:divBdr>
    </w:div>
    <w:div w:id="1071194016">
      <w:bodyDiv w:val="1"/>
      <w:marLeft w:val="0"/>
      <w:marRight w:val="0"/>
      <w:marTop w:val="0"/>
      <w:marBottom w:val="0"/>
      <w:divBdr>
        <w:top w:val="none" w:sz="0" w:space="0" w:color="auto"/>
        <w:left w:val="none" w:sz="0" w:space="0" w:color="auto"/>
        <w:bottom w:val="none" w:sz="0" w:space="0" w:color="auto"/>
        <w:right w:val="none" w:sz="0" w:space="0" w:color="auto"/>
      </w:divBdr>
    </w:div>
    <w:div w:id="1071274906">
      <w:bodyDiv w:val="1"/>
      <w:marLeft w:val="0"/>
      <w:marRight w:val="0"/>
      <w:marTop w:val="0"/>
      <w:marBottom w:val="0"/>
      <w:divBdr>
        <w:top w:val="none" w:sz="0" w:space="0" w:color="auto"/>
        <w:left w:val="none" w:sz="0" w:space="0" w:color="auto"/>
        <w:bottom w:val="none" w:sz="0" w:space="0" w:color="auto"/>
        <w:right w:val="none" w:sz="0" w:space="0" w:color="auto"/>
      </w:divBdr>
    </w:div>
    <w:div w:id="1071347624">
      <w:bodyDiv w:val="1"/>
      <w:marLeft w:val="0"/>
      <w:marRight w:val="0"/>
      <w:marTop w:val="0"/>
      <w:marBottom w:val="0"/>
      <w:divBdr>
        <w:top w:val="none" w:sz="0" w:space="0" w:color="auto"/>
        <w:left w:val="none" w:sz="0" w:space="0" w:color="auto"/>
        <w:bottom w:val="none" w:sz="0" w:space="0" w:color="auto"/>
        <w:right w:val="none" w:sz="0" w:space="0" w:color="auto"/>
      </w:divBdr>
    </w:div>
    <w:div w:id="1071852722">
      <w:bodyDiv w:val="1"/>
      <w:marLeft w:val="0"/>
      <w:marRight w:val="0"/>
      <w:marTop w:val="0"/>
      <w:marBottom w:val="0"/>
      <w:divBdr>
        <w:top w:val="none" w:sz="0" w:space="0" w:color="auto"/>
        <w:left w:val="none" w:sz="0" w:space="0" w:color="auto"/>
        <w:bottom w:val="none" w:sz="0" w:space="0" w:color="auto"/>
        <w:right w:val="none" w:sz="0" w:space="0" w:color="auto"/>
      </w:divBdr>
    </w:div>
    <w:div w:id="1071853987">
      <w:bodyDiv w:val="1"/>
      <w:marLeft w:val="0"/>
      <w:marRight w:val="0"/>
      <w:marTop w:val="0"/>
      <w:marBottom w:val="0"/>
      <w:divBdr>
        <w:top w:val="none" w:sz="0" w:space="0" w:color="auto"/>
        <w:left w:val="none" w:sz="0" w:space="0" w:color="auto"/>
        <w:bottom w:val="none" w:sz="0" w:space="0" w:color="auto"/>
        <w:right w:val="none" w:sz="0" w:space="0" w:color="auto"/>
      </w:divBdr>
    </w:div>
    <w:div w:id="1072971415">
      <w:bodyDiv w:val="1"/>
      <w:marLeft w:val="0"/>
      <w:marRight w:val="0"/>
      <w:marTop w:val="0"/>
      <w:marBottom w:val="0"/>
      <w:divBdr>
        <w:top w:val="none" w:sz="0" w:space="0" w:color="auto"/>
        <w:left w:val="none" w:sz="0" w:space="0" w:color="auto"/>
        <w:bottom w:val="none" w:sz="0" w:space="0" w:color="auto"/>
        <w:right w:val="none" w:sz="0" w:space="0" w:color="auto"/>
      </w:divBdr>
    </w:div>
    <w:div w:id="1073744362">
      <w:bodyDiv w:val="1"/>
      <w:marLeft w:val="0"/>
      <w:marRight w:val="0"/>
      <w:marTop w:val="0"/>
      <w:marBottom w:val="0"/>
      <w:divBdr>
        <w:top w:val="none" w:sz="0" w:space="0" w:color="auto"/>
        <w:left w:val="none" w:sz="0" w:space="0" w:color="auto"/>
        <w:bottom w:val="none" w:sz="0" w:space="0" w:color="auto"/>
        <w:right w:val="none" w:sz="0" w:space="0" w:color="auto"/>
      </w:divBdr>
    </w:div>
    <w:div w:id="1073970847">
      <w:bodyDiv w:val="1"/>
      <w:marLeft w:val="0"/>
      <w:marRight w:val="0"/>
      <w:marTop w:val="0"/>
      <w:marBottom w:val="0"/>
      <w:divBdr>
        <w:top w:val="none" w:sz="0" w:space="0" w:color="auto"/>
        <w:left w:val="none" w:sz="0" w:space="0" w:color="auto"/>
        <w:bottom w:val="none" w:sz="0" w:space="0" w:color="auto"/>
        <w:right w:val="none" w:sz="0" w:space="0" w:color="auto"/>
      </w:divBdr>
    </w:div>
    <w:div w:id="1074618847">
      <w:bodyDiv w:val="1"/>
      <w:marLeft w:val="0"/>
      <w:marRight w:val="0"/>
      <w:marTop w:val="0"/>
      <w:marBottom w:val="0"/>
      <w:divBdr>
        <w:top w:val="none" w:sz="0" w:space="0" w:color="auto"/>
        <w:left w:val="none" w:sz="0" w:space="0" w:color="auto"/>
        <w:bottom w:val="none" w:sz="0" w:space="0" w:color="auto"/>
        <w:right w:val="none" w:sz="0" w:space="0" w:color="auto"/>
      </w:divBdr>
    </w:div>
    <w:div w:id="1076052452">
      <w:bodyDiv w:val="1"/>
      <w:marLeft w:val="0"/>
      <w:marRight w:val="0"/>
      <w:marTop w:val="0"/>
      <w:marBottom w:val="0"/>
      <w:divBdr>
        <w:top w:val="none" w:sz="0" w:space="0" w:color="auto"/>
        <w:left w:val="none" w:sz="0" w:space="0" w:color="auto"/>
        <w:bottom w:val="none" w:sz="0" w:space="0" w:color="auto"/>
        <w:right w:val="none" w:sz="0" w:space="0" w:color="auto"/>
      </w:divBdr>
    </w:div>
    <w:div w:id="1076056595">
      <w:bodyDiv w:val="1"/>
      <w:marLeft w:val="0"/>
      <w:marRight w:val="0"/>
      <w:marTop w:val="0"/>
      <w:marBottom w:val="0"/>
      <w:divBdr>
        <w:top w:val="none" w:sz="0" w:space="0" w:color="auto"/>
        <w:left w:val="none" w:sz="0" w:space="0" w:color="auto"/>
        <w:bottom w:val="none" w:sz="0" w:space="0" w:color="auto"/>
        <w:right w:val="none" w:sz="0" w:space="0" w:color="auto"/>
      </w:divBdr>
    </w:div>
    <w:div w:id="1077170550">
      <w:bodyDiv w:val="1"/>
      <w:marLeft w:val="0"/>
      <w:marRight w:val="0"/>
      <w:marTop w:val="0"/>
      <w:marBottom w:val="0"/>
      <w:divBdr>
        <w:top w:val="none" w:sz="0" w:space="0" w:color="auto"/>
        <w:left w:val="none" w:sz="0" w:space="0" w:color="auto"/>
        <w:bottom w:val="none" w:sz="0" w:space="0" w:color="auto"/>
        <w:right w:val="none" w:sz="0" w:space="0" w:color="auto"/>
      </w:divBdr>
    </w:div>
    <w:div w:id="1077242819">
      <w:bodyDiv w:val="1"/>
      <w:marLeft w:val="0"/>
      <w:marRight w:val="0"/>
      <w:marTop w:val="0"/>
      <w:marBottom w:val="0"/>
      <w:divBdr>
        <w:top w:val="none" w:sz="0" w:space="0" w:color="auto"/>
        <w:left w:val="none" w:sz="0" w:space="0" w:color="auto"/>
        <w:bottom w:val="none" w:sz="0" w:space="0" w:color="auto"/>
        <w:right w:val="none" w:sz="0" w:space="0" w:color="auto"/>
      </w:divBdr>
    </w:div>
    <w:div w:id="1077900289">
      <w:bodyDiv w:val="1"/>
      <w:marLeft w:val="0"/>
      <w:marRight w:val="0"/>
      <w:marTop w:val="0"/>
      <w:marBottom w:val="0"/>
      <w:divBdr>
        <w:top w:val="none" w:sz="0" w:space="0" w:color="auto"/>
        <w:left w:val="none" w:sz="0" w:space="0" w:color="auto"/>
        <w:bottom w:val="none" w:sz="0" w:space="0" w:color="auto"/>
        <w:right w:val="none" w:sz="0" w:space="0" w:color="auto"/>
      </w:divBdr>
    </w:div>
    <w:div w:id="1078402636">
      <w:bodyDiv w:val="1"/>
      <w:marLeft w:val="0"/>
      <w:marRight w:val="0"/>
      <w:marTop w:val="0"/>
      <w:marBottom w:val="0"/>
      <w:divBdr>
        <w:top w:val="none" w:sz="0" w:space="0" w:color="auto"/>
        <w:left w:val="none" w:sz="0" w:space="0" w:color="auto"/>
        <w:bottom w:val="none" w:sz="0" w:space="0" w:color="auto"/>
        <w:right w:val="none" w:sz="0" w:space="0" w:color="auto"/>
      </w:divBdr>
    </w:div>
    <w:div w:id="1078404023">
      <w:bodyDiv w:val="1"/>
      <w:marLeft w:val="0"/>
      <w:marRight w:val="0"/>
      <w:marTop w:val="0"/>
      <w:marBottom w:val="0"/>
      <w:divBdr>
        <w:top w:val="none" w:sz="0" w:space="0" w:color="auto"/>
        <w:left w:val="none" w:sz="0" w:space="0" w:color="auto"/>
        <w:bottom w:val="none" w:sz="0" w:space="0" w:color="auto"/>
        <w:right w:val="none" w:sz="0" w:space="0" w:color="auto"/>
      </w:divBdr>
    </w:div>
    <w:div w:id="1080561787">
      <w:bodyDiv w:val="1"/>
      <w:marLeft w:val="0"/>
      <w:marRight w:val="0"/>
      <w:marTop w:val="0"/>
      <w:marBottom w:val="0"/>
      <w:divBdr>
        <w:top w:val="none" w:sz="0" w:space="0" w:color="auto"/>
        <w:left w:val="none" w:sz="0" w:space="0" w:color="auto"/>
        <w:bottom w:val="none" w:sz="0" w:space="0" w:color="auto"/>
        <w:right w:val="none" w:sz="0" w:space="0" w:color="auto"/>
      </w:divBdr>
    </w:div>
    <w:div w:id="1081021244">
      <w:bodyDiv w:val="1"/>
      <w:marLeft w:val="0"/>
      <w:marRight w:val="0"/>
      <w:marTop w:val="0"/>
      <w:marBottom w:val="0"/>
      <w:divBdr>
        <w:top w:val="none" w:sz="0" w:space="0" w:color="auto"/>
        <w:left w:val="none" w:sz="0" w:space="0" w:color="auto"/>
        <w:bottom w:val="none" w:sz="0" w:space="0" w:color="auto"/>
        <w:right w:val="none" w:sz="0" w:space="0" w:color="auto"/>
      </w:divBdr>
    </w:div>
    <w:div w:id="1081172886">
      <w:bodyDiv w:val="1"/>
      <w:marLeft w:val="0"/>
      <w:marRight w:val="0"/>
      <w:marTop w:val="0"/>
      <w:marBottom w:val="0"/>
      <w:divBdr>
        <w:top w:val="none" w:sz="0" w:space="0" w:color="auto"/>
        <w:left w:val="none" w:sz="0" w:space="0" w:color="auto"/>
        <w:bottom w:val="none" w:sz="0" w:space="0" w:color="auto"/>
        <w:right w:val="none" w:sz="0" w:space="0" w:color="auto"/>
      </w:divBdr>
    </w:div>
    <w:div w:id="1081490315">
      <w:bodyDiv w:val="1"/>
      <w:marLeft w:val="0"/>
      <w:marRight w:val="0"/>
      <w:marTop w:val="0"/>
      <w:marBottom w:val="0"/>
      <w:divBdr>
        <w:top w:val="none" w:sz="0" w:space="0" w:color="auto"/>
        <w:left w:val="none" w:sz="0" w:space="0" w:color="auto"/>
        <w:bottom w:val="none" w:sz="0" w:space="0" w:color="auto"/>
        <w:right w:val="none" w:sz="0" w:space="0" w:color="auto"/>
      </w:divBdr>
    </w:div>
    <w:div w:id="1082070217">
      <w:bodyDiv w:val="1"/>
      <w:marLeft w:val="0"/>
      <w:marRight w:val="0"/>
      <w:marTop w:val="0"/>
      <w:marBottom w:val="0"/>
      <w:divBdr>
        <w:top w:val="none" w:sz="0" w:space="0" w:color="auto"/>
        <w:left w:val="none" w:sz="0" w:space="0" w:color="auto"/>
        <w:bottom w:val="none" w:sz="0" w:space="0" w:color="auto"/>
        <w:right w:val="none" w:sz="0" w:space="0" w:color="auto"/>
      </w:divBdr>
    </w:div>
    <w:div w:id="1084491415">
      <w:bodyDiv w:val="1"/>
      <w:marLeft w:val="0"/>
      <w:marRight w:val="0"/>
      <w:marTop w:val="0"/>
      <w:marBottom w:val="0"/>
      <w:divBdr>
        <w:top w:val="none" w:sz="0" w:space="0" w:color="auto"/>
        <w:left w:val="none" w:sz="0" w:space="0" w:color="auto"/>
        <w:bottom w:val="none" w:sz="0" w:space="0" w:color="auto"/>
        <w:right w:val="none" w:sz="0" w:space="0" w:color="auto"/>
      </w:divBdr>
    </w:div>
    <w:div w:id="1084493738">
      <w:bodyDiv w:val="1"/>
      <w:marLeft w:val="0"/>
      <w:marRight w:val="0"/>
      <w:marTop w:val="0"/>
      <w:marBottom w:val="0"/>
      <w:divBdr>
        <w:top w:val="none" w:sz="0" w:space="0" w:color="auto"/>
        <w:left w:val="none" w:sz="0" w:space="0" w:color="auto"/>
        <w:bottom w:val="none" w:sz="0" w:space="0" w:color="auto"/>
        <w:right w:val="none" w:sz="0" w:space="0" w:color="auto"/>
      </w:divBdr>
    </w:div>
    <w:div w:id="1084650372">
      <w:bodyDiv w:val="1"/>
      <w:marLeft w:val="0"/>
      <w:marRight w:val="0"/>
      <w:marTop w:val="0"/>
      <w:marBottom w:val="0"/>
      <w:divBdr>
        <w:top w:val="none" w:sz="0" w:space="0" w:color="auto"/>
        <w:left w:val="none" w:sz="0" w:space="0" w:color="auto"/>
        <w:bottom w:val="none" w:sz="0" w:space="0" w:color="auto"/>
        <w:right w:val="none" w:sz="0" w:space="0" w:color="auto"/>
      </w:divBdr>
    </w:div>
    <w:div w:id="1084954828">
      <w:bodyDiv w:val="1"/>
      <w:marLeft w:val="0"/>
      <w:marRight w:val="0"/>
      <w:marTop w:val="0"/>
      <w:marBottom w:val="0"/>
      <w:divBdr>
        <w:top w:val="none" w:sz="0" w:space="0" w:color="auto"/>
        <w:left w:val="none" w:sz="0" w:space="0" w:color="auto"/>
        <w:bottom w:val="none" w:sz="0" w:space="0" w:color="auto"/>
        <w:right w:val="none" w:sz="0" w:space="0" w:color="auto"/>
      </w:divBdr>
    </w:div>
    <w:div w:id="1085342275">
      <w:bodyDiv w:val="1"/>
      <w:marLeft w:val="0"/>
      <w:marRight w:val="0"/>
      <w:marTop w:val="0"/>
      <w:marBottom w:val="0"/>
      <w:divBdr>
        <w:top w:val="none" w:sz="0" w:space="0" w:color="auto"/>
        <w:left w:val="none" w:sz="0" w:space="0" w:color="auto"/>
        <w:bottom w:val="none" w:sz="0" w:space="0" w:color="auto"/>
        <w:right w:val="none" w:sz="0" w:space="0" w:color="auto"/>
      </w:divBdr>
    </w:div>
    <w:div w:id="1085801581">
      <w:bodyDiv w:val="1"/>
      <w:marLeft w:val="0"/>
      <w:marRight w:val="0"/>
      <w:marTop w:val="0"/>
      <w:marBottom w:val="0"/>
      <w:divBdr>
        <w:top w:val="none" w:sz="0" w:space="0" w:color="auto"/>
        <w:left w:val="none" w:sz="0" w:space="0" w:color="auto"/>
        <w:bottom w:val="none" w:sz="0" w:space="0" w:color="auto"/>
        <w:right w:val="none" w:sz="0" w:space="0" w:color="auto"/>
      </w:divBdr>
    </w:div>
    <w:div w:id="1086459415">
      <w:bodyDiv w:val="1"/>
      <w:marLeft w:val="0"/>
      <w:marRight w:val="0"/>
      <w:marTop w:val="0"/>
      <w:marBottom w:val="0"/>
      <w:divBdr>
        <w:top w:val="none" w:sz="0" w:space="0" w:color="auto"/>
        <w:left w:val="none" w:sz="0" w:space="0" w:color="auto"/>
        <w:bottom w:val="none" w:sz="0" w:space="0" w:color="auto"/>
        <w:right w:val="none" w:sz="0" w:space="0" w:color="auto"/>
      </w:divBdr>
    </w:div>
    <w:div w:id="1087926679">
      <w:bodyDiv w:val="1"/>
      <w:marLeft w:val="0"/>
      <w:marRight w:val="0"/>
      <w:marTop w:val="0"/>
      <w:marBottom w:val="0"/>
      <w:divBdr>
        <w:top w:val="none" w:sz="0" w:space="0" w:color="auto"/>
        <w:left w:val="none" w:sz="0" w:space="0" w:color="auto"/>
        <w:bottom w:val="none" w:sz="0" w:space="0" w:color="auto"/>
        <w:right w:val="none" w:sz="0" w:space="0" w:color="auto"/>
      </w:divBdr>
    </w:div>
    <w:div w:id="1088503580">
      <w:bodyDiv w:val="1"/>
      <w:marLeft w:val="0"/>
      <w:marRight w:val="0"/>
      <w:marTop w:val="0"/>
      <w:marBottom w:val="0"/>
      <w:divBdr>
        <w:top w:val="none" w:sz="0" w:space="0" w:color="auto"/>
        <w:left w:val="none" w:sz="0" w:space="0" w:color="auto"/>
        <w:bottom w:val="none" w:sz="0" w:space="0" w:color="auto"/>
        <w:right w:val="none" w:sz="0" w:space="0" w:color="auto"/>
      </w:divBdr>
    </w:div>
    <w:div w:id="1088818154">
      <w:bodyDiv w:val="1"/>
      <w:marLeft w:val="0"/>
      <w:marRight w:val="0"/>
      <w:marTop w:val="0"/>
      <w:marBottom w:val="0"/>
      <w:divBdr>
        <w:top w:val="none" w:sz="0" w:space="0" w:color="auto"/>
        <w:left w:val="none" w:sz="0" w:space="0" w:color="auto"/>
        <w:bottom w:val="none" w:sz="0" w:space="0" w:color="auto"/>
        <w:right w:val="none" w:sz="0" w:space="0" w:color="auto"/>
      </w:divBdr>
    </w:div>
    <w:div w:id="1089421664">
      <w:bodyDiv w:val="1"/>
      <w:marLeft w:val="0"/>
      <w:marRight w:val="0"/>
      <w:marTop w:val="0"/>
      <w:marBottom w:val="0"/>
      <w:divBdr>
        <w:top w:val="none" w:sz="0" w:space="0" w:color="auto"/>
        <w:left w:val="none" w:sz="0" w:space="0" w:color="auto"/>
        <w:bottom w:val="none" w:sz="0" w:space="0" w:color="auto"/>
        <w:right w:val="none" w:sz="0" w:space="0" w:color="auto"/>
      </w:divBdr>
    </w:div>
    <w:div w:id="1089541747">
      <w:bodyDiv w:val="1"/>
      <w:marLeft w:val="0"/>
      <w:marRight w:val="0"/>
      <w:marTop w:val="0"/>
      <w:marBottom w:val="0"/>
      <w:divBdr>
        <w:top w:val="none" w:sz="0" w:space="0" w:color="auto"/>
        <w:left w:val="none" w:sz="0" w:space="0" w:color="auto"/>
        <w:bottom w:val="none" w:sz="0" w:space="0" w:color="auto"/>
        <w:right w:val="none" w:sz="0" w:space="0" w:color="auto"/>
      </w:divBdr>
    </w:div>
    <w:div w:id="1089741157">
      <w:bodyDiv w:val="1"/>
      <w:marLeft w:val="0"/>
      <w:marRight w:val="0"/>
      <w:marTop w:val="0"/>
      <w:marBottom w:val="0"/>
      <w:divBdr>
        <w:top w:val="none" w:sz="0" w:space="0" w:color="auto"/>
        <w:left w:val="none" w:sz="0" w:space="0" w:color="auto"/>
        <w:bottom w:val="none" w:sz="0" w:space="0" w:color="auto"/>
        <w:right w:val="none" w:sz="0" w:space="0" w:color="auto"/>
      </w:divBdr>
    </w:div>
    <w:div w:id="1090270389">
      <w:bodyDiv w:val="1"/>
      <w:marLeft w:val="0"/>
      <w:marRight w:val="0"/>
      <w:marTop w:val="0"/>
      <w:marBottom w:val="0"/>
      <w:divBdr>
        <w:top w:val="none" w:sz="0" w:space="0" w:color="auto"/>
        <w:left w:val="none" w:sz="0" w:space="0" w:color="auto"/>
        <w:bottom w:val="none" w:sz="0" w:space="0" w:color="auto"/>
        <w:right w:val="none" w:sz="0" w:space="0" w:color="auto"/>
      </w:divBdr>
    </w:div>
    <w:div w:id="1090732272">
      <w:bodyDiv w:val="1"/>
      <w:marLeft w:val="0"/>
      <w:marRight w:val="0"/>
      <w:marTop w:val="0"/>
      <w:marBottom w:val="0"/>
      <w:divBdr>
        <w:top w:val="none" w:sz="0" w:space="0" w:color="auto"/>
        <w:left w:val="none" w:sz="0" w:space="0" w:color="auto"/>
        <w:bottom w:val="none" w:sz="0" w:space="0" w:color="auto"/>
        <w:right w:val="none" w:sz="0" w:space="0" w:color="auto"/>
      </w:divBdr>
    </w:div>
    <w:div w:id="1091463939">
      <w:bodyDiv w:val="1"/>
      <w:marLeft w:val="0"/>
      <w:marRight w:val="0"/>
      <w:marTop w:val="0"/>
      <w:marBottom w:val="0"/>
      <w:divBdr>
        <w:top w:val="none" w:sz="0" w:space="0" w:color="auto"/>
        <w:left w:val="none" w:sz="0" w:space="0" w:color="auto"/>
        <w:bottom w:val="none" w:sz="0" w:space="0" w:color="auto"/>
        <w:right w:val="none" w:sz="0" w:space="0" w:color="auto"/>
      </w:divBdr>
    </w:div>
    <w:div w:id="1092235818">
      <w:bodyDiv w:val="1"/>
      <w:marLeft w:val="0"/>
      <w:marRight w:val="0"/>
      <w:marTop w:val="0"/>
      <w:marBottom w:val="0"/>
      <w:divBdr>
        <w:top w:val="none" w:sz="0" w:space="0" w:color="auto"/>
        <w:left w:val="none" w:sz="0" w:space="0" w:color="auto"/>
        <w:bottom w:val="none" w:sz="0" w:space="0" w:color="auto"/>
        <w:right w:val="none" w:sz="0" w:space="0" w:color="auto"/>
      </w:divBdr>
    </w:div>
    <w:div w:id="1093090651">
      <w:bodyDiv w:val="1"/>
      <w:marLeft w:val="0"/>
      <w:marRight w:val="0"/>
      <w:marTop w:val="0"/>
      <w:marBottom w:val="0"/>
      <w:divBdr>
        <w:top w:val="none" w:sz="0" w:space="0" w:color="auto"/>
        <w:left w:val="none" w:sz="0" w:space="0" w:color="auto"/>
        <w:bottom w:val="none" w:sz="0" w:space="0" w:color="auto"/>
        <w:right w:val="none" w:sz="0" w:space="0" w:color="auto"/>
      </w:divBdr>
    </w:div>
    <w:div w:id="1093356334">
      <w:bodyDiv w:val="1"/>
      <w:marLeft w:val="0"/>
      <w:marRight w:val="0"/>
      <w:marTop w:val="0"/>
      <w:marBottom w:val="0"/>
      <w:divBdr>
        <w:top w:val="none" w:sz="0" w:space="0" w:color="auto"/>
        <w:left w:val="none" w:sz="0" w:space="0" w:color="auto"/>
        <w:bottom w:val="none" w:sz="0" w:space="0" w:color="auto"/>
        <w:right w:val="none" w:sz="0" w:space="0" w:color="auto"/>
      </w:divBdr>
    </w:div>
    <w:div w:id="1096947680">
      <w:bodyDiv w:val="1"/>
      <w:marLeft w:val="0"/>
      <w:marRight w:val="0"/>
      <w:marTop w:val="0"/>
      <w:marBottom w:val="0"/>
      <w:divBdr>
        <w:top w:val="none" w:sz="0" w:space="0" w:color="auto"/>
        <w:left w:val="none" w:sz="0" w:space="0" w:color="auto"/>
        <w:bottom w:val="none" w:sz="0" w:space="0" w:color="auto"/>
        <w:right w:val="none" w:sz="0" w:space="0" w:color="auto"/>
      </w:divBdr>
    </w:div>
    <w:div w:id="1097484150">
      <w:bodyDiv w:val="1"/>
      <w:marLeft w:val="0"/>
      <w:marRight w:val="0"/>
      <w:marTop w:val="0"/>
      <w:marBottom w:val="0"/>
      <w:divBdr>
        <w:top w:val="none" w:sz="0" w:space="0" w:color="auto"/>
        <w:left w:val="none" w:sz="0" w:space="0" w:color="auto"/>
        <w:bottom w:val="none" w:sz="0" w:space="0" w:color="auto"/>
        <w:right w:val="none" w:sz="0" w:space="0" w:color="auto"/>
      </w:divBdr>
    </w:div>
    <w:div w:id="1097795518">
      <w:bodyDiv w:val="1"/>
      <w:marLeft w:val="0"/>
      <w:marRight w:val="0"/>
      <w:marTop w:val="0"/>
      <w:marBottom w:val="0"/>
      <w:divBdr>
        <w:top w:val="none" w:sz="0" w:space="0" w:color="auto"/>
        <w:left w:val="none" w:sz="0" w:space="0" w:color="auto"/>
        <w:bottom w:val="none" w:sz="0" w:space="0" w:color="auto"/>
        <w:right w:val="none" w:sz="0" w:space="0" w:color="auto"/>
      </w:divBdr>
    </w:div>
    <w:div w:id="1098792222">
      <w:bodyDiv w:val="1"/>
      <w:marLeft w:val="0"/>
      <w:marRight w:val="0"/>
      <w:marTop w:val="0"/>
      <w:marBottom w:val="0"/>
      <w:divBdr>
        <w:top w:val="none" w:sz="0" w:space="0" w:color="auto"/>
        <w:left w:val="none" w:sz="0" w:space="0" w:color="auto"/>
        <w:bottom w:val="none" w:sz="0" w:space="0" w:color="auto"/>
        <w:right w:val="none" w:sz="0" w:space="0" w:color="auto"/>
      </w:divBdr>
    </w:div>
    <w:div w:id="1099184275">
      <w:bodyDiv w:val="1"/>
      <w:marLeft w:val="0"/>
      <w:marRight w:val="0"/>
      <w:marTop w:val="0"/>
      <w:marBottom w:val="0"/>
      <w:divBdr>
        <w:top w:val="none" w:sz="0" w:space="0" w:color="auto"/>
        <w:left w:val="none" w:sz="0" w:space="0" w:color="auto"/>
        <w:bottom w:val="none" w:sz="0" w:space="0" w:color="auto"/>
        <w:right w:val="none" w:sz="0" w:space="0" w:color="auto"/>
      </w:divBdr>
    </w:div>
    <w:div w:id="1099519479">
      <w:bodyDiv w:val="1"/>
      <w:marLeft w:val="0"/>
      <w:marRight w:val="0"/>
      <w:marTop w:val="0"/>
      <w:marBottom w:val="0"/>
      <w:divBdr>
        <w:top w:val="none" w:sz="0" w:space="0" w:color="auto"/>
        <w:left w:val="none" w:sz="0" w:space="0" w:color="auto"/>
        <w:bottom w:val="none" w:sz="0" w:space="0" w:color="auto"/>
        <w:right w:val="none" w:sz="0" w:space="0" w:color="auto"/>
      </w:divBdr>
    </w:div>
    <w:div w:id="1100299007">
      <w:bodyDiv w:val="1"/>
      <w:marLeft w:val="0"/>
      <w:marRight w:val="0"/>
      <w:marTop w:val="0"/>
      <w:marBottom w:val="0"/>
      <w:divBdr>
        <w:top w:val="none" w:sz="0" w:space="0" w:color="auto"/>
        <w:left w:val="none" w:sz="0" w:space="0" w:color="auto"/>
        <w:bottom w:val="none" w:sz="0" w:space="0" w:color="auto"/>
        <w:right w:val="none" w:sz="0" w:space="0" w:color="auto"/>
      </w:divBdr>
    </w:div>
    <w:div w:id="1100444458">
      <w:bodyDiv w:val="1"/>
      <w:marLeft w:val="0"/>
      <w:marRight w:val="0"/>
      <w:marTop w:val="0"/>
      <w:marBottom w:val="0"/>
      <w:divBdr>
        <w:top w:val="none" w:sz="0" w:space="0" w:color="auto"/>
        <w:left w:val="none" w:sz="0" w:space="0" w:color="auto"/>
        <w:bottom w:val="none" w:sz="0" w:space="0" w:color="auto"/>
        <w:right w:val="none" w:sz="0" w:space="0" w:color="auto"/>
      </w:divBdr>
    </w:div>
    <w:div w:id="1101149356">
      <w:bodyDiv w:val="1"/>
      <w:marLeft w:val="0"/>
      <w:marRight w:val="0"/>
      <w:marTop w:val="0"/>
      <w:marBottom w:val="0"/>
      <w:divBdr>
        <w:top w:val="none" w:sz="0" w:space="0" w:color="auto"/>
        <w:left w:val="none" w:sz="0" w:space="0" w:color="auto"/>
        <w:bottom w:val="none" w:sz="0" w:space="0" w:color="auto"/>
        <w:right w:val="none" w:sz="0" w:space="0" w:color="auto"/>
      </w:divBdr>
    </w:div>
    <w:div w:id="1102067355">
      <w:bodyDiv w:val="1"/>
      <w:marLeft w:val="0"/>
      <w:marRight w:val="0"/>
      <w:marTop w:val="0"/>
      <w:marBottom w:val="0"/>
      <w:divBdr>
        <w:top w:val="none" w:sz="0" w:space="0" w:color="auto"/>
        <w:left w:val="none" w:sz="0" w:space="0" w:color="auto"/>
        <w:bottom w:val="none" w:sz="0" w:space="0" w:color="auto"/>
        <w:right w:val="none" w:sz="0" w:space="0" w:color="auto"/>
      </w:divBdr>
    </w:div>
    <w:div w:id="1102412467">
      <w:bodyDiv w:val="1"/>
      <w:marLeft w:val="0"/>
      <w:marRight w:val="0"/>
      <w:marTop w:val="0"/>
      <w:marBottom w:val="0"/>
      <w:divBdr>
        <w:top w:val="none" w:sz="0" w:space="0" w:color="auto"/>
        <w:left w:val="none" w:sz="0" w:space="0" w:color="auto"/>
        <w:bottom w:val="none" w:sz="0" w:space="0" w:color="auto"/>
        <w:right w:val="none" w:sz="0" w:space="0" w:color="auto"/>
      </w:divBdr>
    </w:div>
    <w:div w:id="1102797799">
      <w:bodyDiv w:val="1"/>
      <w:marLeft w:val="0"/>
      <w:marRight w:val="0"/>
      <w:marTop w:val="0"/>
      <w:marBottom w:val="0"/>
      <w:divBdr>
        <w:top w:val="none" w:sz="0" w:space="0" w:color="auto"/>
        <w:left w:val="none" w:sz="0" w:space="0" w:color="auto"/>
        <w:bottom w:val="none" w:sz="0" w:space="0" w:color="auto"/>
        <w:right w:val="none" w:sz="0" w:space="0" w:color="auto"/>
      </w:divBdr>
    </w:div>
    <w:div w:id="1103107438">
      <w:bodyDiv w:val="1"/>
      <w:marLeft w:val="0"/>
      <w:marRight w:val="0"/>
      <w:marTop w:val="0"/>
      <w:marBottom w:val="0"/>
      <w:divBdr>
        <w:top w:val="none" w:sz="0" w:space="0" w:color="auto"/>
        <w:left w:val="none" w:sz="0" w:space="0" w:color="auto"/>
        <w:bottom w:val="none" w:sz="0" w:space="0" w:color="auto"/>
        <w:right w:val="none" w:sz="0" w:space="0" w:color="auto"/>
      </w:divBdr>
    </w:div>
    <w:div w:id="1104422123">
      <w:bodyDiv w:val="1"/>
      <w:marLeft w:val="0"/>
      <w:marRight w:val="0"/>
      <w:marTop w:val="0"/>
      <w:marBottom w:val="0"/>
      <w:divBdr>
        <w:top w:val="none" w:sz="0" w:space="0" w:color="auto"/>
        <w:left w:val="none" w:sz="0" w:space="0" w:color="auto"/>
        <w:bottom w:val="none" w:sz="0" w:space="0" w:color="auto"/>
        <w:right w:val="none" w:sz="0" w:space="0" w:color="auto"/>
      </w:divBdr>
    </w:div>
    <w:div w:id="1108503182">
      <w:bodyDiv w:val="1"/>
      <w:marLeft w:val="0"/>
      <w:marRight w:val="0"/>
      <w:marTop w:val="0"/>
      <w:marBottom w:val="0"/>
      <w:divBdr>
        <w:top w:val="none" w:sz="0" w:space="0" w:color="auto"/>
        <w:left w:val="none" w:sz="0" w:space="0" w:color="auto"/>
        <w:bottom w:val="none" w:sz="0" w:space="0" w:color="auto"/>
        <w:right w:val="none" w:sz="0" w:space="0" w:color="auto"/>
      </w:divBdr>
    </w:div>
    <w:div w:id="1108886377">
      <w:bodyDiv w:val="1"/>
      <w:marLeft w:val="0"/>
      <w:marRight w:val="0"/>
      <w:marTop w:val="0"/>
      <w:marBottom w:val="0"/>
      <w:divBdr>
        <w:top w:val="none" w:sz="0" w:space="0" w:color="auto"/>
        <w:left w:val="none" w:sz="0" w:space="0" w:color="auto"/>
        <w:bottom w:val="none" w:sz="0" w:space="0" w:color="auto"/>
        <w:right w:val="none" w:sz="0" w:space="0" w:color="auto"/>
      </w:divBdr>
    </w:div>
    <w:div w:id="1110861223">
      <w:bodyDiv w:val="1"/>
      <w:marLeft w:val="0"/>
      <w:marRight w:val="0"/>
      <w:marTop w:val="0"/>
      <w:marBottom w:val="0"/>
      <w:divBdr>
        <w:top w:val="none" w:sz="0" w:space="0" w:color="auto"/>
        <w:left w:val="none" w:sz="0" w:space="0" w:color="auto"/>
        <w:bottom w:val="none" w:sz="0" w:space="0" w:color="auto"/>
        <w:right w:val="none" w:sz="0" w:space="0" w:color="auto"/>
      </w:divBdr>
    </w:div>
    <w:div w:id="1110976531">
      <w:bodyDiv w:val="1"/>
      <w:marLeft w:val="0"/>
      <w:marRight w:val="0"/>
      <w:marTop w:val="0"/>
      <w:marBottom w:val="0"/>
      <w:divBdr>
        <w:top w:val="none" w:sz="0" w:space="0" w:color="auto"/>
        <w:left w:val="none" w:sz="0" w:space="0" w:color="auto"/>
        <w:bottom w:val="none" w:sz="0" w:space="0" w:color="auto"/>
        <w:right w:val="none" w:sz="0" w:space="0" w:color="auto"/>
      </w:divBdr>
    </w:div>
    <w:div w:id="1111165091">
      <w:bodyDiv w:val="1"/>
      <w:marLeft w:val="0"/>
      <w:marRight w:val="0"/>
      <w:marTop w:val="0"/>
      <w:marBottom w:val="0"/>
      <w:divBdr>
        <w:top w:val="none" w:sz="0" w:space="0" w:color="auto"/>
        <w:left w:val="none" w:sz="0" w:space="0" w:color="auto"/>
        <w:bottom w:val="none" w:sz="0" w:space="0" w:color="auto"/>
        <w:right w:val="none" w:sz="0" w:space="0" w:color="auto"/>
      </w:divBdr>
    </w:div>
    <w:div w:id="1111167387">
      <w:bodyDiv w:val="1"/>
      <w:marLeft w:val="0"/>
      <w:marRight w:val="0"/>
      <w:marTop w:val="0"/>
      <w:marBottom w:val="0"/>
      <w:divBdr>
        <w:top w:val="none" w:sz="0" w:space="0" w:color="auto"/>
        <w:left w:val="none" w:sz="0" w:space="0" w:color="auto"/>
        <w:bottom w:val="none" w:sz="0" w:space="0" w:color="auto"/>
        <w:right w:val="none" w:sz="0" w:space="0" w:color="auto"/>
      </w:divBdr>
    </w:div>
    <w:div w:id="1111703936">
      <w:bodyDiv w:val="1"/>
      <w:marLeft w:val="0"/>
      <w:marRight w:val="0"/>
      <w:marTop w:val="0"/>
      <w:marBottom w:val="0"/>
      <w:divBdr>
        <w:top w:val="none" w:sz="0" w:space="0" w:color="auto"/>
        <w:left w:val="none" w:sz="0" w:space="0" w:color="auto"/>
        <w:bottom w:val="none" w:sz="0" w:space="0" w:color="auto"/>
        <w:right w:val="none" w:sz="0" w:space="0" w:color="auto"/>
      </w:divBdr>
    </w:div>
    <w:div w:id="1112046496">
      <w:bodyDiv w:val="1"/>
      <w:marLeft w:val="0"/>
      <w:marRight w:val="0"/>
      <w:marTop w:val="0"/>
      <w:marBottom w:val="0"/>
      <w:divBdr>
        <w:top w:val="none" w:sz="0" w:space="0" w:color="auto"/>
        <w:left w:val="none" w:sz="0" w:space="0" w:color="auto"/>
        <w:bottom w:val="none" w:sz="0" w:space="0" w:color="auto"/>
        <w:right w:val="none" w:sz="0" w:space="0" w:color="auto"/>
      </w:divBdr>
    </w:div>
    <w:div w:id="1112941176">
      <w:bodyDiv w:val="1"/>
      <w:marLeft w:val="0"/>
      <w:marRight w:val="0"/>
      <w:marTop w:val="0"/>
      <w:marBottom w:val="0"/>
      <w:divBdr>
        <w:top w:val="none" w:sz="0" w:space="0" w:color="auto"/>
        <w:left w:val="none" w:sz="0" w:space="0" w:color="auto"/>
        <w:bottom w:val="none" w:sz="0" w:space="0" w:color="auto"/>
        <w:right w:val="none" w:sz="0" w:space="0" w:color="auto"/>
      </w:divBdr>
    </w:div>
    <w:div w:id="1112943245">
      <w:bodyDiv w:val="1"/>
      <w:marLeft w:val="0"/>
      <w:marRight w:val="0"/>
      <w:marTop w:val="0"/>
      <w:marBottom w:val="0"/>
      <w:divBdr>
        <w:top w:val="none" w:sz="0" w:space="0" w:color="auto"/>
        <w:left w:val="none" w:sz="0" w:space="0" w:color="auto"/>
        <w:bottom w:val="none" w:sz="0" w:space="0" w:color="auto"/>
        <w:right w:val="none" w:sz="0" w:space="0" w:color="auto"/>
      </w:divBdr>
    </w:div>
    <w:div w:id="1113285163">
      <w:bodyDiv w:val="1"/>
      <w:marLeft w:val="0"/>
      <w:marRight w:val="0"/>
      <w:marTop w:val="0"/>
      <w:marBottom w:val="0"/>
      <w:divBdr>
        <w:top w:val="none" w:sz="0" w:space="0" w:color="auto"/>
        <w:left w:val="none" w:sz="0" w:space="0" w:color="auto"/>
        <w:bottom w:val="none" w:sz="0" w:space="0" w:color="auto"/>
        <w:right w:val="none" w:sz="0" w:space="0" w:color="auto"/>
      </w:divBdr>
    </w:div>
    <w:div w:id="1113788449">
      <w:bodyDiv w:val="1"/>
      <w:marLeft w:val="0"/>
      <w:marRight w:val="0"/>
      <w:marTop w:val="0"/>
      <w:marBottom w:val="0"/>
      <w:divBdr>
        <w:top w:val="none" w:sz="0" w:space="0" w:color="auto"/>
        <w:left w:val="none" w:sz="0" w:space="0" w:color="auto"/>
        <w:bottom w:val="none" w:sz="0" w:space="0" w:color="auto"/>
        <w:right w:val="none" w:sz="0" w:space="0" w:color="auto"/>
      </w:divBdr>
    </w:div>
    <w:div w:id="1114902167">
      <w:bodyDiv w:val="1"/>
      <w:marLeft w:val="0"/>
      <w:marRight w:val="0"/>
      <w:marTop w:val="0"/>
      <w:marBottom w:val="0"/>
      <w:divBdr>
        <w:top w:val="none" w:sz="0" w:space="0" w:color="auto"/>
        <w:left w:val="none" w:sz="0" w:space="0" w:color="auto"/>
        <w:bottom w:val="none" w:sz="0" w:space="0" w:color="auto"/>
        <w:right w:val="none" w:sz="0" w:space="0" w:color="auto"/>
      </w:divBdr>
    </w:div>
    <w:div w:id="1114906054">
      <w:bodyDiv w:val="1"/>
      <w:marLeft w:val="0"/>
      <w:marRight w:val="0"/>
      <w:marTop w:val="0"/>
      <w:marBottom w:val="0"/>
      <w:divBdr>
        <w:top w:val="none" w:sz="0" w:space="0" w:color="auto"/>
        <w:left w:val="none" w:sz="0" w:space="0" w:color="auto"/>
        <w:bottom w:val="none" w:sz="0" w:space="0" w:color="auto"/>
        <w:right w:val="none" w:sz="0" w:space="0" w:color="auto"/>
      </w:divBdr>
    </w:div>
    <w:div w:id="1116214753">
      <w:bodyDiv w:val="1"/>
      <w:marLeft w:val="0"/>
      <w:marRight w:val="0"/>
      <w:marTop w:val="0"/>
      <w:marBottom w:val="0"/>
      <w:divBdr>
        <w:top w:val="none" w:sz="0" w:space="0" w:color="auto"/>
        <w:left w:val="none" w:sz="0" w:space="0" w:color="auto"/>
        <w:bottom w:val="none" w:sz="0" w:space="0" w:color="auto"/>
        <w:right w:val="none" w:sz="0" w:space="0" w:color="auto"/>
      </w:divBdr>
    </w:div>
    <w:div w:id="1116565136">
      <w:bodyDiv w:val="1"/>
      <w:marLeft w:val="0"/>
      <w:marRight w:val="0"/>
      <w:marTop w:val="0"/>
      <w:marBottom w:val="0"/>
      <w:divBdr>
        <w:top w:val="none" w:sz="0" w:space="0" w:color="auto"/>
        <w:left w:val="none" w:sz="0" w:space="0" w:color="auto"/>
        <w:bottom w:val="none" w:sz="0" w:space="0" w:color="auto"/>
        <w:right w:val="none" w:sz="0" w:space="0" w:color="auto"/>
      </w:divBdr>
    </w:div>
    <w:div w:id="1116799432">
      <w:bodyDiv w:val="1"/>
      <w:marLeft w:val="0"/>
      <w:marRight w:val="0"/>
      <w:marTop w:val="0"/>
      <w:marBottom w:val="0"/>
      <w:divBdr>
        <w:top w:val="none" w:sz="0" w:space="0" w:color="auto"/>
        <w:left w:val="none" w:sz="0" w:space="0" w:color="auto"/>
        <w:bottom w:val="none" w:sz="0" w:space="0" w:color="auto"/>
        <w:right w:val="none" w:sz="0" w:space="0" w:color="auto"/>
      </w:divBdr>
    </w:div>
    <w:div w:id="1117987114">
      <w:bodyDiv w:val="1"/>
      <w:marLeft w:val="0"/>
      <w:marRight w:val="0"/>
      <w:marTop w:val="0"/>
      <w:marBottom w:val="0"/>
      <w:divBdr>
        <w:top w:val="none" w:sz="0" w:space="0" w:color="auto"/>
        <w:left w:val="none" w:sz="0" w:space="0" w:color="auto"/>
        <w:bottom w:val="none" w:sz="0" w:space="0" w:color="auto"/>
        <w:right w:val="none" w:sz="0" w:space="0" w:color="auto"/>
      </w:divBdr>
    </w:div>
    <w:div w:id="1118335075">
      <w:bodyDiv w:val="1"/>
      <w:marLeft w:val="0"/>
      <w:marRight w:val="0"/>
      <w:marTop w:val="0"/>
      <w:marBottom w:val="0"/>
      <w:divBdr>
        <w:top w:val="none" w:sz="0" w:space="0" w:color="auto"/>
        <w:left w:val="none" w:sz="0" w:space="0" w:color="auto"/>
        <w:bottom w:val="none" w:sz="0" w:space="0" w:color="auto"/>
        <w:right w:val="none" w:sz="0" w:space="0" w:color="auto"/>
      </w:divBdr>
    </w:div>
    <w:div w:id="1119295359">
      <w:bodyDiv w:val="1"/>
      <w:marLeft w:val="0"/>
      <w:marRight w:val="0"/>
      <w:marTop w:val="0"/>
      <w:marBottom w:val="0"/>
      <w:divBdr>
        <w:top w:val="none" w:sz="0" w:space="0" w:color="auto"/>
        <w:left w:val="none" w:sz="0" w:space="0" w:color="auto"/>
        <w:bottom w:val="none" w:sz="0" w:space="0" w:color="auto"/>
        <w:right w:val="none" w:sz="0" w:space="0" w:color="auto"/>
      </w:divBdr>
    </w:div>
    <w:div w:id="1119955312">
      <w:bodyDiv w:val="1"/>
      <w:marLeft w:val="0"/>
      <w:marRight w:val="0"/>
      <w:marTop w:val="0"/>
      <w:marBottom w:val="0"/>
      <w:divBdr>
        <w:top w:val="none" w:sz="0" w:space="0" w:color="auto"/>
        <w:left w:val="none" w:sz="0" w:space="0" w:color="auto"/>
        <w:bottom w:val="none" w:sz="0" w:space="0" w:color="auto"/>
        <w:right w:val="none" w:sz="0" w:space="0" w:color="auto"/>
      </w:divBdr>
    </w:div>
    <w:div w:id="1120493722">
      <w:bodyDiv w:val="1"/>
      <w:marLeft w:val="0"/>
      <w:marRight w:val="0"/>
      <w:marTop w:val="0"/>
      <w:marBottom w:val="0"/>
      <w:divBdr>
        <w:top w:val="none" w:sz="0" w:space="0" w:color="auto"/>
        <w:left w:val="none" w:sz="0" w:space="0" w:color="auto"/>
        <w:bottom w:val="none" w:sz="0" w:space="0" w:color="auto"/>
        <w:right w:val="none" w:sz="0" w:space="0" w:color="auto"/>
      </w:divBdr>
    </w:div>
    <w:div w:id="1123420281">
      <w:bodyDiv w:val="1"/>
      <w:marLeft w:val="0"/>
      <w:marRight w:val="0"/>
      <w:marTop w:val="0"/>
      <w:marBottom w:val="0"/>
      <w:divBdr>
        <w:top w:val="none" w:sz="0" w:space="0" w:color="auto"/>
        <w:left w:val="none" w:sz="0" w:space="0" w:color="auto"/>
        <w:bottom w:val="none" w:sz="0" w:space="0" w:color="auto"/>
        <w:right w:val="none" w:sz="0" w:space="0" w:color="auto"/>
      </w:divBdr>
    </w:div>
    <w:div w:id="1124081104">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26436275">
      <w:bodyDiv w:val="1"/>
      <w:marLeft w:val="0"/>
      <w:marRight w:val="0"/>
      <w:marTop w:val="0"/>
      <w:marBottom w:val="0"/>
      <w:divBdr>
        <w:top w:val="none" w:sz="0" w:space="0" w:color="auto"/>
        <w:left w:val="none" w:sz="0" w:space="0" w:color="auto"/>
        <w:bottom w:val="none" w:sz="0" w:space="0" w:color="auto"/>
        <w:right w:val="none" w:sz="0" w:space="0" w:color="auto"/>
      </w:divBdr>
    </w:div>
    <w:div w:id="1127552935">
      <w:bodyDiv w:val="1"/>
      <w:marLeft w:val="0"/>
      <w:marRight w:val="0"/>
      <w:marTop w:val="0"/>
      <w:marBottom w:val="0"/>
      <w:divBdr>
        <w:top w:val="none" w:sz="0" w:space="0" w:color="auto"/>
        <w:left w:val="none" w:sz="0" w:space="0" w:color="auto"/>
        <w:bottom w:val="none" w:sz="0" w:space="0" w:color="auto"/>
        <w:right w:val="none" w:sz="0" w:space="0" w:color="auto"/>
      </w:divBdr>
    </w:div>
    <w:div w:id="1128277084">
      <w:bodyDiv w:val="1"/>
      <w:marLeft w:val="0"/>
      <w:marRight w:val="0"/>
      <w:marTop w:val="0"/>
      <w:marBottom w:val="0"/>
      <w:divBdr>
        <w:top w:val="none" w:sz="0" w:space="0" w:color="auto"/>
        <w:left w:val="none" w:sz="0" w:space="0" w:color="auto"/>
        <w:bottom w:val="none" w:sz="0" w:space="0" w:color="auto"/>
        <w:right w:val="none" w:sz="0" w:space="0" w:color="auto"/>
      </w:divBdr>
    </w:div>
    <w:div w:id="1129393547">
      <w:bodyDiv w:val="1"/>
      <w:marLeft w:val="0"/>
      <w:marRight w:val="0"/>
      <w:marTop w:val="0"/>
      <w:marBottom w:val="0"/>
      <w:divBdr>
        <w:top w:val="none" w:sz="0" w:space="0" w:color="auto"/>
        <w:left w:val="none" w:sz="0" w:space="0" w:color="auto"/>
        <w:bottom w:val="none" w:sz="0" w:space="0" w:color="auto"/>
        <w:right w:val="none" w:sz="0" w:space="0" w:color="auto"/>
      </w:divBdr>
    </w:div>
    <w:div w:id="1130392215">
      <w:bodyDiv w:val="1"/>
      <w:marLeft w:val="0"/>
      <w:marRight w:val="0"/>
      <w:marTop w:val="0"/>
      <w:marBottom w:val="0"/>
      <w:divBdr>
        <w:top w:val="none" w:sz="0" w:space="0" w:color="auto"/>
        <w:left w:val="none" w:sz="0" w:space="0" w:color="auto"/>
        <w:bottom w:val="none" w:sz="0" w:space="0" w:color="auto"/>
        <w:right w:val="none" w:sz="0" w:space="0" w:color="auto"/>
      </w:divBdr>
    </w:div>
    <w:div w:id="1130636136">
      <w:bodyDiv w:val="1"/>
      <w:marLeft w:val="0"/>
      <w:marRight w:val="0"/>
      <w:marTop w:val="0"/>
      <w:marBottom w:val="0"/>
      <w:divBdr>
        <w:top w:val="none" w:sz="0" w:space="0" w:color="auto"/>
        <w:left w:val="none" w:sz="0" w:space="0" w:color="auto"/>
        <w:bottom w:val="none" w:sz="0" w:space="0" w:color="auto"/>
        <w:right w:val="none" w:sz="0" w:space="0" w:color="auto"/>
      </w:divBdr>
    </w:div>
    <w:div w:id="1131753958">
      <w:bodyDiv w:val="1"/>
      <w:marLeft w:val="0"/>
      <w:marRight w:val="0"/>
      <w:marTop w:val="0"/>
      <w:marBottom w:val="0"/>
      <w:divBdr>
        <w:top w:val="none" w:sz="0" w:space="0" w:color="auto"/>
        <w:left w:val="none" w:sz="0" w:space="0" w:color="auto"/>
        <w:bottom w:val="none" w:sz="0" w:space="0" w:color="auto"/>
        <w:right w:val="none" w:sz="0" w:space="0" w:color="auto"/>
      </w:divBdr>
    </w:div>
    <w:div w:id="1131872355">
      <w:bodyDiv w:val="1"/>
      <w:marLeft w:val="0"/>
      <w:marRight w:val="0"/>
      <w:marTop w:val="0"/>
      <w:marBottom w:val="0"/>
      <w:divBdr>
        <w:top w:val="none" w:sz="0" w:space="0" w:color="auto"/>
        <w:left w:val="none" w:sz="0" w:space="0" w:color="auto"/>
        <w:bottom w:val="none" w:sz="0" w:space="0" w:color="auto"/>
        <w:right w:val="none" w:sz="0" w:space="0" w:color="auto"/>
      </w:divBdr>
    </w:div>
    <w:div w:id="1133450948">
      <w:bodyDiv w:val="1"/>
      <w:marLeft w:val="0"/>
      <w:marRight w:val="0"/>
      <w:marTop w:val="0"/>
      <w:marBottom w:val="0"/>
      <w:divBdr>
        <w:top w:val="none" w:sz="0" w:space="0" w:color="auto"/>
        <w:left w:val="none" w:sz="0" w:space="0" w:color="auto"/>
        <w:bottom w:val="none" w:sz="0" w:space="0" w:color="auto"/>
        <w:right w:val="none" w:sz="0" w:space="0" w:color="auto"/>
      </w:divBdr>
    </w:div>
    <w:div w:id="1134181785">
      <w:bodyDiv w:val="1"/>
      <w:marLeft w:val="0"/>
      <w:marRight w:val="0"/>
      <w:marTop w:val="0"/>
      <w:marBottom w:val="0"/>
      <w:divBdr>
        <w:top w:val="none" w:sz="0" w:space="0" w:color="auto"/>
        <w:left w:val="none" w:sz="0" w:space="0" w:color="auto"/>
        <w:bottom w:val="none" w:sz="0" w:space="0" w:color="auto"/>
        <w:right w:val="none" w:sz="0" w:space="0" w:color="auto"/>
      </w:divBdr>
    </w:div>
    <w:div w:id="1134252082">
      <w:bodyDiv w:val="1"/>
      <w:marLeft w:val="0"/>
      <w:marRight w:val="0"/>
      <w:marTop w:val="0"/>
      <w:marBottom w:val="0"/>
      <w:divBdr>
        <w:top w:val="none" w:sz="0" w:space="0" w:color="auto"/>
        <w:left w:val="none" w:sz="0" w:space="0" w:color="auto"/>
        <w:bottom w:val="none" w:sz="0" w:space="0" w:color="auto"/>
        <w:right w:val="none" w:sz="0" w:space="0" w:color="auto"/>
      </w:divBdr>
    </w:div>
    <w:div w:id="1134299614">
      <w:bodyDiv w:val="1"/>
      <w:marLeft w:val="0"/>
      <w:marRight w:val="0"/>
      <w:marTop w:val="0"/>
      <w:marBottom w:val="0"/>
      <w:divBdr>
        <w:top w:val="none" w:sz="0" w:space="0" w:color="auto"/>
        <w:left w:val="none" w:sz="0" w:space="0" w:color="auto"/>
        <w:bottom w:val="none" w:sz="0" w:space="0" w:color="auto"/>
        <w:right w:val="none" w:sz="0" w:space="0" w:color="auto"/>
      </w:divBdr>
    </w:div>
    <w:div w:id="1134372830">
      <w:bodyDiv w:val="1"/>
      <w:marLeft w:val="0"/>
      <w:marRight w:val="0"/>
      <w:marTop w:val="0"/>
      <w:marBottom w:val="0"/>
      <w:divBdr>
        <w:top w:val="none" w:sz="0" w:space="0" w:color="auto"/>
        <w:left w:val="none" w:sz="0" w:space="0" w:color="auto"/>
        <w:bottom w:val="none" w:sz="0" w:space="0" w:color="auto"/>
        <w:right w:val="none" w:sz="0" w:space="0" w:color="auto"/>
      </w:divBdr>
    </w:div>
    <w:div w:id="1135562420">
      <w:bodyDiv w:val="1"/>
      <w:marLeft w:val="0"/>
      <w:marRight w:val="0"/>
      <w:marTop w:val="0"/>
      <w:marBottom w:val="0"/>
      <w:divBdr>
        <w:top w:val="none" w:sz="0" w:space="0" w:color="auto"/>
        <w:left w:val="none" w:sz="0" w:space="0" w:color="auto"/>
        <w:bottom w:val="none" w:sz="0" w:space="0" w:color="auto"/>
        <w:right w:val="none" w:sz="0" w:space="0" w:color="auto"/>
      </w:divBdr>
    </w:div>
    <w:div w:id="1135951539">
      <w:bodyDiv w:val="1"/>
      <w:marLeft w:val="0"/>
      <w:marRight w:val="0"/>
      <w:marTop w:val="0"/>
      <w:marBottom w:val="0"/>
      <w:divBdr>
        <w:top w:val="none" w:sz="0" w:space="0" w:color="auto"/>
        <w:left w:val="none" w:sz="0" w:space="0" w:color="auto"/>
        <w:bottom w:val="none" w:sz="0" w:space="0" w:color="auto"/>
        <w:right w:val="none" w:sz="0" w:space="0" w:color="auto"/>
      </w:divBdr>
    </w:div>
    <w:div w:id="1136336367">
      <w:bodyDiv w:val="1"/>
      <w:marLeft w:val="0"/>
      <w:marRight w:val="0"/>
      <w:marTop w:val="0"/>
      <w:marBottom w:val="0"/>
      <w:divBdr>
        <w:top w:val="none" w:sz="0" w:space="0" w:color="auto"/>
        <w:left w:val="none" w:sz="0" w:space="0" w:color="auto"/>
        <w:bottom w:val="none" w:sz="0" w:space="0" w:color="auto"/>
        <w:right w:val="none" w:sz="0" w:space="0" w:color="auto"/>
      </w:divBdr>
    </w:div>
    <w:div w:id="1137182511">
      <w:bodyDiv w:val="1"/>
      <w:marLeft w:val="0"/>
      <w:marRight w:val="0"/>
      <w:marTop w:val="0"/>
      <w:marBottom w:val="0"/>
      <w:divBdr>
        <w:top w:val="none" w:sz="0" w:space="0" w:color="auto"/>
        <w:left w:val="none" w:sz="0" w:space="0" w:color="auto"/>
        <w:bottom w:val="none" w:sz="0" w:space="0" w:color="auto"/>
        <w:right w:val="none" w:sz="0" w:space="0" w:color="auto"/>
      </w:divBdr>
    </w:div>
    <w:div w:id="1138378378">
      <w:bodyDiv w:val="1"/>
      <w:marLeft w:val="0"/>
      <w:marRight w:val="0"/>
      <w:marTop w:val="0"/>
      <w:marBottom w:val="0"/>
      <w:divBdr>
        <w:top w:val="none" w:sz="0" w:space="0" w:color="auto"/>
        <w:left w:val="none" w:sz="0" w:space="0" w:color="auto"/>
        <w:bottom w:val="none" w:sz="0" w:space="0" w:color="auto"/>
        <w:right w:val="none" w:sz="0" w:space="0" w:color="auto"/>
      </w:divBdr>
    </w:div>
    <w:div w:id="1138569554">
      <w:bodyDiv w:val="1"/>
      <w:marLeft w:val="0"/>
      <w:marRight w:val="0"/>
      <w:marTop w:val="0"/>
      <w:marBottom w:val="0"/>
      <w:divBdr>
        <w:top w:val="none" w:sz="0" w:space="0" w:color="auto"/>
        <w:left w:val="none" w:sz="0" w:space="0" w:color="auto"/>
        <w:bottom w:val="none" w:sz="0" w:space="0" w:color="auto"/>
        <w:right w:val="none" w:sz="0" w:space="0" w:color="auto"/>
      </w:divBdr>
    </w:div>
    <w:div w:id="1139373956">
      <w:bodyDiv w:val="1"/>
      <w:marLeft w:val="0"/>
      <w:marRight w:val="0"/>
      <w:marTop w:val="0"/>
      <w:marBottom w:val="0"/>
      <w:divBdr>
        <w:top w:val="none" w:sz="0" w:space="0" w:color="auto"/>
        <w:left w:val="none" w:sz="0" w:space="0" w:color="auto"/>
        <w:bottom w:val="none" w:sz="0" w:space="0" w:color="auto"/>
        <w:right w:val="none" w:sz="0" w:space="0" w:color="auto"/>
      </w:divBdr>
    </w:div>
    <w:div w:id="1140221932">
      <w:bodyDiv w:val="1"/>
      <w:marLeft w:val="0"/>
      <w:marRight w:val="0"/>
      <w:marTop w:val="0"/>
      <w:marBottom w:val="0"/>
      <w:divBdr>
        <w:top w:val="none" w:sz="0" w:space="0" w:color="auto"/>
        <w:left w:val="none" w:sz="0" w:space="0" w:color="auto"/>
        <w:bottom w:val="none" w:sz="0" w:space="0" w:color="auto"/>
        <w:right w:val="none" w:sz="0" w:space="0" w:color="auto"/>
      </w:divBdr>
    </w:div>
    <w:div w:id="1141120145">
      <w:bodyDiv w:val="1"/>
      <w:marLeft w:val="0"/>
      <w:marRight w:val="0"/>
      <w:marTop w:val="0"/>
      <w:marBottom w:val="0"/>
      <w:divBdr>
        <w:top w:val="none" w:sz="0" w:space="0" w:color="auto"/>
        <w:left w:val="none" w:sz="0" w:space="0" w:color="auto"/>
        <w:bottom w:val="none" w:sz="0" w:space="0" w:color="auto"/>
        <w:right w:val="none" w:sz="0" w:space="0" w:color="auto"/>
      </w:divBdr>
    </w:div>
    <w:div w:id="1141190848">
      <w:bodyDiv w:val="1"/>
      <w:marLeft w:val="0"/>
      <w:marRight w:val="0"/>
      <w:marTop w:val="0"/>
      <w:marBottom w:val="0"/>
      <w:divBdr>
        <w:top w:val="none" w:sz="0" w:space="0" w:color="auto"/>
        <w:left w:val="none" w:sz="0" w:space="0" w:color="auto"/>
        <w:bottom w:val="none" w:sz="0" w:space="0" w:color="auto"/>
        <w:right w:val="none" w:sz="0" w:space="0" w:color="auto"/>
      </w:divBdr>
    </w:div>
    <w:div w:id="1141272142">
      <w:bodyDiv w:val="1"/>
      <w:marLeft w:val="0"/>
      <w:marRight w:val="0"/>
      <w:marTop w:val="0"/>
      <w:marBottom w:val="0"/>
      <w:divBdr>
        <w:top w:val="none" w:sz="0" w:space="0" w:color="auto"/>
        <w:left w:val="none" w:sz="0" w:space="0" w:color="auto"/>
        <w:bottom w:val="none" w:sz="0" w:space="0" w:color="auto"/>
        <w:right w:val="none" w:sz="0" w:space="0" w:color="auto"/>
      </w:divBdr>
    </w:div>
    <w:div w:id="1141965565">
      <w:bodyDiv w:val="1"/>
      <w:marLeft w:val="0"/>
      <w:marRight w:val="0"/>
      <w:marTop w:val="0"/>
      <w:marBottom w:val="0"/>
      <w:divBdr>
        <w:top w:val="none" w:sz="0" w:space="0" w:color="auto"/>
        <w:left w:val="none" w:sz="0" w:space="0" w:color="auto"/>
        <w:bottom w:val="none" w:sz="0" w:space="0" w:color="auto"/>
        <w:right w:val="none" w:sz="0" w:space="0" w:color="auto"/>
      </w:divBdr>
    </w:div>
    <w:div w:id="1142773814">
      <w:bodyDiv w:val="1"/>
      <w:marLeft w:val="0"/>
      <w:marRight w:val="0"/>
      <w:marTop w:val="0"/>
      <w:marBottom w:val="0"/>
      <w:divBdr>
        <w:top w:val="none" w:sz="0" w:space="0" w:color="auto"/>
        <w:left w:val="none" w:sz="0" w:space="0" w:color="auto"/>
        <w:bottom w:val="none" w:sz="0" w:space="0" w:color="auto"/>
        <w:right w:val="none" w:sz="0" w:space="0" w:color="auto"/>
      </w:divBdr>
    </w:div>
    <w:div w:id="1144353199">
      <w:bodyDiv w:val="1"/>
      <w:marLeft w:val="0"/>
      <w:marRight w:val="0"/>
      <w:marTop w:val="0"/>
      <w:marBottom w:val="0"/>
      <w:divBdr>
        <w:top w:val="none" w:sz="0" w:space="0" w:color="auto"/>
        <w:left w:val="none" w:sz="0" w:space="0" w:color="auto"/>
        <w:bottom w:val="none" w:sz="0" w:space="0" w:color="auto"/>
        <w:right w:val="none" w:sz="0" w:space="0" w:color="auto"/>
      </w:divBdr>
    </w:div>
    <w:div w:id="1145004202">
      <w:bodyDiv w:val="1"/>
      <w:marLeft w:val="0"/>
      <w:marRight w:val="0"/>
      <w:marTop w:val="0"/>
      <w:marBottom w:val="0"/>
      <w:divBdr>
        <w:top w:val="none" w:sz="0" w:space="0" w:color="auto"/>
        <w:left w:val="none" w:sz="0" w:space="0" w:color="auto"/>
        <w:bottom w:val="none" w:sz="0" w:space="0" w:color="auto"/>
        <w:right w:val="none" w:sz="0" w:space="0" w:color="auto"/>
      </w:divBdr>
    </w:div>
    <w:div w:id="1145469336">
      <w:bodyDiv w:val="1"/>
      <w:marLeft w:val="0"/>
      <w:marRight w:val="0"/>
      <w:marTop w:val="0"/>
      <w:marBottom w:val="0"/>
      <w:divBdr>
        <w:top w:val="none" w:sz="0" w:space="0" w:color="auto"/>
        <w:left w:val="none" w:sz="0" w:space="0" w:color="auto"/>
        <w:bottom w:val="none" w:sz="0" w:space="0" w:color="auto"/>
        <w:right w:val="none" w:sz="0" w:space="0" w:color="auto"/>
      </w:divBdr>
    </w:div>
    <w:div w:id="1145662388">
      <w:bodyDiv w:val="1"/>
      <w:marLeft w:val="0"/>
      <w:marRight w:val="0"/>
      <w:marTop w:val="0"/>
      <w:marBottom w:val="0"/>
      <w:divBdr>
        <w:top w:val="none" w:sz="0" w:space="0" w:color="auto"/>
        <w:left w:val="none" w:sz="0" w:space="0" w:color="auto"/>
        <w:bottom w:val="none" w:sz="0" w:space="0" w:color="auto"/>
        <w:right w:val="none" w:sz="0" w:space="0" w:color="auto"/>
      </w:divBdr>
    </w:div>
    <w:div w:id="1148015207">
      <w:bodyDiv w:val="1"/>
      <w:marLeft w:val="0"/>
      <w:marRight w:val="0"/>
      <w:marTop w:val="0"/>
      <w:marBottom w:val="0"/>
      <w:divBdr>
        <w:top w:val="none" w:sz="0" w:space="0" w:color="auto"/>
        <w:left w:val="none" w:sz="0" w:space="0" w:color="auto"/>
        <w:bottom w:val="none" w:sz="0" w:space="0" w:color="auto"/>
        <w:right w:val="none" w:sz="0" w:space="0" w:color="auto"/>
      </w:divBdr>
    </w:div>
    <w:div w:id="1148326705">
      <w:bodyDiv w:val="1"/>
      <w:marLeft w:val="0"/>
      <w:marRight w:val="0"/>
      <w:marTop w:val="0"/>
      <w:marBottom w:val="0"/>
      <w:divBdr>
        <w:top w:val="none" w:sz="0" w:space="0" w:color="auto"/>
        <w:left w:val="none" w:sz="0" w:space="0" w:color="auto"/>
        <w:bottom w:val="none" w:sz="0" w:space="0" w:color="auto"/>
        <w:right w:val="none" w:sz="0" w:space="0" w:color="auto"/>
      </w:divBdr>
    </w:div>
    <w:div w:id="1148352772">
      <w:bodyDiv w:val="1"/>
      <w:marLeft w:val="0"/>
      <w:marRight w:val="0"/>
      <w:marTop w:val="0"/>
      <w:marBottom w:val="0"/>
      <w:divBdr>
        <w:top w:val="none" w:sz="0" w:space="0" w:color="auto"/>
        <w:left w:val="none" w:sz="0" w:space="0" w:color="auto"/>
        <w:bottom w:val="none" w:sz="0" w:space="0" w:color="auto"/>
        <w:right w:val="none" w:sz="0" w:space="0" w:color="auto"/>
      </w:divBdr>
    </w:div>
    <w:div w:id="1148937635">
      <w:bodyDiv w:val="1"/>
      <w:marLeft w:val="0"/>
      <w:marRight w:val="0"/>
      <w:marTop w:val="0"/>
      <w:marBottom w:val="0"/>
      <w:divBdr>
        <w:top w:val="none" w:sz="0" w:space="0" w:color="auto"/>
        <w:left w:val="none" w:sz="0" w:space="0" w:color="auto"/>
        <w:bottom w:val="none" w:sz="0" w:space="0" w:color="auto"/>
        <w:right w:val="none" w:sz="0" w:space="0" w:color="auto"/>
      </w:divBdr>
    </w:div>
    <w:div w:id="1149131410">
      <w:bodyDiv w:val="1"/>
      <w:marLeft w:val="0"/>
      <w:marRight w:val="0"/>
      <w:marTop w:val="0"/>
      <w:marBottom w:val="0"/>
      <w:divBdr>
        <w:top w:val="none" w:sz="0" w:space="0" w:color="auto"/>
        <w:left w:val="none" w:sz="0" w:space="0" w:color="auto"/>
        <w:bottom w:val="none" w:sz="0" w:space="0" w:color="auto"/>
        <w:right w:val="none" w:sz="0" w:space="0" w:color="auto"/>
      </w:divBdr>
    </w:div>
    <w:div w:id="1149514183">
      <w:bodyDiv w:val="1"/>
      <w:marLeft w:val="0"/>
      <w:marRight w:val="0"/>
      <w:marTop w:val="0"/>
      <w:marBottom w:val="0"/>
      <w:divBdr>
        <w:top w:val="none" w:sz="0" w:space="0" w:color="auto"/>
        <w:left w:val="none" w:sz="0" w:space="0" w:color="auto"/>
        <w:bottom w:val="none" w:sz="0" w:space="0" w:color="auto"/>
        <w:right w:val="none" w:sz="0" w:space="0" w:color="auto"/>
      </w:divBdr>
    </w:div>
    <w:div w:id="1149908492">
      <w:bodyDiv w:val="1"/>
      <w:marLeft w:val="0"/>
      <w:marRight w:val="0"/>
      <w:marTop w:val="0"/>
      <w:marBottom w:val="0"/>
      <w:divBdr>
        <w:top w:val="none" w:sz="0" w:space="0" w:color="auto"/>
        <w:left w:val="none" w:sz="0" w:space="0" w:color="auto"/>
        <w:bottom w:val="none" w:sz="0" w:space="0" w:color="auto"/>
        <w:right w:val="none" w:sz="0" w:space="0" w:color="auto"/>
      </w:divBdr>
    </w:div>
    <w:div w:id="1150243524">
      <w:bodyDiv w:val="1"/>
      <w:marLeft w:val="0"/>
      <w:marRight w:val="0"/>
      <w:marTop w:val="0"/>
      <w:marBottom w:val="0"/>
      <w:divBdr>
        <w:top w:val="none" w:sz="0" w:space="0" w:color="auto"/>
        <w:left w:val="none" w:sz="0" w:space="0" w:color="auto"/>
        <w:bottom w:val="none" w:sz="0" w:space="0" w:color="auto"/>
        <w:right w:val="none" w:sz="0" w:space="0" w:color="auto"/>
      </w:divBdr>
    </w:div>
    <w:div w:id="1150295617">
      <w:bodyDiv w:val="1"/>
      <w:marLeft w:val="0"/>
      <w:marRight w:val="0"/>
      <w:marTop w:val="0"/>
      <w:marBottom w:val="0"/>
      <w:divBdr>
        <w:top w:val="none" w:sz="0" w:space="0" w:color="auto"/>
        <w:left w:val="none" w:sz="0" w:space="0" w:color="auto"/>
        <w:bottom w:val="none" w:sz="0" w:space="0" w:color="auto"/>
        <w:right w:val="none" w:sz="0" w:space="0" w:color="auto"/>
      </w:divBdr>
    </w:div>
    <w:div w:id="1151020035">
      <w:bodyDiv w:val="1"/>
      <w:marLeft w:val="0"/>
      <w:marRight w:val="0"/>
      <w:marTop w:val="0"/>
      <w:marBottom w:val="0"/>
      <w:divBdr>
        <w:top w:val="none" w:sz="0" w:space="0" w:color="auto"/>
        <w:left w:val="none" w:sz="0" w:space="0" w:color="auto"/>
        <w:bottom w:val="none" w:sz="0" w:space="0" w:color="auto"/>
        <w:right w:val="none" w:sz="0" w:space="0" w:color="auto"/>
      </w:divBdr>
    </w:div>
    <w:div w:id="1151605305">
      <w:bodyDiv w:val="1"/>
      <w:marLeft w:val="0"/>
      <w:marRight w:val="0"/>
      <w:marTop w:val="0"/>
      <w:marBottom w:val="0"/>
      <w:divBdr>
        <w:top w:val="none" w:sz="0" w:space="0" w:color="auto"/>
        <w:left w:val="none" w:sz="0" w:space="0" w:color="auto"/>
        <w:bottom w:val="none" w:sz="0" w:space="0" w:color="auto"/>
        <w:right w:val="none" w:sz="0" w:space="0" w:color="auto"/>
      </w:divBdr>
    </w:div>
    <w:div w:id="1151629222">
      <w:bodyDiv w:val="1"/>
      <w:marLeft w:val="0"/>
      <w:marRight w:val="0"/>
      <w:marTop w:val="0"/>
      <w:marBottom w:val="0"/>
      <w:divBdr>
        <w:top w:val="none" w:sz="0" w:space="0" w:color="auto"/>
        <w:left w:val="none" w:sz="0" w:space="0" w:color="auto"/>
        <w:bottom w:val="none" w:sz="0" w:space="0" w:color="auto"/>
        <w:right w:val="none" w:sz="0" w:space="0" w:color="auto"/>
      </w:divBdr>
    </w:div>
    <w:div w:id="1152334934">
      <w:bodyDiv w:val="1"/>
      <w:marLeft w:val="0"/>
      <w:marRight w:val="0"/>
      <w:marTop w:val="0"/>
      <w:marBottom w:val="0"/>
      <w:divBdr>
        <w:top w:val="none" w:sz="0" w:space="0" w:color="auto"/>
        <w:left w:val="none" w:sz="0" w:space="0" w:color="auto"/>
        <w:bottom w:val="none" w:sz="0" w:space="0" w:color="auto"/>
        <w:right w:val="none" w:sz="0" w:space="0" w:color="auto"/>
      </w:divBdr>
    </w:div>
    <w:div w:id="1153106464">
      <w:bodyDiv w:val="1"/>
      <w:marLeft w:val="0"/>
      <w:marRight w:val="0"/>
      <w:marTop w:val="0"/>
      <w:marBottom w:val="0"/>
      <w:divBdr>
        <w:top w:val="none" w:sz="0" w:space="0" w:color="auto"/>
        <w:left w:val="none" w:sz="0" w:space="0" w:color="auto"/>
        <w:bottom w:val="none" w:sz="0" w:space="0" w:color="auto"/>
        <w:right w:val="none" w:sz="0" w:space="0" w:color="auto"/>
      </w:divBdr>
    </w:div>
    <w:div w:id="1154031075">
      <w:bodyDiv w:val="1"/>
      <w:marLeft w:val="0"/>
      <w:marRight w:val="0"/>
      <w:marTop w:val="0"/>
      <w:marBottom w:val="0"/>
      <w:divBdr>
        <w:top w:val="none" w:sz="0" w:space="0" w:color="auto"/>
        <w:left w:val="none" w:sz="0" w:space="0" w:color="auto"/>
        <w:bottom w:val="none" w:sz="0" w:space="0" w:color="auto"/>
        <w:right w:val="none" w:sz="0" w:space="0" w:color="auto"/>
      </w:divBdr>
    </w:div>
    <w:div w:id="1154638517">
      <w:bodyDiv w:val="1"/>
      <w:marLeft w:val="0"/>
      <w:marRight w:val="0"/>
      <w:marTop w:val="0"/>
      <w:marBottom w:val="0"/>
      <w:divBdr>
        <w:top w:val="none" w:sz="0" w:space="0" w:color="auto"/>
        <w:left w:val="none" w:sz="0" w:space="0" w:color="auto"/>
        <w:bottom w:val="none" w:sz="0" w:space="0" w:color="auto"/>
        <w:right w:val="none" w:sz="0" w:space="0" w:color="auto"/>
      </w:divBdr>
    </w:div>
    <w:div w:id="1155149093">
      <w:bodyDiv w:val="1"/>
      <w:marLeft w:val="0"/>
      <w:marRight w:val="0"/>
      <w:marTop w:val="0"/>
      <w:marBottom w:val="0"/>
      <w:divBdr>
        <w:top w:val="none" w:sz="0" w:space="0" w:color="auto"/>
        <w:left w:val="none" w:sz="0" w:space="0" w:color="auto"/>
        <w:bottom w:val="none" w:sz="0" w:space="0" w:color="auto"/>
        <w:right w:val="none" w:sz="0" w:space="0" w:color="auto"/>
      </w:divBdr>
    </w:div>
    <w:div w:id="1155294697">
      <w:bodyDiv w:val="1"/>
      <w:marLeft w:val="0"/>
      <w:marRight w:val="0"/>
      <w:marTop w:val="0"/>
      <w:marBottom w:val="0"/>
      <w:divBdr>
        <w:top w:val="none" w:sz="0" w:space="0" w:color="auto"/>
        <w:left w:val="none" w:sz="0" w:space="0" w:color="auto"/>
        <w:bottom w:val="none" w:sz="0" w:space="0" w:color="auto"/>
        <w:right w:val="none" w:sz="0" w:space="0" w:color="auto"/>
      </w:divBdr>
    </w:div>
    <w:div w:id="1157069947">
      <w:bodyDiv w:val="1"/>
      <w:marLeft w:val="0"/>
      <w:marRight w:val="0"/>
      <w:marTop w:val="0"/>
      <w:marBottom w:val="0"/>
      <w:divBdr>
        <w:top w:val="none" w:sz="0" w:space="0" w:color="auto"/>
        <w:left w:val="none" w:sz="0" w:space="0" w:color="auto"/>
        <w:bottom w:val="none" w:sz="0" w:space="0" w:color="auto"/>
        <w:right w:val="none" w:sz="0" w:space="0" w:color="auto"/>
      </w:divBdr>
    </w:div>
    <w:div w:id="1158303255">
      <w:bodyDiv w:val="1"/>
      <w:marLeft w:val="0"/>
      <w:marRight w:val="0"/>
      <w:marTop w:val="0"/>
      <w:marBottom w:val="0"/>
      <w:divBdr>
        <w:top w:val="none" w:sz="0" w:space="0" w:color="auto"/>
        <w:left w:val="none" w:sz="0" w:space="0" w:color="auto"/>
        <w:bottom w:val="none" w:sz="0" w:space="0" w:color="auto"/>
        <w:right w:val="none" w:sz="0" w:space="0" w:color="auto"/>
      </w:divBdr>
    </w:div>
    <w:div w:id="1159924470">
      <w:bodyDiv w:val="1"/>
      <w:marLeft w:val="0"/>
      <w:marRight w:val="0"/>
      <w:marTop w:val="0"/>
      <w:marBottom w:val="0"/>
      <w:divBdr>
        <w:top w:val="none" w:sz="0" w:space="0" w:color="auto"/>
        <w:left w:val="none" w:sz="0" w:space="0" w:color="auto"/>
        <w:bottom w:val="none" w:sz="0" w:space="0" w:color="auto"/>
        <w:right w:val="none" w:sz="0" w:space="0" w:color="auto"/>
      </w:divBdr>
    </w:div>
    <w:div w:id="1160194047">
      <w:bodyDiv w:val="1"/>
      <w:marLeft w:val="0"/>
      <w:marRight w:val="0"/>
      <w:marTop w:val="0"/>
      <w:marBottom w:val="0"/>
      <w:divBdr>
        <w:top w:val="none" w:sz="0" w:space="0" w:color="auto"/>
        <w:left w:val="none" w:sz="0" w:space="0" w:color="auto"/>
        <w:bottom w:val="none" w:sz="0" w:space="0" w:color="auto"/>
        <w:right w:val="none" w:sz="0" w:space="0" w:color="auto"/>
      </w:divBdr>
    </w:div>
    <w:div w:id="1160194084">
      <w:bodyDiv w:val="1"/>
      <w:marLeft w:val="0"/>
      <w:marRight w:val="0"/>
      <w:marTop w:val="0"/>
      <w:marBottom w:val="0"/>
      <w:divBdr>
        <w:top w:val="none" w:sz="0" w:space="0" w:color="auto"/>
        <w:left w:val="none" w:sz="0" w:space="0" w:color="auto"/>
        <w:bottom w:val="none" w:sz="0" w:space="0" w:color="auto"/>
        <w:right w:val="none" w:sz="0" w:space="0" w:color="auto"/>
      </w:divBdr>
    </w:div>
    <w:div w:id="1160460430">
      <w:bodyDiv w:val="1"/>
      <w:marLeft w:val="0"/>
      <w:marRight w:val="0"/>
      <w:marTop w:val="0"/>
      <w:marBottom w:val="0"/>
      <w:divBdr>
        <w:top w:val="none" w:sz="0" w:space="0" w:color="auto"/>
        <w:left w:val="none" w:sz="0" w:space="0" w:color="auto"/>
        <w:bottom w:val="none" w:sz="0" w:space="0" w:color="auto"/>
        <w:right w:val="none" w:sz="0" w:space="0" w:color="auto"/>
      </w:divBdr>
    </w:div>
    <w:div w:id="1160804623">
      <w:bodyDiv w:val="1"/>
      <w:marLeft w:val="0"/>
      <w:marRight w:val="0"/>
      <w:marTop w:val="0"/>
      <w:marBottom w:val="0"/>
      <w:divBdr>
        <w:top w:val="none" w:sz="0" w:space="0" w:color="auto"/>
        <w:left w:val="none" w:sz="0" w:space="0" w:color="auto"/>
        <w:bottom w:val="none" w:sz="0" w:space="0" w:color="auto"/>
        <w:right w:val="none" w:sz="0" w:space="0" w:color="auto"/>
      </w:divBdr>
    </w:div>
    <w:div w:id="1160854857">
      <w:bodyDiv w:val="1"/>
      <w:marLeft w:val="0"/>
      <w:marRight w:val="0"/>
      <w:marTop w:val="0"/>
      <w:marBottom w:val="0"/>
      <w:divBdr>
        <w:top w:val="none" w:sz="0" w:space="0" w:color="auto"/>
        <w:left w:val="none" w:sz="0" w:space="0" w:color="auto"/>
        <w:bottom w:val="none" w:sz="0" w:space="0" w:color="auto"/>
        <w:right w:val="none" w:sz="0" w:space="0" w:color="auto"/>
      </w:divBdr>
    </w:div>
    <w:div w:id="1161310535">
      <w:bodyDiv w:val="1"/>
      <w:marLeft w:val="0"/>
      <w:marRight w:val="0"/>
      <w:marTop w:val="0"/>
      <w:marBottom w:val="0"/>
      <w:divBdr>
        <w:top w:val="none" w:sz="0" w:space="0" w:color="auto"/>
        <w:left w:val="none" w:sz="0" w:space="0" w:color="auto"/>
        <w:bottom w:val="none" w:sz="0" w:space="0" w:color="auto"/>
        <w:right w:val="none" w:sz="0" w:space="0" w:color="auto"/>
      </w:divBdr>
    </w:div>
    <w:div w:id="1161888869">
      <w:bodyDiv w:val="1"/>
      <w:marLeft w:val="0"/>
      <w:marRight w:val="0"/>
      <w:marTop w:val="0"/>
      <w:marBottom w:val="0"/>
      <w:divBdr>
        <w:top w:val="none" w:sz="0" w:space="0" w:color="auto"/>
        <w:left w:val="none" w:sz="0" w:space="0" w:color="auto"/>
        <w:bottom w:val="none" w:sz="0" w:space="0" w:color="auto"/>
        <w:right w:val="none" w:sz="0" w:space="0" w:color="auto"/>
      </w:divBdr>
    </w:div>
    <w:div w:id="1162240877">
      <w:bodyDiv w:val="1"/>
      <w:marLeft w:val="0"/>
      <w:marRight w:val="0"/>
      <w:marTop w:val="0"/>
      <w:marBottom w:val="0"/>
      <w:divBdr>
        <w:top w:val="none" w:sz="0" w:space="0" w:color="auto"/>
        <w:left w:val="none" w:sz="0" w:space="0" w:color="auto"/>
        <w:bottom w:val="none" w:sz="0" w:space="0" w:color="auto"/>
        <w:right w:val="none" w:sz="0" w:space="0" w:color="auto"/>
      </w:divBdr>
    </w:div>
    <w:div w:id="1163014246">
      <w:bodyDiv w:val="1"/>
      <w:marLeft w:val="0"/>
      <w:marRight w:val="0"/>
      <w:marTop w:val="0"/>
      <w:marBottom w:val="0"/>
      <w:divBdr>
        <w:top w:val="none" w:sz="0" w:space="0" w:color="auto"/>
        <w:left w:val="none" w:sz="0" w:space="0" w:color="auto"/>
        <w:bottom w:val="none" w:sz="0" w:space="0" w:color="auto"/>
        <w:right w:val="none" w:sz="0" w:space="0" w:color="auto"/>
      </w:divBdr>
    </w:div>
    <w:div w:id="1163548190">
      <w:bodyDiv w:val="1"/>
      <w:marLeft w:val="0"/>
      <w:marRight w:val="0"/>
      <w:marTop w:val="0"/>
      <w:marBottom w:val="0"/>
      <w:divBdr>
        <w:top w:val="none" w:sz="0" w:space="0" w:color="auto"/>
        <w:left w:val="none" w:sz="0" w:space="0" w:color="auto"/>
        <w:bottom w:val="none" w:sz="0" w:space="0" w:color="auto"/>
        <w:right w:val="none" w:sz="0" w:space="0" w:color="auto"/>
      </w:divBdr>
    </w:div>
    <w:div w:id="1163932067">
      <w:bodyDiv w:val="1"/>
      <w:marLeft w:val="0"/>
      <w:marRight w:val="0"/>
      <w:marTop w:val="0"/>
      <w:marBottom w:val="0"/>
      <w:divBdr>
        <w:top w:val="none" w:sz="0" w:space="0" w:color="auto"/>
        <w:left w:val="none" w:sz="0" w:space="0" w:color="auto"/>
        <w:bottom w:val="none" w:sz="0" w:space="0" w:color="auto"/>
        <w:right w:val="none" w:sz="0" w:space="0" w:color="auto"/>
      </w:divBdr>
    </w:div>
    <w:div w:id="1164392070">
      <w:bodyDiv w:val="1"/>
      <w:marLeft w:val="0"/>
      <w:marRight w:val="0"/>
      <w:marTop w:val="0"/>
      <w:marBottom w:val="0"/>
      <w:divBdr>
        <w:top w:val="none" w:sz="0" w:space="0" w:color="auto"/>
        <w:left w:val="none" w:sz="0" w:space="0" w:color="auto"/>
        <w:bottom w:val="none" w:sz="0" w:space="0" w:color="auto"/>
        <w:right w:val="none" w:sz="0" w:space="0" w:color="auto"/>
      </w:divBdr>
    </w:div>
    <w:div w:id="1165822925">
      <w:bodyDiv w:val="1"/>
      <w:marLeft w:val="0"/>
      <w:marRight w:val="0"/>
      <w:marTop w:val="0"/>
      <w:marBottom w:val="0"/>
      <w:divBdr>
        <w:top w:val="none" w:sz="0" w:space="0" w:color="auto"/>
        <w:left w:val="none" w:sz="0" w:space="0" w:color="auto"/>
        <w:bottom w:val="none" w:sz="0" w:space="0" w:color="auto"/>
        <w:right w:val="none" w:sz="0" w:space="0" w:color="auto"/>
      </w:divBdr>
    </w:div>
    <w:div w:id="1166819047">
      <w:bodyDiv w:val="1"/>
      <w:marLeft w:val="0"/>
      <w:marRight w:val="0"/>
      <w:marTop w:val="0"/>
      <w:marBottom w:val="0"/>
      <w:divBdr>
        <w:top w:val="none" w:sz="0" w:space="0" w:color="auto"/>
        <w:left w:val="none" w:sz="0" w:space="0" w:color="auto"/>
        <w:bottom w:val="none" w:sz="0" w:space="0" w:color="auto"/>
        <w:right w:val="none" w:sz="0" w:space="0" w:color="auto"/>
      </w:divBdr>
    </w:div>
    <w:div w:id="1167405557">
      <w:bodyDiv w:val="1"/>
      <w:marLeft w:val="0"/>
      <w:marRight w:val="0"/>
      <w:marTop w:val="0"/>
      <w:marBottom w:val="0"/>
      <w:divBdr>
        <w:top w:val="none" w:sz="0" w:space="0" w:color="auto"/>
        <w:left w:val="none" w:sz="0" w:space="0" w:color="auto"/>
        <w:bottom w:val="none" w:sz="0" w:space="0" w:color="auto"/>
        <w:right w:val="none" w:sz="0" w:space="0" w:color="auto"/>
      </w:divBdr>
    </w:div>
    <w:div w:id="1168060251">
      <w:bodyDiv w:val="1"/>
      <w:marLeft w:val="0"/>
      <w:marRight w:val="0"/>
      <w:marTop w:val="0"/>
      <w:marBottom w:val="0"/>
      <w:divBdr>
        <w:top w:val="none" w:sz="0" w:space="0" w:color="auto"/>
        <w:left w:val="none" w:sz="0" w:space="0" w:color="auto"/>
        <w:bottom w:val="none" w:sz="0" w:space="0" w:color="auto"/>
        <w:right w:val="none" w:sz="0" w:space="0" w:color="auto"/>
      </w:divBdr>
    </w:div>
    <w:div w:id="1168448434">
      <w:bodyDiv w:val="1"/>
      <w:marLeft w:val="0"/>
      <w:marRight w:val="0"/>
      <w:marTop w:val="0"/>
      <w:marBottom w:val="0"/>
      <w:divBdr>
        <w:top w:val="none" w:sz="0" w:space="0" w:color="auto"/>
        <w:left w:val="none" w:sz="0" w:space="0" w:color="auto"/>
        <w:bottom w:val="none" w:sz="0" w:space="0" w:color="auto"/>
        <w:right w:val="none" w:sz="0" w:space="0" w:color="auto"/>
      </w:divBdr>
    </w:div>
    <w:div w:id="1170173507">
      <w:bodyDiv w:val="1"/>
      <w:marLeft w:val="0"/>
      <w:marRight w:val="0"/>
      <w:marTop w:val="0"/>
      <w:marBottom w:val="0"/>
      <w:divBdr>
        <w:top w:val="none" w:sz="0" w:space="0" w:color="auto"/>
        <w:left w:val="none" w:sz="0" w:space="0" w:color="auto"/>
        <w:bottom w:val="none" w:sz="0" w:space="0" w:color="auto"/>
        <w:right w:val="none" w:sz="0" w:space="0" w:color="auto"/>
      </w:divBdr>
    </w:div>
    <w:div w:id="1171725255">
      <w:bodyDiv w:val="1"/>
      <w:marLeft w:val="0"/>
      <w:marRight w:val="0"/>
      <w:marTop w:val="0"/>
      <w:marBottom w:val="0"/>
      <w:divBdr>
        <w:top w:val="none" w:sz="0" w:space="0" w:color="auto"/>
        <w:left w:val="none" w:sz="0" w:space="0" w:color="auto"/>
        <w:bottom w:val="none" w:sz="0" w:space="0" w:color="auto"/>
        <w:right w:val="none" w:sz="0" w:space="0" w:color="auto"/>
      </w:divBdr>
    </w:div>
    <w:div w:id="1171871150">
      <w:bodyDiv w:val="1"/>
      <w:marLeft w:val="0"/>
      <w:marRight w:val="0"/>
      <w:marTop w:val="0"/>
      <w:marBottom w:val="0"/>
      <w:divBdr>
        <w:top w:val="none" w:sz="0" w:space="0" w:color="auto"/>
        <w:left w:val="none" w:sz="0" w:space="0" w:color="auto"/>
        <w:bottom w:val="none" w:sz="0" w:space="0" w:color="auto"/>
        <w:right w:val="none" w:sz="0" w:space="0" w:color="auto"/>
      </w:divBdr>
    </w:div>
    <w:div w:id="1172915289">
      <w:bodyDiv w:val="1"/>
      <w:marLeft w:val="0"/>
      <w:marRight w:val="0"/>
      <w:marTop w:val="0"/>
      <w:marBottom w:val="0"/>
      <w:divBdr>
        <w:top w:val="none" w:sz="0" w:space="0" w:color="auto"/>
        <w:left w:val="none" w:sz="0" w:space="0" w:color="auto"/>
        <w:bottom w:val="none" w:sz="0" w:space="0" w:color="auto"/>
        <w:right w:val="none" w:sz="0" w:space="0" w:color="auto"/>
      </w:divBdr>
    </w:div>
    <w:div w:id="1174563794">
      <w:bodyDiv w:val="1"/>
      <w:marLeft w:val="0"/>
      <w:marRight w:val="0"/>
      <w:marTop w:val="0"/>
      <w:marBottom w:val="0"/>
      <w:divBdr>
        <w:top w:val="none" w:sz="0" w:space="0" w:color="auto"/>
        <w:left w:val="none" w:sz="0" w:space="0" w:color="auto"/>
        <w:bottom w:val="none" w:sz="0" w:space="0" w:color="auto"/>
        <w:right w:val="none" w:sz="0" w:space="0" w:color="auto"/>
      </w:divBdr>
    </w:div>
    <w:div w:id="1175800297">
      <w:bodyDiv w:val="1"/>
      <w:marLeft w:val="0"/>
      <w:marRight w:val="0"/>
      <w:marTop w:val="0"/>
      <w:marBottom w:val="0"/>
      <w:divBdr>
        <w:top w:val="none" w:sz="0" w:space="0" w:color="auto"/>
        <w:left w:val="none" w:sz="0" w:space="0" w:color="auto"/>
        <w:bottom w:val="none" w:sz="0" w:space="0" w:color="auto"/>
        <w:right w:val="none" w:sz="0" w:space="0" w:color="auto"/>
      </w:divBdr>
    </w:div>
    <w:div w:id="1176190655">
      <w:bodyDiv w:val="1"/>
      <w:marLeft w:val="0"/>
      <w:marRight w:val="0"/>
      <w:marTop w:val="0"/>
      <w:marBottom w:val="0"/>
      <w:divBdr>
        <w:top w:val="none" w:sz="0" w:space="0" w:color="auto"/>
        <w:left w:val="none" w:sz="0" w:space="0" w:color="auto"/>
        <w:bottom w:val="none" w:sz="0" w:space="0" w:color="auto"/>
        <w:right w:val="none" w:sz="0" w:space="0" w:color="auto"/>
      </w:divBdr>
    </w:div>
    <w:div w:id="1176462262">
      <w:bodyDiv w:val="1"/>
      <w:marLeft w:val="0"/>
      <w:marRight w:val="0"/>
      <w:marTop w:val="0"/>
      <w:marBottom w:val="0"/>
      <w:divBdr>
        <w:top w:val="none" w:sz="0" w:space="0" w:color="auto"/>
        <w:left w:val="none" w:sz="0" w:space="0" w:color="auto"/>
        <w:bottom w:val="none" w:sz="0" w:space="0" w:color="auto"/>
        <w:right w:val="none" w:sz="0" w:space="0" w:color="auto"/>
      </w:divBdr>
    </w:div>
    <w:div w:id="1176730311">
      <w:bodyDiv w:val="1"/>
      <w:marLeft w:val="0"/>
      <w:marRight w:val="0"/>
      <w:marTop w:val="0"/>
      <w:marBottom w:val="0"/>
      <w:divBdr>
        <w:top w:val="none" w:sz="0" w:space="0" w:color="auto"/>
        <w:left w:val="none" w:sz="0" w:space="0" w:color="auto"/>
        <w:bottom w:val="none" w:sz="0" w:space="0" w:color="auto"/>
        <w:right w:val="none" w:sz="0" w:space="0" w:color="auto"/>
      </w:divBdr>
    </w:div>
    <w:div w:id="1177694260">
      <w:bodyDiv w:val="1"/>
      <w:marLeft w:val="0"/>
      <w:marRight w:val="0"/>
      <w:marTop w:val="0"/>
      <w:marBottom w:val="0"/>
      <w:divBdr>
        <w:top w:val="none" w:sz="0" w:space="0" w:color="auto"/>
        <w:left w:val="none" w:sz="0" w:space="0" w:color="auto"/>
        <w:bottom w:val="none" w:sz="0" w:space="0" w:color="auto"/>
        <w:right w:val="none" w:sz="0" w:space="0" w:color="auto"/>
      </w:divBdr>
    </w:div>
    <w:div w:id="1177964281">
      <w:bodyDiv w:val="1"/>
      <w:marLeft w:val="0"/>
      <w:marRight w:val="0"/>
      <w:marTop w:val="0"/>
      <w:marBottom w:val="0"/>
      <w:divBdr>
        <w:top w:val="none" w:sz="0" w:space="0" w:color="auto"/>
        <w:left w:val="none" w:sz="0" w:space="0" w:color="auto"/>
        <w:bottom w:val="none" w:sz="0" w:space="0" w:color="auto"/>
        <w:right w:val="none" w:sz="0" w:space="0" w:color="auto"/>
      </w:divBdr>
    </w:div>
    <w:div w:id="1178079989">
      <w:bodyDiv w:val="1"/>
      <w:marLeft w:val="0"/>
      <w:marRight w:val="0"/>
      <w:marTop w:val="0"/>
      <w:marBottom w:val="0"/>
      <w:divBdr>
        <w:top w:val="none" w:sz="0" w:space="0" w:color="auto"/>
        <w:left w:val="none" w:sz="0" w:space="0" w:color="auto"/>
        <w:bottom w:val="none" w:sz="0" w:space="0" w:color="auto"/>
        <w:right w:val="none" w:sz="0" w:space="0" w:color="auto"/>
      </w:divBdr>
    </w:div>
    <w:div w:id="1179394519">
      <w:bodyDiv w:val="1"/>
      <w:marLeft w:val="0"/>
      <w:marRight w:val="0"/>
      <w:marTop w:val="0"/>
      <w:marBottom w:val="0"/>
      <w:divBdr>
        <w:top w:val="none" w:sz="0" w:space="0" w:color="auto"/>
        <w:left w:val="none" w:sz="0" w:space="0" w:color="auto"/>
        <w:bottom w:val="none" w:sz="0" w:space="0" w:color="auto"/>
        <w:right w:val="none" w:sz="0" w:space="0" w:color="auto"/>
      </w:divBdr>
    </w:div>
    <w:div w:id="1180780208">
      <w:bodyDiv w:val="1"/>
      <w:marLeft w:val="0"/>
      <w:marRight w:val="0"/>
      <w:marTop w:val="0"/>
      <w:marBottom w:val="0"/>
      <w:divBdr>
        <w:top w:val="none" w:sz="0" w:space="0" w:color="auto"/>
        <w:left w:val="none" w:sz="0" w:space="0" w:color="auto"/>
        <w:bottom w:val="none" w:sz="0" w:space="0" w:color="auto"/>
        <w:right w:val="none" w:sz="0" w:space="0" w:color="auto"/>
      </w:divBdr>
    </w:div>
    <w:div w:id="1181044010">
      <w:bodyDiv w:val="1"/>
      <w:marLeft w:val="0"/>
      <w:marRight w:val="0"/>
      <w:marTop w:val="0"/>
      <w:marBottom w:val="0"/>
      <w:divBdr>
        <w:top w:val="none" w:sz="0" w:space="0" w:color="auto"/>
        <w:left w:val="none" w:sz="0" w:space="0" w:color="auto"/>
        <w:bottom w:val="none" w:sz="0" w:space="0" w:color="auto"/>
        <w:right w:val="none" w:sz="0" w:space="0" w:color="auto"/>
      </w:divBdr>
    </w:div>
    <w:div w:id="1181360393">
      <w:bodyDiv w:val="1"/>
      <w:marLeft w:val="0"/>
      <w:marRight w:val="0"/>
      <w:marTop w:val="0"/>
      <w:marBottom w:val="0"/>
      <w:divBdr>
        <w:top w:val="none" w:sz="0" w:space="0" w:color="auto"/>
        <w:left w:val="none" w:sz="0" w:space="0" w:color="auto"/>
        <w:bottom w:val="none" w:sz="0" w:space="0" w:color="auto"/>
        <w:right w:val="none" w:sz="0" w:space="0" w:color="auto"/>
      </w:divBdr>
    </w:div>
    <w:div w:id="1181622482">
      <w:bodyDiv w:val="1"/>
      <w:marLeft w:val="0"/>
      <w:marRight w:val="0"/>
      <w:marTop w:val="0"/>
      <w:marBottom w:val="0"/>
      <w:divBdr>
        <w:top w:val="none" w:sz="0" w:space="0" w:color="auto"/>
        <w:left w:val="none" w:sz="0" w:space="0" w:color="auto"/>
        <w:bottom w:val="none" w:sz="0" w:space="0" w:color="auto"/>
        <w:right w:val="none" w:sz="0" w:space="0" w:color="auto"/>
      </w:divBdr>
    </w:div>
    <w:div w:id="1181816053">
      <w:bodyDiv w:val="1"/>
      <w:marLeft w:val="0"/>
      <w:marRight w:val="0"/>
      <w:marTop w:val="0"/>
      <w:marBottom w:val="0"/>
      <w:divBdr>
        <w:top w:val="none" w:sz="0" w:space="0" w:color="auto"/>
        <w:left w:val="none" w:sz="0" w:space="0" w:color="auto"/>
        <w:bottom w:val="none" w:sz="0" w:space="0" w:color="auto"/>
        <w:right w:val="none" w:sz="0" w:space="0" w:color="auto"/>
      </w:divBdr>
    </w:div>
    <w:div w:id="1182627909">
      <w:bodyDiv w:val="1"/>
      <w:marLeft w:val="0"/>
      <w:marRight w:val="0"/>
      <w:marTop w:val="0"/>
      <w:marBottom w:val="0"/>
      <w:divBdr>
        <w:top w:val="none" w:sz="0" w:space="0" w:color="auto"/>
        <w:left w:val="none" w:sz="0" w:space="0" w:color="auto"/>
        <w:bottom w:val="none" w:sz="0" w:space="0" w:color="auto"/>
        <w:right w:val="none" w:sz="0" w:space="0" w:color="auto"/>
      </w:divBdr>
    </w:div>
    <w:div w:id="1183012350">
      <w:bodyDiv w:val="1"/>
      <w:marLeft w:val="0"/>
      <w:marRight w:val="0"/>
      <w:marTop w:val="0"/>
      <w:marBottom w:val="0"/>
      <w:divBdr>
        <w:top w:val="none" w:sz="0" w:space="0" w:color="auto"/>
        <w:left w:val="none" w:sz="0" w:space="0" w:color="auto"/>
        <w:bottom w:val="none" w:sz="0" w:space="0" w:color="auto"/>
        <w:right w:val="none" w:sz="0" w:space="0" w:color="auto"/>
      </w:divBdr>
    </w:div>
    <w:div w:id="1183594077">
      <w:bodyDiv w:val="1"/>
      <w:marLeft w:val="0"/>
      <w:marRight w:val="0"/>
      <w:marTop w:val="0"/>
      <w:marBottom w:val="0"/>
      <w:divBdr>
        <w:top w:val="none" w:sz="0" w:space="0" w:color="auto"/>
        <w:left w:val="none" w:sz="0" w:space="0" w:color="auto"/>
        <w:bottom w:val="none" w:sz="0" w:space="0" w:color="auto"/>
        <w:right w:val="none" w:sz="0" w:space="0" w:color="auto"/>
      </w:divBdr>
    </w:div>
    <w:div w:id="1183668834">
      <w:bodyDiv w:val="1"/>
      <w:marLeft w:val="0"/>
      <w:marRight w:val="0"/>
      <w:marTop w:val="0"/>
      <w:marBottom w:val="0"/>
      <w:divBdr>
        <w:top w:val="none" w:sz="0" w:space="0" w:color="auto"/>
        <w:left w:val="none" w:sz="0" w:space="0" w:color="auto"/>
        <w:bottom w:val="none" w:sz="0" w:space="0" w:color="auto"/>
        <w:right w:val="none" w:sz="0" w:space="0" w:color="auto"/>
      </w:divBdr>
    </w:div>
    <w:div w:id="1184784071">
      <w:bodyDiv w:val="1"/>
      <w:marLeft w:val="0"/>
      <w:marRight w:val="0"/>
      <w:marTop w:val="0"/>
      <w:marBottom w:val="0"/>
      <w:divBdr>
        <w:top w:val="none" w:sz="0" w:space="0" w:color="auto"/>
        <w:left w:val="none" w:sz="0" w:space="0" w:color="auto"/>
        <w:bottom w:val="none" w:sz="0" w:space="0" w:color="auto"/>
        <w:right w:val="none" w:sz="0" w:space="0" w:color="auto"/>
      </w:divBdr>
    </w:div>
    <w:div w:id="1185438112">
      <w:bodyDiv w:val="1"/>
      <w:marLeft w:val="0"/>
      <w:marRight w:val="0"/>
      <w:marTop w:val="0"/>
      <w:marBottom w:val="0"/>
      <w:divBdr>
        <w:top w:val="none" w:sz="0" w:space="0" w:color="auto"/>
        <w:left w:val="none" w:sz="0" w:space="0" w:color="auto"/>
        <w:bottom w:val="none" w:sz="0" w:space="0" w:color="auto"/>
        <w:right w:val="none" w:sz="0" w:space="0" w:color="auto"/>
      </w:divBdr>
    </w:div>
    <w:div w:id="1186407260">
      <w:bodyDiv w:val="1"/>
      <w:marLeft w:val="0"/>
      <w:marRight w:val="0"/>
      <w:marTop w:val="0"/>
      <w:marBottom w:val="0"/>
      <w:divBdr>
        <w:top w:val="none" w:sz="0" w:space="0" w:color="auto"/>
        <w:left w:val="none" w:sz="0" w:space="0" w:color="auto"/>
        <w:bottom w:val="none" w:sz="0" w:space="0" w:color="auto"/>
        <w:right w:val="none" w:sz="0" w:space="0" w:color="auto"/>
      </w:divBdr>
    </w:div>
    <w:div w:id="1186674129">
      <w:bodyDiv w:val="1"/>
      <w:marLeft w:val="0"/>
      <w:marRight w:val="0"/>
      <w:marTop w:val="0"/>
      <w:marBottom w:val="0"/>
      <w:divBdr>
        <w:top w:val="none" w:sz="0" w:space="0" w:color="auto"/>
        <w:left w:val="none" w:sz="0" w:space="0" w:color="auto"/>
        <w:bottom w:val="none" w:sz="0" w:space="0" w:color="auto"/>
        <w:right w:val="none" w:sz="0" w:space="0" w:color="auto"/>
      </w:divBdr>
    </w:div>
    <w:div w:id="1187214366">
      <w:bodyDiv w:val="1"/>
      <w:marLeft w:val="0"/>
      <w:marRight w:val="0"/>
      <w:marTop w:val="0"/>
      <w:marBottom w:val="0"/>
      <w:divBdr>
        <w:top w:val="none" w:sz="0" w:space="0" w:color="auto"/>
        <w:left w:val="none" w:sz="0" w:space="0" w:color="auto"/>
        <w:bottom w:val="none" w:sz="0" w:space="0" w:color="auto"/>
        <w:right w:val="none" w:sz="0" w:space="0" w:color="auto"/>
      </w:divBdr>
    </w:div>
    <w:div w:id="1187719736">
      <w:bodyDiv w:val="1"/>
      <w:marLeft w:val="0"/>
      <w:marRight w:val="0"/>
      <w:marTop w:val="0"/>
      <w:marBottom w:val="0"/>
      <w:divBdr>
        <w:top w:val="none" w:sz="0" w:space="0" w:color="auto"/>
        <w:left w:val="none" w:sz="0" w:space="0" w:color="auto"/>
        <w:bottom w:val="none" w:sz="0" w:space="0" w:color="auto"/>
        <w:right w:val="none" w:sz="0" w:space="0" w:color="auto"/>
      </w:divBdr>
    </w:div>
    <w:div w:id="1189103721">
      <w:bodyDiv w:val="1"/>
      <w:marLeft w:val="0"/>
      <w:marRight w:val="0"/>
      <w:marTop w:val="0"/>
      <w:marBottom w:val="0"/>
      <w:divBdr>
        <w:top w:val="none" w:sz="0" w:space="0" w:color="auto"/>
        <w:left w:val="none" w:sz="0" w:space="0" w:color="auto"/>
        <w:bottom w:val="none" w:sz="0" w:space="0" w:color="auto"/>
        <w:right w:val="none" w:sz="0" w:space="0" w:color="auto"/>
      </w:divBdr>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
    <w:div w:id="1190408229">
      <w:bodyDiv w:val="1"/>
      <w:marLeft w:val="0"/>
      <w:marRight w:val="0"/>
      <w:marTop w:val="0"/>
      <w:marBottom w:val="0"/>
      <w:divBdr>
        <w:top w:val="none" w:sz="0" w:space="0" w:color="auto"/>
        <w:left w:val="none" w:sz="0" w:space="0" w:color="auto"/>
        <w:bottom w:val="none" w:sz="0" w:space="0" w:color="auto"/>
        <w:right w:val="none" w:sz="0" w:space="0" w:color="auto"/>
      </w:divBdr>
    </w:div>
    <w:div w:id="1190680674">
      <w:bodyDiv w:val="1"/>
      <w:marLeft w:val="0"/>
      <w:marRight w:val="0"/>
      <w:marTop w:val="0"/>
      <w:marBottom w:val="0"/>
      <w:divBdr>
        <w:top w:val="none" w:sz="0" w:space="0" w:color="auto"/>
        <w:left w:val="none" w:sz="0" w:space="0" w:color="auto"/>
        <w:bottom w:val="none" w:sz="0" w:space="0" w:color="auto"/>
        <w:right w:val="none" w:sz="0" w:space="0" w:color="auto"/>
      </w:divBdr>
    </w:div>
    <w:div w:id="1190989822">
      <w:bodyDiv w:val="1"/>
      <w:marLeft w:val="0"/>
      <w:marRight w:val="0"/>
      <w:marTop w:val="0"/>
      <w:marBottom w:val="0"/>
      <w:divBdr>
        <w:top w:val="none" w:sz="0" w:space="0" w:color="auto"/>
        <w:left w:val="none" w:sz="0" w:space="0" w:color="auto"/>
        <w:bottom w:val="none" w:sz="0" w:space="0" w:color="auto"/>
        <w:right w:val="none" w:sz="0" w:space="0" w:color="auto"/>
      </w:divBdr>
    </w:div>
    <w:div w:id="1191798818">
      <w:bodyDiv w:val="1"/>
      <w:marLeft w:val="0"/>
      <w:marRight w:val="0"/>
      <w:marTop w:val="0"/>
      <w:marBottom w:val="0"/>
      <w:divBdr>
        <w:top w:val="none" w:sz="0" w:space="0" w:color="auto"/>
        <w:left w:val="none" w:sz="0" w:space="0" w:color="auto"/>
        <w:bottom w:val="none" w:sz="0" w:space="0" w:color="auto"/>
        <w:right w:val="none" w:sz="0" w:space="0" w:color="auto"/>
      </w:divBdr>
    </w:div>
    <w:div w:id="1195534848">
      <w:bodyDiv w:val="1"/>
      <w:marLeft w:val="0"/>
      <w:marRight w:val="0"/>
      <w:marTop w:val="0"/>
      <w:marBottom w:val="0"/>
      <w:divBdr>
        <w:top w:val="none" w:sz="0" w:space="0" w:color="auto"/>
        <w:left w:val="none" w:sz="0" w:space="0" w:color="auto"/>
        <w:bottom w:val="none" w:sz="0" w:space="0" w:color="auto"/>
        <w:right w:val="none" w:sz="0" w:space="0" w:color="auto"/>
      </w:divBdr>
    </w:div>
    <w:div w:id="1195727888">
      <w:bodyDiv w:val="1"/>
      <w:marLeft w:val="0"/>
      <w:marRight w:val="0"/>
      <w:marTop w:val="0"/>
      <w:marBottom w:val="0"/>
      <w:divBdr>
        <w:top w:val="none" w:sz="0" w:space="0" w:color="auto"/>
        <w:left w:val="none" w:sz="0" w:space="0" w:color="auto"/>
        <w:bottom w:val="none" w:sz="0" w:space="0" w:color="auto"/>
        <w:right w:val="none" w:sz="0" w:space="0" w:color="auto"/>
      </w:divBdr>
    </w:div>
    <w:div w:id="1198738186">
      <w:bodyDiv w:val="1"/>
      <w:marLeft w:val="0"/>
      <w:marRight w:val="0"/>
      <w:marTop w:val="0"/>
      <w:marBottom w:val="0"/>
      <w:divBdr>
        <w:top w:val="none" w:sz="0" w:space="0" w:color="auto"/>
        <w:left w:val="none" w:sz="0" w:space="0" w:color="auto"/>
        <w:bottom w:val="none" w:sz="0" w:space="0" w:color="auto"/>
        <w:right w:val="none" w:sz="0" w:space="0" w:color="auto"/>
      </w:divBdr>
    </w:div>
    <w:div w:id="1199467651">
      <w:bodyDiv w:val="1"/>
      <w:marLeft w:val="0"/>
      <w:marRight w:val="0"/>
      <w:marTop w:val="0"/>
      <w:marBottom w:val="0"/>
      <w:divBdr>
        <w:top w:val="none" w:sz="0" w:space="0" w:color="auto"/>
        <w:left w:val="none" w:sz="0" w:space="0" w:color="auto"/>
        <w:bottom w:val="none" w:sz="0" w:space="0" w:color="auto"/>
        <w:right w:val="none" w:sz="0" w:space="0" w:color="auto"/>
      </w:divBdr>
    </w:div>
    <w:div w:id="1199899867">
      <w:bodyDiv w:val="1"/>
      <w:marLeft w:val="0"/>
      <w:marRight w:val="0"/>
      <w:marTop w:val="0"/>
      <w:marBottom w:val="0"/>
      <w:divBdr>
        <w:top w:val="none" w:sz="0" w:space="0" w:color="auto"/>
        <w:left w:val="none" w:sz="0" w:space="0" w:color="auto"/>
        <w:bottom w:val="none" w:sz="0" w:space="0" w:color="auto"/>
        <w:right w:val="none" w:sz="0" w:space="0" w:color="auto"/>
      </w:divBdr>
    </w:div>
    <w:div w:id="1205171058">
      <w:bodyDiv w:val="1"/>
      <w:marLeft w:val="0"/>
      <w:marRight w:val="0"/>
      <w:marTop w:val="0"/>
      <w:marBottom w:val="0"/>
      <w:divBdr>
        <w:top w:val="none" w:sz="0" w:space="0" w:color="auto"/>
        <w:left w:val="none" w:sz="0" w:space="0" w:color="auto"/>
        <w:bottom w:val="none" w:sz="0" w:space="0" w:color="auto"/>
        <w:right w:val="none" w:sz="0" w:space="0" w:color="auto"/>
      </w:divBdr>
    </w:div>
    <w:div w:id="1208028532">
      <w:bodyDiv w:val="1"/>
      <w:marLeft w:val="0"/>
      <w:marRight w:val="0"/>
      <w:marTop w:val="0"/>
      <w:marBottom w:val="0"/>
      <w:divBdr>
        <w:top w:val="none" w:sz="0" w:space="0" w:color="auto"/>
        <w:left w:val="none" w:sz="0" w:space="0" w:color="auto"/>
        <w:bottom w:val="none" w:sz="0" w:space="0" w:color="auto"/>
        <w:right w:val="none" w:sz="0" w:space="0" w:color="auto"/>
      </w:divBdr>
    </w:div>
    <w:div w:id="1208100851">
      <w:bodyDiv w:val="1"/>
      <w:marLeft w:val="0"/>
      <w:marRight w:val="0"/>
      <w:marTop w:val="0"/>
      <w:marBottom w:val="0"/>
      <w:divBdr>
        <w:top w:val="none" w:sz="0" w:space="0" w:color="auto"/>
        <w:left w:val="none" w:sz="0" w:space="0" w:color="auto"/>
        <w:bottom w:val="none" w:sz="0" w:space="0" w:color="auto"/>
        <w:right w:val="none" w:sz="0" w:space="0" w:color="auto"/>
      </w:divBdr>
    </w:div>
    <w:div w:id="1208373240">
      <w:bodyDiv w:val="1"/>
      <w:marLeft w:val="0"/>
      <w:marRight w:val="0"/>
      <w:marTop w:val="0"/>
      <w:marBottom w:val="0"/>
      <w:divBdr>
        <w:top w:val="none" w:sz="0" w:space="0" w:color="auto"/>
        <w:left w:val="none" w:sz="0" w:space="0" w:color="auto"/>
        <w:bottom w:val="none" w:sz="0" w:space="0" w:color="auto"/>
        <w:right w:val="none" w:sz="0" w:space="0" w:color="auto"/>
      </w:divBdr>
    </w:div>
    <w:div w:id="1211186140">
      <w:bodyDiv w:val="1"/>
      <w:marLeft w:val="0"/>
      <w:marRight w:val="0"/>
      <w:marTop w:val="0"/>
      <w:marBottom w:val="0"/>
      <w:divBdr>
        <w:top w:val="none" w:sz="0" w:space="0" w:color="auto"/>
        <w:left w:val="none" w:sz="0" w:space="0" w:color="auto"/>
        <w:bottom w:val="none" w:sz="0" w:space="0" w:color="auto"/>
        <w:right w:val="none" w:sz="0" w:space="0" w:color="auto"/>
      </w:divBdr>
    </w:div>
    <w:div w:id="1211310598">
      <w:bodyDiv w:val="1"/>
      <w:marLeft w:val="0"/>
      <w:marRight w:val="0"/>
      <w:marTop w:val="0"/>
      <w:marBottom w:val="0"/>
      <w:divBdr>
        <w:top w:val="none" w:sz="0" w:space="0" w:color="auto"/>
        <w:left w:val="none" w:sz="0" w:space="0" w:color="auto"/>
        <w:bottom w:val="none" w:sz="0" w:space="0" w:color="auto"/>
        <w:right w:val="none" w:sz="0" w:space="0" w:color="auto"/>
      </w:divBdr>
    </w:div>
    <w:div w:id="1211768557">
      <w:bodyDiv w:val="1"/>
      <w:marLeft w:val="0"/>
      <w:marRight w:val="0"/>
      <w:marTop w:val="0"/>
      <w:marBottom w:val="0"/>
      <w:divBdr>
        <w:top w:val="none" w:sz="0" w:space="0" w:color="auto"/>
        <w:left w:val="none" w:sz="0" w:space="0" w:color="auto"/>
        <w:bottom w:val="none" w:sz="0" w:space="0" w:color="auto"/>
        <w:right w:val="none" w:sz="0" w:space="0" w:color="auto"/>
      </w:divBdr>
    </w:div>
    <w:div w:id="1212569584">
      <w:bodyDiv w:val="1"/>
      <w:marLeft w:val="0"/>
      <w:marRight w:val="0"/>
      <w:marTop w:val="0"/>
      <w:marBottom w:val="0"/>
      <w:divBdr>
        <w:top w:val="none" w:sz="0" w:space="0" w:color="auto"/>
        <w:left w:val="none" w:sz="0" w:space="0" w:color="auto"/>
        <w:bottom w:val="none" w:sz="0" w:space="0" w:color="auto"/>
        <w:right w:val="none" w:sz="0" w:space="0" w:color="auto"/>
      </w:divBdr>
    </w:div>
    <w:div w:id="1215196733">
      <w:bodyDiv w:val="1"/>
      <w:marLeft w:val="0"/>
      <w:marRight w:val="0"/>
      <w:marTop w:val="0"/>
      <w:marBottom w:val="0"/>
      <w:divBdr>
        <w:top w:val="none" w:sz="0" w:space="0" w:color="auto"/>
        <w:left w:val="none" w:sz="0" w:space="0" w:color="auto"/>
        <w:bottom w:val="none" w:sz="0" w:space="0" w:color="auto"/>
        <w:right w:val="none" w:sz="0" w:space="0" w:color="auto"/>
      </w:divBdr>
    </w:div>
    <w:div w:id="1215240285">
      <w:bodyDiv w:val="1"/>
      <w:marLeft w:val="0"/>
      <w:marRight w:val="0"/>
      <w:marTop w:val="0"/>
      <w:marBottom w:val="0"/>
      <w:divBdr>
        <w:top w:val="none" w:sz="0" w:space="0" w:color="auto"/>
        <w:left w:val="none" w:sz="0" w:space="0" w:color="auto"/>
        <w:bottom w:val="none" w:sz="0" w:space="0" w:color="auto"/>
        <w:right w:val="none" w:sz="0" w:space="0" w:color="auto"/>
      </w:divBdr>
    </w:div>
    <w:div w:id="1215896143">
      <w:bodyDiv w:val="1"/>
      <w:marLeft w:val="0"/>
      <w:marRight w:val="0"/>
      <w:marTop w:val="0"/>
      <w:marBottom w:val="0"/>
      <w:divBdr>
        <w:top w:val="none" w:sz="0" w:space="0" w:color="auto"/>
        <w:left w:val="none" w:sz="0" w:space="0" w:color="auto"/>
        <w:bottom w:val="none" w:sz="0" w:space="0" w:color="auto"/>
        <w:right w:val="none" w:sz="0" w:space="0" w:color="auto"/>
      </w:divBdr>
    </w:div>
    <w:div w:id="1216547011">
      <w:bodyDiv w:val="1"/>
      <w:marLeft w:val="0"/>
      <w:marRight w:val="0"/>
      <w:marTop w:val="0"/>
      <w:marBottom w:val="0"/>
      <w:divBdr>
        <w:top w:val="none" w:sz="0" w:space="0" w:color="auto"/>
        <w:left w:val="none" w:sz="0" w:space="0" w:color="auto"/>
        <w:bottom w:val="none" w:sz="0" w:space="0" w:color="auto"/>
        <w:right w:val="none" w:sz="0" w:space="0" w:color="auto"/>
      </w:divBdr>
    </w:div>
    <w:div w:id="1217157227">
      <w:bodyDiv w:val="1"/>
      <w:marLeft w:val="0"/>
      <w:marRight w:val="0"/>
      <w:marTop w:val="0"/>
      <w:marBottom w:val="0"/>
      <w:divBdr>
        <w:top w:val="none" w:sz="0" w:space="0" w:color="auto"/>
        <w:left w:val="none" w:sz="0" w:space="0" w:color="auto"/>
        <w:bottom w:val="none" w:sz="0" w:space="0" w:color="auto"/>
        <w:right w:val="none" w:sz="0" w:space="0" w:color="auto"/>
      </w:divBdr>
    </w:div>
    <w:div w:id="1217470461">
      <w:bodyDiv w:val="1"/>
      <w:marLeft w:val="0"/>
      <w:marRight w:val="0"/>
      <w:marTop w:val="0"/>
      <w:marBottom w:val="0"/>
      <w:divBdr>
        <w:top w:val="none" w:sz="0" w:space="0" w:color="auto"/>
        <w:left w:val="none" w:sz="0" w:space="0" w:color="auto"/>
        <w:bottom w:val="none" w:sz="0" w:space="0" w:color="auto"/>
        <w:right w:val="none" w:sz="0" w:space="0" w:color="auto"/>
      </w:divBdr>
    </w:div>
    <w:div w:id="1218473907">
      <w:bodyDiv w:val="1"/>
      <w:marLeft w:val="0"/>
      <w:marRight w:val="0"/>
      <w:marTop w:val="0"/>
      <w:marBottom w:val="0"/>
      <w:divBdr>
        <w:top w:val="none" w:sz="0" w:space="0" w:color="auto"/>
        <w:left w:val="none" w:sz="0" w:space="0" w:color="auto"/>
        <w:bottom w:val="none" w:sz="0" w:space="0" w:color="auto"/>
        <w:right w:val="none" w:sz="0" w:space="0" w:color="auto"/>
      </w:divBdr>
    </w:div>
    <w:div w:id="1218710968">
      <w:bodyDiv w:val="1"/>
      <w:marLeft w:val="0"/>
      <w:marRight w:val="0"/>
      <w:marTop w:val="0"/>
      <w:marBottom w:val="0"/>
      <w:divBdr>
        <w:top w:val="none" w:sz="0" w:space="0" w:color="auto"/>
        <w:left w:val="none" w:sz="0" w:space="0" w:color="auto"/>
        <w:bottom w:val="none" w:sz="0" w:space="0" w:color="auto"/>
        <w:right w:val="none" w:sz="0" w:space="0" w:color="auto"/>
      </w:divBdr>
    </w:div>
    <w:div w:id="1219853639">
      <w:bodyDiv w:val="1"/>
      <w:marLeft w:val="0"/>
      <w:marRight w:val="0"/>
      <w:marTop w:val="0"/>
      <w:marBottom w:val="0"/>
      <w:divBdr>
        <w:top w:val="none" w:sz="0" w:space="0" w:color="auto"/>
        <w:left w:val="none" w:sz="0" w:space="0" w:color="auto"/>
        <w:bottom w:val="none" w:sz="0" w:space="0" w:color="auto"/>
        <w:right w:val="none" w:sz="0" w:space="0" w:color="auto"/>
      </w:divBdr>
    </w:div>
    <w:div w:id="1220362607">
      <w:bodyDiv w:val="1"/>
      <w:marLeft w:val="0"/>
      <w:marRight w:val="0"/>
      <w:marTop w:val="0"/>
      <w:marBottom w:val="0"/>
      <w:divBdr>
        <w:top w:val="none" w:sz="0" w:space="0" w:color="auto"/>
        <w:left w:val="none" w:sz="0" w:space="0" w:color="auto"/>
        <w:bottom w:val="none" w:sz="0" w:space="0" w:color="auto"/>
        <w:right w:val="none" w:sz="0" w:space="0" w:color="auto"/>
      </w:divBdr>
    </w:div>
    <w:div w:id="1220435866">
      <w:bodyDiv w:val="1"/>
      <w:marLeft w:val="0"/>
      <w:marRight w:val="0"/>
      <w:marTop w:val="0"/>
      <w:marBottom w:val="0"/>
      <w:divBdr>
        <w:top w:val="none" w:sz="0" w:space="0" w:color="auto"/>
        <w:left w:val="none" w:sz="0" w:space="0" w:color="auto"/>
        <w:bottom w:val="none" w:sz="0" w:space="0" w:color="auto"/>
        <w:right w:val="none" w:sz="0" w:space="0" w:color="auto"/>
      </w:divBdr>
    </w:div>
    <w:div w:id="1221092502">
      <w:bodyDiv w:val="1"/>
      <w:marLeft w:val="0"/>
      <w:marRight w:val="0"/>
      <w:marTop w:val="0"/>
      <w:marBottom w:val="0"/>
      <w:divBdr>
        <w:top w:val="none" w:sz="0" w:space="0" w:color="auto"/>
        <w:left w:val="none" w:sz="0" w:space="0" w:color="auto"/>
        <w:bottom w:val="none" w:sz="0" w:space="0" w:color="auto"/>
        <w:right w:val="none" w:sz="0" w:space="0" w:color="auto"/>
      </w:divBdr>
    </w:div>
    <w:div w:id="1222985264">
      <w:bodyDiv w:val="1"/>
      <w:marLeft w:val="0"/>
      <w:marRight w:val="0"/>
      <w:marTop w:val="0"/>
      <w:marBottom w:val="0"/>
      <w:divBdr>
        <w:top w:val="none" w:sz="0" w:space="0" w:color="auto"/>
        <w:left w:val="none" w:sz="0" w:space="0" w:color="auto"/>
        <w:bottom w:val="none" w:sz="0" w:space="0" w:color="auto"/>
        <w:right w:val="none" w:sz="0" w:space="0" w:color="auto"/>
      </w:divBdr>
    </w:div>
    <w:div w:id="1223325884">
      <w:bodyDiv w:val="1"/>
      <w:marLeft w:val="0"/>
      <w:marRight w:val="0"/>
      <w:marTop w:val="0"/>
      <w:marBottom w:val="0"/>
      <w:divBdr>
        <w:top w:val="none" w:sz="0" w:space="0" w:color="auto"/>
        <w:left w:val="none" w:sz="0" w:space="0" w:color="auto"/>
        <w:bottom w:val="none" w:sz="0" w:space="0" w:color="auto"/>
        <w:right w:val="none" w:sz="0" w:space="0" w:color="auto"/>
      </w:divBdr>
    </w:div>
    <w:div w:id="1224178256">
      <w:bodyDiv w:val="1"/>
      <w:marLeft w:val="0"/>
      <w:marRight w:val="0"/>
      <w:marTop w:val="0"/>
      <w:marBottom w:val="0"/>
      <w:divBdr>
        <w:top w:val="none" w:sz="0" w:space="0" w:color="auto"/>
        <w:left w:val="none" w:sz="0" w:space="0" w:color="auto"/>
        <w:bottom w:val="none" w:sz="0" w:space="0" w:color="auto"/>
        <w:right w:val="none" w:sz="0" w:space="0" w:color="auto"/>
      </w:divBdr>
    </w:div>
    <w:div w:id="1224868860">
      <w:bodyDiv w:val="1"/>
      <w:marLeft w:val="0"/>
      <w:marRight w:val="0"/>
      <w:marTop w:val="0"/>
      <w:marBottom w:val="0"/>
      <w:divBdr>
        <w:top w:val="none" w:sz="0" w:space="0" w:color="auto"/>
        <w:left w:val="none" w:sz="0" w:space="0" w:color="auto"/>
        <w:bottom w:val="none" w:sz="0" w:space="0" w:color="auto"/>
        <w:right w:val="none" w:sz="0" w:space="0" w:color="auto"/>
      </w:divBdr>
    </w:div>
    <w:div w:id="1225146267">
      <w:bodyDiv w:val="1"/>
      <w:marLeft w:val="0"/>
      <w:marRight w:val="0"/>
      <w:marTop w:val="0"/>
      <w:marBottom w:val="0"/>
      <w:divBdr>
        <w:top w:val="none" w:sz="0" w:space="0" w:color="auto"/>
        <w:left w:val="none" w:sz="0" w:space="0" w:color="auto"/>
        <w:bottom w:val="none" w:sz="0" w:space="0" w:color="auto"/>
        <w:right w:val="none" w:sz="0" w:space="0" w:color="auto"/>
      </w:divBdr>
    </w:div>
    <w:div w:id="1225214221">
      <w:bodyDiv w:val="1"/>
      <w:marLeft w:val="0"/>
      <w:marRight w:val="0"/>
      <w:marTop w:val="0"/>
      <w:marBottom w:val="0"/>
      <w:divBdr>
        <w:top w:val="none" w:sz="0" w:space="0" w:color="auto"/>
        <w:left w:val="none" w:sz="0" w:space="0" w:color="auto"/>
        <w:bottom w:val="none" w:sz="0" w:space="0" w:color="auto"/>
        <w:right w:val="none" w:sz="0" w:space="0" w:color="auto"/>
      </w:divBdr>
    </w:div>
    <w:div w:id="1225599737">
      <w:bodyDiv w:val="1"/>
      <w:marLeft w:val="0"/>
      <w:marRight w:val="0"/>
      <w:marTop w:val="0"/>
      <w:marBottom w:val="0"/>
      <w:divBdr>
        <w:top w:val="none" w:sz="0" w:space="0" w:color="auto"/>
        <w:left w:val="none" w:sz="0" w:space="0" w:color="auto"/>
        <w:bottom w:val="none" w:sz="0" w:space="0" w:color="auto"/>
        <w:right w:val="none" w:sz="0" w:space="0" w:color="auto"/>
      </w:divBdr>
    </w:div>
    <w:div w:id="1225683933">
      <w:bodyDiv w:val="1"/>
      <w:marLeft w:val="0"/>
      <w:marRight w:val="0"/>
      <w:marTop w:val="0"/>
      <w:marBottom w:val="0"/>
      <w:divBdr>
        <w:top w:val="none" w:sz="0" w:space="0" w:color="auto"/>
        <w:left w:val="none" w:sz="0" w:space="0" w:color="auto"/>
        <w:bottom w:val="none" w:sz="0" w:space="0" w:color="auto"/>
        <w:right w:val="none" w:sz="0" w:space="0" w:color="auto"/>
      </w:divBdr>
    </w:div>
    <w:div w:id="1226339178">
      <w:bodyDiv w:val="1"/>
      <w:marLeft w:val="0"/>
      <w:marRight w:val="0"/>
      <w:marTop w:val="0"/>
      <w:marBottom w:val="0"/>
      <w:divBdr>
        <w:top w:val="none" w:sz="0" w:space="0" w:color="auto"/>
        <w:left w:val="none" w:sz="0" w:space="0" w:color="auto"/>
        <w:bottom w:val="none" w:sz="0" w:space="0" w:color="auto"/>
        <w:right w:val="none" w:sz="0" w:space="0" w:color="auto"/>
      </w:divBdr>
    </w:div>
    <w:div w:id="1226642377">
      <w:bodyDiv w:val="1"/>
      <w:marLeft w:val="0"/>
      <w:marRight w:val="0"/>
      <w:marTop w:val="0"/>
      <w:marBottom w:val="0"/>
      <w:divBdr>
        <w:top w:val="none" w:sz="0" w:space="0" w:color="auto"/>
        <w:left w:val="none" w:sz="0" w:space="0" w:color="auto"/>
        <w:bottom w:val="none" w:sz="0" w:space="0" w:color="auto"/>
        <w:right w:val="none" w:sz="0" w:space="0" w:color="auto"/>
      </w:divBdr>
    </w:div>
    <w:div w:id="1227186410">
      <w:bodyDiv w:val="1"/>
      <w:marLeft w:val="0"/>
      <w:marRight w:val="0"/>
      <w:marTop w:val="0"/>
      <w:marBottom w:val="0"/>
      <w:divBdr>
        <w:top w:val="none" w:sz="0" w:space="0" w:color="auto"/>
        <w:left w:val="none" w:sz="0" w:space="0" w:color="auto"/>
        <w:bottom w:val="none" w:sz="0" w:space="0" w:color="auto"/>
        <w:right w:val="none" w:sz="0" w:space="0" w:color="auto"/>
      </w:divBdr>
    </w:div>
    <w:div w:id="1228371961">
      <w:bodyDiv w:val="1"/>
      <w:marLeft w:val="0"/>
      <w:marRight w:val="0"/>
      <w:marTop w:val="0"/>
      <w:marBottom w:val="0"/>
      <w:divBdr>
        <w:top w:val="none" w:sz="0" w:space="0" w:color="auto"/>
        <w:left w:val="none" w:sz="0" w:space="0" w:color="auto"/>
        <w:bottom w:val="none" w:sz="0" w:space="0" w:color="auto"/>
        <w:right w:val="none" w:sz="0" w:space="0" w:color="auto"/>
      </w:divBdr>
    </w:div>
    <w:div w:id="1228686360">
      <w:bodyDiv w:val="1"/>
      <w:marLeft w:val="0"/>
      <w:marRight w:val="0"/>
      <w:marTop w:val="0"/>
      <w:marBottom w:val="0"/>
      <w:divBdr>
        <w:top w:val="none" w:sz="0" w:space="0" w:color="auto"/>
        <w:left w:val="none" w:sz="0" w:space="0" w:color="auto"/>
        <w:bottom w:val="none" w:sz="0" w:space="0" w:color="auto"/>
        <w:right w:val="none" w:sz="0" w:space="0" w:color="auto"/>
      </w:divBdr>
    </w:div>
    <w:div w:id="1230000378">
      <w:bodyDiv w:val="1"/>
      <w:marLeft w:val="0"/>
      <w:marRight w:val="0"/>
      <w:marTop w:val="0"/>
      <w:marBottom w:val="0"/>
      <w:divBdr>
        <w:top w:val="none" w:sz="0" w:space="0" w:color="auto"/>
        <w:left w:val="none" w:sz="0" w:space="0" w:color="auto"/>
        <w:bottom w:val="none" w:sz="0" w:space="0" w:color="auto"/>
        <w:right w:val="none" w:sz="0" w:space="0" w:color="auto"/>
      </w:divBdr>
    </w:div>
    <w:div w:id="1230192355">
      <w:bodyDiv w:val="1"/>
      <w:marLeft w:val="0"/>
      <w:marRight w:val="0"/>
      <w:marTop w:val="0"/>
      <w:marBottom w:val="0"/>
      <w:divBdr>
        <w:top w:val="none" w:sz="0" w:space="0" w:color="auto"/>
        <w:left w:val="none" w:sz="0" w:space="0" w:color="auto"/>
        <w:bottom w:val="none" w:sz="0" w:space="0" w:color="auto"/>
        <w:right w:val="none" w:sz="0" w:space="0" w:color="auto"/>
      </w:divBdr>
    </w:div>
    <w:div w:id="1232038303">
      <w:bodyDiv w:val="1"/>
      <w:marLeft w:val="0"/>
      <w:marRight w:val="0"/>
      <w:marTop w:val="0"/>
      <w:marBottom w:val="0"/>
      <w:divBdr>
        <w:top w:val="none" w:sz="0" w:space="0" w:color="auto"/>
        <w:left w:val="none" w:sz="0" w:space="0" w:color="auto"/>
        <w:bottom w:val="none" w:sz="0" w:space="0" w:color="auto"/>
        <w:right w:val="none" w:sz="0" w:space="0" w:color="auto"/>
      </w:divBdr>
    </w:div>
    <w:div w:id="1232615308">
      <w:bodyDiv w:val="1"/>
      <w:marLeft w:val="0"/>
      <w:marRight w:val="0"/>
      <w:marTop w:val="0"/>
      <w:marBottom w:val="0"/>
      <w:divBdr>
        <w:top w:val="none" w:sz="0" w:space="0" w:color="auto"/>
        <w:left w:val="none" w:sz="0" w:space="0" w:color="auto"/>
        <w:bottom w:val="none" w:sz="0" w:space="0" w:color="auto"/>
        <w:right w:val="none" w:sz="0" w:space="0" w:color="auto"/>
      </w:divBdr>
    </w:div>
    <w:div w:id="1232883285">
      <w:bodyDiv w:val="1"/>
      <w:marLeft w:val="0"/>
      <w:marRight w:val="0"/>
      <w:marTop w:val="0"/>
      <w:marBottom w:val="0"/>
      <w:divBdr>
        <w:top w:val="none" w:sz="0" w:space="0" w:color="auto"/>
        <w:left w:val="none" w:sz="0" w:space="0" w:color="auto"/>
        <w:bottom w:val="none" w:sz="0" w:space="0" w:color="auto"/>
        <w:right w:val="none" w:sz="0" w:space="0" w:color="auto"/>
      </w:divBdr>
    </w:div>
    <w:div w:id="1234468603">
      <w:bodyDiv w:val="1"/>
      <w:marLeft w:val="0"/>
      <w:marRight w:val="0"/>
      <w:marTop w:val="0"/>
      <w:marBottom w:val="0"/>
      <w:divBdr>
        <w:top w:val="none" w:sz="0" w:space="0" w:color="auto"/>
        <w:left w:val="none" w:sz="0" w:space="0" w:color="auto"/>
        <w:bottom w:val="none" w:sz="0" w:space="0" w:color="auto"/>
        <w:right w:val="none" w:sz="0" w:space="0" w:color="auto"/>
      </w:divBdr>
    </w:div>
    <w:div w:id="1234585500">
      <w:bodyDiv w:val="1"/>
      <w:marLeft w:val="0"/>
      <w:marRight w:val="0"/>
      <w:marTop w:val="0"/>
      <w:marBottom w:val="0"/>
      <w:divBdr>
        <w:top w:val="none" w:sz="0" w:space="0" w:color="auto"/>
        <w:left w:val="none" w:sz="0" w:space="0" w:color="auto"/>
        <w:bottom w:val="none" w:sz="0" w:space="0" w:color="auto"/>
        <w:right w:val="none" w:sz="0" w:space="0" w:color="auto"/>
      </w:divBdr>
    </w:div>
    <w:div w:id="1235120638">
      <w:bodyDiv w:val="1"/>
      <w:marLeft w:val="0"/>
      <w:marRight w:val="0"/>
      <w:marTop w:val="0"/>
      <w:marBottom w:val="0"/>
      <w:divBdr>
        <w:top w:val="none" w:sz="0" w:space="0" w:color="auto"/>
        <w:left w:val="none" w:sz="0" w:space="0" w:color="auto"/>
        <w:bottom w:val="none" w:sz="0" w:space="0" w:color="auto"/>
        <w:right w:val="none" w:sz="0" w:space="0" w:color="auto"/>
      </w:divBdr>
    </w:div>
    <w:div w:id="1235436455">
      <w:bodyDiv w:val="1"/>
      <w:marLeft w:val="0"/>
      <w:marRight w:val="0"/>
      <w:marTop w:val="0"/>
      <w:marBottom w:val="0"/>
      <w:divBdr>
        <w:top w:val="none" w:sz="0" w:space="0" w:color="auto"/>
        <w:left w:val="none" w:sz="0" w:space="0" w:color="auto"/>
        <w:bottom w:val="none" w:sz="0" w:space="0" w:color="auto"/>
        <w:right w:val="none" w:sz="0" w:space="0" w:color="auto"/>
      </w:divBdr>
    </w:div>
    <w:div w:id="1235773157">
      <w:bodyDiv w:val="1"/>
      <w:marLeft w:val="0"/>
      <w:marRight w:val="0"/>
      <w:marTop w:val="0"/>
      <w:marBottom w:val="0"/>
      <w:divBdr>
        <w:top w:val="none" w:sz="0" w:space="0" w:color="auto"/>
        <w:left w:val="none" w:sz="0" w:space="0" w:color="auto"/>
        <w:bottom w:val="none" w:sz="0" w:space="0" w:color="auto"/>
        <w:right w:val="none" w:sz="0" w:space="0" w:color="auto"/>
      </w:divBdr>
    </w:div>
    <w:div w:id="1235891968">
      <w:bodyDiv w:val="1"/>
      <w:marLeft w:val="0"/>
      <w:marRight w:val="0"/>
      <w:marTop w:val="0"/>
      <w:marBottom w:val="0"/>
      <w:divBdr>
        <w:top w:val="none" w:sz="0" w:space="0" w:color="auto"/>
        <w:left w:val="none" w:sz="0" w:space="0" w:color="auto"/>
        <w:bottom w:val="none" w:sz="0" w:space="0" w:color="auto"/>
        <w:right w:val="none" w:sz="0" w:space="0" w:color="auto"/>
      </w:divBdr>
    </w:div>
    <w:div w:id="1236360476">
      <w:bodyDiv w:val="1"/>
      <w:marLeft w:val="0"/>
      <w:marRight w:val="0"/>
      <w:marTop w:val="0"/>
      <w:marBottom w:val="0"/>
      <w:divBdr>
        <w:top w:val="none" w:sz="0" w:space="0" w:color="auto"/>
        <w:left w:val="none" w:sz="0" w:space="0" w:color="auto"/>
        <w:bottom w:val="none" w:sz="0" w:space="0" w:color="auto"/>
        <w:right w:val="none" w:sz="0" w:space="0" w:color="auto"/>
      </w:divBdr>
    </w:div>
    <w:div w:id="1238829396">
      <w:bodyDiv w:val="1"/>
      <w:marLeft w:val="0"/>
      <w:marRight w:val="0"/>
      <w:marTop w:val="0"/>
      <w:marBottom w:val="0"/>
      <w:divBdr>
        <w:top w:val="none" w:sz="0" w:space="0" w:color="auto"/>
        <w:left w:val="none" w:sz="0" w:space="0" w:color="auto"/>
        <w:bottom w:val="none" w:sz="0" w:space="0" w:color="auto"/>
        <w:right w:val="none" w:sz="0" w:space="0" w:color="auto"/>
      </w:divBdr>
    </w:div>
    <w:div w:id="1239100765">
      <w:bodyDiv w:val="1"/>
      <w:marLeft w:val="0"/>
      <w:marRight w:val="0"/>
      <w:marTop w:val="0"/>
      <w:marBottom w:val="0"/>
      <w:divBdr>
        <w:top w:val="none" w:sz="0" w:space="0" w:color="auto"/>
        <w:left w:val="none" w:sz="0" w:space="0" w:color="auto"/>
        <w:bottom w:val="none" w:sz="0" w:space="0" w:color="auto"/>
        <w:right w:val="none" w:sz="0" w:space="0" w:color="auto"/>
      </w:divBdr>
    </w:div>
    <w:div w:id="1241598459">
      <w:bodyDiv w:val="1"/>
      <w:marLeft w:val="0"/>
      <w:marRight w:val="0"/>
      <w:marTop w:val="0"/>
      <w:marBottom w:val="0"/>
      <w:divBdr>
        <w:top w:val="none" w:sz="0" w:space="0" w:color="auto"/>
        <w:left w:val="none" w:sz="0" w:space="0" w:color="auto"/>
        <w:bottom w:val="none" w:sz="0" w:space="0" w:color="auto"/>
        <w:right w:val="none" w:sz="0" w:space="0" w:color="auto"/>
      </w:divBdr>
    </w:div>
    <w:div w:id="1242057625">
      <w:bodyDiv w:val="1"/>
      <w:marLeft w:val="0"/>
      <w:marRight w:val="0"/>
      <w:marTop w:val="0"/>
      <w:marBottom w:val="0"/>
      <w:divBdr>
        <w:top w:val="none" w:sz="0" w:space="0" w:color="auto"/>
        <w:left w:val="none" w:sz="0" w:space="0" w:color="auto"/>
        <w:bottom w:val="none" w:sz="0" w:space="0" w:color="auto"/>
        <w:right w:val="none" w:sz="0" w:space="0" w:color="auto"/>
      </w:divBdr>
    </w:div>
    <w:div w:id="1242181667">
      <w:bodyDiv w:val="1"/>
      <w:marLeft w:val="0"/>
      <w:marRight w:val="0"/>
      <w:marTop w:val="0"/>
      <w:marBottom w:val="0"/>
      <w:divBdr>
        <w:top w:val="none" w:sz="0" w:space="0" w:color="auto"/>
        <w:left w:val="none" w:sz="0" w:space="0" w:color="auto"/>
        <w:bottom w:val="none" w:sz="0" w:space="0" w:color="auto"/>
        <w:right w:val="none" w:sz="0" w:space="0" w:color="auto"/>
      </w:divBdr>
    </w:div>
    <w:div w:id="1242371667">
      <w:bodyDiv w:val="1"/>
      <w:marLeft w:val="0"/>
      <w:marRight w:val="0"/>
      <w:marTop w:val="0"/>
      <w:marBottom w:val="0"/>
      <w:divBdr>
        <w:top w:val="none" w:sz="0" w:space="0" w:color="auto"/>
        <w:left w:val="none" w:sz="0" w:space="0" w:color="auto"/>
        <w:bottom w:val="none" w:sz="0" w:space="0" w:color="auto"/>
        <w:right w:val="none" w:sz="0" w:space="0" w:color="auto"/>
      </w:divBdr>
    </w:div>
    <w:div w:id="1242787590">
      <w:bodyDiv w:val="1"/>
      <w:marLeft w:val="0"/>
      <w:marRight w:val="0"/>
      <w:marTop w:val="0"/>
      <w:marBottom w:val="0"/>
      <w:divBdr>
        <w:top w:val="none" w:sz="0" w:space="0" w:color="auto"/>
        <w:left w:val="none" w:sz="0" w:space="0" w:color="auto"/>
        <w:bottom w:val="none" w:sz="0" w:space="0" w:color="auto"/>
        <w:right w:val="none" w:sz="0" w:space="0" w:color="auto"/>
      </w:divBdr>
    </w:div>
    <w:div w:id="1243176817">
      <w:bodyDiv w:val="1"/>
      <w:marLeft w:val="0"/>
      <w:marRight w:val="0"/>
      <w:marTop w:val="0"/>
      <w:marBottom w:val="0"/>
      <w:divBdr>
        <w:top w:val="none" w:sz="0" w:space="0" w:color="auto"/>
        <w:left w:val="none" w:sz="0" w:space="0" w:color="auto"/>
        <w:bottom w:val="none" w:sz="0" w:space="0" w:color="auto"/>
        <w:right w:val="none" w:sz="0" w:space="0" w:color="auto"/>
      </w:divBdr>
    </w:div>
    <w:div w:id="1244725965">
      <w:bodyDiv w:val="1"/>
      <w:marLeft w:val="0"/>
      <w:marRight w:val="0"/>
      <w:marTop w:val="0"/>
      <w:marBottom w:val="0"/>
      <w:divBdr>
        <w:top w:val="none" w:sz="0" w:space="0" w:color="auto"/>
        <w:left w:val="none" w:sz="0" w:space="0" w:color="auto"/>
        <w:bottom w:val="none" w:sz="0" w:space="0" w:color="auto"/>
        <w:right w:val="none" w:sz="0" w:space="0" w:color="auto"/>
      </w:divBdr>
    </w:div>
    <w:div w:id="1245454140">
      <w:bodyDiv w:val="1"/>
      <w:marLeft w:val="0"/>
      <w:marRight w:val="0"/>
      <w:marTop w:val="0"/>
      <w:marBottom w:val="0"/>
      <w:divBdr>
        <w:top w:val="none" w:sz="0" w:space="0" w:color="auto"/>
        <w:left w:val="none" w:sz="0" w:space="0" w:color="auto"/>
        <w:bottom w:val="none" w:sz="0" w:space="0" w:color="auto"/>
        <w:right w:val="none" w:sz="0" w:space="0" w:color="auto"/>
      </w:divBdr>
    </w:div>
    <w:div w:id="1245989816">
      <w:bodyDiv w:val="1"/>
      <w:marLeft w:val="0"/>
      <w:marRight w:val="0"/>
      <w:marTop w:val="0"/>
      <w:marBottom w:val="0"/>
      <w:divBdr>
        <w:top w:val="none" w:sz="0" w:space="0" w:color="auto"/>
        <w:left w:val="none" w:sz="0" w:space="0" w:color="auto"/>
        <w:bottom w:val="none" w:sz="0" w:space="0" w:color="auto"/>
        <w:right w:val="none" w:sz="0" w:space="0" w:color="auto"/>
      </w:divBdr>
    </w:div>
    <w:div w:id="1246105878">
      <w:bodyDiv w:val="1"/>
      <w:marLeft w:val="0"/>
      <w:marRight w:val="0"/>
      <w:marTop w:val="0"/>
      <w:marBottom w:val="0"/>
      <w:divBdr>
        <w:top w:val="none" w:sz="0" w:space="0" w:color="auto"/>
        <w:left w:val="none" w:sz="0" w:space="0" w:color="auto"/>
        <w:bottom w:val="none" w:sz="0" w:space="0" w:color="auto"/>
        <w:right w:val="none" w:sz="0" w:space="0" w:color="auto"/>
      </w:divBdr>
    </w:div>
    <w:div w:id="1246841427">
      <w:bodyDiv w:val="1"/>
      <w:marLeft w:val="0"/>
      <w:marRight w:val="0"/>
      <w:marTop w:val="0"/>
      <w:marBottom w:val="0"/>
      <w:divBdr>
        <w:top w:val="none" w:sz="0" w:space="0" w:color="auto"/>
        <w:left w:val="none" w:sz="0" w:space="0" w:color="auto"/>
        <w:bottom w:val="none" w:sz="0" w:space="0" w:color="auto"/>
        <w:right w:val="none" w:sz="0" w:space="0" w:color="auto"/>
      </w:divBdr>
    </w:div>
    <w:div w:id="1246961047">
      <w:bodyDiv w:val="1"/>
      <w:marLeft w:val="0"/>
      <w:marRight w:val="0"/>
      <w:marTop w:val="0"/>
      <w:marBottom w:val="0"/>
      <w:divBdr>
        <w:top w:val="none" w:sz="0" w:space="0" w:color="auto"/>
        <w:left w:val="none" w:sz="0" w:space="0" w:color="auto"/>
        <w:bottom w:val="none" w:sz="0" w:space="0" w:color="auto"/>
        <w:right w:val="none" w:sz="0" w:space="0" w:color="auto"/>
      </w:divBdr>
    </w:div>
    <w:div w:id="1247375475">
      <w:bodyDiv w:val="1"/>
      <w:marLeft w:val="0"/>
      <w:marRight w:val="0"/>
      <w:marTop w:val="0"/>
      <w:marBottom w:val="0"/>
      <w:divBdr>
        <w:top w:val="none" w:sz="0" w:space="0" w:color="auto"/>
        <w:left w:val="none" w:sz="0" w:space="0" w:color="auto"/>
        <w:bottom w:val="none" w:sz="0" w:space="0" w:color="auto"/>
        <w:right w:val="none" w:sz="0" w:space="0" w:color="auto"/>
      </w:divBdr>
    </w:div>
    <w:div w:id="1248077254">
      <w:bodyDiv w:val="1"/>
      <w:marLeft w:val="0"/>
      <w:marRight w:val="0"/>
      <w:marTop w:val="0"/>
      <w:marBottom w:val="0"/>
      <w:divBdr>
        <w:top w:val="none" w:sz="0" w:space="0" w:color="auto"/>
        <w:left w:val="none" w:sz="0" w:space="0" w:color="auto"/>
        <w:bottom w:val="none" w:sz="0" w:space="0" w:color="auto"/>
        <w:right w:val="none" w:sz="0" w:space="0" w:color="auto"/>
      </w:divBdr>
    </w:div>
    <w:div w:id="1248465226">
      <w:bodyDiv w:val="1"/>
      <w:marLeft w:val="0"/>
      <w:marRight w:val="0"/>
      <w:marTop w:val="0"/>
      <w:marBottom w:val="0"/>
      <w:divBdr>
        <w:top w:val="none" w:sz="0" w:space="0" w:color="auto"/>
        <w:left w:val="none" w:sz="0" w:space="0" w:color="auto"/>
        <w:bottom w:val="none" w:sz="0" w:space="0" w:color="auto"/>
        <w:right w:val="none" w:sz="0" w:space="0" w:color="auto"/>
      </w:divBdr>
    </w:div>
    <w:div w:id="1248618559">
      <w:bodyDiv w:val="1"/>
      <w:marLeft w:val="0"/>
      <w:marRight w:val="0"/>
      <w:marTop w:val="0"/>
      <w:marBottom w:val="0"/>
      <w:divBdr>
        <w:top w:val="none" w:sz="0" w:space="0" w:color="auto"/>
        <w:left w:val="none" w:sz="0" w:space="0" w:color="auto"/>
        <w:bottom w:val="none" w:sz="0" w:space="0" w:color="auto"/>
        <w:right w:val="none" w:sz="0" w:space="0" w:color="auto"/>
      </w:divBdr>
    </w:div>
    <w:div w:id="1248732642">
      <w:bodyDiv w:val="1"/>
      <w:marLeft w:val="0"/>
      <w:marRight w:val="0"/>
      <w:marTop w:val="0"/>
      <w:marBottom w:val="0"/>
      <w:divBdr>
        <w:top w:val="none" w:sz="0" w:space="0" w:color="auto"/>
        <w:left w:val="none" w:sz="0" w:space="0" w:color="auto"/>
        <w:bottom w:val="none" w:sz="0" w:space="0" w:color="auto"/>
        <w:right w:val="none" w:sz="0" w:space="0" w:color="auto"/>
      </w:divBdr>
    </w:div>
    <w:div w:id="1251426843">
      <w:bodyDiv w:val="1"/>
      <w:marLeft w:val="0"/>
      <w:marRight w:val="0"/>
      <w:marTop w:val="0"/>
      <w:marBottom w:val="0"/>
      <w:divBdr>
        <w:top w:val="none" w:sz="0" w:space="0" w:color="auto"/>
        <w:left w:val="none" w:sz="0" w:space="0" w:color="auto"/>
        <w:bottom w:val="none" w:sz="0" w:space="0" w:color="auto"/>
        <w:right w:val="none" w:sz="0" w:space="0" w:color="auto"/>
      </w:divBdr>
    </w:div>
    <w:div w:id="1253204422">
      <w:bodyDiv w:val="1"/>
      <w:marLeft w:val="0"/>
      <w:marRight w:val="0"/>
      <w:marTop w:val="0"/>
      <w:marBottom w:val="0"/>
      <w:divBdr>
        <w:top w:val="none" w:sz="0" w:space="0" w:color="auto"/>
        <w:left w:val="none" w:sz="0" w:space="0" w:color="auto"/>
        <w:bottom w:val="none" w:sz="0" w:space="0" w:color="auto"/>
        <w:right w:val="none" w:sz="0" w:space="0" w:color="auto"/>
      </w:divBdr>
    </w:div>
    <w:div w:id="1254127617">
      <w:bodyDiv w:val="1"/>
      <w:marLeft w:val="0"/>
      <w:marRight w:val="0"/>
      <w:marTop w:val="0"/>
      <w:marBottom w:val="0"/>
      <w:divBdr>
        <w:top w:val="none" w:sz="0" w:space="0" w:color="auto"/>
        <w:left w:val="none" w:sz="0" w:space="0" w:color="auto"/>
        <w:bottom w:val="none" w:sz="0" w:space="0" w:color="auto"/>
        <w:right w:val="none" w:sz="0" w:space="0" w:color="auto"/>
      </w:divBdr>
    </w:div>
    <w:div w:id="1254782975">
      <w:bodyDiv w:val="1"/>
      <w:marLeft w:val="0"/>
      <w:marRight w:val="0"/>
      <w:marTop w:val="0"/>
      <w:marBottom w:val="0"/>
      <w:divBdr>
        <w:top w:val="none" w:sz="0" w:space="0" w:color="auto"/>
        <w:left w:val="none" w:sz="0" w:space="0" w:color="auto"/>
        <w:bottom w:val="none" w:sz="0" w:space="0" w:color="auto"/>
        <w:right w:val="none" w:sz="0" w:space="0" w:color="auto"/>
      </w:divBdr>
    </w:div>
    <w:div w:id="1256475844">
      <w:bodyDiv w:val="1"/>
      <w:marLeft w:val="0"/>
      <w:marRight w:val="0"/>
      <w:marTop w:val="0"/>
      <w:marBottom w:val="0"/>
      <w:divBdr>
        <w:top w:val="none" w:sz="0" w:space="0" w:color="auto"/>
        <w:left w:val="none" w:sz="0" w:space="0" w:color="auto"/>
        <w:bottom w:val="none" w:sz="0" w:space="0" w:color="auto"/>
        <w:right w:val="none" w:sz="0" w:space="0" w:color="auto"/>
      </w:divBdr>
    </w:div>
    <w:div w:id="1256476971">
      <w:bodyDiv w:val="1"/>
      <w:marLeft w:val="0"/>
      <w:marRight w:val="0"/>
      <w:marTop w:val="0"/>
      <w:marBottom w:val="0"/>
      <w:divBdr>
        <w:top w:val="none" w:sz="0" w:space="0" w:color="auto"/>
        <w:left w:val="none" w:sz="0" w:space="0" w:color="auto"/>
        <w:bottom w:val="none" w:sz="0" w:space="0" w:color="auto"/>
        <w:right w:val="none" w:sz="0" w:space="0" w:color="auto"/>
      </w:divBdr>
    </w:div>
    <w:div w:id="1258906328">
      <w:bodyDiv w:val="1"/>
      <w:marLeft w:val="0"/>
      <w:marRight w:val="0"/>
      <w:marTop w:val="0"/>
      <w:marBottom w:val="0"/>
      <w:divBdr>
        <w:top w:val="none" w:sz="0" w:space="0" w:color="auto"/>
        <w:left w:val="none" w:sz="0" w:space="0" w:color="auto"/>
        <w:bottom w:val="none" w:sz="0" w:space="0" w:color="auto"/>
        <w:right w:val="none" w:sz="0" w:space="0" w:color="auto"/>
      </w:divBdr>
    </w:div>
    <w:div w:id="1258978818">
      <w:bodyDiv w:val="1"/>
      <w:marLeft w:val="0"/>
      <w:marRight w:val="0"/>
      <w:marTop w:val="0"/>
      <w:marBottom w:val="0"/>
      <w:divBdr>
        <w:top w:val="none" w:sz="0" w:space="0" w:color="auto"/>
        <w:left w:val="none" w:sz="0" w:space="0" w:color="auto"/>
        <w:bottom w:val="none" w:sz="0" w:space="0" w:color="auto"/>
        <w:right w:val="none" w:sz="0" w:space="0" w:color="auto"/>
      </w:divBdr>
    </w:div>
    <w:div w:id="1259414223">
      <w:bodyDiv w:val="1"/>
      <w:marLeft w:val="0"/>
      <w:marRight w:val="0"/>
      <w:marTop w:val="0"/>
      <w:marBottom w:val="0"/>
      <w:divBdr>
        <w:top w:val="none" w:sz="0" w:space="0" w:color="auto"/>
        <w:left w:val="none" w:sz="0" w:space="0" w:color="auto"/>
        <w:bottom w:val="none" w:sz="0" w:space="0" w:color="auto"/>
        <w:right w:val="none" w:sz="0" w:space="0" w:color="auto"/>
      </w:divBdr>
    </w:div>
    <w:div w:id="1260141624">
      <w:bodyDiv w:val="1"/>
      <w:marLeft w:val="0"/>
      <w:marRight w:val="0"/>
      <w:marTop w:val="0"/>
      <w:marBottom w:val="0"/>
      <w:divBdr>
        <w:top w:val="none" w:sz="0" w:space="0" w:color="auto"/>
        <w:left w:val="none" w:sz="0" w:space="0" w:color="auto"/>
        <w:bottom w:val="none" w:sz="0" w:space="0" w:color="auto"/>
        <w:right w:val="none" w:sz="0" w:space="0" w:color="auto"/>
      </w:divBdr>
    </w:div>
    <w:div w:id="1260525555">
      <w:bodyDiv w:val="1"/>
      <w:marLeft w:val="0"/>
      <w:marRight w:val="0"/>
      <w:marTop w:val="0"/>
      <w:marBottom w:val="0"/>
      <w:divBdr>
        <w:top w:val="none" w:sz="0" w:space="0" w:color="auto"/>
        <w:left w:val="none" w:sz="0" w:space="0" w:color="auto"/>
        <w:bottom w:val="none" w:sz="0" w:space="0" w:color="auto"/>
        <w:right w:val="none" w:sz="0" w:space="0" w:color="auto"/>
      </w:divBdr>
    </w:div>
    <w:div w:id="1260720864">
      <w:bodyDiv w:val="1"/>
      <w:marLeft w:val="0"/>
      <w:marRight w:val="0"/>
      <w:marTop w:val="0"/>
      <w:marBottom w:val="0"/>
      <w:divBdr>
        <w:top w:val="none" w:sz="0" w:space="0" w:color="auto"/>
        <w:left w:val="none" w:sz="0" w:space="0" w:color="auto"/>
        <w:bottom w:val="none" w:sz="0" w:space="0" w:color="auto"/>
        <w:right w:val="none" w:sz="0" w:space="0" w:color="auto"/>
      </w:divBdr>
    </w:div>
    <w:div w:id="1261139970">
      <w:bodyDiv w:val="1"/>
      <w:marLeft w:val="0"/>
      <w:marRight w:val="0"/>
      <w:marTop w:val="0"/>
      <w:marBottom w:val="0"/>
      <w:divBdr>
        <w:top w:val="none" w:sz="0" w:space="0" w:color="auto"/>
        <w:left w:val="none" w:sz="0" w:space="0" w:color="auto"/>
        <w:bottom w:val="none" w:sz="0" w:space="0" w:color="auto"/>
        <w:right w:val="none" w:sz="0" w:space="0" w:color="auto"/>
      </w:divBdr>
    </w:div>
    <w:div w:id="1263298598">
      <w:bodyDiv w:val="1"/>
      <w:marLeft w:val="0"/>
      <w:marRight w:val="0"/>
      <w:marTop w:val="0"/>
      <w:marBottom w:val="0"/>
      <w:divBdr>
        <w:top w:val="none" w:sz="0" w:space="0" w:color="auto"/>
        <w:left w:val="none" w:sz="0" w:space="0" w:color="auto"/>
        <w:bottom w:val="none" w:sz="0" w:space="0" w:color="auto"/>
        <w:right w:val="none" w:sz="0" w:space="0" w:color="auto"/>
      </w:divBdr>
    </w:div>
    <w:div w:id="1263609104">
      <w:bodyDiv w:val="1"/>
      <w:marLeft w:val="0"/>
      <w:marRight w:val="0"/>
      <w:marTop w:val="0"/>
      <w:marBottom w:val="0"/>
      <w:divBdr>
        <w:top w:val="none" w:sz="0" w:space="0" w:color="auto"/>
        <w:left w:val="none" w:sz="0" w:space="0" w:color="auto"/>
        <w:bottom w:val="none" w:sz="0" w:space="0" w:color="auto"/>
        <w:right w:val="none" w:sz="0" w:space="0" w:color="auto"/>
      </w:divBdr>
    </w:div>
    <w:div w:id="1264269080">
      <w:bodyDiv w:val="1"/>
      <w:marLeft w:val="0"/>
      <w:marRight w:val="0"/>
      <w:marTop w:val="0"/>
      <w:marBottom w:val="0"/>
      <w:divBdr>
        <w:top w:val="none" w:sz="0" w:space="0" w:color="auto"/>
        <w:left w:val="none" w:sz="0" w:space="0" w:color="auto"/>
        <w:bottom w:val="none" w:sz="0" w:space="0" w:color="auto"/>
        <w:right w:val="none" w:sz="0" w:space="0" w:color="auto"/>
      </w:divBdr>
    </w:div>
    <w:div w:id="1266381646">
      <w:bodyDiv w:val="1"/>
      <w:marLeft w:val="0"/>
      <w:marRight w:val="0"/>
      <w:marTop w:val="0"/>
      <w:marBottom w:val="0"/>
      <w:divBdr>
        <w:top w:val="none" w:sz="0" w:space="0" w:color="auto"/>
        <w:left w:val="none" w:sz="0" w:space="0" w:color="auto"/>
        <w:bottom w:val="none" w:sz="0" w:space="0" w:color="auto"/>
        <w:right w:val="none" w:sz="0" w:space="0" w:color="auto"/>
      </w:divBdr>
    </w:div>
    <w:div w:id="1268191653">
      <w:bodyDiv w:val="1"/>
      <w:marLeft w:val="0"/>
      <w:marRight w:val="0"/>
      <w:marTop w:val="0"/>
      <w:marBottom w:val="0"/>
      <w:divBdr>
        <w:top w:val="none" w:sz="0" w:space="0" w:color="auto"/>
        <w:left w:val="none" w:sz="0" w:space="0" w:color="auto"/>
        <w:bottom w:val="none" w:sz="0" w:space="0" w:color="auto"/>
        <w:right w:val="none" w:sz="0" w:space="0" w:color="auto"/>
      </w:divBdr>
    </w:div>
    <w:div w:id="1269585390">
      <w:bodyDiv w:val="1"/>
      <w:marLeft w:val="0"/>
      <w:marRight w:val="0"/>
      <w:marTop w:val="0"/>
      <w:marBottom w:val="0"/>
      <w:divBdr>
        <w:top w:val="none" w:sz="0" w:space="0" w:color="auto"/>
        <w:left w:val="none" w:sz="0" w:space="0" w:color="auto"/>
        <w:bottom w:val="none" w:sz="0" w:space="0" w:color="auto"/>
        <w:right w:val="none" w:sz="0" w:space="0" w:color="auto"/>
      </w:divBdr>
    </w:div>
    <w:div w:id="1270242563">
      <w:bodyDiv w:val="1"/>
      <w:marLeft w:val="0"/>
      <w:marRight w:val="0"/>
      <w:marTop w:val="0"/>
      <w:marBottom w:val="0"/>
      <w:divBdr>
        <w:top w:val="none" w:sz="0" w:space="0" w:color="auto"/>
        <w:left w:val="none" w:sz="0" w:space="0" w:color="auto"/>
        <w:bottom w:val="none" w:sz="0" w:space="0" w:color="auto"/>
        <w:right w:val="none" w:sz="0" w:space="0" w:color="auto"/>
      </w:divBdr>
    </w:div>
    <w:div w:id="1272779681">
      <w:bodyDiv w:val="1"/>
      <w:marLeft w:val="0"/>
      <w:marRight w:val="0"/>
      <w:marTop w:val="0"/>
      <w:marBottom w:val="0"/>
      <w:divBdr>
        <w:top w:val="none" w:sz="0" w:space="0" w:color="auto"/>
        <w:left w:val="none" w:sz="0" w:space="0" w:color="auto"/>
        <w:bottom w:val="none" w:sz="0" w:space="0" w:color="auto"/>
        <w:right w:val="none" w:sz="0" w:space="0" w:color="auto"/>
      </w:divBdr>
    </w:div>
    <w:div w:id="1273517349">
      <w:bodyDiv w:val="1"/>
      <w:marLeft w:val="0"/>
      <w:marRight w:val="0"/>
      <w:marTop w:val="0"/>
      <w:marBottom w:val="0"/>
      <w:divBdr>
        <w:top w:val="none" w:sz="0" w:space="0" w:color="auto"/>
        <w:left w:val="none" w:sz="0" w:space="0" w:color="auto"/>
        <w:bottom w:val="none" w:sz="0" w:space="0" w:color="auto"/>
        <w:right w:val="none" w:sz="0" w:space="0" w:color="auto"/>
      </w:divBdr>
    </w:div>
    <w:div w:id="1273826289">
      <w:bodyDiv w:val="1"/>
      <w:marLeft w:val="0"/>
      <w:marRight w:val="0"/>
      <w:marTop w:val="0"/>
      <w:marBottom w:val="0"/>
      <w:divBdr>
        <w:top w:val="none" w:sz="0" w:space="0" w:color="auto"/>
        <w:left w:val="none" w:sz="0" w:space="0" w:color="auto"/>
        <w:bottom w:val="none" w:sz="0" w:space="0" w:color="auto"/>
        <w:right w:val="none" w:sz="0" w:space="0" w:color="auto"/>
      </w:divBdr>
    </w:div>
    <w:div w:id="1274093298">
      <w:bodyDiv w:val="1"/>
      <w:marLeft w:val="0"/>
      <w:marRight w:val="0"/>
      <w:marTop w:val="0"/>
      <w:marBottom w:val="0"/>
      <w:divBdr>
        <w:top w:val="none" w:sz="0" w:space="0" w:color="auto"/>
        <w:left w:val="none" w:sz="0" w:space="0" w:color="auto"/>
        <w:bottom w:val="none" w:sz="0" w:space="0" w:color="auto"/>
        <w:right w:val="none" w:sz="0" w:space="0" w:color="auto"/>
      </w:divBdr>
    </w:div>
    <w:div w:id="1274284361">
      <w:bodyDiv w:val="1"/>
      <w:marLeft w:val="0"/>
      <w:marRight w:val="0"/>
      <w:marTop w:val="0"/>
      <w:marBottom w:val="0"/>
      <w:divBdr>
        <w:top w:val="none" w:sz="0" w:space="0" w:color="auto"/>
        <w:left w:val="none" w:sz="0" w:space="0" w:color="auto"/>
        <w:bottom w:val="none" w:sz="0" w:space="0" w:color="auto"/>
        <w:right w:val="none" w:sz="0" w:space="0" w:color="auto"/>
      </w:divBdr>
    </w:div>
    <w:div w:id="1276055089">
      <w:bodyDiv w:val="1"/>
      <w:marLeft w:val="0"/>
      <w:marRight w:val="0"/>
      <w:marTop w:val="0"/>
      <w:marBottom w:val="0"/>
      <w:divBdr>
        <w:top w:val="none" w:sz="0" w:space="0" w:color="auto"/>
        <w:left w:val="none" w:sz="0" w:space="0" w:color="auto"/>
        <w:bottom w:val="none" w:sz="0" w:space="0" w:color="auto"/>
        <w:right w:val="none" w:sz="0" w:space="0" w:color="auto"/>
      </w:divBdr>
    </w:div>
    <w:div w:id="1276207301">
      <w:bodyDiv w:val="1"/>
      <w:marLeft w:val="0"/>
      <w:marRight w:val="0"/>
      <w:marTop w:val="0"/>
      <w:marBottom w:val="0"/>
      <w:divBdr>
        <w:top w:val="none" w:sz="0" w:space="0" w:color="auto"/>
        <w:left w:val="none" w:sz="0" w:space="0" w:color="auto"/>
        <w:bottom w:val="none" w:sz="0" w:space="0" w:color="auto"/>
        <w:right w:val="none" w:sz="0" w:space="0" w:color="auto"/>
      </w:divBdr>
    </w:div>
    <w:div w:id="1276445350">
      <w:bodyDiv w:val="1"/>
      <w:marLeft w:val="0"/>
      <w:marRight w:val="0"/>
      <w:marTop w:val="0"/>
      <w:marBottom w:val="0"/>
      <w:divBdr>
        <w:top w:val="none" w:sz="0" w:space="0" w:color="auto"/>
        <w:left w:val="none" w:sz="0" w:space="0" w:color="auto"/>
        <w:bottom w:val="none" w:sz="0" w:space="0" w:color="auto"/>
        <w:right w:val="none" w:sz="0" w:space="0" w:color="auto"/>
      </w:divBdr>
    </w:div>
    <w:div w:id="1276520060">
      <w:bodyDiv w:val="1"/>
      <w:marLeft w:val="0"/>
      <w:marRight w:val="0"/>
      <w:marTop w:val="0"/>
      <w:marBottom w:val="0"/>
      <w:divBdr>
        <w:top w:val="none" w:sz="0" w:space="0" w:color="auto"/>
        <w:left w:val="none" w:sz="0" w:space="0" w:color="auto"/>
        <w:bottom w:val="none" w:sz="0" w:space="0" w:color="auto"/>
        <w:right w:val="none" w:sz="0" w:space="0" w:color="auto"/>
      </w:divBdr>
    </w:div>
    <w:div w:id="1276863609">
      <w:bodyDiv w:val="1"/>
      <w:marLeft w:val="0"/>
      <w:marRight w:val="0"/>
      <w:marTop w:val="0"/>
      <w:marBottom w:val="0"/>
      <w:divBdr>
        <w:top w:val="none" w:sz="0" w:space="0" w:color="auto"/>
        <w:left w:val="none" w:sz="0" w:space="0" w:color="auto"/>
        <w:bottom w:val="none" w:sz="0" w:space="0" w:color="auto"/>
        <w:right w:val="none" w:sz="0" w:space="0" w:color="auto"/>
      </w:divBdr>
    </w:div>
    <w:div w:id="1277953156">
      <w:bodyDiv w:val="1"/>
      <w:marLeft w:val="0"/>
      <w:marRight w:val="0"/>
      <w:marTop w:val="0"/>
      <w:marBottom w:val="0"/>
      <w:divBdr>
        <w:top w:val="none" w:sz="0" w:space="0" w:color="auto"/>
        <w:left w:val="none" w:sz="0" w:space="0" w:color="auto"/>
        <w:bottom w:val="none" w:sz="0" w:space="0" w:color="auto"/>
        <w:right w:val="none" w:sz="0" w:space="0" w:color="auto"/>
      </w:divBdr>
    </w:div>
    <w:div w:id="1278679820">
      <w:bodyDiv w:val="1"/>
      <w:marLeft w:val="0"/>
      <w:marRight w:val="0"/>
      <w:marTop w:val="0"/>
      <w:marBottom w:val="0"/>
      <w:divBdr>
        <w:top w:val="none" w:sz="0" w:space="0" w:color="auto"/>
        <w:left w:val="none" w:sz="0" w:space="0" w:color="auto"/>
        <w:bottom w:val="none" w:sz="0" w:space="0" w:color="auto"/>
        <w:right w:val="none" w:sz="0" w:space="0" w:color="auto"/>
      </w:divBdr>
    </w:div>
    <w:div w:id="1280062605">
      <w:bodyDiv w:val="1"/>
      <w:marLeft w:val="0"/>
      <w:marRight w:val="0"/>
      <w:marTop w:val="0"/>
      <w:marBottom w:val="0"/>
      <w:divBdr>
        <w:top w:val="none" w:sz="0" w:space="0" w:color="auto"/>
        <w:left w:val="none" w:sz="0" w:space="0" w:color="auto"/>
        <w:bottom w:val="none" w:sz="0" w:space="0" w:color="auto"/>
        <w:right w:val="none" w:sz="0" w:space="0" w:color="auto"/>
      </w:divBdr>
    </w:div>
    <w:div w:id="1282148120">
      <w:bodyDiv w:val="1"/>
      <w:marLeft w:val="0"/>
      <w:marRight w:val="0"/>
      <w:marTop w:val="0"/>
      <w:marBottom w:val="0"/>
      <w:divBdr>
        <w:top w:val="none" w:sz="0" w:space="0" w:color="auto"/>
        <w:left w:val="none" w:sz="0" w:space="0" w:color="auto"/>
        <w:bottom w:val="none" w:sz="0" w:space="0" w:color="auto"/>
        <w:right w:val="none" w:sz="0" w:space="0" w:color="auto"/>
      </w:divBdr>
    </w:div>
    <w:div w:id="1282152791">
      <w:bodyDiv w:val="1"/>
      <w:marLeft w:val="0"/>
      <w:marRight w:val="0"/>
      <w:marTop w:val="0"/>
      <w:marBottom w:val="0"/>
      <w:divBdr>
        <w:top w:val="none" w:sz="0" w:space="0" w:color="auto"/>
        <w:left w:val="none" w:sz="0" w:space="0" w:color="auto"/>
        <w:bottom w:val="none" w:sz="0" w:space="0" w:color="auto"/>
        <w:right w:val="none" w:sz="0" w:space="0" w:color="auto"/>
      </w:divBdr>
    </w:div>
    <w:div w:id="1283265937">
      <w:bodyDiv w:val="1"/>
      <w:marLeft w:val="0"/>
      <w:marRight w:val="0"/>
      <w:marTop w:val="0"/>
      <w:marBottom w:val="0"/>
      <w:divBdr>
        <w:top w:val="none" w:sz="0" w:space="0" w:color="auto"/>
        <w:left w:val="none" w:sz="0" w:space="0" w:color="auto"/>
        <w:bottom w:val="none" w:sz="0" w:space="0" w:color="auto"/>
        <w:right w:val="none" w:sz="0" w:space="0" w:color="auto"/>
      </w:divBdr>
    </w:div>
    <w:div w:id="1284534554">
      <w:bodyDiv w:val="1"/>
      <w:marLeft w:val="0"/>
      <w:marRight w:val="0"/>
      <w:marTop w:val="0"/>
      <w:marBottom w:val="0"/>
      <w:divBdr>
        <w:top w:val="none" w:sz="0" w:space="0" w:color="auto"/>
        <w:left w:val="none" w:sz="0" w:space="0" w:color="auto"/>
        <w:bottom w:val="none" w:sz="0" w:space="0" w:color="auto"/>
        <w:right w:val="none" w:sz="0" w:space="0" w:color="auto"/>
      </w:divBdr>
    </w:div>
    <w:div w:id="1284536698">
      <w:bodyDiv w:val="1"/>
      <w:marLeft w:val="0"/>
      <w:marRight w:val="0"/>
      <w:marTop w:val="0"/>
      <w:marBottom w:val="0"/>
      <w:divBdr>
        <w:top w:val="none" w:sz="0" w:space="0" w:color="auto"/>
        <w:left w:val="none" w:sz="0" w:space="0" w:color="auto"/>
        <w:bottom w:val="none" w:sz="0" w:space="0" w:color="auto"/>
        <w:right w:val="none" w:sz="0" w:space="0" w:color="auto"/>
      </w:divBdr>
    </w:div>
    <w:div w:id="1287391312">
      <w:bodyDiv w:val="1"/>
      <w:marLeft w:val="0"/>
      <w:marRight w:val="0"/>
      <w:marTop w:val="0"/>
      <w:marBottom w:val="0"/>
      <w:divBdr>
        <w:top w:val="none" w:sz="0" w:space="0" w:color="auto"/>
        <w:left w:val="none" w:sz="0" w:space="0" w:color="auto"/>
        <w:bottom w:val="none" w:sz="0" w:space="0" w:color="auto"/>
        <w:right w:val="none" w:sz="0" w:space="0" w:color="auto"/>
      </w:divBdr>
    </w:div>
    <w:div w:id="1287662454">
      <w:bodyDiv w:val="1"/>
      <w:marLeft w:val="0"/>
      <w:marRight w:val="0"/>
      <w:marTop w:val="0"/>
      <w:marBottom w:val="0"/>
      <w:divBdr>
        <w:top w:val="none" w:sz="0" w:space="0" w:color="auto"/>
        <w:left w:val="none" w:sz="0" w:space="0" w:color="auto"/>
        <w:bottom w:val="none" w:sz="0" w:space="0" w:color="auto"/>
        <w:right w:val="none" w:sz="0" w:space="0" w:color="auto"/>
      </w:divBdr>
    </w:div>
    <w:div w:id="1287662946">
      <w:bodyDiv w:val="1"/>
      <w:marLeft w:val="0"/>
      <w:marRight w:val="0"/>
      <w:marTop w:val="0"/>
      <w:marBottom w:val="0"/>
      <w:divBdr>
        <w:top w:val="none" w:sz="0" w:space="0" w:color="auto"/>
        <w:left w:val="none" w:sz="0" w:space="0" w:color="auto"/>
        <w:bottom w:val="none" w:sz="0" w:space="0" w:color="auto"/>
        <w:right w:val="none" w:sz="0" w:space="0" w:color="auto"/>
      </w:divBdr>
    </w:div>
    <w:div w:id="1287665404">
      <w:bodyDiv w:val="1"/>
      <w:marLeft w:val="0"/>
      <w:marRight w:val="0"/>
      <w:marTop w:val="0"/>
      <w:marBottom w:val="0"/>
      <w:divBdr>
        <w:top w:val="none" w:sz="0" w:space="0" w:color="auto"/>
        <w:left w:val="none" w:sz="0" w:space="0" w:color="auto"/>
        <w:bottom w:val="none" w:sz="0" w:space="0" w:color="auto"/>
        <w:right w:val="none" w:sz="0" w:space="0" w:color="auto"/>
      </w:divBdr>
    </w:div>
    <w:div w:id="1287859288">
      <w:bodyDiv w:val="1"/>
      <w:marLeft w:val="0"/>
      <w:marRight w:val="0"/>
      <w:marTop w:val="0"/>
      <w:marBottom w:val="0"/>
      <w:divBdr>
        <w:top w:val="none" w:sz="0" w:space="0" w:color="auto"/>
        <w:left w:val="none" w:sz="0" w:space="0" w:color="auto"/>
        <w:bottom w:val="none" w:sz="0" w:space="0" w:color="auto"/>
        <w:right w:val="none" w:sz="0" w:space="0" w:color="auto"/>
      </w:divBdr>
    </w:div>
    <w:div w:id="1288388895">
      <w:bodyDiv w:val="1"/>
      <w:marLeft w:val="0"/>
      <w:marRight w:val="0"/>
      <w:marTop w:val="0"/>
      <w:marBottom w:val="0"/>
      <w:divBdr>
        <w:top w:val="none" w:sz="0" w:space="0" w:color="auto"/>
        <w:left w:val="none" w:sz="0" w:space="0" w:color="auto"/>
        <w:bottom w:val="none" w:sz="0" w:space="0" w:color="auto"/>
        <w:right w:val="none" w:sz="0" w:space="0" w:color="auto"/>
      </w:divBdr>
    </w:div>
    <w:div w:id="1289387713">
      <w:bodyDiv w:val="1"/>
      <w:marLeft w:val="0"/>
      <w:marRight w:val="0"/>
      <w:marTop w:val="0"/>
      <w:marBottom w:val="0"/>
      <w:divBdr>
        <w:top w:val="none" w:sz="0" w:space="0" w:color="auto"/>
        <w:left w:val="none" w:sz="0" w:space="0" w:color="auto"/>
        <w:bottom w:val="none" w:sz="0" w:space="0" w:color="auto"/>
        <w:right w:val="none" w:sz="0" w:space="0" w:color="auto"/>
      </w:divBdr>
    </w:div>
    <w:div w:id="1290086409">
      <w:bodyDiv w:val="1"/>
      <w:marLeft w:val="0"/>
      <w:marRight w:val="0"/>
      <w:marTop w:val="0"/>
      <w:marBottom w:val="0"/>
      <w:divBdr>
        <w:top w:val="none" w:sz="0" w:space="0" w:color="auto"/>
        <w:left w:val="none" w:sz="0" w:space="0" w:color="auto"/>
        <w:bottom w:val="none" w:sz="0" w:space="0" w:color="auto"/>
        <w:right w:val="none" w:sz="0" w:space="0" w:color="auto"/>
      </w:divBdr>
    </w:div>
    <w:div w:id="1290404396">
      <w:bodyDiv w:val="1"/>
      <w:marLeft w:val="0"/>
      <w:marRight w:val="0"/>
      <w:marTop w:val="0"/>
      <w:marBottom w:val="0"/>
      <w:divBdr>
        <w:top w:val="none" w:sz="0" w:space="0" w:color="auto"/>
        <w:left w:val="none" w:sz="0" w:space="0" w:color="auto"/>
        <w:bottom w:val="none" w:sz="0" w:space="0" w:color="auto"/>
        <w:right w:val="none" w:sz="0" w:space="0" w:color="auto"/>
      </w:divBdr>
    </w:div>
    <w:div w:id="1291285976">
      <w:bodyDiv w:val="1"/>
      <w:marLeft w:val="0"/>
      <w:marRight w:val="0"/>
      <w:marTop w:val="0"/>
      <w:marBottom w:val="0"/>
      <w:divBdr>
        <w:top w:val="none" w:sz="0" w:space="0" w:color="auto"/>
        <w:left w:val="none" w:sz="0" w:space="0" w:color="auto"/>
        <w:bottom w:val="none" w:sz="0" w:space="0" w:color="auto"/>
        <w:right w:val="none" w:sz="0" w:space="0" w:color="auto"/>
      </w:divBdr>
    </w:div>
    <w:div w:id="1292325492">
      <w:bodyDiv w:val="1"/>
      <w:marLeft w:val="0"/>
      <w:marRight w:val="0"/>
      <w:marTop w:val="0"/>
      <w:marBottom w:val="0"/>
      <w:divBdr>
        <w:top w:val="none" w:sz="0" w:space="0" w:color="auto"/>
        <w:left w:val="none" w:sz="0" w:space="0" w:color="auto"/>
        <w:bottom w:val="none" w:sz="0" w:space="0" w:color="auto"/>
        <w:right w:val="none" w:sz="0" w:space="0" w:color="auto"/>
      </w:divBdr>
    </w:div>
    <w:div w:id="1294212001">
      <w:bodyDiv w:val="1"/>
      <w:marLeft w:val="0"/>
      <w:marRight w:val="0"/>
      <w:marTop w:val="0"/>
      <w:marBottom w:val="0"/>
      <w:divBdr>
        <w:top w:val="none" w:sz="0" w:space="0" w:color="auto"/>
        <w:left w:val="none" w:sz="0" w:space="0" w:color="auto"/>
        <w:bottom w:val="none" w:sz="0" w:space="0" w:color="auto"/>
        <w:right w:val="none" w:sz="0" w:space="0" w:color="auto"/>
      </w:divBdr>
    </w:div>
    <w:div w:id="1294747039">
      <w:bodyDiv w:val="1"/>
      <w:marLeft w:val="0"/>
      <w:marRight w:val="0"/>
      <w:marTop w:val="0"/>
      <w:marBottom w:val="0"/>
      <w:divBdr>
        <w:top w:val="none" w:sz="0" w:space="0" w:color="auto"/>
        <w:left w:val="none" w:sz="0" w:space="0" w:color="auto"/>
        <w:bottom w:val="none" w:sz="0" w:space="0" w:color="auto"/>
        <w:right w:val="none" w:sz="0" w:space="0" w:color="auto"/>
      </w:divBdr>
    </w:div>
    <w:div w:id="1295335171">
      <w:bodyDiv w:val="1"/>
      <w:marLeft w:val="0"/>
      <w:marRight w:val="0"/>
      <w:marTop w:val="0"/>
      <w:marBottom w:val="0"/>
      <w:divBdr>
        <w:top w:val="none" w:sz="0" w:space="0" w:color="auto"/>
        <w:left w:val="none" w:sz="0" w:space="0" w:color="auto"/>
        <w:bottom w:val="none" w:sz="0" w:space="0" w:color="auto"/>
        <w:right w:val="none" w:sz="0" w:space="0" w:color="auto"/>
      </w:divBdr>
    </w:div>
    <w:div w:id="1295913764">
      <w:bodyDiv w:val="1"/>
      <w:marLeft w:val="0"/>
      <w:marRight w:val="0"/>
      <w:marTop w:val="0"/>
      <w:marBottom w:val="0"/>
      <w:divBdr>
        <w:top w:val="none" w:sz="0" w:space="0" w:color="auto"/>
        <w:left w:val="none" w:sz="0" w:space="0" w:color="auto"/>
        <w:bottom w:val="none" w:sz="0" w:space="0" w:color="auto"/>
        <w:right w:val="none" w:sz="0" w:space="0" w:color="auto"/>
      </w:divBdr>
    </w:div>
    <w:div w:id="1296761689">
      <w:bodyDiv w:val="1"/>
      <w:marLeft w:val="0"/>
      <w:marRight w:val="0"/>
      <w:marTop w:val="0"/>
      <w:marBottom w:val="0"/>
      <w:divBdr>
        <w:top w:val="none" w:sz="0" w:space="0" w:color="auto"/>
        <w:left w:val="none" w:sz="0" w:space="0" w:color="auto"/>
        <w:bottom w:val="none" w:sz="0" w:space="0" w:color="auto"/>
        <w:right w:val="none" w:sz="0" w:space="0" w:color="auto"/>
      </w:divBdr>
    </w:div>
    <w:div w:id="1297954467">
      <w:bodyDiv w:val="1"/>
      <w:marLeft w:val="0"/>
      <w:marRight w:val="0"/>
      <w:marTop w:val="0"/>
      <w:marBottom w:val="0"/>
      <w:divBdr>
        <w:top w:val="none" w:sz="0" w:space="0" w:color="auto"/>
        <w:left w:val="none" w:sz="0" w:space="0" w:color="auto"/>
        <w:bottom w:val="none" w:sz="0" w:space="0" w:color="auto"/>
        <w:right w:val="none" w:sz="0" w:space="0" w:color="auto"/>
      </w:divBdr>
    </w:div>
    <w:div w:id="1300266796">
      <w:bodyDiv w:val="1"/>
      <w:marLeft w:val="0"/>
      <w:marRight w:val="0"/>
      <w:marTop w:val="0"/>
      <w:marBottom w:val="0"/>
      <w:divBdr>
        <w:top w:val="none" w:sz="0" w:space="0" w:color="auto"/>
        <w:left w:val="none" w:sz="0" w:space="0" w:color="auto"/>
        <w:bottom w:val="none" w:sz="0" w:space="0" w:color="auto"/>
        <w:right w:val="none" w:sz="0" w:space="0" w:color="auto"/>
      </w:divBdr>
    </w:div>
    <w:div w:id="1301115560">
      <w:bodyDiv w:val="1"/>
      <w:marLeft w:val="0"/>
      <w:marRight w:val="0"/>
      <w:marTop w:val="0"/>
      <w:marBottom w:val="0"/>
      <w:divBdr>
        <w:top w:val="none" w:sz="0" w:space="0" w:color="auto"/>
        <w:left w:val="none" w:sz="0" w:space="0" w:color="auto"/>
        <w:bottom w:val="none" w:sz="0" w:space="0" w:color="auto"/>
        <w:right w:val="none" w:sz="0" w:space="0" w:color="auto"/>
      </w:divBdr>
    </w:div>
    <w:div w:id="1301227203">
      <w:bodyDiv w:val="1"/>
      <w:marLeft w:val="0"/>
      <w:marRight w:val="0"/>
      <w:marTop w:val="0"/>
      <w:marBottom w:val="0"/>
      <w:divBdr>
        <w:top w:val="none" w:sz="0" w:space="0" w:color="auto"/>
        <w:left w:val="none" w:sz="0" w:space="0" w:color="auto"/>
        <w:bottom w:val="none" w:sz="0" w:space="0" w:color="auto"/>
        <w:right w:val="none" w:sz="0" w:space="0" w:color="auto"/>
      </w:divBdr>
    </w:div>
    <w:div w:id="1303123145">
      <w:bodyDiv w:val="1"/>
      <w:marLeft w:val="0"/>
      <w:marRight w:val="0"/>
      <w:marTop w:val="0"/>
      <w:marBottom w:val="0"/>
      <w:divBdr>
        <w:top w:val="none" w:sz="0" w:space="0" w:color="auto"/>
        <w:left w:val="none" w:sz="0" w:space="0" w:color="auto"/>
        <w:bottom w:val="none" w:sz="0" w:space="0" w:color="auto"/>
        <w:right w:val="none" w:sz="0" w:space="0" w:color="auto"/>
      </w:divBdr>
    </w:div>
    <w:div w:id="1303651583">
      <w:bodyDiv w:val="1"/>
      <w:marLeft w:val="0"/>
      <w:marRight w:val="0"/>
      <w:marTop w:val="0"/>
      <w:marBottom w:val="0"/>
      <w:divBdr>
        <w:top w:val="none" w:sz="0" w:space="0" w:color="auto"/>
        <w:left w:val="none" w:sz="0" w:space="0" w:color="auto"/>
        <w:bottom w:val="none" w:sz="0" w:space="0" w:color="auto"/>
        <w:right w:val="none" w:sz="0" w:space="0" w:color="auto"/>
      </w:divBdr>
    </w:div>
    <w:div w:id="1304501266">
      <w:bodyDiv w:val="1"/>
      <w:marLeft w:val="0"/>
      <w:marRight w:val="0"/>
      <w:marTop w:val="0"/>
      <w:marBottom w:val="0"/>
      <w:divBdr>
        <w:top w:val="none" w:sz="0" w:space="0" w:color="auto"/>
        <w:left w:val="none" w:sz="0" w:space="0" w:color="auto"/>
        <w:bottom w:val="none" w:sz="0" w:space="0" w:color="auto"/>
        <w:right w:val="none" w:sz="0" w:space="0" w:color="auto"/>
      </w:divBdr>
    </w:div>
    <w:div w:id="1305694093">
      <w:bodyDiv w:val="1"/>
      <w:marLeft w:val="0"/>
      <w:marRight w:val="0"/>
      <w:marTop w:val="0"/>
      <w:marBottom w:val="0"/>
      <w:divBdr>
        <w:top w:val="none" w:sz="0" w:space="0" w:color="auto"/>
        <w:left w:val="none" w:sz="0" w:space="0" w:color="auto"/>
        <w:bottom w:val="none" w:sz="0" w:space="0" w:color="auto"/>
        <w:right w:val="none" w:sz="0" w:space="0" w:color="auto"/>
      </w:divBdr>
    </w:div>
    <w:div w:id="1306743368">
      <w:bodyDiv w:val="1"/>
      <w:marLeft w:val="0"/>
      <w:marRight w:val="0"/>
      <w:marTop w:val="0"/>
      <w:marBottom w:val="0"/>
      <w:divBdr>
        <w:top w:val="none" w:sz="0" w:space="0" w:color="auto"/>
        <w:left w:val="none" w:sz="0" w:space="0" w:color="auto"/>
        <w:bottom w:val="none" w:sz="0" w:space="0" w:color="auto"/>
        <w:right w:val="none" w:sz="0" w:space="0" w:color="auto"/>
      </w:divBdr>
    </w:div>
    <w:div w:id="1307589483">
      <w:bodyDiv w:val="1"/>
      <w:marLeft w:val="0"/>
      <w:marRight w:val="0"/>
      <w:marTop w:val="0"/>
      <w:marBottom w:val="0"/>
      <w:divBdr>
        <w:top w:val="none" w:sz="0" w:space="0" w:color="auto"/>
        <w:left w:val="none" w:sz="0" w:space="0" w:color="auto"/>
        <w:bottom w:val="none" w:sz="0" w:space="0" w:color="auto"/>
        <w:right w:val="none" w:sz="0" w:space="0" w:color="auto"/>
      </w:divBdr>
    </w:div>
    <w:div w:id="1309091548">
      <w:bodyDiv w:val="1"/>
      <w:marLeft w:val="0"/>
      <w:marRight w:val="0"/>
      <w:marTop w:val="0"/>
      <w:marBottom w:val="0"/>
      <w:divBdr>
        <w:top w:val="none" w:sz="0" w:space="0" w:color="auto"/>
        <w:left w:val="none" w:sz="0" w:space="0" w:color="auto"/>
        <w:bottom w:val="none" w:sz="0" w:space="0" w:color="auto"/>
        <w:right w:val="none" w:sz="0" w:space="0" w:color="auto"/>
      </w:divBdr>
    </w:div>
    <w:div w:id="1310012388">
      <w:bodyDiv w:val="1"/>
      <w:marLeft w:val="0"/>
      <w:marRight w:val="0"/>
      <w:marTop w:val="0"/>
      <w:marBottom w:val="0"/>
      <w:divBdr>
        <w:top w:val="none" w:sz="0" w:space="0" w:color="auto"/>
        <w:left w:val="none" w:sz="0" w:space="0" w:color="auto"/>
        <w:bottom w:val="none" w:sz="0" w:space="0" w:color="auto"/>
        <w:right w:val="none" w:sz="0" w:space="0" w:color="auto"/>
      </w:divBdr>
    </w:div>
    <w:div w:id="1310402930">
      <w:bodyDiv w:val="1"/>
      <w:marLeft w:val="0"/>
      <w:marRight w:val="0"/>
      <w:marTop w:val="0"/>
      <w:marBottom w:val="0"/>
      <w:divBdr>
        <w:top w:val="none" w:sz="0" w:space="0" w:color="auto"/>
        <w:left w:val="none" w:sz="0" w:space="0" w:color="auto"/>
        <w:bottom w:val="none" w:sz="0" w:space="0" w:color="auto"/>
        <w:right w:val="none" w:sz="0" w:space="0" w:color="auto"/>
      </w:divBdr>
    </w:div>
    <w:div w:id="1310593573">
      <w:bodyDiv w:val="1"/>
      <w:marLeft w:val="0"/>
      <w:marRight w:val="0"/>
      <w:marTop w:val="0"/>
      <w:marBottom w:val="0"/>
      <w:divBdr>
        <w:top w:val="none" w:sz="0" w:space="0" w:color="auto"/>
        <w:left w:val="none" w:sz="0" w:space="0" w:color="auto"/>
        <w:bottom w:val="none" w:sz="0" w:space="0" w:color="auto"/>
        <w:right w:val="none" w:sz="0" w:space="0" w:color="auto"/>
      </w:divBdr>
    </w:div>
    <w:div w:id="1310744707">
      <w:bodyDiv w:val="1"/>
      <w:marLeft w:val="0"/>
      <w:marRight w:val="0"/>
      <w:marTop w:val="0"/>
      <w:marBottom w:val="0"/>
      <w:divBdr>
        <w:top w:val="none" w:sz="0" w:space="0" w:color="auto"/>
        <w:left w:val="none" w:sz="0" w:space="0" w:color="auto"/>
        <w:bottom w:val="none" w:sz="0" w:space="0" w:color="auto"/>
        <w:right w:val="none" w:sz="0" w:space="0" w:color="auto"/>
      </w:divBdr>
    </w:div>
    <w:div w:id="1311865128">
      <w:bodyDiv w:val="1"/>
      <w:marLeft w:val="0"/>
      <w:marRight w:val="0"/>
      <w:marTop w:val="0"/>
      <w:marBottom w:val="0"/>
      <w:divBdr>
        <w:top w:val="none" w:sz="0" w:space="0" w:color="auto"/>
        <w:left w:val="none" w:sz="0" w:space="0" w:color="auto"/>
        <w:bottom w:val="none" w:sz="0" w:space="0" w:color="auto"/>
        <w:right w:val="none" w:sz="0" w:space="0" w:color="auto"/>
      </w:divBdr>
    </w:div>
    <w:div w:id="1312177327">
      <w:bodyDiv w:val="1"/>
      <w:marLeft w:val="0"/>
      <w:marRight w:val="0"/>
      <w:marTop w:val="0"/>
      <w:marBottom w:val="0"/>
      <w:divBdr>
        <w:top w:val="none" w:sz="0" w:space="0" w:color="auto"/>
        <w:left w:val="none" w:sz="0" w:space="0" w:color="auto"/>
        <w:bottom w:val="none" w:sz="0" w:space="0" w:color="auto"/>
        <w:right w:val="none" w:sz="0" w:space="0" w:color="auto"/>
      </w:divBdr>
    </w:div>
    <w:div w:id="1312711680">
      <w:bodyDiv w:val="1"/>
      <w:marLeft w:val="0"/>
      <w:marRight w:val="0"/>
      <w:marTop w:val="0"/>
      <w:marBottom w:val="0"/>
      <w:divBdr>
        <w:top w:val="none" w:sz="0" w:space="0" w:color="auto"/>
        <w:left w:val="none" w:sz="0" w:space="0" w:color="auto"/>
        <w:bottom w:val="none" w:sz="0" w:space="0" w:color="auto"/>
        <w:right w:val="none" w:sz="0" w:space="0" w:color="auto"/>
      </w:divBdr>
    </w:div>
    <w:div w:id="1313366062">
      <w:bodyDiv w:val="1"/>
      <w:marLeft w:val="0"/>
      <w:marRight w:val="0"/>
      <w:marTop w:val="0"/>
      <w:marBottom w:val="0"/>
      <w:divBdr>
        <w:top w:val="none" w:sz="0" w:space="0" w:color="auto"/>
        <w:left w:val="none" w:sz="0" w:space="0" w:color="auto"/>
        <w:bottom w:val="none" w:sz="0" w:space="0" w:color="auto"/>
        <w:right w:val="none" w:sz="0" w:space="0" w:color="auto"/>
      </w:divBdr>
    </w:div>
    <w:div w:id="1313410488">
      <w:bodyDiv w:val="1"/>
      <w:marLeft w:val="0"/>
      <w:marRight w:val="0"/>
      <w:marTop w:val="0"/>
      <w:marBottom w:val="0"/>
      <w:divBdr>
        <w:top w:val="none" w:sz="0" w:space="0" w:color="auto"/>
        <w:left w:val="none" w:sz="0" w:space="0" w:color="auto"/>
        <w:bottom w:val="none" w:sz="0" w:space="0" w:color="auto"/>
        <w:right w:val="none" w:sz="0" w:space="0" w:color="auto"/>
      </w:divBdr>
    </w:div>
    <w:div w:id="1314094389">
      <w:bodyDiv w:val="1"/>
      <w:marLeft w:val="0"/>
      <w:marRight w:val="0"/>
      <w:marTop w:val="0"/>
      <w:marBottom w:val="0"/>
      <w:divBdr>
        <w:top w:val="none" w:sz="0" w:space="0" w:color="auto"/>
        <w:left w:val="none" w:sz="0" w:space="0" w:color="auto"/>
        <w:bottom w:val="none" w:sz="0" w:space="0" w:color="auto"/>
        <w:right w:val="none" w:sz="0" w:space="0" w:color="auto"/>
      </w:divBdr>
    </w:div>
    <w:div w:id="1316181472">
      <w:bodyDiv w:val="1"/>
      <w:marLeft w:val="0"/>
      <w:marRight w:val="0"/>
      <w:marTop w:val="0"/>
      <w:marBottom w:val="0"/>
      <w:divBdr>
        <w:top w:val="none" w:sz="0" w:space="0" w:color="auto"/>
        <w:left w:val="none" w:sz="0" w:space="0" w:color="auto"/>
        <w:bottom w:val="none" w:sz="0" w:space="0" w:color="auto"/>
        <w:right w:val="none" w:sz="0" w:space="0" w:color="auto"/>
      </w:divBdr>
    </w:div>
    <w:div w:id="1316644121">
      <w:bodyDiv w:val="1"/>
      <w:marLeft w:val="0"/>
      <w:marRight w:val="0"/>
      <w:marTop w:val="0"/>
      <w:marBottom w:val="0"/>
      <w:divBdr>
        <w:top w:val="none" w:sz="0" w:space="0" w:color="auto"/>
        <w:left w:val="none" w:sz="0" w:space="0" w:color="auto"/>
        <w:bottom w:val="none" w:sz="0" w:space="0" w:color="auto"/>
        <w:right w:val="none" w:sz="0" w:space="0" w:color="auto"/>
      </w:divBdr>
    </w:div>
    <w:div w:id="1316883262">
      <w:bodyDiv w:val="1"/>
      <w:marLeft w:val="0"/>
      <w:marRight w:val="0"/>
      <w:marTop w:val="0"/>
      <w:marBottom w:val="0"/>
      <w:divBdr>
        <w:top w:val="none" w:sz="0" w:space="0" w:color="auto"/>
        <w:left w:val="none" w:sz="0" w:space="0" w:color="auto"/>
        <w:bottom w:val="none" w:sz="0" w:space="0" w:color="auto"/>
        <w:right w:val="none" w:sz="0" w:space="0" w:color="auto"/>
      </w:divBdr>
    </w:div>
    <w:div w:id="1318337237">
      <w:bodyDiv w:val="1"/>
      <w:marLeft w:val="0"/>
      <w:marRight w:val="0"/>
      <w:marTop w:val="0"/>
      <w:marBottom w:val="0"/>
      <w:divBdr>
        <w:top w:val="none" w:sz="0" w:space="0" w:color="auto"/>
        <w:left w:val="none" w:sz="0" w:space="0" w:color="auto"/>
        <w:bottom w:val="none" w:sz="0" w:space="0" w:color="auto"/>
        <w:right w:val="none" w:sz="0" w:space="0" w:color="auto"/>
      </w:divBdr>
    </w:div>
    <w:div w:id="1318339172">
      <w:bodyDiv w:val="1"/>
      <w:marLeft w:val="0"/>
      <w:marRight w:val="0"/>
      <w:marTop w:val="0"/>
      <w:marBottom w:val="0"/>
      <w:divBdr>
        <w:top w:val="none" w:sz="0" w:space="0" w:color="auto"/>
        <w:left w:val="none" w:sz="0" w:space="0" w:color="auto"/>
        <w:bottom w:val="none" w:sz="0" w:space="0" w:color="auto"/>
        <w:right w:val="none" w:sz="0" w:space="0" w:color="auto"/>
      </w:divBdr>
    </w:div>
    <w:div w:id="1318340238">
      <w:bodyDiv w:val="1"/>
      <w:marLeft w:val="0"/>
      <w:marRight w:val="0"/>
      <w:marTop w:val="0"/>
      <w:marBottom w:val="0"/>
      <w:divBdr>
        <w:top w:val="none" w:sz="0" w:space="0" w:color="auto"/>
        <w:left w:val="none" w:sz="0" w:space="0" w:color="auto"/>
        <w:bottom w:val="none" w:sz="0" w:space="0" w:color="auto"/>
        <w:right w:val="none" w:sz="0" w:space="0" w:color="auto"/>
      </w:divBdr>
    </w:div>
    <w:div w:id="1318460130">
      <w:bodyDiv w:val="1"/>
      <w:marLeft w:val="0"/>
      <w:marRight w:val="0"/>
      <w:marTop w:val="0"/>
      <w:marBottom w:val="0"/>
      <w:divBdr>
        <w:top w:val="none" w:sz="0" w:space="0" w:color="auto"/>
        <w:left w:val="none" w:sz="0" w:space="0" w:color="auto"/>
        <w:bottom w:val="none" w:sz="0" w:space="0" w:color="auto"/>
        <w:right w:val="none" w:sz="0" w:space="0" w:color="auto"/>
      </w:divBdr>
    </w:div>
    <w:div w:id="1320036089">
      <w:bodyDiv w:val="1"/>
      <w:marLeft w:val="0"/>
      <w:marRight w:val="0"/>
      <w:marTop w:val="0"/>
      <w:marBottom w:val="0"/>
      <w:divBdr>
        <w:top w:val="none" w:sz="0" w:space="0" w:color="auto"/>
        <w:left w:val="none" w:sz="0" w:space="0" w:color="auto"/>
        <w:bottom w:val="none" w:sz="0" w:space="0" w:color="auto"/>
        <w:right w:val="none" w:sz="0" w:space="0" w:color="auto"/>
      </w:divBdr>
    </w:div>
    <w:div w:id="1320385386">
      <w:bodyDiv w:val="1"/>
      <w:marLeft w:val="0"/>
      <w:marRight w:val="0"/>
      <w:marTop w:val="0"/>
      <w:marBottom w:val="0"/>
      <w:divBdr>
        <w:top w:val="none" w:sz="0" w:space="0" w:color="auto"/>
        <w:left w:val="none" w:sz="0" w:space="0" w:color="auto"/>
        <w:bottom w:val="none" w:sz="0" w:space="0" w:color="auto"/>
        <w:right w:val="none" w:sz="0" w:space="0" w:color="auto"/>
      </w:divBdr>
    </w:div>
    <w:div w:id="1320621829">
      <w:bodyDiv w:val="1"/>
      <w:marLeft w:val="0"/>
      <w:marRight w:val="0"/>
      <w:marTop w:val="0"/>
      <w:marBottom w:val="0"/>
      <w:divBdr>
        <w:top w:val="none" w:sz="0" w:space="0" w:color="auto"/>
        <w:left w:val="none" w:sz="0" w:space="0" w:color="auto"/>
        <w:bottom w:val="none" w:sz="0" w:space="0" w:color="auto"/>
        <w:right w:val="none" w:sz="0" w:space="0" w:color="auto"/>
      </w:divBdr>
    </w:div>
    <w:div w:id="1320689503">
      <w:bodyDiv w:val="1"/>
      <w:marLeft w:val="0"/>
      <w:marRight w:val="0"/>
      <w:marTop w:val="0"/>
      <w:marBottom w:val="0"/>
      <w:divBdr>
        <w:top w:val="none" w:sz="0" w:space="0" w:color="auto"/>
        <w:left w:val="none" w:sz="0" w:space="0" w:color="auto"/>
        <w:bottom w:val="none" w:sz="0" w:space="0" w:color="auto"/>
        <w:right w:val="none" w:sz="0" w:space="0" w:color="auto"/>
      </w:divBdr>
    </w:div>
    <w:div w:id="1320812912">
      <w:bodyDiv w:val="1"/>
      <w:marLeft w:val="0"/>
      <w:marRight w:val="0"/>
      <w:marTop w:val="0"/>
      <w:marBottom w:val="0"/>
      <w:divBdr>
        <w:top w:val="none" w:sz="0" w:space="0" w:color="auto"/>
        <w:left w:val="none" w:sz="0" w:space="0" w:color="auto"/>
        <w:bottom w:val="none" w:sz="0" w:space="0" w:color="auto"/>
        <w:right w:val="none" w:sz="0" w:space="0" w:color="auto"/>
      </w:divBdr>
    </w:div>
    <w:div w:id="1321231146">
      <w:bodyDiv w:val="1"/>
      <w:marLeft w:val="0"/>
      <w:marRight w:val="0"/>
      <w:marTop w:val="0"/>
      <w:marBottom w:val="0"/>
      <w:divBdr>
        <w:top w:val="none" w:sz="0" w:space="0" w:color="auto"/>
        <w:left w:val="none" w:sz="0" w:space="0" w:color="auto"/>
        <w:bottom w:val="none" w:sz="0" w:space="0" w:color="auto"/>
        <w:right w:val="none" w:sz="0" w:space="0" w:color="auto"/>
      </w:divBdr>
    </w:div>
    <w:div w:id="1321927829">
      <w:bodyDiv w:val="1"/>
      <w:marLeft w:val="0"/>
      <w:marRight w:val="0"/>
      <w:marTop w:val="0"/>
      <w:marBottom w:val="0"/>
      <w:divBdr>
        <w:top w:val="none" w:sz="0" w:space="0" w:color="auto"/>
        <w:left w:val="none" w:sz="0" w:space="0" w:color="auto"/>
        <w:bottom w:val="none" w:sz="0" w:space="0" w:color="auto"/>
        <w:right w:val="none" w:sz="0" w:space="0" w:color="auto"/>
      </w:divBdr>
    </w:div>
    <w:div w:id="1322853019">
      <w:bodyDiv w:val="1"/>
      <w:marLeft w:val="0"/>
      <w:marRight w:val="0"/>
      <w:marTop w:val="0"/>
      <w:marBottom w:val="0"/>
      <w:divBdr>
        <w:top w:val="none" w:sz="0" w:space="0" w:color="auto"/>
        <w:left w:val="none" w:sz="0" w:space="0" w:color="auto"/>
        <w:bottom w:val="none" w:sz="0" w:space="0" w:color="auto"/>
        <w:right w:val="none" w:sz="0" w:space="0" w:color="auto"/>
      </w:divBdr>
    </w:div>
    <w:div w:id="1323505925">
      <w:bodyDiv w:val="1"/>
      <w:marLeft w:val="0"/>
      <w:marRight w:val="0"/>
      <w:marTop w:val="0"/>
      <w:marBottom w:val="0"/>
      <w:divBdr>
        <w:top w:val="none" w:sz="0" w:space="0" w:color="auto"/>
        <w:left w:val="none" w:sz="0" w:space="0" w:color="auto"/>
        <w:bottom w:val="none" w:sz="0" w:space="0" w:color="auto"/>
        <w:right w:val="none" w:sz="0" w:space="0" w:color="auto"/>
      </w:divBdr>
    </w:div>
    <w:div w:id="1325669521">
      <w:bodyDiv w:val="1"/>
      <w:marLeft w:val="0"/>
      <w:marRight w:val="0"/>
      <w:marTop w:val="0"/>
      <w:marBottom w:val="0"/>
      <w:divBdr>
        <w:top w:val="none" w:sz="0" w:space="0" w:color="auto"/>
        <w:left w:val="none" w:sz="0" w:space="0" w:color="auto"/>
        <w:bottom w:val="none" w:sz="0" w:space="0" w:color="auto"/>
        <w:right w:val="none" w:sz="0" w:space="0" w:color="auto"/>
      </w:divBdr>
    </w:div>
    <w:div w:id="1326131744">
      <w:bodyDiv w:val="1"/>
      <w:marLeft w:val="0"/>
      <w:marRight w:val="0"/>
      <w:marTop w:val="0"/>
      <w:marBottom w:val="0"/>
      <w:divBdr>
        <w:top w:val="none" w:sz="0" w:space="0" w:color="auto"/>
        <w:left w:val="none" w:sz="0" w:space="0" w:color="auto"/>
        <w:bottom w:val="none" w:sz="0" w:space="0" w:color="auto"/>
        <w:right w:val="none" w:sz="0" w:space="0" w:color="auto"/>
      </w:divBdr>
    </w:div>
    <w:div w:id="1326284116">
      <w:bodyDiv w:val="1"/>
      <w:marLeft w:val="0"/>
      <w:marRight w:val="0"/>
      <w:marTop w:val="0"/>
      <w:marBottom w:val="0"/>
      <w:divBdr>
        <w:top w:val="none" w:sz="0" w:space="0" w:color="auto"/>
        <w:left w:val="none" w:sz="0" w:space="0" w:color="auto"/>
        <w:bottom w:val="none" w:sz="0" w:space="0" w:color="auto"/>
        <w:right w:val="none" w:sz="0" w:space="0" w:color="auto"/>
      </w:divBdr>
    </w:div>
    <w:div w:id="1327052952">
      <w:bodyDiv w:val="1"/>
      <w:marLeft w:val="0"/>
      <w:marRight w:val="0"/>
      <w:marTop w:val="0"/>
      <w:marBottom w:val="0"/>
      <w:divBdr>
        <w:top w:val="none" w:sz="0" w:space="0" w:color="auto"/>
        <w:left w:val="none" w:sz="0" w:space="0" w:color="auto"/>
        <w:bottom w:val="none" w:sz="0" w:space="0" w:color="auto"/>
        <w:right w:val="none" w:sz="0" w:space="0" w:color="auto"/>
      </w:divBdr>
    </w:div>
    <w:div w:id="1330210001">
      <w:bodyDiv w:val="1"/>
      <w:marLeft w:val="0"/>
      <w:marRight w:val="0"/>
      <w:marTop w:val="0"/>
      <w:marBottom w:val="0"/>
      <w:divBdr>
        <w:top w:val="none" w:sz="0" w:space="0" w:color="auto"/>
        <w:left w:val="none" w:sz="0" w:space="0" w:color="auto"/>
        <w:bottom w:val="none" w:sz="0" w:space="0" w:color="auto"/>
        <w:right w:val="none" w:sz="0" w:space="0" w:color="auto"/>
      </w:divBdr>
    </w:div>
    <w:div w:id="1330669616">
      <w:bodyDiv w:val="1"/>
      <w:marLeft w:val="0"/>
      <w:marRight w:val="0"/>
      <w:marTop w:val="0"/>
      <w:marBottom w:val="0"/>
      <w:divBdr>
        <w:top w:val="none" w:sz="0" w:space="0" w:color="auto"/>
        <w:left w:val="none" w:sz="0" w:space="0" w:color="auto"/>
        <w:bottom w:val="none" w:sz="0" w:space="0" w:color="auto"/>
        <w:right w:val="none" w:sz="0" w:space="0" w:color="auto"/>
      </w:divBdr>
    </w:div>
    <w:div w:id="1331250287">
      <w:bodyDiv w:val="1"/>
      <w:marLeft w:val="0"/>
      <w:marRight w:val="0"/>
      <w:marTop w:val="0"/>
      <w:marBottom w:val="0"/>
      <w:divBdr>
        <w:top w:val="none" w:sz="0" w:space="0" w:color="auto"/>
        <w:left w:val="none" w:sz="0" w:space="0" w:color="auto"/>
        <w:bottom w:val="none" w:sz="0" w:space="0" w:color="auto"/>
        <w:right w:val="none" w:sz="0" w:space="0" w:color="auto"/>
      </w:divBdr>
    </w:div>
    <w:div w:id="1332752521">
      <w:bodyDiv w:val="1"/>
      <w:marLeft w:val="0"/>
      <w:marRight w:val="0"/>
      <w:marTop w:val="0"/>
      <w:marBottom w:val="0"/>
      <w:divBdr>
        <w:top w:val="none" w:sz="0" w:space="0" w:color="auto"/>
        <w:left w:val="none" w:sz="0" w:space="0" w:color="auto"/>
        <w:bottom w:val="none" w:sz="0" w:space="0" w:color="auto"/>
        <w:right w:val="none" w:sz="0" w:space="0" w:color="auto"/>
      </w:divBdr>
    </w:div>
    <w:div w:id="1333754030">
      <w:bodyDiv w:val="1"/>
      <w:marLeft w:val="0"/>
      <w:marRight w:val="0"/>
      <w:marTop w:val="0"/>
      <w:marBottom w:val="0"/>
      <w:divBdr>
        <w:top w:val="none" w:sz="0" w:space="0" w:color="auto"/>
        <w:left w:val="none" w:sz="0" w:space="0" w:color="auto"/>
        <w:bottom w:val="none" w:sz="0" w:space="0" w:color="auto"/>
        <w:right w:val="none" w:sz="0" w:space="0" w:color="auto"/>
      </w:divBdr>
    </w:div>
    <w:div w:id="1334451239">
      <w:bodyDiv w:val="1"/>
      <w:marLeft w:val="0"/>
      <w:marRight w:val="0"/>
      <w:marTop w:val="0"/>
      <w:marBottom w:val="0"/>
      <w:divBdr>
        <w:top w:val="none" w:sz="0" w:space="0" w:color="auto"/>
        <w:left w:val="none" w:sz="0" w:space="0" w:color="auto"/>
        <w:bottom w:val="none" w:sz="0" w:space="0" w:color="auto"/>
        <w:right w:val="none" w:sz="0" w:space="0" w:color="auto"/>
      </w:divBdr>
    </w:div>
    <w:div w:id="1338313376">
      <w:bodyDiv w:val="1"/>
      <w:marLeft w:val="0"/>
      <w:marRight w:val="0"/>
      <w:marTop w:val="0"/>
      <w:marBottom w:val="0"/>
      <w:divBdr>
        <w:top w:val="none" w:sz="0" w:space="0" w:color="auto"/>
        <w:left w:val="none" w:sz="0" w:space="0" w:color="auto"/>
        <w:bottom w:val="none" w:sz="0" w:space="0" w:color="auto"/>
        <w:right w:val="none" w:sz="0" w:space="0" w:color="auto"/>
      </w:divBdr>
    </w:div>
    <w:div w:id="1339649586">
      <w:bodyDiv w:val="1"/>
      <w:marLeft w:val="0"/>
      <w:marRight w:val="0"/>
      <w:marTop w:val="0"/>
      <w:marBottom w:val="0"/>
      <w:divBdr>
        <w:top w:val="none" w:sz="0" w:space="0" w:color="auto"/>
        <w:left w:val="none" w:sz="0" w:space="0" w:color="auto"/>
        <w:bottom w:val="none" w:sz="0" w:space="0" w:color="auto"/>
        <w:right w:val="none" w:sz="0" w:space="0" w:color="auto"/>
      </w:divBdr>
    </w:div>
    <w:div w:id="1339846786">
      <w:bodyDiv w:val="1"/>
      <w:marLeft w:val="0"/>
      <w:marRight w:val="0"/>
      <w:marTop w:val="0"/>
      <w:marBottom w:val="0"/>
      <w:divBdr>
        <w:top w:val="none" w:sz="0" w:space="0" w:color="auto"/>
        <w:left w:val="none" w:sz="0" w:space="0" w:color="auto"/>
        <w:bottom w:val="none" w:sz="0" w:space="0" w:color="auto"/>
        <w:right w:val="none" w:sz="0" w:space="0" w:color="auto"/>
      </w:divBdr>
    </w:div>
    <w:div w:id="1340233136">
      <w:bodyDiv w:val="1"/>
      <w:marLeft w:val="0"/>
      <w:marRight w:val="0"/>
      <w:marTop w:val="0"/>
      <w:marBottom w:val="0"/>
      <w:divBdr>
        <w:top w:val="none" w:sz="0" w:space="0" w:color="auto"/>
        <w:left w:val="none" w:sz="0" w:space="0" w:color="auto"/>
        <w:bottom w:val="none" w:sz="0" w:space="0" w:color="auto"/>
        <w:right w:val="none" w:sz="0" w:space="0" w:color="auto"/>
      </w:divBdr>
    </w:div>
    <w:div w:id="1340740793">
      <w:bodyDiv w:val="1"/>
      <w:marLeft w:val="0"/>
      <w:marRight w:val="0"/>
      <w:marTop w:val="0"/>
      <w:marBottom w:val="0"/>
      <w:divBdr>
        <w:top w:val="none" w:sz="0" w:space="0" w:color="auto"/>
        <w:left w:val="none" w:sz="0" w:space="0" w:color="auto"/>
        <w:bottom w:val="none" w:sz="0" w:space="0" w:color="auto"/>
        <w:right w:val="none" w:sz="0" w:space="0" w:color="auto"/>
      </w:divBdr>
    </w:div>
    <w:div w:id="1340963716">
      <w:bodyDiv w:val="1"/>
      <w:marLeft w:val="0"/>
      <w:marRight w:val="0"/>
      <w:marTop w:val="0"/>
      <w:marBottom w:val="0"/>
      <w:divBdr>
        <w:top w:val="none" w:sz="0" w:space="0" w:color="auto"/>
        <w:left w:val="none" w:sz="0" w:space="0" w:color="auto"/>
        <w:bottom w:val="none" w:sz="0" w:space="0" w:color="auto"/>
        <w:right w:val="none" w:sz="0" w:space="0" w:color="auto"/>
      </w:divBdr>
    </w:div>
    <w:div w:id="1342317373">
      <w:bodyDiv w:val="1"/>
      <w:marLeft w:val="0"/>
      <w:marRight w:val="0"/>
      <w:marTop w:val="0"/>
      <w:marBottom w:val="0"/>
      <w:divBdr>
        <w:top w:val="none" w:sz="0" w:space="0" w:color="auto"/>
        <w:left w:val="none" w:sz="0" w:space="0" w:color="auto"/>
        <w:bottom w:val="none" w:sz="0" w:space="0" w:color="auto"/>
        <w:right w:val="none" w:sz="0" w:space="0" w:color="auto"/>
      </w:divBdr>
    </w:div>
    <w:div w:id="1343359740">
      <w:bodyDiv w:val="1"/>
      <w:marLeft w:val="0"/>
      <w:marRight w:val="0"/>
      <w:marTop w:val="0"/>
      <w:marBottom w:val="0"/>
      <w:divBdr>
        <w:top w:val="none" w:sz="0" w:space="0" w:color="auto"/>
        <w:left w:val="none" w:sz="0" w:space="0" w:color="auto"/>
        <w:bottom w:val="none" w:sz="0" w:space="0" w:color="auto"/>
        <w:right w:val="none" w:sz="0" w:space="0" w:color="auto"/>
      </w:divBdr>
    </w:div>
    <w:div w:id="1343625526">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6253055">
      <w:bodyDiv w:val="1"/>
      <w:marLeft w:val="0"/>
      <w:marRight w:val="0"/>
      <w:marTop w:val="0"/>
      <w:marBottom w:val="0"/>
      <w:divBdr>
        <w:top w:val="none" w:sz="0" w:space="0" w:color="auto"/>
        <w:left w:val="none" w:sz="0" w:space="0" w:color="auto"/>
        <w:bottom w:val="none" w:sz="0" w:space="0" w:color="auto"/>
        <w:right w:val="none" w:sz="0" w:space="0" w:color="auto"/>
      </w:divBdr>
    </w:div>
    <w:div w:id="1346404076">
      <w:bodyDiv w:val="1"/>
      <w:marLeft w:val="0"/>
      <w:marRight w:val="0"/>
      <w:marTop w:val="0"/>
      <w:marBottom w:val="0"/>
      <w:divBdr>
        <w:top w:val="none" w:sz="0" w:space="0" w:color="auto"/>
        <w:left w:val="none" w:sz="0" w:space="0" w:color="auto"/>
        <w:bottom w:val="none" w:sz="0" w:space="0" w:color="auto"/>
        <w:right w:val="none" w:sz="0" w:space="0" w:color="auto"/>
      </w:divBdr>
    </w:div>
    <w:div w:id="1346861686">
      <w:bodyDiv w:val="1"/>
      <w:marLeft w:val="0"/>
      <w:marRight w:val="0"/>
      <w:marTop w:val="0"/>
      <w:marBottom w:val="0"/>
      <w:divBdr>
        <w:top w:val="none" w:sz="0" w:space="0" w:color="auto"/>
        <w:left w:val="none" w:sz="0" w:space="0" w:color="auto"/>
        <w:bottom w:val="none" w:sz="0" w:space="0" w:color="auto"/>
        <w:right w:val="none" w:sz="0" w:space="0" w:color="auto"/>
      </w:divBdr>
    </w:div>
    <w:div w:id="1347251231">
      <w:bodyDiv w:val="1"/>
      <w:marLeft w:val="0"/>
      <w:marRight w:val="0"/>
      <w:marTop w:val="0"/>
      <w:marBottom w:val="0"/>
      <w:divBdr>
        <w:top w:val="none" w:sz="0" w:space="0" w:color="auto"/>
        <w:left w:val="none" w:sz="0" w:space="0" w:color="auto"/>
        <w:bottom w:val="none" w:sz="0" w:space="0" w:color="auto"/>
        <w:right w:val="none" w:sz="0" w:space="0" w:color="auto"/>
      </w:divBdr>
    </w:div>
    <w:div w:id="1347514218">
      <w:bodyDiv w:val="1"/>
      <w:marLeft w:val="0"/>
      <w:marRight w:val="0"/>
      <w:marTop w:val="0"/>
      <w:marBottom w:val="0"/>
      <w:divBdr>
        <w:top w:val="none" w:sz="0" w:space="0" w:color="auto"/>
        <w:left w:val="none" w:sz="0" w:space="0" w:color="auto"/>
        <w:bottom w:val="none" w:sz="0" w:space="0" w:color="auto"/>
        <w:right w:val="none" w:sz="0" w:space="0" w:color="auto"/>
      </w:divBdr>
    </w:div>
    <w:div w:id="1347556550">
      <w:bodyDiv w:val="1"/>
      <w:marLeft w:val="0"/>
      <w:marRight w:val="0"/>
      <w:marTop w:val="0"/>
      <w:marBottom w:val="0"/>
      <w:divBdr>
        <w:top w:val="none" w:sz="0" w:space="0" w:color="auto"/>
        <w:left w:val="none" w:sz="0" w:space="0" w:color="auto"/>
        <w:bottom w:val="none" w:sz="0" w:space="0" w:color="auto"/>
        <w:right w:val="none" w:sz="0" w:space="0" w:color="auto"/>
      </w:divBdr>
    </w:div>
    <w:div w:id="1348405144">
      <w:bodyDiv w:val="1"/>
      <w:marLeft w:val="0"/>
      <w:marRight w:val="0"/>
      <w:marTop w:val="0"/>
      <w:marBottom w:val="0"/>
      <w:divBdr>
        <w:top w:val="none" w:sz="0" w:space="0" w:color="auto"/>
        <w:left w:val="none" w:sz="0" w:space="0" w:color="auto"/>
        <w:bottom w:val="none" w:sz="0" w:space="0" w:color="auto"/>
        <w:right w:val="none" w:sz="0" w:space="0" w:color="auto"/>
      </w:divBdr>
    </w:div>
    <w:div w:id="1348554757">
      <w:bodyDiv w:val="1"/>
      <w:marLeft w:val="0"/>
      <w:marRight w:val="0"/>
      <w:marTop w:val="0"/>
      <w:marBottom w:val="0"/>
      <w:divBdr>
        <w:top w:val="none" w:sz="0" w:space="0" w:color="auto"/>
        <w:left w:val="none" w:sz="0" w:space="0" w:color="auto"/>
        <w:bottom w:val="none" w:sz="0" w:space="0" w:color="auto"/>
        <w:right w:val="none" w:sz="0" w:space="0" w:color="auto"/>
      </w:divBdr>
    </w:div>
    <w:div w:id="1349715810">
      <w:bodyDiv w:val="1"/>
      <w:marLeft w:val="0"/>
      <w:marRight w:val="0"/>
      <w:marTop w:val="0"/>
      <w:marBottom w:val="0"/>
      <w:divBdr>
        <w:top w:val="none" w:sz="0" w:space="0" w:color="auto"/>
        <w:left w:val="none" w:sz="0" w:space="0" w:color="auto"/>
        <w:bottom w:val="none" w:sz="0" w:space="0" w:color="auto"/>
        <w:right w:val="none" w:sz="0" w:space="0" w:color="auto"/>
      </w:divBdr>
    </w:div>
    <w:div w:id="1350521230">
      <w:bodyDiv w:val="1"/>
      <w:marLeft w:val="0"/>
      <w:marRight w:val="0"/>
      <w:marTop w:val="0"/>
      <w:marBottom w:val="0"/>
      <w:divBdr>
        <w:top w:val="none" w:sz="0" w:space="0" w:color="auto"/>
        <w:left w:val="none" w:sz="0" w:space="0" w:color="auto"/>
        <w:bottom w:val="none" w:sz="0" w:space="0" w:color="auto"/>
        <w:right w:val="none" w:sz="0" w:space="0" w:color="auto"/>
      </w:divBdr>
    </w:div>
    <w:div w:id="1351182368">
      <w:bodyDiv w:val="1"/>
      <w:marLeft w:val="0"/>
      <w:marRight w:val="0"/>
      <w:marTop w:val="0"/>
      <w:marBottom w:val="0"/>
      <w:divBdr>
        <w:top w:val="none" w:sz="0" w:space="0" w:color="auto"/>
        <w:left w:val="none" w:sz="0" w:space="0" w:color="auto"/>
        <w:bottom w:val="none" w:sz="0" w:space="0" w:color="auto"/>
        <w:right w:val="none" w:sz="0" w:space="0" w:color="auto"/>
      </w:divBdr>
    </w:div>
    <w:div w:id="1351447371">
      <w:bodyDiv w:val="1"/>
      <w:marLeft w:val="0"/>
      <w:marRight w:val="0"/>
      <w:marTop w:val="0"/>
      <w:marBottom w:val="0"/>
      <w:divBdr>
        <w:top w:val="none" w:sz="0" w:space="0" w:color="auto"/>
        <w:left w:val="none" w:sz="0" w:space="0" w:color="auto"/>
        <w:bottom w:val="none" w:sz="0" w:space="0" w:color="auto"/>
        <w:right w:val="none" w:sz="0" w:space="0" w:color="auto"/>
      </w:divBdr>
    </w:div>
    <w:div w:id="1351839390">
      <w:bodyDiv w:val="1"/>
      <w:marLeft w:val="0"/>
      <w:marRight w:val="0"/>
      <w:marTop w:val="0"/>
      <w:marBottom w:val="0"/>
      <w:divBdr>
        <w:top w:val="none" w:sz="0" w:space="0" w:color="auto"/>
        <w:left w:val="none" w:sz="0" w:space="0" w:color="auto"/>
        <w:bottom w:val="none" w:sz="0" w:space="0" w:color="auto"/>
        <w:right w:val="none" w:sz="0" w:space="0" w:color="auto"/>
      </w:divBdr>
    </w:div>
    <w:div w:id="1352610414">
      <w:bodyDiv w:val="1"/>
      <w:marLeft w:val="0"/>
      <w:marRight w:val="0"/>
      <w:marTop w:val="0"/>
      <w:marBottom w:val="0"/>
      <w:divBdr>
        <w:top w:val="none" w:sz="0" w:space="0" w:color="auto"/>
        <w:left w:val="none" w:sz="0" w:space="0" w:color="auto"/>
        <w:bottom w:val="none" w:sz="0" w:space="0" w:color="auto"/>
        <w:right w:val="none" w:sz="0" w:space="0" w:color="auto"/>
      </w:divBdr>
    </w:div>
    <w:div w:id="1354574616">
      <w:bodyDiv w:val="1"/>
      <w:marLeft w:val="0"/>
      <w:marRight w:val="0"/>
      <w:marTop w:val="0"/>
      <w:marBottom w:val="0"/>
      <w:divBdr>
        <w:top w:val="none" w:sz="0" w:space="0" w:color="auto"/>
        <w:left w:val="none" w:sz="0" w:space="0" w:color="auto"/>
        <w:bottom w:val="none" w:sz="0" w:space="0" w:color="auto"/>
        <w:right w:val="none" w:sz="0" w:space="0" w:color="auto"/>
      </w:divBdr>
    </w:div>
    <w:div w:id="1355811533">
      <w:bodyDiv w:val="1"/>
      <w:marLeft w:val="0"/>
      <w:marRight w:val="0"/>
      <w:marTop w:val="0"/>
      <w:marBottom w:val="0"/>
      <w:divBdr>
        <w:top w:val="none" w:sz="0" w:space="0" w:color="auto"/>
        <w:left w:val="none" w:sz="0" w:space="0" w:color="auto"/>
        <w:bottom w:val="none" w:sz="0" w:space="0" w:color="auto"/>
        <w:right w:val="none" w:sz="0" w:space="0" w:color="auto"/>
      </w:divBdr>
    </w:div>
    <w:div w:id="1355957049">
      <w:bodyDiv w:val="1"/>
      <w:marLeft w:val="0"/>
      <w:marRight w:val="0"/>
      <w:marTop w:val="0"/>
      <w:marBottom w:val="0"/>
      <w:divBdr>
        <w:top w:val="none" w:sz="0" w:space="0" w:color="auto"/>
        <w:left w:val="none" w:sz="0" w:space="0" w:color="auto"/>
        <w:bottom w:val="none" w:sz="0" w:space="0" w:color="auto"/>
        <w:right w:val="none" w:sz="0" w:space="0" w:color="auto"/>
      </w:divBdr>
    </w:div>
    <w:div w:id="1357268765">
      <w:bodyDiv w:val="1"/>
      <w:marLeft w:val="0"/>
      <w:marRight w:val="0"/>
      <w:marTop w:val="0"/>
      <w:marBottom w:val="0"/>
      <w:divBdr>
        <w:top w:val="none" w:sz="0" w:space="0" w:color="auto"/>
        <w:left w:val="none" w:sz="0" w:space="0" w:color="auto"/>
        <w:bottom w:val="none" w:sz="0" w:space="0" w:color="auto"/>
        <w:right w:val="none" w:sz="0" w:space="0" w:color="auto"/>
      </w:divBdr>
    </w:div>
    <w:div w:id="1358505559">
      <w:bodyDiv w:val="1"/>
      <w:marLeft w:val="0"/>
      <w:marRight w:val="0"/>
      <w:marTop w:val="0"/>
      <w:marBottom w:val="0"/>
      <w:divBdr>
        <w:top w:val="none" w:sz="0" w:space="0" w:color="auto"/>
        <w:left w:val="none" w:sz="0" w:space="0" w:color="auto"/>
        <w:bottom w:val="none" w:sz="0" w:space="0" w:color="auto"/>
        <w:right w:val="none" w:sz="0" w:space="0" w:color="auto"/>
      </w:divBdr>
    </w:div>
    <w:div w:id="1358578126">
      <w:bodyDiv w:val="1"/>
      <w:marLeft w:val="0"/>
      <w:marRight w:val="0"/>
      <w:marTop w:val="0"/>
      <w:marBottom w:val="0"/>
      <w:divBdr>
        <w:top w:val="none" w:sz="0" w:space="0" w:color="auto"/>
        <w:left w:val="none" w:sz="0" w:space="0" w:color="auto"/>
        <w:bottom w:val="none" w:sz="0" w:space="0" w:color="auto"/>
        <w:right w:val="none" w:sz="0" w:space="0" w:color="auto"/>
      </w:divBdr>
    </w:div>
    <w:div w:id="1360087616">
      <w:bodyDiv w:val="1"/>
      <w:marLeft w:val="0"/>
      <w:marRight w:val="0"/>
      <w:marTop w:val="0"/>
      <w:marBottom w:val="0"/>
      <w:divBdr>
        <w:top w:val="none" w:sz="0" w:space="0" w:color="auto"/>
        <w:left w:val="none" w:sz="0" w:space="0" w:color="auto"/>
        <w:bottom w:val="none" w:sz="0" w:space="0" w:color="auto"/>
        <w:right w:val="none" w:sz="0" w:space="0" w:color="auto"/>
      </w:divBdr>
    </w:div>
    <w:div w:id="1361709963">
      <w:bodyDiv w:val="1"/>
      <w:marLeft w:val="0"/>
      <w:marRight w:val="0"/>
      <w:marTop w:val="0"/>
      <w:marBottom w:val="0"/>
      <w:divBdr>
        <w:top w:val="none" w:sz="0" w:space="0" w:color="auto"/>
        <w:left w:val="none" w:sz="0" w:space="0" w:color="auto"/>
        <w:bottom w:val="none" w:sz="0" w:space="0" w:color="auto"/>
        <w:right w:val="none" w:sz="0" w:space="0" w:color="auto"/>
      </w:divBdr>
    </w:div>
    <w:div w:id="1362052247">
      <w:bodyDiv w:val="1"/>
      <w:marLeft w:val="0"/>
      <w:marRight w:val="0"/>
      <w:marTop w:val="0"/>
      <w:marBottom w:val="0"/>
      <w:divBdr>
        <w:top w:val="none" w:sz="0" w:space="0" w:color="auto"/>
        <w:left w:val="none" w:sz="0" w:space="0" w:color="auto"/>
        <w:bottom w:val="none" w:sz="0" w:space="0" w:color="auto"/>
        <w:right w:val="none" w:sz="0" w:space="0" w:color="auto"/>
      </w:divBdr>
    </w:div>
    <w:div w:id="1363895861">
      <w:bodyDiv w:val="1"/>
      <w:marLeft w:val="0"/>
      <w:marRight w:val="0"/>
      <w:marTop w:val="0"/>
      <w:marBottom w:val="0"/>
      <w:divBdr>
        <w:top w:val="none" w:sz="0" w:space="0" w:color="auto"/>
        <w:left w:val="none" w:sz="0" w:space="0" w:color="auto"/>
        <w:bottom w:val="none" w:sz="0" w:space="0" w:color="auto"/>
        <w:right w:val="none" w:sz="0" w:space="0" w:color="auto"/>
      </w:divBdr>
    </w:div>
    <w:div w:id="1364937227">
      <w:bodyDiv w:val="1"/>
      <w:marLeft w:val="0"/>
      <w:marRight w:val="0"/>
      <w:marTop w:val="0"/>
      <w:marBottom w:val="0"/>
      <w:divBdr>
        <w:top w:val="none" w:sz="0" w:space="0" w:color="auto"/>
        <w:left w:val="none" w:sz="0" w:space="0" w:color="auto"/>
        <w:bottom w:val="none" w:sz="0" w:space="0" w:color="auto"/>
        <w:right w:val="none" w:sz="0" w:space="0" w:color="auto"/>
      </w:divBdr>
    </w:div>
    <w:div w:id="1366054997">
      <w:bodyDiv w:val="1"/>
      <w:marLeft w:val="0"/>
      <w:marRight w:val="0"/>
      <w:marTop w:val="0"/>
      <w:marBottom w:val="0"/>
      <w:divBdr>
        <w:top w:val="none" w:sz="0" w:space="0" w:color="auto"/>
        <w:left w:val="none" w:sz="0" w:space="0" w:color="auto"/>
        <w:bottom w:val="none" w:sz="0" w:space="0" w:color="auto"/>
        <w:right w:val="none" w:sz="0" w:space="0" w:color="auto"/>
      </w:divBdr>
    </w:div>
    <w:div w:id="1366712584">
      <w:bodyDiv w:val="1"/>
      <w:marLeft w:val="0"/>
      <w:marRight w:val="0"/>
      <w:marTop w:val="0"/>
      <w:marBottom w:val="0"/>
      <w:divBdr>
        <w:top w:val="none" w:sz="0" w:space="0" w:color="auto"/>
        <w:left w:val="none" w:sz="0" w:space="0" w:color="auto"/>
        <w:bottom w:val="none" w:sz="0" w:space="0" w:color="auto"/>
        <w:right w:val="none" w:sz="0" w:space="0" w:color="auto"/>
      </w:divBdr>
    </w:div>
    <w:div w:id="1367606456">
      <w:bodyDiv w:val="1"/>
      <w:marLeft w:val="0"/>
      <w:marRight w:val="0"/>
      <w:marTop w:val="0"/>
      <w:marBottom w:val="0"/>
      <w:divBdr>
        <w:top w:val="none" w:sz="0" w:space="0" w:color="auto"/>
        <w:left w:val="none" w:sz="0" w:space="0" w:color="auto"/>
        <w:bottom w:val="none" w:sz="0" w:space="0" w:color="auto"/>
        <w:right w:val="none" w:sz="0" w:space="0" w:color="auto"/>
      </w:divBdr>
    </w:div>
    <w:div w:id="1368026720">
      <w:bodyDiv w:val="1"/>
      <w:marLeft w:val="0"/>
      <w:marRight w:val="0"/>
      <w:marTop w:val="0"/>
      <w:marBottom w:val="0"/>
      <w:divBdr>
        <w:top w:val="none" w:sz="0" w:space="0" w:color="auto"/>
        <w:left w:val="none" w:sz="0" w:space="0" w:color="auto"/>
        <w:bottom w:val="none" w:sz="0" w:space="0" w:color="auto"/>
        <w:right w:val="none" w:sz="0" w:space="0" w:color="auto"/>
      </w:divBdr>
    </w:div>
    <w:div w:id="1369067194">
      <w:bodyDiv w:val="1"/>
      <w:marLeft w:val="0"/>
      <w:marRight w:val="0"/>
      <w:marTop w:val="0"/>
      <w:marBottom w:val="0"/>
      <w:divBdr>
        <w:top w:val="none" w:sz="0" w:space="0" w:color="auto"/>
        <w:left w:val="none" w:sz="0" w:space="0" w:color="auto"/>
        <w:bottom w:val="none" w:sz="0" w:space="0" w:color="auto"/>
        <w:right w:val="none" w:sz="0" w:space="0" w:color="auto"/>
      </w:divBdr>
    </w:div>
    <w:div w:id="1369643694">
      <w:bodyDiv w:val="1"/>
      <w:marLeft w:val="0"/>
      <w:marRight w:val="0"/>
      <w:marTop w:val="0"/>
      <w:marBottom w:val="0"/>
      <w:divBdr>
        <w:top w:val="none" w:sz="0" w:space="0" w:color="auto"/>
        <w:left w:val="none" w:sz="0" w:space="0" w:color="auto"/>
        <w:bottom w:val="none" w:sz="0" w:space="0" w:color="auto"/>
        <w:right w:val="none" w:sz="0" w:space="0" w:color="auto"/>
      </w:divBdr>
    </w:div>
    <w:div w:id="1370911412">
      <w:bodyDiv w:val="1"/>
      <w:marLeft w:val="0"/>
      <w:marRight w:val="0"/>
      <w:marTop w:val="0"/>
      <w:marBottom w:val="0"/>
      <w:divBdr>
        <w:top w:val="none" w:sz="0" w:space="0" w:color="auto"/>
        <w:left w:val="none" w:sz="0" w:space="0" w:color="auto"/>
        <w:bottom w:val="none" w:sz="0" w:space="0" w:color="auto"/>
        <w:right w:val="none" w:sz="0" w:space="0" w:color="auto"/>
      </w:divBdr>
    </w:div>
    <w:div w:id="1371228760">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 w:id="1371612481">
      <w:bodyDiv w:val="1"/>
      <w:marLeft w:val="0"/>
      <w:marRight w:val="0"/>
      <w:marTop w:val="0"/>
      <w:marBottom w:val="0"/>
      <w:divBdr>
        <w:top w:val="none" w:sz="0" w:space="0" w:color="auto"/>
        <w:left w:val="none" w:sz="0" w:space="0" w:color="auto"/>
        <w:bottom w:val="none" w:sz="0" w:space="0" w:color="auto"/>
        <w:right w:val="none" w:sz="0" w:space="0" w:color="auto"/>
      </w:divBdr>
    </w:div>
    <w:div w:id="1372876780">
      <w:bodyDiv w:val="1"/>
      <w:marLeft w:val="0"/>
      <w:marRight w:val="0"/>
      <w:marTop w:val="0"/>
      <w:marBottom w:val="0"/>
      <w:divBdr>
        <w:top w:val="none" w:sz="0" w:space="0" w:color="auto"/>
        <w:left w:val="none" w:sz="0" w:space="0" w:color="auto"/>
        <w:bottom w:val="none" w:sz="0" w:space="0" w:color="auto"/>
        <w:right w:val="none" w:sz="0" w:space="0" w:color="auto"/>
      </w:divBdr>
    </w:div>
    <w:div w:id="1373963682">
      <w:bodyDiv w:val="1"/>
      <w:marLeft w:val="0"/>
      <w:marRight w:val="0"/>
      <w:marTop w:val="0"/>
      <w:marBottom w:val="0"/>
      <w:divBdr>
        <w:top w:val="none" w:sz="0" w:space="0" w:color="auto"/>
        <w:left w:val="none" w:sz="0" w:space="0" w:color="auto"/>
        <w:bottom w:val="none" w:sz="0" w:space="0" w:color="auto"/>
        <w:right w:val="none" w:sz="0" w:space="0" w:color="auto"/>
      </w:divBdr>
    </w:div>
    <w:div w:id="1374428108">
      <w:bodyDiv w:val="1"/>
      <w:marLeft w:val="0"/>
      <w:marRight w:val="0"/>
      <w:marTop w:val="0"/>
      <w:marBottom w:val="0"/>
      <w:divBdr>
        <w:top w:val="none" w:sz="0" w:space="0" w:color="auto"/>
        <w:left w:val="none" w:sz="0" w:space="0" w:color="auto"/>
        <w:bottom w:val="none" w:sz="0" w:space="0" w:color="auto"/>
        <w:right w:val="none" w:sz="0" w:space="0" w:color="auto"/>
      </w:divBdr>
    </w:div>
    <w:div w:id="1375108690">
      <w:bodyDiv w:val="1"/>
      <w:marLeft w:val="0"/>
      <w:marRight w:val="0"/>
      <w:marTop w:val="0"/>
      <w:marBottom w:val="0"/>
      <w:divBdr>
        <w:top w:val="none" w:sz="0" w:space="0" w:color="auto"/>
        <w:left w:val="none" w:sz="0" w:space="0" w:color="auto"/>
        <w:bottom w:val="none" w:sz="0" w:space="0" w:color="auto"/>
        <w:right w:val="none" w:sz="0" w:space="0" w:color="auto"/>
      </w:divBdr>
    </w:div>
    <w:div w:id="1375160157">
      <w:bodyDiv w:val="1"/>
      <w:marLeft w:val="0"/>
      <w:marRight w:val="0"/>
      <w:marTop w:val="0"/>
      <w:marBottom w:val="0"/>
      <w:divBdr>
        <w:top w:val="none" w:sz="0" w:space="0" w:color="auto"/>
        <w:left w:val="none" w:sz="0" w:space="0" w:color="auto"/>
        <w:bottom w:val="none" w:sz="0" w:space="0" w:color="auto"/>
        <w:right w:val="none" w:sz="0" w:space="0" w:color="auto"/>
      </w:divBdr>
    </w:div>
    <w:div w:id="1375429264">
      <w:bodyDiv w:val="1"/>
      <w:marLeft w:val="0"/>
      <w:marRight w:val="0"/>
      <w:marTop w:val="0"/>
      <w:marBottom w:val="0"/>
      <w:divBdr>
        <w:top w:val="none" w:sz="0" w:space="0" w:color="auto"/>
        <w:left w:val="none" w:sz="0" w:space="0" w:color="auto"/>
        <w:bottom w:val="none" w:sz="0" w:space="0" w:color="auto"/>
        <w:right w:val="none" w:sz="0" w:space="0" w:color="auto"/>
      </w:divBdr>
    </w:div>
    <w:div w:id="1376999101">
      <w:bodyDiv w:val="1"/>
      <w:marLeft w:val="0"/>
      <w:marRight w:val="0"/>
      <w:marTop w:val="0"/>
      <w:marBottom w:val="0"/>
      <w:divBdr>
        <w:top w:val="none" w:sz="0" w:space="0" w:color="auto"/>
        <w:left w:val="none" w:sz="0" w:space="0" w:color="auto"/>
        <w:bottom w:val="none" w:sz="0" w:space="0" w:color="auto"/>
        <w:right w:val="none" w:sz="0" w:space="0" w:color="auto"/>
      </w:divBdr>
    </w:div>
    <w:div w:id="1377700246">
      <w:bodyDiv w:val="1"/>
      <w:marLeft w:val="0"/>
      <w:marRight w:val="0"/>
      <w:marTop w:val="0"/>
      <w:marBottom w:val="0"/>
      <w:divBdr>
        <w:top w:val="none" w:sz="0" w:space="0" w:color="auto"/>
        <w:left w:val="none" w:sz="0" w:space="0" w:color="auto"/>
        <w:bottom w:val="none" w:sz="0" w:space="0" w:color="auto"/>
        <w:right w:val="none" w:sz="0" w:space="0" w:color="auto"/>
      </w:divBdr>
    </w:div>
    <w:div w:id="1378311895">
      <w:bodyDiv w:val="1"/>
      <w:marLeft w:val="0"/>
      <w:marRight w:val="0"/>
      <w:marTop w:val="0"/>
      <w:marBottom w:val="0"/>
      <w:divBdr>
        <w:top w:val="none" w:sz="0" w:space="0" w:color="auto"/>
        <w:left w:val="none" w:sz="0" w:space="0" w:color="auto"/>
        <w:bottom w:val="none" w:sz="0" w:space="0" w:color="auto"/>
        <w:right w:val="none" w:sz="0" w:space="0" w:color="auto"/>
      </w:divBdr>
    </w:div>
    <w:div w:id="1378698164">
      <w:bodyDiv w:val="1"/>
      <w:marLeft w:val="0"/>
      <w:marRight w:val="0"/>
      <w:marTop w:val="0"/>
      <w:marBottom w:val="0"/>
      <w:divBdr>
        <w:top w:val="none" w:sz="0" w:space="0" w:color="auto"/>
        <w:left w:val="none" w:sz="0" w:space="0" w:color="auto"/>
        <w:bottom w:val="none" w:sz="0" w:space="0" w:color="auto"/>
        <w:right w:val="none" w:sz="0" w:space="0" w:color="auto"/>
      </w:divBdr>
    </w:div>
    <w:div w:id="1378771888">
      <w:bodyDiv w:val="1"/>
      <w:marLeft w:val="0"/>
      <w:marRight w:val="0"/>
      <w:marTop w:val="0"/>
      <w:marBottom w:val="0"/>
      <w:divBdr>
        <w:top w:val="none" w:sz="0" w:space="0" w:color="auto"/>
        <w:left w:val="none" w:sz="0" w:space="0" w:color="auto"/>
        <w:bottom w:val="none" w:sz="0" w:space="0" w:color="auto"/>
        <w:right w:val="none" w:sz="0" w:space="0" w:color="auto"/>
      </w:divBdr>
    </w:div>
    <w:div w:id="1379161402">
      <w:bodyDiv w:val="1"/>
      <w:marLeft w:val="0"/>
      <w:marRight w:val="0"/>
      <w:marTop w:val="0"/>
      <w:marBottom w:val="0"/>
      <w:divBdr>
        <w:top w:val="none" w:sz="0" w:space="0" w:color="auto"/>
        <w:left w:val="none" w:sz="0" w:space="0" w:color="auto"/>
        <w:bottom w:val="none" w:sz="0" w:space="0" w:color="auto"/>
        <w:right w:val="none" w:sz="0" w:space="0" w:color="auto"/>
      </w:divBdr>
    </w:div>
    <w:div w:id="1380743540">
      <w:bodyDiv w:val="1"/>
      <w:marLeft w:val="0"/>
      <w:marRight w:val="0"/>
      <w:marTop w:val="0"/>
      <w:marBottom w:val="0"/>
      <w:divBdr>
        <w:top w:val="none" w:sz="0" w:space="0" w:color="auto"/>
        <w:left w:val="none" w:sz="0" w:space="0" w:color="auto"/>
        <w:bottom w:val="none" w:sz="0" w:space="0" w:color="auto"/>
        <w:right w:val="none" w:sz="0" w:space="0" w:color="auto"/>
      </w:divBdr>
    </w:div>
    <w:div w:id="1382048527">
      <w:bodyDiv w:val="1"/>
      <w:marLeft w:val="0"/>
      <w:marRight w:val="0"/>
      <w:marTop w:val="0"/>
      <w:marBottom w:val="0"/>
      <w:divBdr>
        <w:top w:val="none" w:sz="0" w:space="0" w:color="auto"/>
        <w:left w:val="none" w:sz="0" w:space="0" w:color="auto"/>
        <w:bottom w:val="none" w:sz="0" w:space="0" w:color="auto"/>
        <w:right w:val="none" w:sz="0" w:space="0" w:color="auto"/>
      </w:divBdr>
    </w:div>
    <w:div w:id="1382092782">
      <w:bodyDiv w:val="1"/>
      <w:marLeft w:val="0"/>
      <w:marRight w:val="0"/>
      <w:marTop w:val="0"/>
      <w:marBottom w:val="0"/>
      <w:divBdr>
        <w:top w:val="none" w:sz="0" w:space="0" w:color="auto"/>
        <w:left w:val="none" w:sz="0" w:space="0" w:color="auto"/>
        <w:bottom w:val="none" w:sz="0" w:space="0" w:color="auto"/>
        <w:right w:val="none" w:sz="0" w:space="0" w:color="auto"/>
      </w:divBdr>
    </w:div>
    <w:div w:id="1382093531">
      <w:bodyDiv w:val="1"/>
      <w:marLeft w:val="0"/>
      <w:marRight w:val="0"/>
      <w:marTop w:val="0"/>
      <w:marBottom w:val="0"/>
      <w:divBdr>
        <w:top w:val="none" w:sz="0" w:space="0" w:color="auto"/>
        <w:left w:val="none" w:sz="0" w:space="0" w:color="auto"/>
        <w:bottom w:val="none" w:sz="0" w:space="0" w:color="auto"/>
        <w:right w:val="none" w:sz="0" w:space="0" w:color="auto"/>
      </w:divBdr>
    </w:div>
    <w:div w:id="1382438610">
      <w:bodyDiv w:val="1"/>
      <w:marLeft w:val="0"/>
      <w:marRight w:val="0"/>
      <w:marTop w:val="0"/>
      <w:marBottom w:val="0"/>
      <w:divBdr>
        <w:top w:val="none" w:sz="0" w:space="0" w:color="auto"/>
        <w:left w:val="none" w:sz="0" w:space="0" w:color="auto"/>
        <w:bottom w:val="none" w:sz="0" w:space="0" w:color="auto"/>
        <w:right w:val="none" w:sz="0" w:space="0" w:color="auto"/>
      </w:divBdr>
    </w:div>
    <w:div w:id="1383020822">
      <w:bodyDiv w:val="1"/>
      <w:marLeft w:val="0"/>
      <w:marRight w:val="0"/>
      <w:marTop w:val="0"/>
      <w:marBottom w:val="0"/>
      <w:divBdr>
        <w:top w:val="none" w:sz="0" w:space="0" w:color="auto"/>
        <w:left w:val="none" w:sz="0" w:space="0" w:color="auto"/>
        <w:bottom w:val="none" w:sz="0" w:space="0" w:color="auto"/>
        <w:right w:val="none" w:sz="0" w:space="0" w:color="auto"/>
      </w:divBdr>
    </w:div>
    <w:div w:id="1383404433">
      <w:bodyDiv w:val="1"/>
      <w:marLeft w:val="0"/>
      <w:marRight w:val="0"/>
      <w:marTop w:val="0"/>
      <w:marBottom w:val="0"/>
      <w:divBdr>
        <w:top w:val="none" w:sz="0" w:space="0" w:color="auto"/>
        <w:left w:val="none" w:sz="0" w:space="0" w:color="auto"/>
        <w:bottom w:val="none" w:sz="0" w:space="0" w:color="auto"/>
        <w:right w:val="none" w:sz="0" w:space="0" w:color="auto"/>
      </w:divBdr>
    </w:div>
    <w:div w:id="1384014764">
      <w:bodyDiv w:val="1"/>
      <w:marLeft w:val="0"/>
      <w:marRight w:val="0"/>
      <w:marTop w:val="0"/>
      <w:marBottom w:val="0"/>
      <w:divBdr>
        <w:top w:val="none" w:sz="0" w:space="0" w:color="auto"/>
        <w:left w:val="none" w:sz="0" w:space="0" w:color="auto"/>
        <w:bottom w:val="none" w:sz="0" w:space="0" w:color="auto"/>
        <w:right w:val="none" w:sz="0" w:space="0" w:color="auto"/>
      </w:divBdr>
    </w:div>
    <w:div w:id="1384135861">
      <w:bodyDiv w:val="1"/>
      <w:marLeft w:val="0"/>
      <w:marRight w:val="0"/>
      <w:marTop w:val="0"/>
      <w:marBottom w:val="0"/>
      <w:divBdr>
        <w:top w:val="none" w:sz="0" w:space="0" w:color="auto"/>
        <w:left w:val="none" w:sz="0" w:space="0" w:color="auto"/>
        <w:bottom w:val="none" w:sz="0" w:space="0" w:color="auto"/>
        <w:right w:val="none" w:sz="0" w:space="0" w:color="auto"/>
      </w:divBdr>
    </w:div>
    <w:div w:id="1384136427">
      <w:bodyDiv w:val="1"/>
      <w:marLeft w:val="0"/>
      <w:marRight w:val="0"/>
      <w:marTop w:val="0"/>
      <w:marBottom w:val="0"/>
      <w:divBdr>
        <w:top w:val="none" w:sz="0" w:space="0" w:color="auto"/>
        <w:left w:val="none" w:sz="0" w:space="0" w:color="auto"/>
        <w:bottom w:val="none" w:sz="0" w:space="0" w:color="auto"/>
        <w:right w:val="none" w:sz="0" w:space="0" w:color="auto"/>
      </w:divBdr>
    </w:div>
    <w:div w:id="1384674496">
      <w:bodyDiv w:val="1"/>
      <w:marLeft w:val="0"/>
      <w:marRight w:val="0"/>
      <w:marTop w:val="0"/>
      <w:marBottom w:val="0"/>
      <w:divBdr>
        <w:top w:val="none" w:sz="0" w:space="0" w:color="auto"/>
        <w:left w:val="none" w:sz="0" w:space="0" w:color="auto"/>
        <w:bottom w:val="none" w:sz="0" w:space="0" w:color="auto"/>
        <w:right w:val="none" w:sz="0" w:space="0" w:color="auto"/>
      </w:divBdr>
    </w:div>
    <w:div w:id="1385828988">
      <w:bodyDiv w:val="1"/>
      <w:marLeft w:val="0"/>
      <w:marRight w:val="0"/>
      <w:marTop w:val="0"/>
      <w:marBottom w:val="0"/>
      <w:divBdr>
        <w:top w:val="none" w:sz="0" w:space="0" w:color="auto"/>
        <w:left w:val="none" w:sz="0" w:space="0" w:color="auto"/>
        <w:bottom w:val="none" w:sz="0" w:space="0" w:color="auto"/>
        <w:right w:val="none" w:sz="0" w:space="0" w:color="auto"/>
      </w:divBdr>
    </w:div>
    <w:div w:id="1386299510">
      <w:bodyDiv w:val="1"/>
      <w:marLeft w:val="0"/>
      <w:marRight w:val="0"/>
      <w:marTop w:val="0"/>
      <w:marBottom w:val="0"/>
      <w:divBdr>
        <w:top w:val="none" w:sz="0" w:space="0" w:color="auto"/>
        <w:left w:val="none" w:sz="0" w:space="0" w:color="auto"/>
        <w:bottom w:val="none" w:sz="0" w:space="0" w:color="auto"/>
        <w:right w:val="none" w:sz="0" w:space="0" w:color="auto"/>
      </w:divBdr>
    </w:div>
    <w:div w:id="1386415098">
      <w:bodyDiv w:val="1"/>
      <w:marLeft w:val="0"/>
      <w:marRight w:val="0"/>
      <w:marTop w:val="0"/>
      <w:marBottom w:val="0"/>
      <w:divBdr>
        <w:top w:val="none" w:sz="0" w:space="0" w:color="auto"/>
        <w:left w:val="none" w:sz="0" w:space="0" w:color="auto"/>
        <w:bottom w:val="none" w:sz="0" w:space="0" w:color="auto"/>
        <w:right w:val="none" w:sz="0" w:space="0" w:color="auto"/>
      </w:divBdr>
    </w:div>
    <w:div w:id="1387294787">
      <w:bodyDiv w:val="1"/>
      <w:marLeft w:val="0"/>
      <w:marRight w:val="0"/>
      <w:marTop w:val="0"/>
      <w:marBottom w:val="0"/>
      <w:divBdr>
        <w:top w:val="none" w:sz="0" w:space="0" w:color="auto"/>
        <w:left w:val="none" w:sz="0" w:space="0" w:color="auto"/>
        <w:bottom w:val="none" w:sz="0" w:space="0" w:color="auto"/>
        <w:right w:val="none" w:sz="0" w:space="0" w:color="auto"/>
      </w:divBdr>
    </w:div>
    <w:div w:id="1388065942">
      <w:bodyDiv w:val="1"/>
      <w:marLeft w:val="0"/>
      <w:marRight w:val="0"/>
      <w:marTop w:val="0"/>
      <w:marBottom w:val="0"/>
      <w:divBdr>
        <w:top w:val="none" w:sz="0" w:space="0" w:color="auto"/>
        <w:left w:val="none" w:sz="0" w:space="0" w:color="auto"/>
        <w:bottom w:val="none" w:sz="0" w:space="0" w:color="auto"/>
        <w:right w:val="none" w:sz="0" w:space="0" w:color="auto"/>
      </w:divBdr>
    </w:div>
    <w:div w:id="1388724921">
      <w:bodyDiv w:val="1"/>
      <w:marLeft w:val="0"/>
      <w:marRight w:val="0"/>
      <w:marTop w:val="0"/>
      <w:marBottom w:val="0"/>
      <w:divBdr>
        <w:top w:val="none" w:sz="0" w:space="0" w:color="auto"/>
        <w:left w:val="none" w:sz="0" w:space="0" w:color="auto"/>
        <w:bottom w:val="none" w:sz="0" w:space="0" w:color="auto"/>
        <w:right w:val="none" w:sz="0" w:space="0" w:color="auto"/>
      </w:divBdr>
    </w:div>
    <w:div w:id="1389264053">
      <w:bodyDiv w:val="1"/>
      <w:marLeft w:val="0"/>
      <w:marRight w:val="0"/>
      <w:marTop w:val="0"/>
      <w:marBottom w:val="0"/>
      <w:divBdr>
        <w:top w:val="none" w:sz="0" w:space="0" w:color="auto"/>
        <w:left w:val="none" w:sz="0" w:space="0" w:color="auto"/>
        <w:bottom w:val="none" w:sz="0" w:space="0" w:color="auto"/>
        <w:right w:val="none" w:sz="0" w:space="0" w:color="auto"/>
      </w:divBdr>
    </w:div>
    <w:div w:id="1390035503">
      <w:bodyDiv w:val="1"/>
      <w:marLeft w:val="0"/>
      <w:marRight w:val="0"/>
      <w:marTop w:val="0"/>
      <w:marBottom w:val="0"/>
      <w:divBdr>
        <w:top w:val="none" w:sz="0" w:space="0" w:color="auto"/>
        <w:left w:val="none" w:sz="0" w:space="0" w:color="auto"/>
        <w:bottom w:val="none" w:sz="0" w:space="0" w:color="auto"/>
        <w:right w:val="none" w:sz="0" w:space="0" w:color="auto"/>
      </w:divBdr>
    </w:div>
    <w:div w:id="1390230610">
      <w:bodyDiv w:val="1"/>
      <w:marLeft w:val="0"/>
      <w:marRight w:val="0"/>
      <w:marTop w:val="0"/>
      <w:marBottom w:val="0"/>
      <w:divBdr>
        <w:top w:val="none" w:sz="0" w:space="0" w:color="auto"/>
        <w:left w:val="none" w:sz="0" w:space="0" w:color="auto"/>
        <w:bottom w:val="none" w:sz="0" w:space="0" w:color="auto"/>
        <w:right w:val="none" w:sz="0" w:space="0" w:color="auto"/>
      </w:divBdr>
    </w:div>
    <w:div w:id="1390761545">
      <w:bodyDiv w:val="1"/>
      <w:marLeft w:val="0"/>
      <w:marRight w:val="0"/>
      <w:marTop w:val="0"/>
      <w:marBottom w:val="0"/>
      <w:divBdr>
        <w:top w:val="none" w:sz="0" w:space="0" w:color="auto"/>
        <w:left w:val="none" w:sz="0" w:space="0" w:color="auto"/>
        <w:bottom w:val="none" w:sz="0" w:space="0" w:color="auto"/>
        <w:right w:val="none" w:sz="0" w:space="0" w:color="auto"/>
      </w:divBdr>
    </w:div>
    <w:div w:id="1390761923">
      <w:bodyDiv w:val="1"/>
      <w:marLeft w:val="0"/>
      <w:marRight w:val="0"/>
      <w:marTop w:val="0"/>
      <w:marBottom w:val="0"/>
      <w:divBdr>
        <w:top w:val="none" w:sz="0" w:space="0" w:color="auto"/>
        <w:left w:val="none" w:sz="0" w:space="0" w:color="auto"/>
        <w:bottom w:val="none" w:sz="0" w:space="0" w:color="auto"/>
        <w:right w:val="none" w:sz="0" w:space="0" w:color="auto"/>
      </w:divBdr>
    </w:div>
    <w:div w:id="1391804482">
      <w:bodyDiv w:val="1"/>
      <w:marLeft w:val="0"/>
      <w:marRight w:val="0"/>
      <w:marTop w:val="0"/>
      <w:marBottom w:val="0"/>
      <w:divBdr>
        <w:top w:val="none" w:sz="0" w:space="0" w:color="auto"/>
        <w:left w:val="none" w:sz="0" w:space="0" w:color="auto"/>
        <w:bottom w:val="none" w:sz="0" w:space="0" w:color="auto"/>
        <w:right w:val="none" w:sz="0" w:space="0" w:color="auto"/>
      </w:divBdr>
    </w:div>
    <w:div w:id="1392461224">
      <w:bodyDiv w:val="1"/>
      <w:marLeft w:val="0"/>
      <w:marRight w:val="0"/>
      <w:marTop w:val="0"/>
      <w:marBottom w:val="0"/>
      <w:divBdr>
        <w:top w:val="none" w:sz="0" w:space="0" w:color="auto"/>
        <w:left w:val="none" w:sz="0" w:space="0" w:color="auto"/>
        <w:bottom w:val="none" w:sz="0" w:space="0" w:color="auto"/>
        <w:right w:val="none" w:sz="0" w:space="0" w:color="auto"/>
      </w:divBdr>
    </w:div>
    <w:div w:id="1393195505">
      <w:bodyDiv w:val="1"/>
      <w:marLeft w:val="0"/>
      <w:marRight w:val="0"/>
      <w:marTop w:val="0"/>
      <w:marBottom w:val="0"/>
      <w:divBdr>
        <w:top w:val="none" w:sz="0" w:space="0" w:color="auto"/>
        <w:left w:val="none" w:sz="0" w:space="0" w:color="auto"/>
        <w:bottom w:val="none" w:sz="0" w:space="0" w:color="auto"/>
        <w:right w:val="none" w:sz="0" w:space="0" w:color="auto"/>
      </w:divBdr>
    </w:div>
    <w:div w:id="1393388579">
      <w:bodyDiv w:val="1"/>
      <w:marLeft w:val="0"/>
      <w:marRight w:val="0"/>
      <w:marTop w:val="0"/>
      <w:marBottom w:val="0"/>
      <w:divBdr>
        <w:top w:val="none" w:sz="0" w:space="0" w:color="auto"/>
        <w:left w:val="none" w:sz="0" w:space="0" w:color="auto"/>
        <w:bottom w:val="none" w:sz="0" w:space="0" w:color="auto"/>
        <w:right w:val="none" w:sz="0" w:space="0" w:color="auto"/>
      </w:divBdr>
    </w:div>
    <w:div w:id="1394696105">
      <w:bodyDiv w:val="1"/>
      <w:marLeft w:val="0"/>
      <w:marRight w:val="0"/>
      <w:marTop w:val="0"/>
      <w:marBottom w:val="0"/>
      <w:divBdr>
        <w:top w:val="none" w:sz="0" w:space="0" w:color="auto"/>
        <w:left w:val="none" w:sz="0" w:space="0" w:color="auto"/>
        <w:bottom w:val="none" w:sz="0" w:space="0" w:color="auto"/>
        <w:right w:val="none" w:sz="0" w:space="0" w:color="auto"/>
      </w:divBdr>
    </w:div>
    <w:div w:id="1394697071">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395936180">
      <w:bodyDiv w:val="1"/>
      <w:marLeft w:val="0"/>
      <w:marRight w:val="0"/>
      <w:marTop w:val="0"/>
      <w:marBottom w:val="0"/>
      <w:divBdr>
        <w:top w:val="none" w:sz="0" w:space="0" w:color="auto"/>
        <w:left w:val="none" w:sz="0" w:space="0" w:color="auto"/>
        <w:bottom w:val="none" w:sz="0" w:space="0" w:color="auto"/>
        <w:right w:val="none" w:sz="0" w:space="0" w:color="auto"/>
      </w:divBdr>
    </w:div>
    <w:div w:id="1396856716">
      <w:bodyDiv w:val="1"/>
      <w:marLeft w:val="0"/>
      <w:marRight w:val="0"/>
      <w:marTop w:val="0"/>
      <w:marBottom w:val="0"/>
      <w:divBdr>
        <w:top w:val="none" w:sz="0" w:space="0" w:color="auto"/>
        <w:left w:val="none" w:sz="0" w:space="0" w:color="auto"/>
        <w:bottom w:val="none" w:sz="0" w:space="0" w:color="auto"/>
        <w:right w:val="none" w:sz="0" w:space="0" w:color="auto"/>
      </w:divBdr>
    </w:div>
    <w:div w:id="1397777415">
      <w:bodyDiv w:val="1"/>
      <w:marLeft w:val="0"/>
      <w:marRight w:val="0"/>
      <w:marTop w:val="0"/>
      <w:marBottom w:val="0"/>
      <w:divBdr>
        <w:top w:val="none" w:sz="0" w:space="0" w:color="auto"/>
        <w:left w:val="none" w:sz="0" w:space="0" w:color="auto"/>
        <w:bottom w:val="none" w:sz="0" w:space="0" w:color="auto"/>
        <w:right w:val="none" w:sz="0" w:space="0" w:color="auto"/>
      </w:divBdr>
    </w:div>
    <w:div w:id="1398094284">
      <w:bodyDiv w:val="1"/>
      <w:marLeft w:val="0"/>
      <w:marRight w:val="0"/>
      <w:marTop w:val="0"/>
      <w:marBottom w:val="0"/>
      <w:divBdr>
        <w:top w:val="none" w:sz="0" w:space="0" w:color="auto"/>
        <w:left w:val="none" w:sz="0" w:space="0" w:color="auto"/>
        <w:bottom w:val="none" w:sz="0" w:space="0" w:color="auto"/>
        <w:right w:val="none" w:sz="0" w:space="0" w:color="auto"/>
      </w:divBdr>
    </w:div>
    <w:div w:id="1398161291">
      <w:bodyDiv w:val="1"/>
      <w:marLeft w:val="0"/>
      <w:marRight w:val="0"/>
      <w:marTop w:val="0"/>
      <w:marBottom w:val="0"/>
      <w:divBdr>
        <w:top w:val="none" w:sz="0" w:space="0" w:color="auto"/>
        <w:left w:val="none" w:sz="0" w:space="0" w:color="auto"/>
        <w:bottom w:val="none" w:sz="0" w:space="0" w:color="auto"/>
        <w:right w:val="none" w:sz="0" w:space="0" w:color="auto"/>
      </w:divBdr>
    </w:div>
    <w:div w:id="1398868181">
      <w:bodyDiv w:val="1"/>
      <w:marLeft w:val="0"/>
      <w:marRight w:val="0"/>
      <w:marTop w:val="0"/>
      <w:marBottom w:val="0"/>
      <w:divBdr>
        <w:top w:val="none" w:sz="0" w:space="0" w:color="auto"/>
        <w:left w:val="none" w:sz="0" w:space="0" w:color="auto"/>
        <w:bottom w:val="none" w:sz="0" w:space="0" w:color="auto"/>
        <w:right w:val="none" w:sz="0" w:space="0" w:color="auto"/>
      </w:divBdr>
    </w:div>
    <w:div w:id="1398942125">
      <w:bodyDiv w:val="1"/>
      <w:marLeft w:val="0"/>
      <w:marRight w:val="0"/>
      <w:marTop w:val="0"/>
      <w:marBottom w:val="0"/>
      <w:divBdr>
        <w:top w:val="none" w:sz="0" w:space="0" w:color="auto"/>
        <w:left w:val="none" w:sz="0" w:space="0" w:color="auto"/>
        <w:bottom w:val="none" w:sz="0" w:space="0" w:color="auto"/>
        <w:right w:val="none" w:sz="0" w:space="0" w:color="auto"/>
      </w:divBdr>
    </w:div>
    <w:div w:id="1399208576">
      <w:bodyDiv w:val="1"/>
      <w:marLeft w:val="0"/>
      <w:marRight w:val="0"/>
      <w:marTop w:val="0"/>
      <w:marBottom w:val="0"/>
      <w:divBdr>
        <w:top w:val="none" w:sz="0" w:space="0" w:color="auto"/>
        <w:left w:val="none" w:sz="0" w:space="0" w:color="auto"/>
        <w:bottom w:val="none" w:sz="0" w:space="0" w:color="auto"/>
        <w:right w:val="none" w:sz="0" w:space="0" w:color="auto"/>
      </w:divBdr>
    </w:div>
    <w:div w:id="1399746332">
      <w:bodyDiv w:val="1"/>
      <w:marLeft w:val="0"/>
      <w:marRight w:val="0"/>
      <w:marTop w:val="0"/>
      <w:marBottom w:val="0"/>
      <w:divBdr>
        <w:top w:val="none" w:sz="0" w:space="0" w:color="auto"/>
        <w:left w:val="none" w:sz="0" w:space="0" w:color="auto"/>
        <w:bottom w:val="none" w:sz="0" w:space="0" w:color="auto"/>
        <w:right w:val="none" w:sz="0" w:space="0" w:color="auto"/>
      </w:divBdr>
    </w:div>
    <w:div w:id="1399785945">
      <w:bodyDiv w:val="1"/>
      <w:marLeft w:val="0"/>
      <w:marRight w:val="0"/>
      <w:marTop w:val="0"/>
      <w:marBottom w:val="0"/>
      <w:divBdr>
        <w:top w:val="none" w:sz="0" w:space="0" w:color="auto"/>
        <w:left w:val="none" w:sz="0" w:space="0" w:color="auto"/>
        <w:bottom w:val="none" w:sz="0" w:space="0" w:color="auto"/>
        <w:right w:val="none" w:sz="0" w:space="0" w:color="auto"/>
      </w:divBdr>
    </w:div>
    <w:div w:id="1400058606">
      <w:bodyDiv w:val="1"/>
      <w:marLeft w:val="0"/>
      <w:marRight w:val="0"/>
      <w:marTop w:val="0"/>
      <w:marBottom w:val="0"/>
      <w:divBdr>
        <w:top w:val="none" w:sz="0" w:space="0" w:color="auto"/>
        <w:left w:val="none" w:sz="0" w:space="0" w:color="auto"/>
        <w:bottom w:val="none" w:sz="0" w:space="0" w:color="auto"/>
        <w:right w:val="none" w:sz="0" w:space="0" w:color="auto"/>
      </w:divBdr>
    </w:div>
    <w:div w:id="1400640978">
      <w:bodyDiv w:val="1"/>
      <w:marLeft w:val="0"/>
      <w:marRight w:val="0"/>
      <w:marTop w:val="0"/>
      <w:marBottom w:val="0"/>
      <w:divBdr>
        <w:top w:val="none" w:sz="0" w:space="0" w:color="auto"/>
        <w:left w:val="none" w:sz="0" w:space="0" w:color="auto"/>
        <w:bottom w:val="none" w:sz="0" w:space="0" w:color="auto"/>
        <w:right w:val="none" w:sz="0" w:space="0" w:color="auto"/>
      </w:divBdr>
    </w:div>
    <w:div w:id="1402870930">
      <w:bodyDiv w:val="1"/>
      <w:marLeft w:val="0"/>
      <w:marRight w:val="0"/>
      <w:marTop w:val="0"/>
      <w:marBottom w:val="0"/>
      <w:divBdr>
        <w:top w:val="none" w:sz="0" w:space="0" w:color="auto"/>
        <w:left w:val="none" w:sz="0" w:space="0" w:color="auto"/>
        <w:bottom w:val="none" w:sz="0" w:space="0" w:color="auto"/>
        <w:right w:val="none" w:sz="0" w:space="0" w:color="auto"/>
      </w:divBdr>
    </w:div>
    <w:div w:id="1403332679">
      <w:bodyDiv w:val="1"/>
      <w:marLeft w:val="0"/>
      <w:marRight w:val="0"/>
      <w:marTop w:val="0"/>
      <w:marBottom w:val="0"/>
      <w:divBdr>
        <w:top w:val="none" w:sz="0" w:space="0" w:color="auto"/>
        <w:left w:val="none" w:sz="0" w:space="0" w:color="auto"/>
        <w:bottom w:val="none" w:sz="0" w:space="0" w:color="auto"/>
        <w:right w:val="none" w:sz="0" w:space="0" w:color="auto"/>
      </w:divBdr>
    </w:div>
    <w:div w:id="1403603596">
      <w:bodyDiv w:val="1"/>
      <w:marLeft w:val="0"/>
      <w:marRight w:val="0"/>
      <w:marTop w:val="0"/>
      <w:marBottom w:val="0"/>
      <w:divBdr>
        <w:top w:val="none" w:sz="0" w:space="0" w:color="auto"/>
        <w:left w:val="none" w:sz="0" w:space="0" w:color="auto"/>
        <w:bottom w:val="none" w:sz="0" w:space="0" w:color="auto"/>
        <w:right w:val="none" w:sz="0" w:space="0" w:color="auto"/>
      </w:divBdr>
    </w:div>
    <w:div w:id="1406491982">
      <w:bodyDiv w:val="1"/>
      <w:marLeft w:val="0"/>
      <w:marRight w:val="0"/>
      <w:marTop w:val="0"/>
      <w:marBottom w:val="0"/>
      <w:divBdr>
        <w:top w:val="none" w:sz="0" w:space="0" w:color="auto"/>
        <w:left w:val="none" w:sz="0" w:space="0" w:color="auto"/>
        <w:bottom w:val="none" w:sz="0" w:space="0" w:color="auto"/>
        <w:right w:val="none" w:sz="0" w:space="0" w:color="auto"/>
      </w:divBdr>
    </w:div>
    <w:div w:id="1406535861">
      <w:bodyDiv w:val="1"/>
      <w:marLeft w:val="0"/>
      <w:marRight w:val="0"/>
      <w:marTop w:val="0"/>
      <w:marBottom w:val="0"/>
      <w:divBdr>
        <w:top w:val="none" w:sz="0" w:space="0" w:color="auto"/>
        <w:left w:val="none" w:sz="0" w:space="0" w:color="auto"/>
        <w:bottom w:val="none" w:sz="0" w:space="0" w:color="auto"/>
        <w:right w:val="none" w:sz="0" w:space="0" w:color="auto"/>
      </w:divBdr>
    </w:div>
    <w:div w:id="1409618995">
      <w:bodyDiv w:val="1"/>
      <w:marLeft w:val="0"/>
      <w:marRight w:val="0"/>
      <w:marTop w:val="0"/>
      <w:marBottom w:val="0"/>
      <w:divBdr>
        <w:top w:val="none" w:sz="0" w:space="0" w:color="auto"/>
        <w:left w:val="none" w:sz="0" w:space="0" w:color="auto"/>
        <w:bottom w:val="none" w:sz="0" w:space="0" w:color="auto"/>
        <w:right w:val="none" w:sz="0" w:space="0" w:color="auto"/>
      </w:divBdr>
    </w:div>
    <w:div w:id="1411660575">
      <w:bodyDiv w:val="1"/>
      <w:marLeft w:val="0"/>
      <w:marRight w:val="0"/>
      <w:marTop w:val="0"/>
      <w:marBottom w:val="0"/>
      <w:divBdr>
        <w:top w:val="none" w:sz="0" w:space="0" w:color="auto"/>
        <w:left w:val="none" w:sz="0" w:space="0" w:color="auto"/>
        <w:bottom w:val="none" w:sz="0" w:space="0" w:color="auto"/>
        <w:right w:val="none" w:sz="0" w:space="0" w:color="auto"/>
      </w:divBdr>
    </w:div>
    <w:div w:id="1412314234">
      <w:bodyDiv w:val="1"/>
      <w:marLeft w:val="0"/>
      <w:marRight w:val="0"/>
      <w:marTop w:val="0"/>
      <w:marBottom w:val="0"/>
      <w:divBdr>
        <w:top w:val="none" w:sz="0" w:space="0" w:color="auto"/>
        <w:left w:val="none" w:sz="0" w:space="0" w:color="auto"/>
        <w:bottom w:val="none" w:sz="0" w:space="0" w:color="auto"/>
        <w:right w:val="none" w:sz="0" w:space="0" w:color="auto"/>
      </w:divBdr>
    </w:div>
    <w:div w:id="1413430515">
      <w:bodyDiv w:val="1"/>
      <w:marLeft w:val="0"/>
      <w:marRight w:val="0"/>
      <w:marTop w:val="0"/>
      <w:marBottom w:val="0"/>
      <w:divBdr>
        <w:top w:val="none" w:sz="0" w:space="0" w:color="auto"/>
        <w:left w:val="none" w:sz="0" w:space="0" w:color="auto"/>
        <w:bottom w:val="none" w:sz="0" w:space="0" w:color="auto"/>
        <w:right w:val="none" w:sz="0" w:space="0" w:color="auto"/>
      </w:divBdr>
    </w:div>
    <w:div w:id="1414355268">
      <w:bodyDiv w:val="1"/>
      <w:marLeft w:val="0"/>
      <w:marRight w:val="0"/>
      <w:marTop w:val="0"/>
      <w:marBottom w:val="0"/>
      <w:divBdr>
        <w:top w:val="none" w:sz="0" w:space="0" w:color="auto"/>
        <w:left w:val="none" w:sz="0" w:space="0" w:color="auto"/>
        <w:bottom w:val="none" w:sz="0" w:space="0" w:color="auto"/>
        <w:right w:val="none" w:sz="0" w:space="0" w:color="auto"/>
      </w:divBdr>
    </w:div>
    <w:div w:id="1415663724">
      <w:bodyDiv w:val="1"/>
      <w:marLeft w:val="0"/>
      <w:marRight w:val="0"/>
      <w:marTop w:val="0"/>
      <w:marBottom w:val="0"/>
      <w:divBdr>
        <w:top w:val="none" w:sz="0" w:space="0" w:color="auto"/>
        <w:left w:val="none" w:sz="0" w:space="0" w:color="auto"/>
        <w:bottom w:val="none" w:sz="0" w:space="0" w:color="auto"/>
        <w:right w:val="none" w:sz="0" w:space="0" w:color="auto"/>
      </w:divBdr>
    </w:div>
    <w:div w:id="1417290654">
      <w:bodyDiv w:val="1"/>
      <w:marLeft w:val="0"/>
      <w:marRight w:val="0"/>
      <w:marTop w:val="0"/>
      <w:marBottom w:val="0"/>
      <w:divBdr>
        <w:top w:val="none" w:sz="0" w:space="0" w:color="auto"/>
        <w:left w:val="none" w:sz="0" w:space="0" w:color="auto"/>
        <w:bottom w:val="none" w:sz="0" w:space="0" w:color="auto"/>
        <w:right w:val="none" w:sz="0" w:space="0" w:color="auto"/>
      </w:divBdr>
    </w:div>
    <w:div w:id="1418139270">
      <w:bodyDiv w:val="1"/>
      <w:marLeft w:val="0"/>
      <w:marRight w:val="0"/>
      <w:marTop w:val="0"/>
      <w:marBottom w:val="0"/>
      <w:divBdr>
        <w:top w:val="none" w:sz="0" w:space="0" w:color="auto"/>
        <w:left w:val="none" w:sz="0" w:space="0" w:color="auto"/>
        <w:bottom w:val="none" w:sz="0" w:space="0" w:color="auto"/>
        <w:right w:val="none" w:sz="0" w:space="0" w:color="auto"/>
      </w:divBdr>
    </w:div>
    <w:div w:id="1419131168">
      <w:bodyDiv w:val="1"/>
      <w:marLeft w:val="0"/>
      <w:marRight w:val="0"/>
      <w:marTop w:val="0"/>
      <w:marBottom w:val="0"/>
      <w:divBdr>
        <w:top w:val="none" w:sz="0" w:space="0" w:color="auto"/>
        <w:left w:val="none" w:sz="0" w:space="0" w:color="auto"/>
        <w:bottom w:val="none" w:sz="0" w:space="0" w:color="auto"/>
        <w:right w:val="none" w:sz="0" w:space="0" w:color="auto"/>
      </w:divBdr>
    </w:div>
    <w:div w:id="1419597958">
      <w:bodyDiv w:val="1"/>
      <w:marLeft w:val="0"/>
      <w:marRight w:val="0"/>
      <w:marTop w:val="0"/>
      <w:marBottom w:val="0"/>
      <w:divBdr>
        <w:top w:val="none" w:sz="0" w:space="0" w:color="auto"/>
        <w:left w:val="none" w:sz="0" w:space="0" w:color="auto"/>
        <w:bottom w:val="none" w:sz="0" w:space="0" w:color="auto"/>
        <w:right w:val="none" w:sz="0" w:space="0" w:color="auto"/>
      </w:divBdr>
    </w:div>
    <w:div w:id="1420787538">
      <w:bodyDiv w:val="1"/>
      <w:marLeft w:val="0"/>
      <w:marRight w:val="0"/>
      <w:marTop w:val="0"/>
      <w:marBottom w:val="0"/>
      <w:divBdr>
        <w:top w:val="none" w:sz="0" w:space="0" w:color="auto"/>
        <w:left w:val="none" w:sz="0" w:space="0" w:color="auto"/>
        <w:bottom w:val="none" w:sz="0" w:space="0" w:color="auto"/>
        <w:right w:val="none" w:sz="0" w:space="0" w:color="auto"/>
      </w:divBdr>
    </w:div>
    <w:div w:id="1421948220">
      <w:bodyDiv w:val="1"/>
      <w:marLeft w:val="0"/>
      <w:marRight w:val="0"/>
      <w:marTop w:val="0"/>
      <w:marBottom w:val="0"/>
      <w:divBdr>
        <w:top w:val="none" w:sz="0" w:space="0" w:color="auto"/>
        <w:left w:val="none" w:sz="0" w:space="0" w:color="auto"/>
        <w:bottom w:val="none" w:sz="0" w:space="0" w:color="auto"/>
        <w:right w:val="none" w:sz="0" w:space="0" w:color="auto"/>
      </w:divBdr>
    </w:div>
    <w:div w:id="1422801068">
      <w:bodyDiv w:val="1"/>
      <w:marLeft w:val="0"/>
      <w:marRight w:val="0"/>
      <w:marTop w:val="0"/>
      <w:marBottom w:val="0"/>
      <w:divBdr>
        <w:top w:val="none" w:sz="0" w:space="0" w:color="auto"/>
        <w:left w:val="none" w:sz="0" w:space="0" w:color="auto"/>
        <w:bottom w:val="none" w:sz="0" w:space="0" w:color="auto"/>
        <w:right w:val="none" w:sz="0" w:space="0" w:color="auto"/>
      </w:divBdr>
    </w:div>
    <w:div w:id="1424109269">
      <w:bodyDiv w:val="1"/>
      <w:marLeft w:val="0"/>
      <w:marRight w:val="0"/>
      <w:marTop w:val="0"/>
      <w:marBottom w:val="0"/>
      <w:divBdr>
        <w:top w:val="none" w:sz="0" w:space="0" w:color="auto"/>
        <w:left w:val="none" w:sz="0" w:space="0" w:color="auto"/>
        <w:bottom w:val="none" w:sz="0" w:space="0" w:color="auto"/>
        <w:right w:val="none" w:sz="0" w:space="0" w:color="auto"/>
      </w:divBdr>
    </w:div>
    <w:div w:id="1424187758">
      <w:bodyDiv w:val="1"/>
      <w:marLeft w:val="0"/>
      <w:marRight w:val="0"/>
      <w:marTop w:val="0"/>
      <w:marBottom w:val="0"/>
      <w:divBdr>
        <w:top w:val="none" w:sz="0" w:space="0" w:color="auto"/>
        <w:left w:val="none" w:sz="0" w:space="0" w:color="auto"/>
        <w:bottom w:val="none" w:sz="0" w:space="0" w:color="auto"/>
        <w:right w:val="none" w:sz="0" w:space="0" w:color="auto"/>
      </w:divBdr>
    </w:div>
    <w:div w:id="1425303385">
      <w:bodyDiv w:val="1"/>
      <w:marLeft w:val="0"/>
      <w:marRight w:val="0"/>
      <w:marTop w:val="0"/>
      <w:marBottom w:val="0"/>
      <w:divBdr>
        <w:top w:val="none" w:sz="0" w:space="0" w:color="auto"/>
        <w:left w:val="none" w:sz="0" w:space="0" w:color="auto"/>
        <w:bottom w:val="none" w:sz="0" w:space="0" w:color="auto"/>
        <w:right w:val="none" w:sz="0" w:space="0" w:color="auto"/>
      </w:divBdr>
    </w:div>
    <w:div w:id="1426418083">
      <w:bodyDiv w:val="1"/>
      <w:marLeft w:val="0"/>
      <w:marRight w:val="0"/>
      <w:marTop w:val="0"/>
      <w:marBottom w:val="0"/>
      <w:divBdr>
        <w:top w:val="none" w:sz="0" w:space="0" w:color="auto"/>
        <w:left w:val="none" w:sz="0" w:space="0" w:color="auto"/>
        <w:bottom w:val="none" w:sz="0" w:space="0" w:color="auto"/>
        <w:right w:val="none" w:sz="0" w:space="0" w:color="auto"/>
      </w:divBdr>
    </w:div>
    <w:div w:id="1427379791">
      <w:bodyDiv w:val="1"/>
      <w:marLeft w:val="0"/>
      <w:marRight w:val="0"/>
      <w:marTop w:val="0"/>
      <w:marBottom w:val="0"/>
      <w:divBdr>
        <w:top w:val="none" w:sz="0" w:space="0" w:color="auto"/>
        <w:left w:val="none" w:sz="0" w:space="0" w:color="auto"/>
        <w:bottom w:val="none" w:sz="0" w:space="0" w:color="auto"/>
        <w:right w:val="none" w:sz="0" w:space="0" w:color="auto"/>
      </w:divBdr>
    </w:div>
    <w:div w:id="1427505238">
      <w:bodyDiv w:val="1"/>
      <w:marLeft w:val="0"/>
      <w:marRight w:val="0"/>
      <w:marTop w:val="0"/>
      <w:marBottom w:val="0"/>
      <w:divBdr>
        <w:top w:val="none" w:sz="0" w:space="0" w:color="auto"/>
        <w:left w:val="none" w:sz="0" w:space="0" w:color="auto"/>
        <w:bottom w:val="none" w:sz="0" w:space="0" w:color="auto"/>
        <w:right w:val="none" w:sz="0" w:space="0" w:color="auto"/>
      </w:divBdr>
    </w:div>
    <w:div w:id="1427965348">
      <w:bodyDiv w:val="1"/>
      <w:marLeft w:val="0"/>
      <w:marRight w:val="0"/>
      <w:marTop w:val="0"/>
      <w:marBottom w:val="0"/>
      <w:divBdr>
        <w:top w:val="none" w:sz="0" w:space="0" w:color="auto"/>
        <w:left w:val="none" w:sz="0" w:space="0" w:color="auto"/>
        <w:bottom w:val="none" w:sz="0" w:space="0" w:color="auto"/>
        <w:right w:val="none" w:sz="0" w:space="0" w:color="auto"/>
      </w:divBdr>
    </w:div>
    <w:div w:id="1428650640">
      <w:bodyDiv w:val="1"/>
      <w:marLeft w:val="0"/>
      <w:marRight w:val="0"/>
      <w:marTop w:val="0"/>
      <w:marBottom w:val="0"/>
      <w:divBdr>
        <w:top w:val="none" w:sz="0" w:space="0" w:color="auto"/>
        <w:left w:val="none" w:sz="0" w:space="0" w:color="auto"/>
        <w:bottom w:val="none" w:sz="0" w:space="0" w:color="auto"/>
        <w:right w:val="none" w:sz="0" w:space="0" w:color="auto"/>
      </w:divBdr>
    </w:div>
    <w:div w:id="1430390461">
      <w:bodyDiv w:val="1"/>
      <w:marLeft w:val="0"/>
      <w:marRight w:val="0"/>
      <w:marTop w:val="0"/>
      <w:marBottom w:val="0"/>
      <w:divBdr>
        <w:top w:val="none" w:sz="0" w:space="0" w:color="auto"/>
        <w:left w:val="none" w:sz="0" w:space="0" w:color="auto"/>
        <w:bottom w:val="none" w:sz="0" w:space="0" w:color="auto"/>
        <w:right w:val="none" w:sz="0" w:space="0" w:color="auto"/>
      </w:divBdr>
    </w:div>
    <w:div w:id="1430547319">
      <w:bodyDiv w:val="1"/>
      <w:marLeft w:val="0"/>
      <w:marRight w:val="0"/>
      <w:marTop w:val="0"/>
      <w:marBottom w:val="0"/>
      <w:divBdr>
        <w:top w:val="none" w:sz="0" w:space="0" w:color="auto"/>
        <w:left w:val="none" w:sz="0" w:space="0" w:color="auto"/>
        <w:bottom w:val="none" w:sz="0" w:space="0" w:color="auto"/>
        <w:right w:val="none" w:sz="0" w:space="0" w:color="auto"/>
      </w:divBdr>
    </w:div>
    <w:div w:id="1432582936">
      <w:bodyDiv w:val="1"/>
      <w:marLeft w:val="0"/>
      <w:marRight w:val="0"/>
      <w:marTop w:val="0"/>
      <w:marBottom w:val="0"/>
      <w:divBdr>
        <w:top w:val="none" w:sz="0" w:space="0" w:color="auto"/>
        <w:left w:val="none" w:sz="0" w:space="0" w:color="auto"/>
        <w:bottom w:val="none" w:sz="0" w:space="0" w:color="auto"/>
        <w:right w:val="none" w:sz="0" w:space="0" w:color="auto"/>
      </w:divBdr>
    </w:div>
    <w:div w:id="1434009472">
      <w:bodyDiv w:val="1"/>
      <w:marLeft w:val="0"/>
      <w:marRight w:val="0"/>
      <w:marTop w:val="0"/>
      <w:marBottom w:val="0"/>
      <w:divBdr>
        <w:top w:val="none" w:sz="0" w:space="0" w:color="auto"/>
        <w:left w:val="none" w:sz="0" w:space="0" w:color="auto"/>
        <w:bottom w:val="none" w:sz="0" w:space="0" w:color="auto"/>
        <w:right w:val="none" w:sz="0" w:space="0" w:color="auto"/>
      </w:divBdr>
    </w:div>
    <w:div w:id="1435319070">
      <w:bodyDiv w:val="1"/>
      <w:marLeft w:val="0"/>
      <w:marRight w:val="0"/>
      <w:marTop w:val="0"/>
      <w:marBottom w:val="0"/>
      <w:divBdr>
        <w:top w:val="none" w:sz="0" w:space="0" w:color="auto"/>
        <w:left w:val="none" w:sz="0" w:space="0" w:color="auto"/>
        <w:bottom w:val="none" w:sz="0" w:space="0" w:color="auto"/>
        <w:right w:val="none" w:sz="0" w:space="0" w:color="auto"/>
      </w:divBdr>
    </w:div>
    <w:div w:id="1436756295">
      <w:bodyDiv w:val="1"/>
      <w:marLeft w:val="0"/>
      <w:marRight w:val="0"/>
      <w:marTop w:val="0"/>
      <w:marBottom w:val="0"/>
      <w:divBdr>
        <w:top w:val="none" w:sz="0" w:space="0" w:color="auto"/>
        <w:left w:val="none" w:sz="0" w:space="0" w:color="auto"/>
        <w:bottom w:val="none" w:sz="0" w:space="0" w:color="auto"/>
        <w:right w:val="none" w:sz="0" w:space="0" w:color="auto"/>
      </w:divBdr>
    </w:div>
    <w:div w:id="1439330119">
      <w:bodyDiv w:val="1"/>
      <w:marLeft w:val="0"/>
      <w:marRight w:val="0"/>
      <w:marTop w:val="0"/>
      <w:marBottom w:val="0"/>
      <w:divBdr>
        <w:top w:val="none" w:sz="0" w:space="0" w:color="auto"/>
        <w:left w:val="none" w:sz="0" w:space="0" w:color="auto"/>
        <w:bottom w:val="none" w:sz="0" w:space="0" w:color="auto"/>
        <w:right w:val="none" w:sz="0" w:space="0" w:color="auto"/>
      </w:divBdr>
    </w:div>
    <w:div w:id="1440251566">
      <w:bodyDiv w:val="1"/>
      <w:marLeft w:val="0"/>
      <w:marRight w:val="0"/>
      <w:marTop w:val="0"/>
      <w:marBottom w:val="0"/>
      <w:divBdr>
        <w:top w:val="none" w:sz="0" w:space="0" w:color="auto"/>
        <w:left w:val="none" w:sz="0" w:space="0" w:color="auto"/>
        <w:bottom w:val="none" w:sz="0" w:space="0" w:color="auto"/>
        <w:right w:val="none" w:sz="0" w:space="0" w:color="auto"/>
      </w:divBdr>
    </w:div>
    <w:div w:id="1440684542">
      <w:bodyDiv w:val="1"/>
      <w:marLeft w:val="0"/>
      <w:marRight w:val="0"/>
      <w:marTop w:val="0"/>
      <w:marBottom w:val="0"/>
      <w:divBdr>
        <w:top w:val="none" w:sz="0" w:space="0" w:color="auto"/>
        <w:left w:val="none" w:sz="0" w:space="0" w:color="auto"/>
        <w:bottom w:val="none" w:sz="0" w:space="0" w:color="auto"/>
        <w:right w:val="none" w:sz="0" w:space="0" w:color="auto"/>
      </w:divBdr>
    </w:div>
    <w:div w:id="1442073284">
      <w:bodyDiv w:val="1"/>
      <w:marLeft w:val="0"/>
      <w:marRight w:val="0"/>
      <w:marTop w:val="0"/>
      <w:marBottom w:val="0"/>
      <w:divBdr>
        <w:top w:val="none" w:sz="0" w:space="0" w:color="auto"/>
        <w:left w:val="none" w:sz="0" w:space="0" w:color="auto"/>
        <w:bottom w:val="none" w:sz="0" w:space="0" w:color="auto"/>
        <w:right w:val="none" w:sz="0" w:space="0" w:color="auto"/>
      </w:divBdr>
    </w:div>
    <w:div w:id="1442144009">
      <w:bodyDiv w:val="1"/>
      <w:marLeft w:val="0"/>
      <w:marRight w:val="0"/>
      <w:marTop w:val="0"/>
      <w:marBottom w:val="0"/>
      <w:divBdr>
        <w:top w:val="none" w:sz="0" w:space="0" w:color="auto"/>
        <w:left w:val="none" w:sz="0" w:space="0" w:color="auto"/>
        <w:bottom w:val="none" w:sz="0" w:space="0" w:color="auto"/>
        <w:right w:val="none" w:sz="0" w:space="0" w:color="auto"/>
      </w:divBdr>
    </w:div>
    <w:div w:id="1442997419">
      <w:bodyDiv w:val="1"/>
      <w:marLeft w:val="0"/>
      <w:marRight w:val="0"/>
      <w:marTop w:val="0"/>
      <w:marBottom w:val="0"/>
      <w:divBdr>
        <w:top w:val="none" w:sz="0" w:space="0" w:color="auto"/>
        <w:left w:val="none" w:sz="0" w:space="0" w:color="auto"/>
        <w:bottom w:val="none" w:sz="0" w:space="0" w:color="auto"/>
        <w:right w:val="none" w:sz="0" w:space="0" w:color="auto"/>
      </w:divBdr>
    </w:div>
    <w:div w:id="1444377263">
      <w:bodyDiv w:val="1"/>
      <w:marLeft w:val="0"/>
      <w:marRight w:val="0"/>
      <w:marTop w:val="0"/>
      <w:marBottom w:val="0"/>
      <w:divBdr>
        <w:top w:val="none" w:sz="0" w:space="0" w:color="auto"/>
        <w:left w:val="none" w:sz="0" w:space="0" w:color="auto"/>
        <w:bottom w:val="none" w:sz="0" w:space="0" w:color="auto"/>
        <w:right w:val="none" w:sz="0" w:space="0" w:color="auto"/>
      </w:divBdr>
    </w:div>
    <w:div w:id="1444419665">
      <w:bodyDiv w:val="1"/>
      <w:marLeft w:val="0"/>
      <w:marRight w:val="0"/>
      <w:marTop w:val="0"/>
      <w:marBottom w:val="0"/>
      <w:divBdr>
        <w:top w:val="none" w:sz="0" w:space="0" w:color="auto"/>
        <w:left w:val="none" w:sz="0" w:space="0" w:color="auto"/>
        <w:bottom w:val="none" w:sz="0" w:space="0" w:color="auto"/>
        <w:right w:val="none" w:sz="0" w:space="0" w:color="auto"/>
      </w:divBdr>
    </w:div>
    <w:div w:id="1445494629">
      <w:bodyDiv w:val="1"/>
      <w:marLeft w:val="0"/>
      <w:marRight w:val="0"/>
      <w:marTop w:val="0"/>
      <w:marBottom w:val="0"/>
      <w:divBdr>
        <w:top w:val="none" w:sz="0" w:space="0" w:color="auto"/>
        <w:left w:val="none" w:sz="0" w:space="0" w:color="auto"/>
        <w:bottom w:val="none" w:sz="0" w:space="0" w:color="auto"/>
        <w:right w:val="none" w:sz="0" w:space="0" w:color="auto"/>
      </w:divBdr>
    </w:div>
    <w:div w:id="1445687745">
      <w:bodyDiv w:val="1"/>
      <w:marLeft w:val="0"/>
      <w:marRight w:val="0"/>
      <w:marTop w:val="0"/>
      <w:marBottom w:val="0"/>
      <w:divBdr>
        <w:top w:val="none" w:sz="0" w:space="0" w:color="auto"/>
        <w:left w:val="none" w:sz="0" w:space="0" w:color="auto"/>
        <w:bottom w:val="none" w:sz="0" w:space="0" w:color="auto"/>
        <w:right w:val="none" w:sz="0" w:space="0" w:color="auto"/>
      </w:divBdr>
    </w:div>
    <w:div w:id="1445808513">
      <w:bodyDiv w:val="1"/>
      <w:marLeft w:val="0"/>
      <w:marRight w:val="0"/>
      <w:marTop w:val="0"/>
      <w:marBottom w:val="0"/>
      <w:divBdr>
        <w:top w:val="none" w:sz="0" w:space="0" w:color="auto"/>
        <w:left w:val="none" w:sz="0" w:space="0" w:color="auto"/>
        <w:bottom w:val="none" w:sz="0" w:space="0" w:color="auto"/>
        <w:right w:val="none" w:sz="0" w:space="0" w:color="auto"/>
      </w:divBdr>
    </w:div>
    <w:div w:id="1447963176">
      <w:bodyDiv w:val="1"/>
      <w:marLeft w:val="0"/>
      <w:marRight w:val="0"/>
      <w:marTop w:val="0"/>
      <w:marBottom w:val="0"/>
      <w:divBdr>
        <w:top w:val="none" w:sz="0" w:space="0" w:color="auto"/>
        <w:left w:val="none" w:sz="0" w:space="0" w:color="auto"/>
        <w:bottom w:val="none" w:sz="0" w:space="0" w:color="auto"/>
        <w:right w:val="none" w:sz="0" w:space="0" w:color="auto"/>
      </w:divBdr>
    </w:div>
    <w:div w:id="1450202932">
      <w:bodyDiv w:val="1"/>
      <w:marLeft w:val="0"/>
      <w:marRight w:val="0"/>
      <w:marTop w:val="0"/>
      <w:marBottom w:val="0"/>
      <w:divBdr>
        <w:top w:val="none" w:sz="0" w:space="0" w:color="auto"/>
        <w:left w:val="none" w:sz="0" w:space="0" w:color="auto"/>
        <w:bottom w:val="none" w:sz="0" w:space="0" w:color="auto"/>
        <w:right w:val="none" w:sz="0" w:space="0" w:color="auto"/>
      </w:divBdr>
    </w:div>
    <w:div w:id="1450587924">
      <w:bodyDiv w:val="1"/>
      <w:marLeft w:val="0"/>
      <w:marRight w:val="0"/>
      <w:marTop w:val="0"/>
      <w:marBottom w:val="0"/>
      <w:divBdr>
        <w:top w:val="none" w:sz="0" w:space="0" w:color="auto"/>
        <w:left w:val="none" w:sz="0" w:space="0" w:color="auto"/>
        <w:bottom w:val="none" w:sz="0" w:space="0" w:color="auto"/>
        <w:right w:val="none" w:sz="0" w:space="0" w:color="auto"/>
      </w:divBdr>
    </w:div>
    <w:div w:id="1451390416">
      <w:bodyDiv w:val="1"/>
      <w:marLeft w:val="0"/>
      <w:marRight w:val="0"/>
      <w:marTop w:val="0"/>
      <w:marBottom w:val="0"/>
      <w:divBdr>
        <w:top w:val="none" w:sz="0" w:space="0" w:color="auto"/>
        <w:left w:val="none" w:sz="0" w:space="0" w:color="auto"/>
        <w:bottom w:val="none" w:sz="0" w:space="0" w:color="auto"/>
        <w:right w:val="none" w:sz="0" w:space="0" w:color="auto"/>
      </w:divBdr>
    </w:div>
    <w:div w:id="1453135620">
      <w:bodyDiv w:val="1"/>
      <w:marLeft w:val="0"/>
      <w:marRight w:val="0"/>
      <w:marTop w:val="0"/>
      <w:marBottom w:val="0"/>
      <w:divBdr>
        <w:top w:val="none" w:sz="0" w:space="0" w:color="auto"/>
        <w:left w:val="none" w:sz="0" w:space="0" w:color="auto"/>
        <w:bottom w:val="none" w:sz="0" w:space="0" w:color="auto"/>
        <w:right w:val="none" w:sz="0" w:space="0" w:color="auto"/>
      </w:divBdr>
    </w:div>
    <w:div w:id="1453401666">
      <w:bodyDiv w:val="1"/>
      <w:marLeft w:val="0"/>
      <w:marRight w:val="0"/>
      <w:marTop w:val="0"/>
      <w:marBottom w:val="0"/>
      <w:divBdr>
        <w:top w:val="none" w:sz="0" w:space="0" w:color="auto"/>
        <w:left w:val="none" w:sz="0" w:space="0" w:color="auto"/>
        <w:bottom w:val="none" w:sz="0" w:space="0" w:color="auto"/>
        <w:right w:val="none" w:sz="0" w:space="0" w:color="auto"/>
      </w:divBdr>
    </w:div>
    <w:div w:id="1455363011">
      <w:bodyDiv w:val="1"/>
      <w:marLeft w:val="0"/>
      <w:marRight w:val="0"/>
      <w:marTop w:val="0"/>
      <w:marBottom w:val="0"/>
      <w:divBdr>
        <w:top w:val="none" w:sz="0" w:space="0" w:color="auto"/>
        <w:left w:val="none" w:sz="0" w:space="0" w:color="auto"/>
        <w:bottom w:val="none" w:sz="0" w:space="0" w:color="auto"/>
        <w:right w:val="none" w:sz="0" w:space="0" w:color="auto"/>
      </w:divBdr>
    </w:div>
    <w:div w:id="1456211582">
      <w:bodyDiv w:val="1"/>
      <w:marLeft w:val="0"/>
      <w:marRight w:val="0"/>
      <w:marTop w:val="0"/>
      <w:marBottom w:val="0"/>
      <w:divBdr>
        <w:top w:val="none" w:sz="0" w:space="0" w:color="auto"/>
        <w:left w:val="none" w:sz="0" w:space="0" w:color="auto"/>
        <w:bottom w:val="none" w:sz="0" w:space="0" w:color="auto"/>
        <w:right w:val="none" w:sz="0" w:space="0" w:color="auto"/>
      </w:divBdr>
    </w:div>
    <w:div w:id="1456682208">
      <w:bodyDiv w:val="1"/>
      <w:marLeft w:val="0"/>
      <w:marRight w:val="0"/>
      <w:marTop w:val="0"/>
      <w:marBottom w:val="0"/>
      <w:divBdr>
        <w:top w:val="none" w:sz="0" w:space="0" w:color="auto"/>
        <w:left w:val="none" w:sz="0" w:space="0" w:color="auto"/>
        <w:bottom w:val="none" w:sz="0" w:space="0" w:color="auto"/>
        <w:right w:val="none" w:sz="0" w:space="0" w:color="auto"/>
      </w:divBdr>
    </w:div>
    <w:div w:id="1456945510">
      <w:bodyDiv w:val="1"/>
      <w:marLeft w:val="0"/>
      <w:marRight w:val="0"/>
      <w:marTop w:val="0"/>
      <w:marBottom w:val="0"/>
      <w:divBdr>
        <w:top w:val="none" w:sz="0" w:space="0" w:color="auto"/>
        <w:left w:val="none" w:sz="0" w:space="0" w:color="auto"/>
        <w:bottom w:val="none" w:sz="0" w:space="0" w:color="auto"/>
        <w:right w:val="none" w:sz="0" w:space="0" w:color="auto"/>
      </w:divBdr>
    </w:div>
    <w:div w:id="1457790889">
      <w:bodyDiv w:val="1"/>
      <w:marLeft w:val="0"/>
      <w:marRight w:val="0"/>
      <w:marTop w:val="0"/>
      <w:marBottom w:val="0"/>
      <w:divBdr>
        <w:top w:val="none" w:sz="0" w:space="0" w:color="auto"/>
        <w:left w:val="none" w:sz="0" w:space="0" w:color="auto"/>
        <w:bottom w:val="none" w:sz="0" w:space="0" w:color="auto"/>
        <w:right w:val="none" w:sz="0" w:space="0" w:color="auto"/>
      </w:divBdr>
    </w:div>
    <w:div w:id="1458597926">
      <w:bodyDiv w:val="1"/>
      <w:marLeft w:val="0"/>
      <w:marRight w:val="0"/>
      <w:marTop w:val="0"/>
      <w:marBottom w:val="0"/>
      <w:divBdr>
        <w:top w:val="none" w:sz="0" w:space="0" w:color="auto"/>
        <w:left w:val="none" w:sz="0" w:space="0" w:color="auto"/>
        <w:bottom w:val="none" w:sz="0" w:space="0" w:color="auto"/>
        <w:right w:val="none" w:sz="0" w:space="0" w:color="auto"/>
      </w:divBdr>
    </w:div>
    <w:div w:id="1459453894">
      <w:bodyDiv w:val="1"/>
      <w:marLeft w:val="0"/>
      <w:marRight w:val="0"/>
      <w:marTop w:val="0"/>
      <w:marBottom w:val="0"/>
      <w:divBdr>
        <w:top w:val="none" w:sz="0" w:space="0" w:color="auto"/>
        <w:left w:val="none" w:sz="0" w:space="0" w:color="auto"/>
        <w:bottom w:val="none" w:sz="0" w:space="0" w:color="auto"/>
        <w:right w:val="none" w:sz="0" w:space="0" w:color="auto"/>
      </w:divBdr>
    </w:div>
    <w:div w:id="1459641033">
      <w:bodyDiv w:val="1"/>
      <w:marLeft w:val="0"/>
      <w:marRight w:val="0"/>
      <w:marTop w:val="0"/>
      <w:marBottom w:val="0"/>
      <w:divBdr>
        <w:top w:val="none" w:sz="0" w:space="0" w:color="auto"/>
        <w:left w:val="none" w:sz="0" w:space="0" w:color="auto"/>
        <w:bottom w:val="none" w:sz="0" w:space="0" w:color="auto"/>
        <w:right w:val="none" w:sz="0" w:space="0" w:color="auto"/>
      </w:divBdr>
    </w:div>
    <w:div w:id="1459840953">
      <w:bodyDiv w:val="1"/>
      <w:marLeft w:val="0"/>
      <w:marRight w:val="0"/>
      <w:marTop w:val="0"/>
      <w:marBottom w:val="0"/>
      <w:divBdr>
        <w:top w:val="none" w:sz="0" w:space="0" w:color="auto"/>
        <w:left w:val="none" w:sz="0" w:space="0" w:color="auto"/>
        <w:bottom w:val="none" w:sz="0" w:space="0" w:color="auto"/>
        <w:right w:val="none" w:sz="0" w:space="0" w:color="auto"/>
      </w:divBdr>
    </w:div>
    <w:div w:id="1459882038">
      <w:bodyDiv w:val="1"/>
      <w:marLeft w:val="0"/>
      <w:marRight w:val="0"/>
      <w:marTop w:val="0"/>
      <w:marBottom w:val="0"/>
      <w:divBdr>
        <w:top w:val="none" w:sz="0" w:space="0" w:color="auto"/>
        <w:left w:val="none" w:sz="0" w:space="0" w:color="auto"/>
        <w:bottom w:val="none" w:sz="0" w:space="0" w:color="auto"/>
        <w:right w:val="none" w:sz="0" w:space="0" w:color="auto"/>
      </w:divBdr>
    </w:div>
    <w:div w:id="1460340787">
      <w:bodyDiv w:val="1"/>
      <w:marLeft w:val="0"/>
      <w:marRight w:val="0"/>
      <w:marTop w:val="0"/>
      <w:marBottom w:val="0"/>
      <w:divBdr>
        <w:top w:val="none" w:sz="0" w:space="0" w:color="auto"/>
        <w:left w:val="none" w:sz="0" w:space="0" w:color="auto"/>
        <w:bottom w:val="none" w:sz="0" w:space="0" w:color="auto"/>
        <w:right w:val="none" w:sz="0" w:space="0" w:color="auto"/>
      </w:divBdr>
    </w:div>
    <w:div w:id="1461412495">
      <w:bodyDiv w:val="1"/>
      <w:marLeft w:val="0"/>
      <w:marRight w:val="0"/>
      <w:marTop w:val="0"/>
      <w:marBottom w:val="0"/>
      <w:divBdr>
        <w:top w:val="none" w:sz="0" w:space="0" w:color="auto"/>
        <w:left w:val="none" w:sz="0" w:space="0" w:color="auto"/>
        <w:bottom w:val="none" w:sz="0" w:space="0" w:color="auto"/>
        <w:right w:val="none" w:sz="0" w:space="0" w:color="auto"/>
      </w:divBdr>
    </w:div>
    <w:div w:id="1462453373">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63696901">
      <w:bodyDiv w:val="1"/>
      <w:marLeft w:val="0"/>
      <w:marRight w:val="0"/>
      <w:marTop w:val="0"/>
      <w:marBottom w:val="0"/>
      <w:divBdr>
        <w:top w:val="none" w:sz="0" w:space="0" w:color="auto"/>
        <w:left w:val="none" w:sz="0" w:space="0" w:color="auto"/>
        <w:bottom w:val="none" w:sz="0" w:space="0" w:color="auto"/>
        <w:right w:val="none" w:sz="0" w:space="0" w:color="auto"/>
      </w:divBdr>
    </w:div>
    <w:div w:id="1464156300">
      <w:bodyDiv w:val="1"/>
      <w:marLeft w:val="0"/>
      <w:marRight w:val="0"/>
      <w:marTop w:val="0"/>
      <w:marBottom w:val="0"/>
      <w:divBdr>
        <w:top w:val="none" w:sz="0" w:space="0" w:color="auto"/>
        <w:left w:val="none" w:sz="0" w:space="0" w:color="auto"/>
        <w:bottom w:val="none" w:sz="0" w:space="0" w:color="auto"/>
        <w:right w:val="none" w:sz="0" w:space="0" w:color="auto"/>
      </w:divBdr>
    </w:div>
    <w:div w:id="1464616088">
      <w:bodyDiv w:val="1"/>
      <w:marLeft w:val="0"/>
      <w:marRight w:val="0"/>
      <w:marTop w:val="0"/>
      <w:marBottom w:val="0"/>
      <w:divBdr>
        <w:top w:val="none" w:sz="0" w:space="0" w:color="auto"/>
        <w:left w:val="none" w:sz="0" w:space="0" w:color="auto"/>
        <w:bottom w:val="none" w:sz="0" w:space="0" w:color="auto"/>
        <w:right w:val="none" w:sz="0" w:space="0" w:color="auto"/>
      </w:divBdr>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5275824">
      <w:bodyDiv w:val="1"/>
      <w:marLeft w:val="0"/>
      <w:marRight w:val="0"/>
      <w:marTop w:val="0"/>
      <w:marBottom w:val="0"/>
      <w:divBdr>
        <w:top w:val="none" w:sz="0" w:space="0" w:color="auto"/>
        <w:left w:val="none" w:sz="0" w:space="0" w:color="auto"/>
        <w:bottom w:val="none" w:sz="0" w:space="0" w:color="auto"/>
        <w:right w:val="none" w:sz="0" w:space="0" w:color="auto"/>
      </w:divBdr>
    </w:div>
    <w:div w:id="1471173784">
      <w:bodyDiv w:val="1"/>
      <w:marLeft w:val="0"/>
      <w:marRight w:val="0"/>
      <w:marTop w:val="0"/>
      <w:marBottom w:val="0"/>
      <w:divBdr>
        <w:top w:val="none" w:sz="0" w:space="0" w:color="auto"/>
        <w:left w:val="none" w:sz="0" w:space="0" w:color="auto"/>
        <w:bottom w:val="none" w:sz="0" w:space="0" w:color="auto"/>
        <w:right w:val="none" w:sz="0" w:space="0" w:color="auto"/>
      </w:divBdr>
    </w:div>
    <w:div w:id="1471895592">
      <w:bodyDiv w:val="1"/>
      <w:marLeft w:val="0"/>
      <w:marRight w:val="0"/>
      <w:marTop w:val="0"/>
      <w:marBottom w:val="0"/>
      <w:divBdr>
        <w:top w:val="none" w:sz="0" w:space="0" w:color="auto"/>
        <w:left w:val="none" w:sz="0" w:space="0" w:color="auto"/>
        <w:bottom w:val="none" w:sz="0" w:space="0" w:color="auto"/>
        <w:right w:val="none" w:sz="0" w:space="0" w:color="auto"/>
      </w:divBdr>
    </w:div>
    <w:div w:id="1472554804">
      <w:bodyDiv w:val="1"/>
      <w:marLeft w:val="0"/>
      <w:marRight w:val="0"/>
      <w:marTop w:val="0"/>
      <w:marBottom w:val="0"/>
      <w:divBdr>
        <w:top w:val="none" w:sz="0" w:space="0" w:color="auto"/>
        <w:left w:val="none" w:sz="0" w:space="0" w:color="auto"/>
        <w:bottom w:val="none" w:sz="0" w:space="0" w:color="auto"/>
        <w:right w:val="none" w:sz="0" w:space="0" w:color="auto"/>
      </w:divBdr>
    </w:div>
    <w:div w:id="1473597384">
      <w:bodyDiv w:val="1"/>
      <w:marLeft w:val="0"/>
      <w:marRight w:val="0"/>
      <w:marTop w:val="0"/>
      <w:marBottom w:val="0"/>
      <w:divBdr>
        <w:top w:val="none" w:sz="0" w:space="0" w:color="auto"/>
        <w:left w:val="none" w:sz="0" w:space="0" w:color="auto"/>
        <w:bottom w:val="none" w:sz="0" w:space="0" w:color="auto"/>
        <w:right w:val="none" w:sz="0" w:space="0" w:color="auto"/>
      </w:divBdr>
    </w:div>
    <w:div w:id="1473865034">
      <w:bodyDiv w:val="1"/>
      <w:marLeft w:val="0"/>
      <w:marRight w:val="0"/>
      <w:marTop w:val="0"/>
      <w:marBottom w:val="0"/>
      <w:divBdr>
        <w:top w:val="none" w:sz="0" w:space="0" w:color="auto"/>
        <w:left w:val="none" w:sz="0" w:space="0" w:color="auto"/>
        <w:bottom w:val="none" w:sz="0" w:space="0" w:color="auto"/>
        <w:right w:val="none" w:sz="0" w:space="0" w:color="auto"/>
      </w:divBdr>
    </w:div>
    <w:div w:id="1475566994">
      <w:bodyDiv w:val="1"/>
      <w:marLeft w:val="0"/>
      <w:marRight w:val="0"/>
      <w:marTop w:val="0"/>
      <w:marBottom w:val="0"/>
      <w:divBdr>
        <w:top w:val="none" w:sz="0" w:space="0" w:color="auto"/>
        <w:left w:val="none" w:sz="0" w:space="0" w:color="auto"/>
        <w:bottom w:val="none" w:sz="0" w:space="0" w:color="auto"/>
        <w:right w:val="none" w:sz="0" w:space="0" w:color="auto"/>
      </w:divBdr>
    </w:div>
    <w:div w:id="1475834490">
      <w:bodyDiv w:val="1"/>
      <w:marLeft w:val="0"/>
      <w:marRight w:val="0"/>
      <w:marTop w:val="0"/>
      <w:marBottom w:val="0"/>
      <w:divBdr>
        <w:top w:val="none" w:sz="0" w:space="0" w:color="auto"/>
        <w:left w:val="none" w:sz="0" w:space="0" w:color="auto"/>
        <w:bottom w:val="none" w:sz="0" w:space="0" w:color="auto"/>
        <w:right w:val="none" w:sz="0" w:space="0" w:color="auto"/>
      </w:divBdr>
    </w:div>
    <w:div w:id="1476333478">
      <w:bodyDiv w:val="1"/>
      <w:marLeft w:val="0"/>
      <w:marRight w:val="0"/>
      <w:marTop w:val="0"/>
      <w:marBottom w:val="0"/>
      <w:divBdr>
        <w:top w:val="none" w:sz="0" w:space="0" w:color="auto"/>
        <w:left w:val="none" w:sz="0" w:space="0" w:color="auto"/>
        <w:bottom w:val="none" w:sz="0" w:space="0" w:color="auto"/>
        <w:right w:val="none" w:sz="0" w:space="0" w:color="auto"/>
      </w:divBdr>
    </w:div>
    <w:div w:id="1476557876">
      <w:bodyDiv w:val="1"/>
      <w:marLeft w:val="0"/>
      <w:marRight w:val="0"/>
      <w:marTop w:val="0"/>
      <w:marBottom w:val="0"/>
      <w:divBdr>
        <w:top w:val="none" w:sz="0" w:space="0" w:color="auto"/>
        <w:left w:val="none" w:sz="0" w:space="0" w:color="auto"/>
        <w:bottom w:val="none" w:sz="0" w:space="0" w:color="auto"/>
        <w:right w:val="none" w:sz="0" w:space="0" w:color="auto"/>
      </w:divBdr>
    </w:div>
    <w:div w:id="1477382634">
      <w:bodyDiv w:val="1"/>
      <w:marLeft w:val="0"/>
      <w:marRight w:val="0"/>
      <w:marTop w:val="0"/>
      <w:marBottom w:val="0"/>
      <w:divBdr>
        <w:top w:val="none" w:sz="0" w:space="0" w:color="auto"/>
        <w:left w:val="none" w:sz="0" w:space="0" w:color="auto"/>
        <w:bottom w:val="none" w:sz="0" w:space="0" w:color="auto"/>
        <w:right w:val="none" w:sz="0" w:space="0" w:color="auto"/>
      </w:divBdr>
    </w:div>
    <w:div w:id="1478953491">
      <w:bodyDiv w:val="1"/>
      <w:marLeft w:val="0"/>
      <w:marRight w:val="0"/>
      <w:marTop w:val="0"/>
      <w:marBottom w:val="0"/>
      <w:divBdr>
        <w:top w:val="none" w:sz="0" w:space="0" w:color="auto"/>
        <w:left w:val="none" w:sz="0" w:space="0" w:color="auto"/>
        <w:bottom w:val="none" w:sz="0" w:space="0" w:color="auto"/>
        <w:right w:val="none" w:sz="0" w:space="0" w:color="auto"/>
      </w:divBdr>
    </w:div>
    <w:div w:id="1479224813">
      <w:bodyDiv w:val="1"/>
      <w:marLeft w:val="0"/>
      <w:marRight w:val="0"/>
      <w:marTop w:val="0"/>
      <w:marBottom w:val="0"/>
      <w:divBdr>
        <w:top w:val="none" w:sz="0" w:space="0" w:color="auto"/>
        <w:left w:val="none" w:sz="0" w:space="0" w:color="auto"/>
        <w:bottom w:val="none" w:sz="0" w:space="0" w:color="auto"/>
        <w:right w:val="none" w:sz="0" w:space="0" w:color="auto"/>
      </w:divBdr>
    </w:div>
    <w:div w:id="1479879244">
      <w:bodyDiv w:val="1"/>
      <w:marLeft w:val="0"/>
      <w:marRight w:val="0"/>
      <w:marTop w:val="0"/>
      <w:marBottom w:val="0"/>
      <w:divBdr>
        <w:top w:val="none" w:sz="0" w:space="0" w:color="auto"/>
        <w:left w:val="none" w:sz="0" w:space="0" w:color="auto"/>
        <w:bottom w:val="none" w:sz="0" w:space="0" w:color="auto"/>
        <w:right w:val="none" w:sz="0" w:space="0" w:color="auto"/>
      </w:divBdr>
    </w:div>
    <w:div w:id="1480031002">
      <w:bodyDiv w:val="1"/>
      <w:marLeft w:val="0"/>
      <w:marRight w:val="0"/>
      <w:marTop w:val="0"/>
      <w:marBottom w:val="0"/>
      <w:divBdr>
        <w:top w:val="none" w:sz="0" w:space="0" w:color="auto"/>
        <w:left w:val="none" w:sz="0" w:space="0" w:color="auto"/>
        <w:bottom w:val="none" w:sz="0" w:space="0" w:color="auto"/>
        <w:right w:val="none" w:sz="0" w:space="0" w:color="auto"/>
      </w:divBdr>
    </w:div>
    <w:div w:id="1481271010">
      <w:bodyDiv w:val="1"/>
      <w:marLeft w:val="0"/>
      <w:marRight w:val="0"/>
      <w:marTop w:val="0"/>
      <w:marBottom w:val="0"/>
      <w:divBdr>
        <w:top w:val="none" w:sz="0" w:space="0" w:color="auto"/>
        <w:left w:val="none" w:sz="0" w:space="0" w:color="auto"/>
        <w:bottom w:val="none" w:sz="0" w:space="0" w:color="auto"/>
        <w:right w:val="none" w:sz="0" w:space="0" w:color="auto"/>
      </w:divBdr>
    </w:div>
    <w:div w:id="1485125866">
      <w:bodyDiv w:val="1"/>
      <w:marLeft w:val="0"/>
      <w:marRight w:val="0"/>
      <w:marTop w:val="0"/>
      <w:marBottom w:val="0"/>
      <w:divBdr>
        <w:top w:val="none" w:sz="0" w:space="0" w:color="auto"/>
        <w:left w:val="none" w:sz="0" w:space="0" w:color="auto"/>
        <w:bottom w:val="none" w:sz="0" w:space="0" w:color="auto"/>
        <w:right w:val="none" w:sz="0" w:space="0" w:color="auto"/>
      </w:divBdr>
    </w:div>
    <w:div w:id="1485271146">
      <w:bodyDiv w:val="1"/>
      <w:marLeft w:val="0"/>
      <w:marRight w:val="0"/>
      <w:marTop w:val="0"/>
      <w:marBottom w:val="0"/>
      <w:divBdr>
        <w:top w:val="none" w:sz="0" w:space="0" w:color="auto"/>
        <w:left w:val="none" w:sz="0" w:space="0" w:color="auto"/>
        <w:bottom w:val="none" w:sz="0" w:space="0" w:color="auto"/>
        <w:right w:val="none" w:sz="0" w:space="0" w:color="auto"/>
      </w:divBdr>
    </w:div>
    <w:div w:id="1485779853">
      <w:bodyDiv w:val="1"/>
      <w:marLeft w:val="0"/>
      <w:marRight w:val="0"/>
      <w:marTop w:val="0"/>
      <w:marBottom w:val="0"/>
      <w:divBdr>
        <w:top w:val="none" w:sz="0" w:space="0" w:color="auto"/>
        <w:left w:val="none" w:sz="0" w:space="0" w:color="auto"/>
        <w:bottom w:val="none" w:sz="0" w:space="0" w:color="auto"/>
        <w:right w:val="none" w:sz="0" w:space="0" w:color="auto"/>
      </w:divBdr>
    </w:div>
    <w:div w:id="1486318224">
      <w:bodyDiv w:val="1"/>
      <w:marLeft w:val="0"/>
      <w:marRight w:val="0"/>
      <w:marTop w:val="0"/>
      <w:marBottom w:val="0"/>
      <w:divBdr>
        <w:top w:val="none" w:sz="0" w:space="0" w:color="auto"/>
        <w:left w:val="none" w:sz="0" w:space="0" w:color="auto"/>
        <w:bottom w:val="none" w:sz="0" w:space="0" w:color="auto"/>
        <w:right w:val="none" w:sz="0" w:space="0" w:color="auto"/>
      </w:divBdr>
    </w:div>
    <w:div w:id="1487938761">
      <w:bodyDiv w:val="1"/>
      <w:marLeft w:val="0"/>
      <w:marRight w:val="0"/>
      <w:marTop w:val="0"/>
      <w:marBottom w:val="0"/>
      <w:divBdr>
        <w:top w:val="none" w:sz="0" w:space="0" w:color="auto"/>
        <w:left w:val="none" w:sz="0" w:space="0" w:color="auto"/>
        <w:bottom w:val="none" w:sz="0" w:space="0" w:color="auto"/>
        <w:right w:val="none" w:sz="0" w:space="0" w:color="auto"/>
      </w:divBdr>
    </w:div>
    <w:div w:id="1491212153">
      <w:bodyDiv w:val="1"/>
      <w:marLeft w:val="0"/>
      <w:marRight w:val="0"/>
      <w:marTop w:val="0"/>
      <w:marBottom w:val="0"/>
      <w:divBdr>
        <w:top w:val="none" w:sz="0" w:space="0" w:color="auto"/>
        <w:left w:val="none" w:sz="0" w:space="0" w:color="auto"/>
        <w:bottom w:val="none" w:sz="0" w:space="0" w:color="auto"/>
        <w:right w:val="none" w:sz="0" w:space="0" w:color="auto"/>
      </w:divBdr>
    </w:div>
    <w:div w:id="1492866616">
      <w:bodyDiv w:val="1"/>
      <w:marLeft w:val="0"/>
      <w:marRight w:val="0"/>
      <w:marTop w:val="0"/>
      <w:marBottom w:val="0"/>
      <w:divBdr>
        <w:top w:val="none" w:sz="0" w:space="0" w:color="auto"/>
        <w:left w:val="none" w:sz="0" w:space="0" w:color="auto"/>
        <w:bottom w:val="none" w:sz="0" w:space="0" w:color="auto"/>
        <w:right w:val="none" w:sz="0" w:space="0" w:color="auto"/>
      </w:divBdr>
    </w:div>
    <w:div w:id="1493064111">
      <w:bodyDiv w:val="1"/>
      <w:marLeft w:val="0"/>
      <w:marRight w:val="0"/>
      <w:marTop w:val="0"/>
      <w:marBottom w:val="0"/>
      <w:divBdr>
        <w:top w:val="none" w:sz="0" w:space="0" w:color="auto"/>
        <w:left w:val="none" w:sz="0" w:space="0" w:color="auto"/>
        <w:bottom w:val="none" w:sz="0" w:space="0" w:color="auto"/>
        <w:right w:val="none" w:sz="0" w:space="0" w:color="auto"/>
      </w:divBdr>
    </w:div>
    <w:div w:id="1498223986">
      <w:bodyDiv w:val="1"/>
      <w:marLeft w:val="0"/>
      <w:marRight w:val="0"/>
      <w:marTop w:val="0"/>
      <w:marBottom w:val="0"/>
      <w:divBdr>
        <w:top w:val="none" w:sz="0" w:space="0" w:color="auto"/>
        <w:left w:val="none" w:sz="0" w:space="0" w:color="auto"/>
        <w:bottom w:val="none" w:sz="0" w:space="0" w:color="auto"/>
        <w:right w:val="none" w:sz="0" w:space="0" w:color="auto"/>
      </w:divBdr>
    </w:div>
    <w:div w:id="1498613028">
      <w:bodyDiv w:val="1"/>
      <w:marLeft w:val="0"/>
      <w:marRight w:val="0"/>
      <w:marTop w:val="0"/>
      <w:marBottom w:val="0"/>
      <w:divBdr>
        <w:top w:val="none" w:sz="0" w:space="0" w:color="auto"/>
        <w:left w:val="none" w:sz="0" w:space="0" w:color="auto"/>
        <w:bottom w:val="none" w:sz="0" w:space="0" w:color="auto"/>
        <w:right w:val="none" w:sz="0" w:space="0" w:color="auto"/>
      </w:divBdr>
    </w:div>
    <w:div w:id="1498768518">
      <w:bodyDiv w:val="1"/>
      <w:marLeft w:val="0"/>
      <w:marRight w:val="0"/>
      <w:marTop w:val="0"/>
      <w:marBottom w:val="0"/>
      <w:divBdr>
        <w:top w:val="none" w:sz="0" w:space="0" w:color="auto"/>
        <w:left w:val="none" w:sz="0" w:space="0" w:color="auto"/>
        <w:bottom w:val="none" w:sz="0" w:space="0" w:color="auto"/>
        <w:right w:val="none" w:sz="0" w:space="0" w:color="auto"/>
      </w:divBdr>
    </w:div>
    <w:div w:id="1499298556">
      <w:bodyDiv w:val="1"/>
      <w:marLeft w:val="0"/>
      <w:marRight w:val="0"/>
      <w:marTop w:val="0"/>
      <w:marBottom w:val="0"/>
      <w:divBdr>
        <w:top w:val="none" w:sz="0" w:space="0" w:color="auto"/>
        <w:left w:val="none" w:sz="0" w:space="0" w:color="auto"/>
        <w:bottom w:val="none" w:sz="0" w:space="0" w:color="auto"/>
        <w:right w:val="none" w:sz="0" w:space="0" w:color="auto"/>
      </w:divBdr>
    </w:div>
    <w:div w:id="1500079501">
      <w:bodyDiv w:val="1"/>
      <w:marLeft w:val="0"/>
      <w:marRight w:val="0"/>
      <w:marTop w:val="0"/>
      <w:marBottom w:val="0"/>
      <w:divBdr>
        <w:top w:val="none" w:sz="0" w:space="0" w:color="auto"/>
        <w:left w:val="none" w:sz="0" w:space="0" w:color="auto"/>
        <w:bottom w:val="none" w:sz="0" w:space="0" w:color="auto"/>
        <w:right w:val="none" w:sz="0" w:space="0" w:color="auto"/>
      </w:divBdr>
    </w:div>
    <w:div w:id="1500392444">
      <w:bodyDiv w:val="1"/>
      <w:marLeft w:val="0"/>
      <w:marRight w:val="0"/>
      <w:marTop w:val="0"/>
      <w:marBottom w:val="0"/>
      <w:divBdr>
        <w:top w:val="none" w:sz="0" w:space="0" w:color="auto"/>
        <w:left w:val="none" w:sz="0" w:space="0" w:color="auto"/>
        <w:bottom w:val="none" w:sz="0" w:space="0" w:color="auto"/>
        <w:right w:val="none" w:sz="0" w:space="0" w:color="auto"/>
      </w:divBdr>
    </w:div>
    <w:div w:id="1500921394">
      <w:bodyDiv w:val="1"/>
      <w:marLeft w:val="0"/>
      <w:marRight w:val="0"/>
      <w:marTop w:val="0"/>
      <w:marBottom w:val="0"/>
      <w:divBdr>
        <w:top w:val="none" w:sz="0" w:space="0" w:color="auto"/>
        <w:left w:val="none" w:sz="0" w:space="0" w:color="auto"/>
        <w:bottom w:val="none" w:sz="0" w:space="0" w:color="auto"/>
        <w:right w:val="none" w:sz="0" w:space="0" w:color="auto"/>
      </w:divBdr>
    </w:div>
    <w:div w:id="1501234331">
      <w:bodyDiv w:val="1"/>
      <w:marLeft w:val="0"/>
      <w:marRight w:val="0"/>
      <w:marTop w:val="0"/>
      <w:marBottom w:val="0"/>
      <w:divBdr>
        <w:top w:val="none" w:sz="0" w:space="0" w:color="auto"/>
        <w:left w:val="none" w:sz="0" w:space="0" w:color="auto"/>
        <w:bottom w:val="none" w:sz="0" w:space="0" w:color="auto"/>
        <w:right w:val="none" w:sz="0" w:space="0" w:color="auto"/>
      </w:divBdr>
    </w:div>
    <w:div w:id="1502503015">
      <w:bodyDiv w:val="1"/>
      <w:marLeft w:val="0"/>
      <w:marRight w:val="0"/>
      <w:marTop w:val="0"/>
      <w:marBottom w:val="0"/>
      <w:divBdr>
        <w:top w:val="none" w:sz="0" w:space="0" w:color="auto"/>
        <w:left w:val="none" w:sz="0" w:space="0" w:color="auto"/>
        <w:bottom w:val="none" w:sz="0" w:space="0" w:color="auto"/>
        <w:right w:val="none" w:sz="0" w:space="0" w:color="auto"/>
      </w:divBdr>
    </w:div>
    <w:div w:id="1503159459">
      <w:bodyDiv w:val="1"/>
      <w:marLeft w:val="0"/>
      <w:marRight w:val="0"/>
      <w:marTop w:val="0"/>
      <w:marBottom w:val="0"/>
      <w:divBdr>
        <w:top w:val="none" w:sz="0" w:space="0" w:color="auto"/>
        <w:left w:val="none" w:sz="0" w:space="0" w:color="auto"/>
        <w:bottom w:val="none" w:sz="0" w:space="0" w:color="auto"/>
        <w:right w:val="none" w:sz="0" w:space="0" w:color="auto"/>
      </w:divBdr>
    </w:div>
    <w:div w:id="1504930995">
      <w:bodyDiv w:val="1"/>
      <w:marLeft w:val="0"/>
      <w:marRight w:val="0"/>
      <w:marTop w:val="0"/>
      <w:marBottom w:val="0"/>
      <w:divBdr>
        <w:top w:val="none" w:sz="0" w:space="0" w:color="auto"/>
        <w:left w:val="none" w:sz="0" w:space="0" w:color="auto"/>
        <w:bottom w:val="none" w:sz="0" w:space="0" w:color="auto"/>
        <w:right w:val="none" w:sz="0" w:space="0" w:color="auto"/>
      </w:divBdr>
    </w:div>
    <w:div w:id="1505048780">
      <w:bodyDiv w:val="1"/>
      <w:marLeft w:val="0"/>
      <w:marRight w:val="0"/>
      <w:marTop w:val="0"/>
      <w:marBottom w:val="0"/>
      <w:divBdr>
        <w:top w:val="none" w:sz="0" w:space="0" w:color="auto"/>
        <w:left w:val="none" w:sz="0" w:space="0" w:color="auto"/>
        <w:bottom w:val="none" w:sz="0" w:space="0" w:color="auto"/>
        <w:right w:val="none" w:sz="0" w:space="0" w:color="auto"/>
      </w:divBdr>
    </w:div>
    <w:div w:id="1505431851">
      <w:bodyDiv w:val="1"/>
      <w:marLeft w:val="0"/>
      <w:marRight w:val="0"/>
      <w:marTop w:val="0"/>
      <w:marBottom w:val="0"/>
      <w:divBdr>
        <w:top w:val="none" w:sz="0" w:space="0" w:color="auto"/>
        <w:left w:val="none" w:sz="0" w:space="0" w:color="auto"/>
        <w:bottom w:val="none" w:sz="0" w:space="0" w:color="auto"/>
        <w:right w:val="none" w:sz="0" w:space="0" w:color="auto"/>
      </w:divBdr>
    </w:div>
    <w:div w:id="1505821314">
      <w:bodyDiv w:val="1"/>
      <w:marLeft w:val="0"/>
      <w:marRight w:val="0"/>
      <w:marTop w:val="0"/>
      <w:marBottom w:val="0"/>
      <w:divBdr>
        <w:top w:val="none" w:sz="0" w:space="0" w:color="auto"/>
        <w:left w:val="none" w:sz="0" w:space="0" w:color="auto"/>
        <w:bottom w:val="none" w:sz="0" w:space="0" w:color="auto"/>
        <w:right w:val="none" w:sz="0" w:space="0" w:color="auto"/>
      </w:divBdr>
    </w:div>
    <w:div w:id="1506629485">
      <w:bodyDiv w:val="1"/>
      <w:marLeft w:val="0"/>
      <w:marRight w:val="0"/>
      <w:marTop w:val="0"/>
      <w:marBottom w:val="0"/>
      <w:divBdr>
        <w:top w:val="none" w:sz="0" w:space="0" w:color="auto"/>
        <w:left w:val="none" w:sz="0" w:space="0" w:color="auto"/>
        <w:bottom w:val="none" w:sz="0" w:space="0" w:color="auto"/>
        <w:right w:val="none" w:sz="0" w:space="0" w:color="auto"/>
      </w:divBdr>
    </w:div>
    <w:div w:id="1506943059">
      <w:bodyDiv w:val="1"/>
      <w:marLeft w:val="0"/>
      <w:marRight w:val="0"/>
      <w:marTop w:val="0"/>
      <w:marBottom w:val="0"/>
      <w:divBdr>
        <w:top w:val="none" w:sz="0" w:space="0" w:color="auto"/>
        <w:left w:val="none" w:sz="0" w:space="0" w:color="auto"/>
        <w:bottom w:val="none" w:sz="0" w:space="0" w:color="auto"/>
        <w:right w:val="none" w:sz="0" w:space="0" w:color="auto"/>
      </w:divBdr>
    </w:div>
    <w:div w:id="1507287474">
      <w:bodyDiv w:val="1"/>
      <w:marLeft w:val="0"/>
      <w:marRight w:val="0"/>
      <w:marTop w:val="0"/>
      <w:marBottom w:val="0"/>
      <w:divBdr>
        <w:top w:val="none" w:sz="0" w:space="0" w:color="auto"/>
        <w:left w:val="none" w:sz="0" w:space="0" w:color="auto"/>
        <w:bottom w:val="none" w:sz="0" w:space="0" w:color="auto"/>
        <w:right w:val="none" w:sz="0" w:space="0" w:color="auto"/>
      </w:divBdr>
    </w:div>
    <w:div w:id="1507597857">
      <w:bodyDiv w:val="1"/>
      <w:marLeft w:val="0"/>
      <w:marRight w:val="0"/>
      <w:marTop w:val="0"/>
      <w:marBottom w:val="0"/>
      <w:divBdr>
        <w:top w:val="none" w:sz="0" w:space="0" w:color="auto"/>
        <w:left w:val="none" w:sz="0" w:space="0" w:color="auto"/>
        <w:bottom w:val="none" w:sz="0" w:space="0" w:color="auto"/>
        <w:right w:val="none" w:sz="0" w:space="0" w:color="auto"/>
      </w:divBdr>
    </w:div>
    <w:div w:id="1508596151">
      <w:bodyDiv w:val="1"/>
      <w:marLeft w:val="0"/>
      <w:marRight w:val="0"/>
      <w:marTop w:val="0"/>
      <w:marBottom w:val="0"/>
      <w:divBdr>
        <w:top w:val="none" w:sz="0" w:space="0" w:color="auto"/>
        <w:left w:val="none" w:sz="0" w:space="0" w:color="auto"/>
        <w:bottom w:val="none" w:sz="0" w:space="0" w:color="auto"/>
        <w:right w:val="none" w:sz="0" w:space="0" w:color="auto"/>
      </w:divBdr>
    </w:div>
    <w:div w:id="1509171043">
      <w:bodyDiv w:val="1"/>
      <w:marLeft w:val="0"/>
      <w:marRight w:val="0"/>
      <w:marTop w:val="0"/>
      <w:marBottom w:val="0"/>
      <w:divBdr>
        <w:top w:val="none" w:sz="0" w:space="0" w:color="auto"/>
        <w:left w:val="none" w:sz="0" w:space="0" w:color="auto"/>
        <w:bottom w:val="none" w:sz="0" w:space="0" w:color="auto"/>
        <w:right w:val="none" w:sz="0" w:space="0" w:color="auto"/>
      </w:divBdr>
    </w:div>
    <w:div w:id="1509365740">
      <w:bodyDiv w:val="1"/>
      <w:marLeft w:val="0"/>
      <w:marRight w:val="0"/>
      <w:marTop w:val="0"/>
      <w:marBottom w:val="0"/>
      <w:divBdr>
        <w:top w:val="none" w:sz="0" w:space="0" w:color="auto"/>
        <w:left w:val="none" w:sz="0" w:space="0" w:color="auto"/>
        <w:bottom w:val="none" w:sz="0" w:space="0" w:color="auto"/>
        <w:right w:val="none" w:sz="0" w:space="0" w:color="auto"/>
      </w:divBdr>
    </w:div>
    <w:div w:id="1509833312">
      <w:bodyDiv w:val="1"/>
      <w:marLeft w:val="0"/>
      <w:marRight w:val="0"/>
      <w:marTop w:val="0"/>
      <w:marBottom w:val="0"/>
      <w:divBdr>
        <w:top w:val="none" w:sz="0" w:space="0" w:color="auto"/>
        <w:left w:val="none" w:sz="0" w:space="0" w:color="auto"/>
        <w:bottom w:val="none" w:sz="0" w:space="0" w:color="auto"/>
        <w:right w:val="none" w:sz="0" w:space="0" w:color="auto"/>
      </w:divBdr>
    </w:div>
    <w:div w:id="1510681304">
      <w:bodyDiv w:val="1"/>
      <w:marLeft w:val="0"/>
      <w:marRight w:val="0"/>
      <w:marTop w:val="0"/>
      <w:marBottom w:val="0"/>
      <w:divBdr>
        <w:top w:val="none" w:sz="0" w:space="0" w:color="auto"/>
        <w:left w:val="none" w:sz="0" w:space="0" w:color="auto"/>
        <w:bottom w:val="none" w:sz="0" w:space="0" w:color="auto"/>
        <w:right w:val="none" w:sz="0" w:space="0" w:color="auto"/>
      </w:divBdr>
    </w:div>
    <w:div w:id="1511800287">
      <w:bodyDiv w:val="1"/>
      <w:marLeft w:val="0"/>
      <w:marRight w:val="0"/>
      <w:marTop w:val="0"/>
      <w:marBottom w:val="0"/>
      <w:divBdr>
        <w:top w:val="none" w:sz="0" w:space="0" w:color="auto"/>
        <w:left w:val="none" w:sz="0" w:space="0" w:color="auto"/>
        <w:bottom w:val="none" w:sz="0" w:space="0" w:color="auto"/>
        <w:right w:val="none" w:sz="0" w:space="0" w:color="auto"/>
      </w:divBdr>
    </w:div>
    <w:div w:id="1511943264">
      <w:bodyDiv w:val="1"/>
      <w:marLeft w:val="0"/>
      <w:marRight w:val="0"/>
      <w:marTop w:val="0"/>
      <w:marBottom w:val="0"/>
      <w:divBdr>
        <w:top w:val="none" w:sz="0" w:space="0" w:color="auto"/>
        <w:left w:val="none" w:sz="0" w:space="0" w:color="auto"/>
        <w:bottom w:val="none" w:sz="0" w:space="0" w:color="auto"/>
        <w:right w:val="none" w:sz="0" w:space="0" w:color="auto"/>
      </w:divBdr>
    </w:div>
    <w:div w:id="1512524762">
      <w:bodyDiv w:val="1"/>
      <w:marLeft w:val="0"/>
      <w:marRight w:val="0"/>
      <w:marTop w:val="0"/>
      <w:marBottom w:val="0"/>
      <w:divBdr>
        <w:top w:val="none" w:sz="0" w:space="0" w:color="auto"/>
        <w:left w:val="none" w:sz="0" w:space="0" w:color="auto"/>
        <w:bottom w:val="none" w:sz="0" w:space="0" w:color="auto"/>
        <w:right w:val="none" w:sz="0" w:space="0" w:color="auto"/>
      </w:divBdr>
    </w:div>
    <w:div w:id="1515224695">
      <w:bodyDiv w:val="1"/>
      <w:marLeft w:val="0"/>
      <w:marRight w:val="0"/>
      <w:marTop w:val="0"/>
      <w:marBottom w:val="0"/>
      <w:divBdr>
        <w:top w:val="none" w:sz="0" w:space="0" w:color="auto"/>
        <w:left w:val="none" w:sz="0" w:space="0" w:color="auto"/>
        <w:bottom w:val="none" w:sz="0" w:space="0" w:color="auto"/>
        <w:right w:val="none" w:sz="0" w:space="0" w:color="auto"/>
      </w:divBdr>
    </w:div>
    <w:div w:id="1515266648">
      <w:bodyDiv w:val="1"/>
      <w:marLeft w:val="0"/>
      <w:marRight w:val="0"/>
      <w:marTop w:val="0"/>
      <w:marBottom w:val="0"/>
      <w:divBdr>
        <w:top w:val="none" w:sz="0" w:space="0" w:color="auto"/>
        <w:left w:val="none" w:sz="0" w:space="0" w:color="auto"/>
        <w:bottom w:val="none" w:sz="0" w:space="0" w:color="auto"/>
        <w:right w:val="none" w:sz="0" w:space="0" w:color="auto"/>
      </w:divBdr>
    </w:div>
    <w:div w:id="1515732045">
      <w:bodyDiv w:val="1"/>
      <w:marLeft w:val="0"/>
      <w:marRight w:val="0"/>
      <w:marTop w:val="0"/>
      <w:marBottom w:val="0"/>
      <w:divBdr>
        <w:top w:val="none" w:sz="0" w:space="0" w:color="auto"/>
        <w:left w:val="none" w:sz="0" w:space="0" w:color="auto"/>
        <w:bottom w:val="none" w:sz="0" w:space="0" w:color="auto"/>
        <w:right w:val="none" w:sz="0" w:space="0" w:color="auto"/>
      </w:divBdr>
    </w:div>
    <w:div w:id="1516503138">
      <w:bodyDiv w:val="1"/>
      <w:marLeft w:val="0"/>
      <w:marRight w:val="0"/>
      <w:marTop w:val="0"/>
      <w:marBottom w:val="0"/>
      <w:divBdr>
        <w:top w:val="none" w:sz="0" w:space="0" w:color="auto"/>
        <w:left w:val="none" w:sz="0" w:space="0" w:color="auto"/>
        <w:bottom w:val="none" w:sz="0" w:space="0" w:color="auto"/>
        <w:right w:val="none" w:sz="0" w:space="0" w:color="auto"/>
      </w:divBdr>
    </w:div>
    <w:div w:id="1517496458">
      <w:bodyDiv w:val="1"/>
      <w:marLeft w:val="0"/>
      <w:marRight w:val="0"/>
      <w:marTop w:val="0"/>
      <w:marBottom w:val="0"/>
      <w:divBdr>
        <w:top w:val="none" w:sz="0" w:space="0" w:color="auto"/>
        <w:left w:val="none" w:sz="0" w:space="0" w:color="auto"/>
        <w:bottom w:val="none" w:sz="0" w:space="0" w:color="auto"/>
        <w:right w:val="none" w:sz="0" w:space="0" w:color="auto"/>
      </w:divBdr>
    </w:div>
    <w:div w:id="1517814913">
      <w:bodyDiv w:val="1"/>
      <w:marLeft w:val="0"/>
      <w:marRight w:val="0"/>
      <w:marTop w:val="0"/>
      <w:marBottom w:val="0"/>
      <w:divBdr>
        <w:top w:val="none" w:sz="0" w:space="0" w:color="auto"/>
        <w:left w:val="none" w:sz="0" w:space="0" w:color="auto"/>
        <w:bottom w:val="none" w:sz="0" w:space="0" w:color="auto"/>
        <w:right w:val="none" w:sz="0" w:space="0" w:color="auto"/>
      </w:divBdr>
    </w:div>
    <w:div w:id="1518344973">
      <w:bodyDiv w:val="1"/>
      <w:marLeft w:val="0"/>
      <w:marRight w:val="0"/>
      <w:marTop w:val="0"/>
      <w:marBottom w:val="0"/>
      <w:divBdr>
        <w:top w:val="none" w:sz="0" w:space="0" w:color="auto"/>
        <w:left w:val="none" w:sz="0" w:space="0" w:color="auto"/>
        <w:bottom w:val="none" w:sz="0" w:space="0" w:color="auto"/>
        <w:right w:val="none" w:sz="0" w:space="0" w:color="auto"/>
      </w:divBdr>
    </w:div>
    <w:div w:id="1518617909">
      <w:bodyDiv w:val="1"/>
      <w:marLeft w:val="0"/>
      <w:marRight w:val="0"/>
      <w:marTop w:val="0"/>
      <w:marBottom w:val="0"/>
      <w:divBdr>
        <w:top w:val="none" w:sz="0" w:space="0" w:color="auto"/>
        <w:left w:val="none" w:sz="0" w:space="0" w:color="auto"/>
        <w:bottom w:val="none" w:sz="0" w:space="0" w:color="auto"/>
        <w:right w:val="none" w:sz="0" w:space="0" w:color="auto"/>
      </w:divBdr>
    </w:div>
    <w:div w:id="1518763521">
      <w:bodyDiv w:val="1"/>
      <w:marLeft w:val="0"/>
      <w:marRight w:val="0"/>
      <w:marTop w:val="0"/>
      <w:marBottom w:val="0"/>
      <w:divBdr>
        <w:top w:val="none" w:sz="0" w:space="0" w:color="auto"/>
        <w:left w:val="none" w:sz="0" w:space="0" w:color="auto"/>
        <w:bottom w:val="none" w:sz="0" w:space="0" w:color="auto"/>
        <w:right w:val="none" w:sz="0" w:space="0" w:color="auto"/>
      </w:divBdr>
    </w:div>
    <w:div w:id="1519124773">
      <w:bodyDiv w:val="1"/>
      <w:marLeft w:val="0"/>
      <w:marRight w:val="0"/>
      <w:marTop w:val="0"/>
      <w:marBottom w:val="0"/>
      <w:divBdr>
        <w:top w:val="none" w:sz="0" w:space="0" w:color="auto"/>
        <w:left w:val="none" w:sz="0" w:space="0" w:color="auto"/>
        <w:bottom w:val="none" w:sz="0" w:space="0" w:color="auto"/>
        <w:right w:val="none" w:sz="0" w:space="0" w:color="auto"/>
      </w:divBdr>
    </w:div>
    <w:div w:id="1519388886">
      <w:bodyDiv w:val="1"/>
      <w:marLeft w:val="0"/>
      <w:marRight w:val="0"/>
      <w:marTop w:val="0"/>
      <w:marBottom w:val="0"/>
      <w:divBdr>
        <w:top w:val="none" w:sz="0" w:space="0" w:color="auto"/>
        <w:left w:val="none" w:sz="0" w:space="0" w:color="auto"/>
        <w:bottom w:val="none" w:sz="0" w:space="0" w:color="auto"/>
        <w:right w:val="none" w:sz="0" w:space="0" w:color="auto"/>
      </w:divBdr>
    </w:div>
    <w:div w:id="1520896531">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23012463">
      <w:bodyDiv w:val="1"/>
      <w:marLeft w:val="0"/>
      <w:marRight w:val="0"/>
      <w:marTop w:val="0"/>
      <w:marBottom w:val="0"/>
      <w:divBdr>
        <w:top w:val="none" w:sz="0" w:space="0" w:color="auto"/>
        <w:left w:val="none" w:sz="0" w:space="0" w:color="auto"/>
        <w:bottom w:val="none" w:sz="0" w:space="0" w:color="auto"/>
        <w:right w:val="none" w:sz="0" w:space="0" w:color="auto"/>
      </w:divBdr>
    </w:div>
    <w:div w:id="1523862080">
      <w:bodyDiv w:val="1"/>
      <w:marLeft w:val="0"/>
      <w:marRight w:val="0"/>
      <w:marTop w:val="0"/>
      <w:marBottom w:val="0"/>
      <w:divBdr>
        <w:top w:val="none" w:sz="0" w:space="0" w:color="auto"/>
        <w:left w:val="none" w:sz="0" w:space="0" w:color="auto"/>
        <w:bottom w:val="none" w:sz="0" w:space="0" w:color="auto"/>
        <w:right w:val="none" w:sz="0" w:space="0" w:color="auto"/>
      </w:divBdr>
    </w:div>
    <w:div w:id="1524326371">
      <w:bodyDiv w:val="1"/>
      <w:marLeft w:val="0"/>
      <w:marRight w:val="0"/>
      <w:marTop w:val="0"/>
      <w:marBottom w:val="0"/>
      <w:divBdr>
        <w:top w:val="none" w:sz="0" w:space="0" w:color="auto"/>
        <w:left w:val="none" w:sz="0" w:space="0" w:color="auto"/>
        <w:bottom w:val="none" w:sz="0" w:space="0" w:color="auto"/>
        <w:right w:val="none" w:sz="0" w:space="0" w:color="auto"/>
      </w:divBdr>
    </w:div>
    <w:div w:id="1525049756">
      <w:bodyDiv w:val="1"/>
      <w:marLeft w:val="0"/>
      <w:marRight w:val="0"/>
      <w:marTop w:val="0"/>
      <w:marBottom w:val="0"/>
      <w:divBdr>
        <w:top w:val="none" w:sz="0" w:space="0" w:color="auto"/>
        <w:left w:val="none" w:sz="0" w:space="0" w:color="auto"/>
        <w:bottom w:val="none" w:sz="0" w:space="0" w:color="auto"/>
        <w:right w:val="none" w:sz="0" w:space="0" w:color="auto"/>
      </w:divBdr>
    </w:div>
    <w:div w:id="1528131032">
      <w:bodyDiv w:val="1"/>
      <w:marLeft w:val="0"/>
      <w:marRight w:val="0"/>
      <w:marTop w:val="0"/>
      <w:marBottom w:val="0"/>
      <w:divBdr>
        <w:top w:val="none" w:sz="0" w:space="0" w:color="auto"/>
        <w:left w:val="none" w:sz="0" w:space="0" w:color="auto"/>
        <w:bottom w:val="none" w:sz="0" w:space="0" w:color="auto"/>
        <w:right w:val="none" w:sz="0" w:space="0" w:color="auto"/>
      </w:divBdr>
    </w:div>
    <w:div w:id="1528785652">
      <w:bodyDiv w:val="1"/>
      <w:marLeft w:val="0"/>
      <w:marRight w:val="0"/>
      <w:marTop w:val="0"/>
      <w:marBottom w:val="0"/>
      <w:divBdr>
        <w:top w:val="none" w:sz="0" w:space="0" w:color="auto"/>
        <w:left w:val="none" w:sz="0" w:space="0" w:color="auto"/>
        <w:bottom w:val="none" w:sz="0" w:space="0" w:color="auto"/>
        <w:right w:val="none" w:sz="0" w:space="0" w:color="auto"/>
      </w:divBdr>
    </w:div>
    <w:div w:id="1529027349">
      <w:bodyDiv w:val="1"/>
      <w:marLeft w:val="0"/>
      <w:marRight w:val="0"/>
      <w:marTop w:val="0"/>
      <w:marBottom w:val="0"/>
      <w:divBdr>
        <w:top w:val="none" w:sz="0" w:space="0" w:color="auto"/>
        <w:left w:val="none" w:sz="0" w:space="0" w:color="auto"/>
        <w:bottom w:val="none" w:sz="0" w:space="0" w:color="auto"/>
        <w:right w:val="none" w:sz="0" w:space="0" w:color="auto"/>
      </w:divBdr>
    </w:div>
    <w:div w:id="1529487325">
      <w:bodyDiv w:val="1"/>
      <w:marLeft w:val="0"/>
      <w:marRight w:val="0"/>
      <w:marTop w:val="0"/>
      <w:marBottom w:val="0"/>
      <w:divBdr>
        <w:top w:val="none" w:sz="0" w:space="0" w:color="auto"/>
        <w:left w:val="none" w:sz="0" w:space="0" w:color="auto"/>
        <w:bottom w:val="none" w:sz="0" w:space="0" w:color="auto"/>
        <w:right w:val="none" w:sz="0" w:space="0" w:color="auto"/>
      </w:divBdr>
    </w:div>
    <w:div w:id="1529904993">
      <w:bodyDiv w:val="1"/>
      <w:marLeft w:val="0"/>
      <w:marRight w:val="0"/>
      <w:marTop w:val="0"/>
      <w:marBottom w:val="0"/>
      <w:divBdr>
        <w:top w:val="none" w:sz="0" w:space="0" w:color="auto"/>
        <w:left w:val="none" w:sz="0" w:space="0" w:color="auto"/>
        <w:bottom w:val="none" w:sz="0" w:space="0" w:color="auto"/>
        <w:right w:val="none" w:sz="0" w:space="0" w:color="auto"/>
      </w:divBdr>
    </w:div>
    <w:div w:id="1530146042">
      <w:bodyDiv w:val="1"/>
      <w:marLeft w:val="0"/>
      <w:marRight w:val="0"/>
      <w:marTop w:val="0"/>
      <w:marBottom w:val="0"/>
      <w:divBdr>
        <w:top w:val="none" w:sz="0" w:space="0" w:color="auto"/>
        <w:left w:val="none" w:sz="0" w:space="0" w:color="auto"/>
        <w:bottom w:val="none" w:sz="0" w:space="0" w:color="auto"/>
        <w:right w:val="none" w:sz="0" w:space="0" w:color="auto"/>
      </w:divBdr>
    </w:div>
    <w:div w:id="1531525623">
      <w:bodyDiv w:val="1"/>
      <w:marLeft w:val="0"/>
      <w:marRight w:val="0"/>
      <w:marTop w:val="0"/>
      <w:marBottom w:val="0"/>
      <w:divBdr>
        <w:top w:val="none" w:sz="0" w:space="0" w:color="auto"/>
        <w:left w:val="none" w:sz="0" w:space="0" w:color="auto"/>
        <w:bottom w:val="none" w:sz="0" w:space="0" w:color="auto"/>
        <w:right w:val="none" w:sz="0" w:space="0" w:color="auto"/>
      </w:divBdr>
    </w:div>
    <w:div w:id="1531534318">
      <w:bodyDiv w:val="1"/>
      <w:marLeft w:val="0"/>
      <w:marRight w:val="0"/>
      <w:marTop w:val="0"/>
      <w:marBottom w:val="0"/>
      <w:divBdr>
        <w:top w:val="none" w:sz="0" w:space="0" w:color="auto"/>
        <w:left w:val="none" w:sz="0" w:space="0" w:color="auto"/>
        <w:bottom w:val="none" w:sz="0" w:space="0" w:color="auto"/>
        <w:right w:val="none" w:sz="0" w:space="0" w:color="auto"/>
      </w:divBdr>
    </w:div>
    <w:div w:id="1531917025">
      <w:bodyDiv w:val="1"/>
      <w:marLeft w:val="0"/>
      <w:marRight w:val="0"/>
      <w:marTop w:val="0"/>
      <w:marBottom w:val="0"/>
      <w:divBdr>
        <w:top w:val="none" w:sz="0" w:space="0" w:color="auto"/>
        <w:left w:val="none" w:sz="0" w:space="0" w:color="auto"/>
        <w:bottom w:val="none" w:sz="0" w:space="0" w:color="auto"/>
        <w:right w:val="none" w:sz="0" w:space="0" w:color="auto"/>
      </w:divBdr>
    </w:div>
    <w:div w:id="1533686521">
      <w:bodyDiv w:val="1"/>
      <w:marLeft w:val="0"/>
      <w:marRight w:val="0"/>
      <w:marTop w:val="0"/>
      <w:marBottom w:val="0"/>
      <w:divBdr>
        <w:top w:val="none" w:sz="0" w:space="0" w:color="auto"/>
        <w:left w:val="none" w:sz="0" w:space="0" w:color="auto"/>
        <w:bottom w:val="none" w:sz="0" w:space="0" w:color="auto"/>
        <w:right w:val="none" w:sz="0" w:space="0" w:color="auto"/>
      </w:divBdr>
    </w:div>
    <w:div w:id="1536238509">
      <w:bodyDiv w:val="1"/>
      <w:marLeft w:val="0"/>
      <w:marRight w:val="0"/>
      <w:marTop w:val="0"/>
      <w:marBottom w:val="0"/>
      <w:divBdr>
        <w:top w:val="none" w:sz="0" w:space="0" w:color="auto"/>
        <w:left w:val="none" w:sz="0" w:space="0" w:color="auto"/>
        <w:bottom w:val="none" w:sz="0" w:space="0" w:color="auto"/>
        <w:right w:val="none" w:sz="0" w:space="0" w:color="auto"/>
      </w:divBdr>
    </w:div>
    <w:div w:id="1538077613">
      <w:bodyDiv w:val="1"/>
      <w:marLeft w:val="0"/>
      <w:marRight w:val="0"/>
      <w:marTop w:val="0"/>
      <w:marBottom w:val="0"/>
      <w:divBdr>
        <w:top w:val="none" w:sz="0" w:space="0" w:color="auto"/>
        <w:left w:val="none" w:sz="0" w:space="0" w:color="auto"/>
        <w:bottom w:val="none" w:sz="0" w:space="0" w:color="auto"/>
        <w:right w:val="none" w:sz="0" w:space="0" w:color="auto"/>
      </w:divBdr>
    </w:div>
    <w:div w:id="1538082694">
      <w:bodyDiv w:val="1"/>
      <w:marLeft w:val="0"/>
      <w:marRight w:val="0"/>
      <w:marTop w:val="0"/>
      <w:marBottom w:val="0"/>
      <w:divBdr>
        <w:top w:val="none" w:sz="0" w:space="0" w:color="auto"/>
        <w:left w:val="none" w:sz="0" w:space="0" w:color="auto"/>
        <w:bottom w:val="none" w:sz="0" w:space="0" w:color="auto"/>
        <w:right w:val="none" w:sz="0" w:space="0" w:color="auto"/>
      </w:divBdr>
    </w:div>
    <w:div w:id="1538347181">
      <w:bodyDiv w:val="1"/>
      <w:marLeft w:val="0"/>
      <w:marRight w:val="0"/>
      <w:marTop w:val="0"/>
      <w:marBottom w:val="0"/>
      <w:divBdr>
        <w:top w:val="none" w:sz="0" w:space="0" w:color="auto"/>
        <w:left w:val="none" w:sz="0" w:space="0" w:color="auto"/>
        <w:bottom w:val="none" w:sz="0" w:space="0" w:color="auto"/>
        <w:right w:val="none" w:sz="0" w:space="0" w:color="auto"/>
      </w:divBdr>
    </w:div>
    <w:div w:id="1538467711">
      <w:bodyDiv w:val="1"/>
      <w:marLeft w:val="0"/>
      <w:marRight w:val="0"/>
      <w:marTop w:val="0"/>
      <w:marBottom w:val="0"/>
      <w:divBdr>
        <w:top w:val="none" w:sz="0" w:space="0" w:color="auto"/>
        <w:left w:val="none" w:sz="0" w:space="0" w:color="auto"/>
        <w:bottom w:val="none" w:sz="0" w:space="0" w:color="auto"/>
        <w:right w:val="none" w:sz="0" w:space="0" w:color="auto"/>
      </w:divBdr>
    </w:div>
    <w:div w:id="1538851052">
      <w:bodyDiv w:val="1"/>
      <w:marLeft w:val="0"/>
      <w:marRight w:val="0"/>
      <w:marTop w:val="0"/>
      <w:marBottom w:val="0"/>
      <w:divBdr>
        <w:top w:val="none" w:sz="0" w:space="0" w:color="auto"/>
        <w:left w:val="none" w:sz="0" w:space="0" w:color="auto"/>
        <w:bottom w:val="none" w:sz="0" w:space="0" w:color="auto"/>
        <w:right w:val="none" w:sz="0" w:space="0" w:color="auto"/>
      </w:divBdr>
    </w:div>
    <w:div w:id="1540901091">
      <w:bodyDiv w:val="1"/>
      <w:marLeft w:val="0"/>
      <w:marRight w:val="0"/>
      <w:marTop w:val="0"/>
      <w:marBottom w:val="0"/>
      <w:divBdr>
        <w:top w:val="none" w:sz="0" w:space="0" w:color="auto"/>
        <w:left w:val="none" w:sz="0" w:space="0" w:color="auto"/>
        <w:bottom w:val="none" w:sz="0" w:space="0" w:color="auto"/>
        <w:right w:val="none" w:sz="0" w:space="0" w:color="auto"/>
      </w:divBdr>
    </w:div>
    <w:div w:id="1541744181">
      <w:bodyDiv w:val="1"/>
      <w:marLeft w:val="0"/>
      <w:marRight w:val="0"/>
      <w:marTop w:val="0"/>
      <w:marBottom w:val="0"/>
      <w:divBdr>
        <w:top w:val="none" w:sz="0" w:space="0" w:color="auto"/>
        <w:left w:val="none" w:sz="0" w:space="0" w:color="auto"/>
        <w:bottom w:val="none" w:sz="0" w:space="0" w:color="auto"/>
        <w:right w:val="none" w:sz="0" w:space="0" w:color="auto"/>
      </w:divBdr>
    </w:div>
    <w:div w:id="1543592863">
      <w:bodyDiv w:val="1"/>
      <w:marLeft w:val="0"/>
      <w:marRight w:val="0"/>
      <w:marTop w:val="0"/>
      <w:marBottom w:val="0"/>
      <w:divBdr>
        <w:top w:val="none" w:sz="0" w:space="0" w:color="auto"/>
        <w:left w:val="none" w:sz="0" w:space="0" w:color="auto"/>
        <w:bottom w:val="none" w:sz="0" w:space="0" w:color="auto"/>
        <w:right w:val="none" w:sz="0" w:space="0" w:color="auto"/>
      </w:divBdr>
    </w:div>
    <w:div w:id="1544055377">
      <w:bodyDiv w:val="1"/>
      <w:marLeft w:val="0"/>
      <w:marRight w:val="0"/>
      <w:marTop w:val="0"/>
      <w:marBottom w:val="0"/>
      <w:divBdr>
        <w:top w:val="none" w:sz="0" w:space="0" w:color="auto"/>
        <w:left w:val="none" w:sz="0" w:space="0" w:color="auto"/>
        <w:bottom w:val="none" w:sz="0" w:space="0" w:color="auto"/>
        <w:right w:val="none" w:sz="0" w:space="0" w:color="auto"/>
      </w:divBdr>
    </w:div>
    <w:div w:id="1544441442">
      <w:bodyDiv w:val="1"/>
      <w:marLeft w:val="0"/>
      <w:marRight w:val="0"/>
      <w:marTop w:val="0"/>
      <w:marBottom w:val="0"/>
      <w:divBdr>
        <w:top w:val="none" w:sz="0" w:space="0" w:color="auto"/>
        <w:left w:val="none" w:sz="0" w:space="0" w:color="auto"/>
        <w:bottom w:val="none" w:sz="0" w:space="0" w:color="auto"/>
        <w:right w:val="none" w:sz="0" w:space="0" w:color="auto"/>
      </w:divBdr>
    </w:div>
    <w:div w:id="1544950464">
      <w:bodyDiv w:val="1"/>
      <w:marLeft w:val="0"/>
      <w:marRight w:val="0"/>
      <w:marTop w:val="0"/>
      <w:marBottom w:val="0"/>
      <w:divBdr>
        <w:top w:val="none" w:sz="0" w:space="0" w:color="auto"/>
        <w:left w:val="none" w:sz="0" w:space="0" w:color="auto"/>
        <w:bottom w:val="none" w:sz="0" w:space="0" w:color="auto"/>
        <w:right w:val="none" w:sz="0" w:space="0" w:color="auto"/>
      </w:divBdr>
    </w:div>
    <w:div w:id="1545557862">
      <w:bodyDiv w:val="1"/>
      <w:marLeft w:val="0"/>
      <w:marRight w:val="0"/>
      <w:marTop w:val="0"/>
      <w:marBottom w:val="0"/>
      <w:divBdr>
        <w:top w:val="none" w:sz="0" w:space="0" w:color="auto"/>
        <w:left w:val="none" w:sz="0" w:space="0" w:color="auto"/>
        <w:bottom w:val="none" w:sz="0" w:space="0" w:color="auto"/>
        <w:right w:val="none" w:sz="0" w:space="0" w:color="auto"/>
      </w:divBdr>
    </w:div>
    <w:div w:id="1546065685">
      <w:bodyDiv w:val="1"/>
      <w:marLeft w:val="0"/>
      <w:marRight w:val="0"/>
      <w:marTop w:val="0"/>
      <w:marBottom w:val="0"/>
      <w:divBdr>
        <w:top w:val="none" w:sz="0" w:space="0" w:color="auto"/>
        <w:left w:val="none" w:sz="0" w:space="0" w:color="auto"/>
        <w:bottom w:val="none" w:sz="0" w:space="0" w:color="auto"/>
        <w:right w:val="none" w:sz="0" w:space="0" w:color="auto"/>
      </w:divBdr>
    </w:div>
    <w:div w:id="1546988126">
      <w:bodyDiv w:val="1"/>
      <w:marLeft w:val="0"/>
      <w:marRight w:val="0"/>
      <w:marTop w:val="0"/>
      <w:marBottom w:val="0"/>
      <w:divBdr>
        <w:top w:val="none" w:sz="0" w:space="0" w:color="auto"/>
        <w:left w:val="none" w:sz="0" w:space="0" w:color="auto"/>
        <w:bottom w:val="none" w:sz="0" w:space="0" w:color="auto"/>
        <w:right w:val="none" w:sz="0" w:space="0" w:color="auto"/>
      </w:divBdr>
    </w:div>
    <w:div w:id="1547136673">
      <w:bodyDiv w:val="1"/>
      <w:marLeft w:val="0"/>
      <w:marRight w:val="0"/>
      <w:marTop w:val="0"/>
      <w:marBottom w:val="0"/>
      <w:divBdr>
        <w:top w:val="none" w:sz="0" w:space="0" w:color="auto"/>
        <w:left w:val="none" w:sz="0" w:space="0" w:color="auto"/>
        <w:bottom w:val="none" w:sz="0" w:space="0" w:color="auto"/>
        <w:right w:val="none" w:sz="0" w:space="0" w:color="auto"/>
      </w:divBdr>
    </w:div>
    <w:div w:id="1547522783">
      <w:bodyDiv w:val="1"/>
      <w:marLeft w:val="0"/>
      <w:marRight w:val="0"/>
      <w:marTop w:val="0"/>
      <w:marBottom w:val="0"/>
      <w:divBdr>
        <w:top w:val="none" w:sz="0" w:space="0" w:color="auto"/>
        <w:left w:val="none" w:sz="0" w:space="0" w:color="auto"/>
        <w:bottom w:val="none" w:sz="0" w:space="0" w:color="auto"/>
        <w:right w:val="none" w:sz="0" w:space="0" w:color="auto"/>
      </w:divBdr>
    </w:div>
    <w:div w:id="1548031393">
      <w:bodyDiv w:val="1"/>
      <w:marLeft w:val="0"/>
      <w:marRight w:val="0"/>
      <w:marTop w:val="0"/>
      <w:marBottom w:val="0"/>
      <w:divBdr>
        <w:top w:val="none" w:sz="0" w:space="0" w:color="auto"/>
        <w:left w:val="none" w:sz="0" w:space="0" w:color="auto"/>
        <w:bottom w:val="none" w:sz="0" w:space="0" w:color="auto"/>
        <w:right w:val="none" w:sz="0" w:space="0" w:color="auto"/>
      </w:divBdr>
    </w:div>
    <w:div w:id="1548109254">
      <w:bodyDiv w:val="1"/>
      <w:marLeft w:val="0"/>
      <w:marRight w:val="0"/>
      <w:marTop w:val="0"/>
      <w:marBottom w:val="0"/>
      <w:divBdr>
        <w:top w:val="none" w:sz="0" w:space="0" w:color="auto"/>
        <w:left w:val="none" w:sz="0" w:space="0" w:color="auto"/>
        <w:bottom w:val="none" w:sz="0" w:space="0" w:color="auto"/>
        <w:right w:val="none" w:sz="0" w:space="0" w:color="auto"/>
      </w:divBdr>
    </w:div>
    <w:div w:id="1548294820">
      <w:bodyDiv w:val="1"/>
      <w:marLeft w:val="0"/>
      <w:marRight w:val="0"/>
      <w:marTop w:val="0"/>
      <w:marBottom w:val="0"/>
      <w:divBdr>
        <w:top w:val="none" w:sz="0" w:space="0" w:color="auto"/>
        <w:left w:val="none" w:sz="0" w:space="0" w:color="auto"/>
        <w:bottom w:val="none" w:sz="0" w:space="0" w:color="auto"/>
        <w:right w:val="none" w:sz="0" w:space="0" w:color="auto"/>
      </w:divBdr>
    </w:div>
    <w:div w:id="1548644634">
      <w:bodyDiv w:val="1"/>
      <w:marLeft w:val="0"/>
      <w:marRight w:val="0"/>
      <w:marTop w:val="0"/>
      <w:marBottom w:val="0"/>
      <w:divBdr>
        <w:top w:val="none" w:sz="0" w:space="0" w:color="auto"/>
        <w:left w:val="none" w:sz="0" w:space="0" w:color="auto"/>
        <w:bottom w:val="none" w:sz="0" w:space="0" w:color="auto"/>
        <w:right w:val="none" w:sz="0" w:space="0" w:color="auto"/>
      </w:divBdr>
    </w:div>
    <w:div w:id="1548952349">
      <w:bodyDiv w:val="1"/>
      <w:marLeft w:val="0"/>
      <w:marRight w:val="0"/>
      <w:marTop w:val="0"/>
      <w:marBottom w:val="0"/>
      <w:divBdr>
        <w:top w:val="none" w:sz="0" w:space="0" w:color="auto"/>
        <w:left w:val="none" w:sz="0" w:space="0" w:color="auto"/>
        <w:bottom w:val="none" w:sz="0" w:space="0" w:color="auto"/>
        <w:right w:val="none" w:sz="0" w:space="0" w:color="auto"/>
      </w:divBdr>
    </w:div>
    <w:div w:id="1549416536">
      <w:bodyDiv w:val="1"/>
      <w:marLeft w:val="0"/>
      <w:marRight w:val="0"/>
      <w:marTop w:val="0"/>
      <w:marBottom w:val="0"/>
      <w:divBdr>
        <w:top w:val="none" w:sz="0" w:space="0" w:color="auto"/>
        <w:left w:val="none" w:sz="0" w:space="0" w:color="auto"/>
        <w:bottom w:val="none" w:sz="0" w:space="0" w:color="auto"/>
        <w:right w:val="none" w:sz="0" w:space="0" w:color="auto"/>
      </w:divBdr>
    </w:div>
    <w:div w:id="1551728028">
      <w:bodyDiv w:val="1"/>
      <w:marLeft w:val="0"/>
      <w:marRight w:val="0"/>
      <w:marTop w:val="0"/>
      <w:marBottom w:val="0"/>
      <w:divBdr>
        <w:top w:val="none" w:sz="0" w:space="0" w:color="auto"/>
        <w:left w:val="none" w:sz="0" w:space="0" w:color="auto"/>
        <w:bottom w:val="none" w:sz="0" w:space="0" w:color="auto"/>
        <w:right w:val="none" w:sz="0" w:space="0" w:color="auto"/>
      </w:divBdr>
    </w:div>
    <w:div w:id="1552108605">
      <w:bodyDiv w:val="1"/>
      <w:marLeft w:val="0"/>
      <w:marRight w:val="0"/>
      <w:marTop w:val="0"/>
      <w:marBottom w:val="0"/>
      <w:divBdr>
        <w:top w:val="none" w:sz="0" w:space="0" w:color="auto"/>
        <w:left w:val="none" w:sz="0" w:space="0" w:color="auto"/>
        <w:bottom w:val="none" w:sz="0" w:space="0" w:color="auto"/>
        <w:right w:val="none" w:sz="0" w:space="0" w:color="auto"/>
      </w:divBdr>
    </w:div>
    <w:div w:id="1552304404">
      <w:bodyDiv w:val="1"/>
      <w:marLeft w:val="0"/>
      <w:marRight w:val="0"/>
      <w:marTop w:val="0"/>
      <w:marBottom w:val="0"/>
      <w:divBdr>
        <w:top w:val="none" w:sz="0" w:space="0" w:color="auto"/>
        <w:left w:val="none" w:sz="0" w:space="0" w:color="auto"/>
        <w:bottom w:val="none" w:sz="0" w:space="0" w:color="auto"/>
        <w:right w:val="none" w:sz="0" w:space="0" w:color="auto"/>
      </w:divBdr>
    </w:div>
    <w:div w:id="1552959863">
      <w:bodyDiv w:val="1"/>
      <w:marLeft w:val="0"/>
      <w:marRight w:val="0"/>
      <w:marTop w:val="0"/>
      <w:marBottom w:val="0"/>
      <w:divBdr>
        <w:top w:val="none" w:sz="0" w:space="0" w:color="auto"/>
        <w:left w:val="none" w:sz="0" w:space="0" w:color="auto"/>
        <w:bottom w:val="none" w:sz="0" w:space="0" w:color="auto"/>
        <w:right w:val="none" w:sz="0" w:space="0" w:color="auto"/>
      </w:divBdr>
    </w:div>
    <w:div w:id="1553419351">
      <w:bodyDiv w:val="1"/>
      <w:marLeft w:val="0"/>
      <w:marRight w:val="0"/>
      <w:marTop w:val="0"/>
      <w:marBottom w:val="0"/>
      <w:divBdr>
        <w:top w:val="none" w:sz="0" w:space="0" w:color="auto"/>
        <w:left w:val="none" w:sz="0" w:space="0" w:color="auto"/>
        <w:bottom w:val="none" w:sz="0" w:space="0" w:color="auto"/>
        <w:right w:val="none" w:sz="0" w:space="0" w:color="auto"/>
      </w:divBdr>
    </w:div>
    <w:div w:id="1555238064">
      <w:bodyDiv w:val="1"/>
      <w:marLeft w:val="0"/>
      <w:marRight w:val="0"/>
      <w:marTop w:val="0"/>
      <w:marBottom w:val="0"/>
      <w:divBdr>
        <w:top w:val="none" w:sz="0" w:space="0" w:color="auto"/>
        <w:left w:val="none" w:sz="0" w:space="0" w:color="auto"/>
        <w:bottom w:val="none" w:sz="0" w:space="0" w:color="auto"/>
        <w:right w:val="none" w:sz="0" w:space="0" w:color="auto"/>
      </w:divBdr>
    </w:div>
    <w:div w:id="1555850481">
      <w:bodyDiv w:val="1"/>
      <w:marLeft w:val="0"/>
      <w:marRight w:val="0"/>
      <w:marTop w:val="0"/>
      <w:marBottom w:val="0"/>
      <w:divBdr>
        <w:top w:val="none" w:sz="0" w:space="0" w:color="auto"/>
        <w:left w:val="none" w:sz="0" w:space="0" w:color="auto"/>
        <w:bottom w:val="none" w:sz="0" w:space="0" w:color="auto"/>
        <w:right w:val="none" w:sz="0" w:space="0" w:color="auto"/>
      </w:divBdr>
    </w:div>
    <w:div w:id="1557086557">
      <w:bodyDiv w:val="1"/>
      <w:marLeft w:val="0"/>
      <w:marRight w:val="0"/>
      <w:marTop w:val="0"/>
      <w:marBottom w:val="0"/>
      <w:divBdr>
        <w:top w:val="none" w:sz="0" w:space="0" w:color="auto"/>
        <w:left w:val="none" w:sz="0" w:space="0" w:color="auto"/>
        <w:bottom w:val="none" w:sz="0" w:space="0" w:color="auto"/>
        <w:right w:val="none" w:sz="0" w:space="0" w:color="auto"/>
      </w:divBdr>
    </w:div>
    <w:div w:id="1557623815">
      <w:bodyDiv w:val="1"/>
      <w:marLeft w:val="0"/>
      <w:marRight w:val="0"/>
      <w:marTop w:val="0"/>
      <w:marBottom w:val="0"/>
      <w:divBdr>
        <w:top w:val="none" w:sz="0" w:space="0" w:color="auto"/>
        <w:left w:val="none" w:sz="0" w:space="0" w:color="auto"/>
        <w:bottom w:val="none" w:sz="0" w:space="0" w:color="auto"/>
        <w:right w:val="none" w:sz="0" w:space="0" w:color="auto"/>
      </w:divBdr>
    </w:div>
    <w:div w:id="1558128382">
      <w:bodyDiv w:val="1"/>
      <w:marLeft w:val="0"/>
      <w:marRight w:val="0"/>
      <w:marTop w:val="0"/>
      <w:marBottom w:val="0"/>
      <w:divBdr>
        <w:top w:val="none" w:sz="0" w:space="0" w:color="auto"/>
        <w:left w:val="none" w:sz="0" w:space="0" w:color="auto"/>
        <w:bottom w:val="none" w:sz="0" w:space="0" w:color="auto"/>
        <w:right w:val="none" w:sz="0" w:space="0" w:color="auto"/>
      </w:divBdr>
    </w:div>
    <w:div w:id="1558399694">
      <w:bodyDiv w:val="1"/>
      <w:marLeft w:val="0"/>
      <w:marRight w:val="0"/>
      <w:marTop w:val="0"/>
      <w:marBottom w:val="0"/>
      <w:divBdr>
        <w:top w:val="none" w:sz="0" w:space="0" w:color="auto"/>
        <w:left w:val="none" w:sz="0" w:space="0" w:color="auto"/>
        <w:bottom w:val="none" w:sz="0" w:space="0" w:color="auto"/>
        <w:right w:val="none" w:sz="0" w:space="0" w:color="auto"/>
      </w:divBdr>
    </w:div>
    <w:div w:id="1559441249">
      <w:bodyDiv w:val="1"/>
      <w:marLeft w:val="0"/>
      <w:marRight w:val="0"/>
      <w:marTop w:val="0"/>
      <w:marBottom w:val="0"/>
      <w:divBdr>
        <w:top w:val="none" w:sz="0" w:space="0" w:color="auto"/>
        <w:left w:val="none" w:sz="0" w:space="0" w:color="auto"/>
        <w:bottom w:val="none" w:sz="0" w:space="0" w:color="auto"/>
        <w:right w:val="none" w:sz="0" w:space="0" w:color="auto"/>
      </w:divBdr>
    </w:div>
    <w:div w:id="1561940385">
      <w:bodyDiv w:val="1"/>
      <w:marLeft w:val="0"/>
      <w:marRight w:val="0"/>
      <w:marTop w:val="0"/>
      <w:marBottom w:val="0"/>
      <w:divBdr>
        <w:top w:val="none" w:sz="0" w:space="0" w:color="auto"/>
        <w:left w:val="none" w:sz="0" w:space="0" w:color="auto"/>
        <w:bottom w:val="none" w:sz="0" w:space="0" w:color="auto"/>
        <w:right w:val="none" w:sz="0" w:space="0" w:color="auto"/>
      </w:divBdr>
    </w:div>
    <w:div w:id="1561941477">
      <w:bodyDiv w:val="1"/>
      <w:marLeft w:val="0"/>
      <w:marRight w:val="0"/>
      <w:marTop w:val="0"/>
      <w:marBottom w:val="0"/>
      <w:divBdr>
        <w:top w:val="none" w:sz="0" w:space="0" w:color="auto"/>
        <w:left w:val="none" w:sz="0" w:space="0" w:color="auto"/>
        <w:bottom w:val="none" w:sz="0" w:space="0" w:color="auto"/>
        <w:right w:val="none" w:sz="0" w:space="0" w:color="auto"/>
      </w:divBdr>
    </w:div>
    <w:div w:id="1562668035">
      <w:bodyDiv w:val="1"/>
      <w:marLeft w:val="0"/>
      <w:marRight w:val="0"/>
      <w:marTop w:val="0"/>
      <w:marBottom w:val="0"/>
      <w:divBdr>
        <w:top w:val="none" w:sz="0" w:space="0" w:color="auto"/>
        <w:left w:val="none" w:sz="0" w:space="0" w:color="auto"/>
        <w:bottom w:val="none" w:sz="0" w:space="0" w:color="auto"/>
        <w:right w:val="none" w:sz="0" w:space="0" w:color="auto"/>
      </w:divBdr>
    </w:div>
    <w:div w:id="1562712763">
      <w:bodyDiv w:val="1"/>
      <w:marLeft w:val="0"/>
      <w:marRight w:val="0"/>
      <w:marTop w:val="0"/>
      <w:marBottom w:val="0"/>
      <w:divBdr>
        <w:top w:val="none" w:sz="0" w:space="0" w:color="auto"/>
        <w:left w:val="none" w:sz="0" w:space="0" w:color="auto"/>
        <w:bottom w:val="none" w:sz="0" w:space="0" w:color="auto"/>
        <w:right w:val="none" w:sz="0" w:space="0" w:color="auto"/>
      </w:divBdr>
    </w:div>
    <w:div w:id="1565215240">
      <w:bodyDiv w:val="1"/>
      <w:marLeft w:val="0"/>
      <w:marRight w:val="0"/>
      <w:marTop w:val="0"/>
      <w:marBottom w:val="0"/>
      <w:divBdr>
        <w:top w:val="none" w:sz="0" w:space="0" w:color="auto"/>
        <w:left w:val="none" w:sz="0" w:space="0" w:color="auto"/>
        <w:bottom w:val="none" w:sz="0" w:space="0" w:color="auto"/>
        <w:right w:val="none" w:sz="0" w:space="0" w:color="auto"/>
      </w:divBdr>
    </w:div>
    <w:div w:id="1565527986">
      <w:bodyDiv w:val="1"/>
      <w:marLeft w:val="0"/>
      <w:marRight w:val="0"/>
      <w:marTop w:val="0"/>
      <w:marBottom w:val="0"/>
      <w:divBdr>
        <w:top w:val="none" w:sz="0" w:space="0" w:color="auto"/>
        <w:left w:val="none" w:sz="0" w:space="0" w:color="auto"/>
        <w:bottom w:val="none" w:sz="0" w:space="0" w:color="auto"/>
        <w:right w:val="none" w:sz="0" w:space="0" w:color="auto"/>
      </w:divBdr>
    </w:div>
    <w:div w:id="1566834809">
      <w:bodyDiv w:val="1"/>
      <w:marLeft w:val="0"/>
      <w:marRight w:val="0"/>
      <w:marTop w:val="0"/>
      <w:marBottom w:val="0"/>
      <w:divBdr>
        <w:top w:val="none" w:sz="0" w:space="0" w:color="auto"/>
        <w:left w:val="none" w:sz="0" w:space="0" w:color="auto"/>
        <w:bottom w:val="none" w:sz="0" w:space="0" w:color="auto"/>
        <w:right w:val="none" w:sz="0" w:space="0" w:color="auto"/>
      </w:divBdr>
    </w:div>
    <w:div w:id="1567297503">
      <w:bodyDiv w:val="1"/>
      <w:marLeft w:val="0"/>
      <w:marRight w:val="0"/>
      <w:marTop w:val="0"/>
      <w:marBottom w:val="0"/>
      <w:divBdr>
        <w:top w:val="none" w:sz="0" w:space="0" w:color="auto"/>
        <w:left w:val="none" w:sz="0" w:space="0" w:color="auto"/>
        <w:bottom w:val="none" w:sz="0" w:space="0" w:color="auto"/>
        <w:right w:val="none" w:sz="0" w:space="0" w:color="auto"/>
      </w:divBdr>
    </w:div>
    <w:div w:id="1568563936">
      <w:bodyDiv w:val="1"/>
      <w:marLeft w:val="0"/>
      <w:marRight w:val="0"/>
      <w:marTop w:val="0"/>
      <w:marBottom w:val="0"/>
      <w:divBdr>
        <w:top w:val="none" w:sz="0" w:space="0" w:color="auto"/>
        <w:left w:val="none" w:sz="0" w:space="0" w:color="auto"/>
        <w:bottom w:val="none" w:sz="0" w:space="0" w:color="auto"/>
        <w:right w:val="none" w:sz="0" w:space="0" w:color="auto"/>
      </w:divBdr>
    </w:div>
    <w:div w:id="1569487904">
      <w:bodyDiv w:val="1"/>
      <w:marLeft w:val="0"/>
      <w:marRight w:val="0"/>
      <w:marTop w:val="0"/>
      <w:marBottom w:val="0"/>
      <w:divBdr>
        <w:top w:val="none" w:sz="0" w:space="0" w:color="auto"/>
        <w:left w:val="none" w:sz="0" w:space="0" w:color="auto"/>
        <w:bottom w:val="none" w:sz="0" w:space="0" w:color="auto"/>
        <w:right w:val="none" w:sz="0" w:space="0" w:color="auto"/>
      </w:divBdr>
    </w:div>
    <w:div w:id="1570142984">
      <w:bodyDiv w:val="1"/>
      <w:marLeft w:val="0"/>
      <w:marRight w:val="0"/>
      <w:marTop w:val="0"/>
      <w:marBottom w:val="0"/>
      <w:divBdr>
        <w:top w:val="none" w:sz="0" w:space="0" w:color="auto"/>
        <w:left w:val="none" w:sz="0" w:space="0" w:color="auto"/>
        <w:bottom w:val="none" w:sz="0" w:space="0" w:color="auto"/>
        <w:right w:val="none" w:sz="0" w:space="0" w:color="auto"/>
      </w:divBdr>
    </w:div>
    <w:div w:id="1570382719">
      <w:bodyDiv w:val="1"/>
      <w:marLeft w:val="0"/>
      <w:marRight w:val="0"/>
      <w:marTop w:val="0"/>
      <w:marBottom w:val="0"/>
      <w:divBdr>
        <w:top w:val="none" w:sz="0" w:space="0" w:color="auto"/>
        <w:left w:val="none" w:sz="0" w:space="0" w:color="auto"/>
        <w:bottom w:val="none" w:sz="0" w:space="0" w:color="auto"/>
        <w:right w:val="none" w:sz="0" w:space="0" w:color="auto"/>
      </w:divBdr>
    </w:div>
    <w:div w:id="1570463071">
      <w:bodyDiv w:val="1"/>
      <w:marLeft w:val="0"/>
      <w:marRight w:val="0"/>
      <w:marTop w:val="0"/>
      <w:marBottom w:val="0"/>
      <w:divBdr>
        <w:top w:val="none" w:sz="0" w:space="0" w:color="auto"/>
        <w:left w:val="none" w:sz="0" w:space="0" w:color="auto"/>
        <w:bottom w:val="none" w:sz="0" w:space="0" w:color="auto"/>
        <w:right w:val="none" w:sz="0" w:space="0" w:color="auto"/>
      </w:divBdr>
    </w:div>
    <w:div w:id="1570650193">
      <w:bodyDiv w:val="1"/>
      <w:marLeft w:val="0"/>
      <w:marRight w:val="0"/>
      <w:marTop w:val="0"/>
      <w:marBottom w:val="0"/>
      <w:divBdr>
        <w:top w:val="none" w:sz="0" w:space="0" w:color="auto"/>
        <w:left w:val="none" w:sz="0" w:space="0" w:color="auto"/>
        <w:bottom w:val="none" w:sz="0" w:space="0" w:color="auto"/>
        <w:right w:val="none" w:sz="0" w:space="0" w:color="auto"/>
      </w:divBdr>
    </w:div>
    <w:div w:id="1571040226">
      <w:bodyDiv w:val="1"/>
      <w:marLeft w:val="0"/>
      <w:marRight w:val="0"/>
      <w:marTop w:val="0"/>
      <w:marBottom w:val="0"/>
      <w:divBdr>
        <w:top w:val="none" w:sz="0" w:space="0" w:color="auto"/>
        <w:left w:val="none" w:sz="0" w:space="0" w:color="auto"/>
        <w:bottom w:val="none" w:sz="0" w:space="0" w:color="auto"/>
        <w:right w:val="none" w:sz="0" w:space="0" w:color="auto"/>
      </w:divBdr>
    </w:div>
    <w:div w:id="1571235701">
      <w:bodyDiv w:val="1"/>
      <w:marLeft w:val="0"/>
      <w:marRight w:val="0"/>
      <w:marTop w:val="0"/>
      <w:marBottom w:val="0"/>
      <w:divBdr>
        <w:top w:val="none" w:sz="0" w:space="0" w:color="auto"/>
        <w:left w:val="none" w:sz="0" w:space="0" w:color="auto"/>
        <w:bottom w:val="none" w:sz="0" w:space="0" w:color="auto"/>
        <w:right w:val="none" w:sz="0" w:space="0" w:color="auto"/>
      </w:divBdr>
    </w:div>
    <w:div w:id="1574051146">
      <w:bodyDiv w:val="1"/>
      <w:marLeft w:val="0"/>
      <w:marRight w:val="0"/>
      <w:marTop w:val="0"/>
      <w:marBottom w:val="0"/>
      <w:divBdr>
        <w:top w:val="none" w:sz="0" w:space="0" w:color="auto"/>
        <w:left w:val="none" w:sz="0" w:space="0" w:color="auto"/>
        <w:bottom w:val="none" w:sz="0" w:space="0" w:color="auto"/>
        <w:right w:val="none" w:sz="0" w:space="0" w:color="auto"/>
      </w:divBdr>
    </w:div>
    <w:div w:id="1574201911">
      <w:bodyDiv w:val="1"/>
      <w:marLeft w:val="0"/>
      <w:marRight w:val="0"/>
      <w:marTop w:val="0"/>
      <w:marBottom w:val="0"/>
      <w:divBdr>
        <w:top w:val="none" w:sz="0" w:space="0" w:color="auto"/>
        <w:left w:val="none" w:sz="0" w:space="0" w:color="auto"/>
        <w:bottom w:val="none" w:sz="0" w:space="0" w:color="auto"/>
        <w:right w:val="none" w:sz="0" w:space="0" w:color="auto"/>
      </w:divBdr>
    </w:div>
    <w:div w:id="1574318311">
      <w:bodyDiv w:val="1"/>
      <w:marLeft w:val="0"/>
      <w:marRight w:val="0"/>
      <w:marTop w:val="0"/>
      <w:marBottom w:val="0"/>
      <w:divBdr>
        <w:top w:val="none" w:sz="0" w:space="0" w:color="auto"/>
        <w:left w:val="none" w:sz="0" w:space="0" w:color="auto"/>
        <w:bottom w:val="none" w:sz="0" w:space="0" w:color="auto"/>
        <w:right w:val="none" w:sz="0" w:space="0" w:color="auto"/>
      </w:divBdr>
    </w:div>
    <w:div w:id="1574506091">
      <w:bodyDiv w:val="1"/>
      <w:marLeft w:val="0"/>
      <w:marRight w:val="0"/>
      <w:marTop w:val="0"/>
      <w:marBottom w:val="0"/>
      <w:divBdr>
        <w:top w:val="none" w:sz="0" w:space="0" w:color="auto"/>
        <w:left w:val="none" w:sz="0" w:space="0" w:color="auto"/>
        <w:bottom w:val="none" w:sz="0" w:space="0" w:color="auto"/>
        <w:right w:val="none" w:sz="0" w:space="0" w:color="auto"/>
      </w:divBdr>
    </w:div>
    <w:div w:id="1576822695">
      <w:bodyDiv w:val="1"/>
      <w:marLeft w:val="0"/>
      <w:marRight w:val="0"/>
      <w:marTop w:val="0"/>
      <w:marBottom w:val="0"/>
      <w:divBdr>
        <w:top w:val="none" w:sz="0" w:space="0" w:color="auto"/>
        <w:left w:val="none" w:sz="0" w:space="0" w:color="auto"/>
        <w:bottom w:val="none" w:sz="0" w:space="0" w:color="auto"/>
        <w:right w:val="none" w:sz="0" w:space="0" w:color="auto"/>
      </w:divBdr>
    </w:div>
    <w:div w:id="1577934805">
      <w:bodyDiv w:val="1"/>
      <w:marLeft w:val="0"/>
      <w:marRight w:val="0"/>
      <w:marTop w:val="0"/>
      <w:marBottom w:val="0"/>
      <w:divBdr>
        <w:top w:val="none" w:sz="0" w:space="0" w:color="auto"/>
        <w:left w:val="none" w:sz="0" w:space="0" w:color="auto"/>
        <w:bottom w:val="none" w:sz="0" w:space="0" w:color="auto"/>
        <w:right w:val="none" w:sz="0" w:space="0" w:color="auto"/>
      </w:divBdr>
    </w:div>
    <w:div w:id="1578589120">
      <w:bodyDiv w:val="1"/>
      <w:marLeft w:val="0"/>
      <w:marRight w:val="0"/>
      <w:marTop w:val="0"/>
      <w:marBottom w:val="0"/>
      <w:divBdr>
        <w:top w:val="none" w:sz="0" w:space="0" w:color="auto"/>
        <w:left w:val="none" w:sz="0" w:space="0" w:color="auto"/>
        <w:bottom w:val="none" w:sz="0" w:space="0" w:color="auto"/>
        <w:right w:val="none" w:sz="0" w:space="0" w:color="auto"/>
      </w:divBdr>
    </w:div>
    <w:div w:id="1578633029">
      <w:bodyDiv w:val="1"/>
      <w:marLeft w:val="0"/>
      <w:marRight w:val="0"/>
      <w:marTop w:val="0"/>
      <w:marBottom w:val="0"/>
      <w:divBdr>
        <w:top w:val="none" w:sz="0" w:space="0" w:color="auto"/>
        <w:left w:val="none" w:sz="0" w:space="0" w:color="auto"/>
        <w:bottom w:val="none" w:sz="0" w:space="0" w:color="auto"/>
        <w:right w:val="none" w:sz="0" w:space="0" w:color="auto"/>
      </w:divBdr>
    </w:div>
    <w:div w:id="1580403628">
      <w:bodyDiv w:val="1"/>
      <w:marLeft w:val="0"/>
      <w:marRight w:val="0"/>
      <w:marTop w:val="0"/>
      <w:marBottom w:val="0"/>
      <w:divBdr>
        <w:top w:val="none" w:sz="0" w:space="0" w:color="auto"/>
        <w:left w:val="none" w:sz="0" w:space="0" w:color="auto"/>
        <w:bottom w:val="none" w:sz="0" w:space="0" w:color="auto"/>
        <w:right w:val="none" w:sz="0" w:space="0" w:color="auto"/>
      </w:divBdr>
    </w:div>
    <w:div w:id="1582375974">
      <w:bodyDiv w:val="1"/>
      <w:marLeft w:val="0"/>
      <w:marRight w:val="0"/>
      <w:marTop w:val="0"/>
      <w:marBottom w:val="0"/>
      <w:divBdr>
        <w:top w:val="none" w:sz="0" w:space="0" w:color="auto"/>
        <w:left w:val="none" w:sz="0" w:space="0" w:color="auto"/>
        <w:bottom w:val="none" w:sz="0" w:space="0" w:color="auto"/>
        <w:right w:val="none" w:sz="0" w:space="0" w:color="auto"/>
      </w:divBdr>
    </w:div>
    <w:div w:id="1582442366">
      <w:bodyDiv w:val="1"/>
      <w:marLeft w:val="0"/>
      <w:marRight w:val="0"/>
      <w:marTop w:val="0"/>
      <w:marBottom w:val="0"/>
      <w:divBdr>
        <w:top w:val="none" w:sz="0" w:space="0" w:color="auto"/>
        <w:left w:val="none" w:sz="0" w:space="0" w:color="auto"/>
        <w:bottom w:val="none" w:sz="0" w:space="0" w:color="auto"/>
        <w:right w:val="none" w:sz="0" w:space="0" w:color="auto"/>
      </w:divBdr>
    </w:div>
    <w:div w:id="1582644592">
      <w:bodyDiv w:val="1"/>
      <w:marLeft w:val="0"/>
      <w:marRight w:val="0"/>
      <w:marTop w:val="0"/>
      <w:marBottom w:val="0"/>
      <w:divBdr>
        <w:top w:val="none" w:sz="0" w:space="0" w:color="auto"/>
        <w:left w:val="none" w:sz="0" w:space="0" w:color="auto"/>
        <w:bottom w:val="none" w:sz="0" w:space="0" w:color="auto"/>
        <w:right w:val="none" w:sz="0" w:space="0" w:color="auto"/>
      </w:divBdr>
    </w:div>
    <w:div w:id="1582762507">
      <w:bodyDiv w:val="1"/>
      <w:marLeft w:val="0"/>
      <w:marRight w:val="0"/>
      <w:marTop w:val="0"/>
      <w:marBottom w:val="0"/>
      <w:divBdr>
        <w:top w:val="none" w:sz="0" w:space="0" w:color="auto"/>
        <w:left w:val="none" w:sz="0" w:space="0" w:color="auto"/>
        <w:bottom w:val="none" w:sz="0" w:space="0" w:color="auto"/>
        <w:right w:val="none" w:sz="0" w:space="0" w:color="auto"/>
      </w:divBdr>
    </w:div>
    <w:div w:id="1582987342">
      <w:bodyDiv w:val="1"/>
      <w:marLeft w:val="0"/>
      <w:marRight w:val="0"/>
      <w:marTop w:val="0"/>
      <w:marBottom w:val="0"/>
      <w:divBdr>
        <w:top w:val="none" w:sz="0" w:space="0" w:color="auto"/>
        <w:left w:val="none" w:sz="0" w:space="0" w:color="auto"/>
        <w:bottom w:val="none" w:sz="0" w:space="0" w:color="auto"/>
        <w:right w:val="none" w:sz="0" w:space="0" w:color="auto"/>
      </w:divBdr>
    </w:div>
    <w:div w:id="1584530058">
      <w:bodyDiv w:val="1"/>
      <w:marLeft w:val="0"/>
      <w:marRight w:val="0"/>
      <w:marTop w:val="0"/>
      <w:marBottom w:val="0"/>
      <w:divBdr>
        <w:top w:val="none" w:sz="0" w:space="0" w:color="auto"/>
        <w:left w:val="none" w:sz="0" w:space="0" w:color="auto"/>
        <w:bottom w:val="none" w:sz="0" w:space="0" w:color="auto"/>
        <w:right w:val="none" w:sz="0" w:space="0" w:color="auto"/>
      </w:divBdr>
    </w:div>
    <w:div w:id="1584680599">
      <w:bodyDiv w:val="1"/>
      <w:marLeft w:val="0"/>
      <w:marRight w:val="0"/>
      <w:marTop w:val="0"/>
      <w:marBottom w:val="0"/>
      <w:divBdr>
        <w:top w:val="none" w:sz="0" w:space="0" w:color="auto"/>
        <w:left w:val="none" w:sz="0" w:space="0" w:color="auto"/>
        <w:bottom w:val="none" w:sz="0" w:space="0" w:color="auto"/>
        <w:right w:val="none" w:sz="0" w:space="0" w:color="auto"/>
      </w:divBdr>
    </w:div>
    <w:div w:id="1584994930">
      <w:bodyDiv w:val="1"/>
      <w:marLeft w:val="0"/>
      <w:marRight w:val="0"/>
      <w:marTop w:val="0"/>
      <w:marBottom w:val="0"/>
      <w:divBdr>
        <w:top w:val="none" w:sz="0" w:space="0" w:color="auto"/>
        <w:left w:val="none" w:sz="0" w:space="0" w:color="auto"/>
        <w:bottom w:val="none" w:sz="0" w:space="0" w:color="auto"/>
        <w:right w:val="none" w:sz="0" w:space="0" w:color="auto"/>
      </w:divBdr>
    </w:div>
    <w:div w:id="1585720393">
      <w:bodyDiv w:val="1"/>
      <w:marLeft w:val="0"/>
      <w:marRight w:val="0"/>
      <w:marTop w:val="0"/>
      <w:marBottom w:val="0"/>
      <w:divBdr>
        <w:top w:val="none" w:sz="0" w:space="0" w:color="auto"/>
        <w:left w:val="none" w:sz="0" w:space="0" w:color="auto"/>
        <w:bottom w:val="none" w:sz="0" w:space="0" w:color="auto"/>
        <w:right w:val="none" w:sz="0" w:space="0" w:color="auto"/>
      </w:divBdr>
    </w:div>
    <w:div w:id="1586105714">
      <w:bodyDiv w:val="1"/>
      <w:marLeft w:val="0"/>
      <w:marRight w:val="0"/>
      <w:marTop w:val="0"/>
      <w:marBottom w:val="0"/>
      <w:divBdr>
        <w:top w:val="none" w:sz="0" w:space="0" w:color="auto"/>
        <w:left w:val="none" w:sz="0" w:space="0" w:color="auto"/>
        <w:bottom w:val="none" w:sz="0" w:space="0" w:color="auto"/>
        <w:right w:val="none" w:sz="0" w:space="0" w:color="auto"/>
      </w:divBdr>
    </w:div>
    <w:div w:id="1586644553">
      <w:bodyDiv w:val="1"/>
      <w:marLeft w:val="0"/>
      <w:marRight w:val="0"/>
      <w:marTop w:val="0"/>
      <w:marBottom w:val="0"/>
      <w:divBdr>
        <w:top w:val="none" w:sz="0" w:space="0" w:color="auto"/>
        <w:left w:val="none" w:sz="0" w:space="0" w:color="auto"/>
        <w:bottom w:val="none" w:sz="0" w:space="0" w:color="auto"/>
        <w:right w:val="none" w:sz="0" w:space="0" w:color="auto"/>
      </w:divBdr>
    </w:div>
    <w:div w:id="1586648404">
      <w:bodyDiv w:val="1"/>
      <w:marLeft w:val="0"/>
      <w:marRight w:val="0"/>
      <w:marTop w:val="0"/>
      <w:marBottom w:val="0"/>
      <w:divBdr>
        <w:top w:val="none" w:sz="0" w:space="0" w:color="auto"/>
        <w:left w:val="none" w:sz="0" w:space="0" w:color="auto"/>
        <w:bottom w:val="none" w:sz="0" w:space="0" w:color="auto"/>
        <w:right w:val="none" w:sz="0" w:space="0" w:color="auto"/>
      </w:divBdr>
    </w:div>
    <w:div w:id="1589079946">
      <w:bodyDiv w:val="1"/>
      <w:marLeft w:val="0"/>
      <w:marRight w:val="0"/>
      <w:marTop w:val="0"/>
      <w:marBottom w:val="0"/>
      <w:divBdr>
        <w:top w:val="none" w:sz="0" w:space="0" w:color="auto"/>
        <w:left w:val="none" w:sz="0" w:space="0" w:color="auto"/>
        <w:bottom w:val="none" w:sz="0" w:space="0" w:color="auto"/>
        <w:right w:val="none" w:sz="0" w:space="0" w:color="auto"/>
      </w:divBdr>
    </w:div>
    <w:div w:id="1589340009">
      <w:bodyDiv w:val="1"/>
      <w:marLeft w:val="0"/>
      <w:marRight w:val="0"/>
      <w:marTop w:val="0"/>
      <w:marBottom w:val="0"/>
      <w:divBdr>
        <w:top w:val="none" w:sz="0" w:space="0" w:color="auto"/>
        <w:left w:val="none" w:sz="0" w:space="0" w:color="auto"/>
        <w:bottom w:val="none" w:sz="0" w:space="0" w:color="auto"/>
        <w:right w:val="none" w:sz="0" w:space="0" w:color="auto"/>
      </w:divBdr>
    </w:div>
    <w:div w:id="1590961936">
      <w:bodyDiv w:val="1"/>
      <w:marLeft w:val="0"/>
      <w:marRight w:val="0"/>
      <w:marTop w:val="0"/>
      <w:marBottom w:val="0"/>
      <w:divBdr>
        <w:top w:val="none" w:sz="0" w:space="0" w:color="auto"/>
        <w:left w:val="none" w:sz="0" w:space="0" w:color="auto"/>
        <w:bottom w:val="none" w:sz="0" w:space="0" w:color="auto"/>
        <w:right w:val="none" w:sz="0" w:space="0" w:color="auto"/>
      </w:divBdr>
    </w:div>
    <w:div w:id="1591044213">
      <w:bodyDiv w:val="1"/>
      <w:marLeft w:val="0"/>
      <w:marRight w:val="0"/>
      <w:marTop w:val="0"/>
      <w:marBottom w:val="0"/>
      <w:divBdr>
        <w:top w:val="none" w:sz="0" w:space="0" w:color="auto"/>
        <w:left w:val="none" w:sz="0" w:space="0" w:color="auto"/>
        <w:bottom w:val="none" w:sz="0" w:space="0" w:color="auto"/>
        <w:right w:val="none" w:sz="0" w:space="0" w:color="auto"/>
      </w:divBdr>
    </w:div>
    <w:div w:id="1591619917">
      <w:bodyDiv w:val="1"/>
      <w:marLeft w:val="0"/>
      <w:marRight w:val="0"/>
      <w:marTop w:val="0"/>
      <w:marBottom w:val="0"/>
      <w:divBdr>
        <w:top w:val="none" w:sz="0" w:space="0" w:color="auto"/>
        <w:left w:val="none" w:sz="0" w:space="0" w:color="auto"/>
        <w:bottom w:val="none" w:sz="0" w:space="0" w:color="auto"/>
        <w:right w:val="none" w:sz="0" w:space="0" w:color="auto"/>
      </w:divBdr>
    </w:div>
    <w:div w:id="1593196566">
      <w:bodyDiv w:val="1"/>
      <w:marLeft w:val="0"/>
      <w:marRight w:val="0"/>
      <w:marTop w:val="0"/>
      <w:marBottom w:val="0"/>
      <w:divBdr>
        <w:top w:val="none" w:sz="0" w:space="0" w:color="auto"/>
        <w:left w:val="none" w:sz="0" w:space="0" w:color="auto"/>
        <w:bottom w:val="none" w:sz="0" w:space="0" w:color="auto"/>
        <w:right w:val="none" w:sz="0" w:space="0" w:color="auto"/>
      </w:divBdr>
    </w:div>
    <w:div w:id="1594585080">
      <w:bodyDiv w:val="1"/>
      <w:marLeft w:val="0"/>
      <w:marRight w:val="0"/>
      <w:marTop w:val="0"/>
      <w:marBottom w:val="0"/>
      <w:divBdr>
        <w:top w:val="none" w:sz="0" w:space="0" w:color="auto"/>
        <w:left w:val="none" w:sz="0" w:space="0" w:color="auto"/>
        <w:bottom w:val="none" w:sz="0" w:space="0" w:color="auto"/>
        <w:right w:val="none" w:sz="0" w:space="0" w:color="auto"/>
      </w:divBdr>
    </w:div>
    <w:div w:id="1595934755">
      <w:bodyDiv w:val="1"/>
      <w:marLeft w:val="0"/>
      <w:marRight w:val="0"/>
      <w:marTop w:val="0"/>
      <w:marBottom w:val="0"/>
      <w:divBdr>
        <w:top w:val="none" w:sz="0" w:space="0" w:color="auto"/>
        <w:left w:val="none" w:sz="0" w:space="0" w:color="auto"/>
        <w:bottom w:val="none" w:sz="0" w:space="0" w:color="auto"/>
        <w:right w:val="none" w:sz="0" w:space="0" w:color="auto"/>
      </w:divBdr>
    </w:div>
    <w:div w:id="1597398065">
      <w:bodyDiv w:val="1"/>
      <w:marLeft w:val="0"/>
      <w:marRight w:val="0"/>
      <w:marTop w:val="0"/>
      <w:marBottom w:val="0"/>
      <w:divBdr>
        <w:top w:val="none" w:sz="0" w:space="0" w:color="auto"/>
        <w:left w:val="none" w:sz="0" w:space="0" w:color="auto"/>
        <w:bottom w:val="none" w:sz="0" w:space="0" w:color="auto"/>
        <w:right w:val="none" w:sz="0" w:space="0" w:color="auto"/>
      </w:divBdr>
    </w:div>
    <w:div w:id="1597472144">
      <w:bodyDiv w:val="1"/>
      <w:marLeft w:val="0"/>
      <w:marRight w:val="0"/>
      <w:marTop w:val="0"/>
      <w:marBottom w:val="0"/>
      <w:divBdr>
        <w:top w:val="none" w:sz="0" w:space="0" w:color="auto"/>
        <w:left w:val="none" w:sz="0" w:space="0" w:color="auto"/>
        <w:bottom w:val="none" w:sz="0" w:space="0" w:color="auto"/>
        <w:right w:val="none" w:sz="0" w:space="0" w:color="auto"/>
      </w:divBdr>
    </w:div>
    <w:div w:id="1598438396">
      <w:bodyDiv w:val="1"/>
      <w:marLeft w:val="0"/>
      <w:marRight w:val="0"/>
      <w:marTop w:val="0"/>
      <w:marBottom w:val="0"/>
      <w:divBdr>
        <w:top w:val="none" w:sz="0" w:space="0" w:color="auto"/>
        <w:left w:val="none" w:sz="0" w:space="0" w:color="auto"/>
        <w:bottom w:val="none" w:sz="0" w:space="0" w:color="auto"/>
        <w:right w:val="none" w:sz="0" w:space="0" w:color="auto"/>
      </w:divBdr>
    </w:div>
    <w:div w:id="1599171217">
      <w:bodyDiv w:val="1"/>
      <w:marLeft w:val="0"/>
      <w:marRight w:val="0"/>
      <w:marTop w:val="0"/>
      <w:marBottom w:val="0"/>
      <w:divBdr>
        <w:top w:val="none" w:sz="0" w:space="0" w:color="auto"/>
        <w:left w:val="none" w:sz="0" w:space="0" w:color="auto"/>
        <w:bottom w:val="none" w:sz="0" w:space="0" w:color="auto"/>
        <w:right w:val="none" w:sz="0" w:space="0" w:color="auto"/>
      </w:divBdr>
    </w:div>
    <w:div w:id="1599673747">
      <w:bodyDiv w:val="1"/>
      <w:marLeft w:val="0"/>
      <w:marRight w:val="0"/>
      <w:marTop w:val="0"/>
      <w:marBottom w:val="0"/>
      <w:divBdr>
        <w:top w:val="none" w:sz="0" w:space="0" w:color="auto"/>
        <w:left w:val="none" w:sz="0" w:space="0" w:color="auto"/>
        <w:bottom w:val="none" w:sz="0" w:space="0" w:color="auto"/>
        <w:right w:val="none" w:sz="0" w:space="0" w:color="auto"/>
      </w:divBdr>
    </w:div>
    <w:div w:id="1600213915">
      <w:bodyDiv w:val="1"/>
      <w:marLeft w:val="0"/>
      <w:marRight w:val="0"/>
      <w:marTop w:val="0"/>
      <w:marBottom w:val="0"/>
      <w:divBdr>
        <w:top w:val="none" w:sz="0" w:space="0" w:color="auto"/>
        <w:left w:val="none" w:sz="0" w:space="0" w:color="auto"/>
        <w:bottom w:val="none" w:sz="0" w:space="0" w:color="auto"/>
        <w:right w:val="none" w:sz="0" w:space="0" w:color="auto"/>
      </w:divBdr>
    </w:div>
    <w:div w:id="1600214378">
      <w:bodyDiv w:val="1"/>
      <w:marLeft w:val="0"/>
      <w:marRight w:val="0"/>
      <w:marTop w:val="0"/>
      <w:marBottom w:val="0"/>
      <w:divBdr>
        <w:top w:val="none" w:sz="0" w:space="0" w:color="auto"/>
        <w:left w:val="none" w:sz="0" w:space="0" w:color="auto"/>
        <w:bottom w:val="none" w:sz="0" w:space="0" w:color="auto"/>
        <w:right w:val="none" w:sz="0" w:space="0" w:color="auto"/>
      </w:divBdr>
    </w:div>
    <w:div w:id="1600455403">
      <w:bodyDiv w:val="1"/>
      <w:marLeft w:val="0"/>
      <w:marRight w:val="0"/>
      <w:marTop w:val="0"/>
      <w:marBottom w:val="0"/>
      <w:divBdr>
        <w:top w:val="none" w:sz="0" w:space="0" w:color="auto"/>
        <w:left w:val="none" w:sz="0" w:space="0" w:color="auto"/>
        <w:bottom w:val="none" w:sz="0" w:space="0" w:color="auto"/>
        <w:right w:val="none" w:sz="0" w:space="0" w:color="auto"/>
      </w:divBdr>
    </w:div>
    <w:div w:id="1601989728">
      <w:bodyDiv w:val="1"/>
      <w:marLeft w:val="0"/>
      <w:marRight w:val="0"/>
      <w:marTop w:val="0"/>
      <w:marBottom w:val="0"/>
      <w:divBdr>
        <w:top w:val="none" w:sz="0" w:space="0" w:color="auto"/>
        <w:left w:val="none" w:sz="0" w:space="0" w:color="auto"/>
        <w:bottom w:val="none" w:sz="0" w:space="0" w:color="auto"/>
        <w:right w:val="none" w:sz="0" w:space="0" w:color="auto"/>
      </w:divBdr>
    </w:div>
    <w:div w:id="1602370379">
      <w:bodyDiv w:val="1"/>
      <w:marLeft w:val="0"/>
      <w:marRight w:val="0"/>
      <w:marTop w:val="0"/>
      <w:marBottom w:val="0"/>
      <w:divBdr>
        <w:top w:val="none" w:sz="0" w:space="0" w:color="auto"/>
        <w:left w:val="none" w:sz="0" w:space="0" w:color="auto"/>
        <w:bottom w:val="none" w:sz="0" w:space="0" w:color="auto"/>
        <w:right w:val="none" w:sz="0" w:space="0" w:color="auto"/>
      </w:divBdr>
    </w:div>
    <w:div w:id="1605989761">
      <w:bodyDiv w:val="1"/>
      <w:marLeft w:val="0"/>
      <w:marRight w:val="0"/>
      <w:marTop w:val="0"/>
      <w:marBottom w:val="0"/>
      <w:divBdr>
        <w:top w:val="none" w:sz="0" w:space="0" w:color="auto"/>
        <w:left w:val="none" w:sz="0" w:space="0" w:color="auto"/>
        <w:bottom w:val="none" w:sz="0" w:space="0" w:color="auto"/>
        <w:right w:val="none" w:sz="0" w:space="0" w:color="auto"/>
      </w:divBdr>
    </w:div>
    <w:div w:id="1606691292">
      <w:bodyDiv w:val="1"/>
      <w:marLeft w:val="0"/>
      <w:marRight w:val="0"/>
      <w:marTop w:val="0"/>
      <w:marBottom w:val="0"/>
      <w:divBdr>
        <w:top w:val="none" w:sz="0" w:space="0" w:color="auto"/>
        <w:left w:val="none" w:sz="0" w:space="0" w:color="auto"/>
        <w:bottom w:val="none" w:sz="0" w:space="0" w:color="auto"/>
        <w:right w:val="none" w:sz="0" w:space="0" w:color="auto"/>
      </w:divBdr>
    </w:div>
    <w:div w:id="1606770486">
      <w:bodyDiv w:val="1"/>
      <w:marLeft w:val="0"/>
      <w:marRight w:val="0"/>
      <w:marTop w:val="0"/>
      <w:marBottom w:val="0"/>
      <w:divBdr>
        <w:top w:val="none" w:sz="0" w:space="0" w:color="auto"/>
        <w:left w:val="none" w:sz="0" w:space="0" w:color="auto"/>
        <w:bottom w:val="none" w:sz="0" w:space="0" w:color="auto"/>
        <w:right w:val="none" w:sz="0" w:space="0" w:color="auto"/>
      </w:divBdr>
    </w:div>
    <w:div w:id="1607879855">
      <w:bodyDiv w:val="1"/>
      <w:marLeft w:val="0"/>
      <w:marRight w:val="0"/>
      <w:marTop w:val="0"/>
      <w:marBottom w:val="0"/>
      <w:divBdr>
        <w:top w:val="none" w:sz="0" w:space="0" w:color="auto"/>
        <w:left w:val="none" w:sz="0" w:space="0" w:color="auto"/>
        <w:bottom w:val="none" w:sz="0" w:space="0" w:color="auto"/>
        <w:right w:val="none" w:sz="0" w:space="0" w:color="auto"/>
      </w:divBdr>
    </w:div>
    <w:div w:id="1608468443">
      <w:bodyDiv w:val="1"/>
      <w:marLeft w:val="0"/>
      <w:marRight w:val="0"/>
      <w:marTop w:val="0"/>
      <w:marBottom w:val="0"/>
      <w:divBdr>
        <w:top w:val="none" w:sz="0" w:space="0" w:color="auto"/>
        <w:left w:val="none" w:sz="0" w:space="0" w:color="auto"/>
        <w:bottom w:val="none" w:sz="0" w:space="0" w:color="auto"/>
        <w:right w:val="none" w:sz="0" w:space="0" w:color="auto"/>
      </w:divBdr>
    </w:div>
    <w:div w:id="1609461503">
      <w:bodyDiv w:val="1"/>
      <w:marLeft w:val="0"/>
      <w:marRight w:val="0"/>
      <w:marTop w:val="0"/>
      <w:marBottom w:val="0"/>
      <w:divBdr>
        <w:top w:val="none" w:sz="0" w:space="0" w:color="auto"/>
        <w:left w:val="none" w:sz="0" w:space="0" w:color="auto"/>
        <w:bottom w:val="none" w:sz="0" w:space="0" w:color="auto"/>
        <w:right w:val="none" w:sz="0" w:space="0" w:color="auto"/>
      </w:divBdr>
    </w:div>
    <w:div w:id="1609464029">
      <w:bodyDiv w:val="1"/>
      <w:marLeft w:val="0"/>
      <w:marRight w:val="0"/>
      <w:marTop w:val="0"/>
      <w:marBottom w:val="0"/>
      <w:divBdr>
        <w:top w:val="none" w:sz="0" w:space="0" w:color="auto"/>
        <w:left w:val="none" w:sz="0" w:space="0" w:color="auto"/>
        <w:bottom w:val="none" w:sz="0" w:space="0" w:color="auto"/>
        <w:right w:val="none" w:sz="0" w:space="0" w:color="auto"/>
      </w:divBdr>
    </w:div>
    <w:div w:id="1609507447">
      <w:bodyDiv w:val="1"/>
      <w:marLeft w:val="0"/>
      <w:marRight w:val="0"/>
      <w:marTop w:val="0"/>
      <w:marBottom w:val="0"/>
      <w:divBdr>
        <w:top w:val="none" w:sz="0" w:space="0" w:color="auto"/>
        <w:left w:val="none" w:sz="0" w:space="0" w:color="auto"/>
        <w:bottom w:val="none" w:sz="0" w:space="0" w:color="auto"/>
        <w:right w:val="none" w:sz="0" w:space="0" w:color="auto"/>
      </w:divBdr>
    </w:div>
    <w:div w:id="1613249148">
      <w:bodyDiv w:val="1"/>
      <w:marLeft w:val="0"/>
      <w:marRight w:val="0"/>
      <w:marTop w:val="0"/>
      <w:marBottom w:val="0"/>
      <w:divBdr>
        <w:top w:val="none" w:sz="0" w:space="0" w:color="auto"/>
        <w:left w:val="none" w:sz="0" w:space="0" w:color="auto"/>
        <w:bottom w:val="none" w:sz="0" w:space="0" w:color="auto"/>
        <w:right w:val="none" w:sz="0" w:space="0" w:color="auto"/>
      </w:divBdr>
    </w:div>
    <w:div w:id="1615166287">
      <w:bodyDiv w:val="1"/>
      <w:marLeft w:val="0"/>
      <w:marRight w:val="0"/>
      <w:marTop w:val="0"/>
      <w:marBottom w:val="0"/>
      <w:divBdr>
        <w:top w:val="none" w:sz="0" w:space="0" w:color="auto"/>
        <w:left w:val="none" w:sz="0" w:space="0" w:color="auto"/>
        <w:bottom w:val="none" w:sz="0" w:space="0" w:color="auto"/>
        <w:right w:val="none" w:sz="0" w:space="0" w:color="auto"/>
      </w:divBdr>
    </w:div>
    <w:div w:id="1615937031">
      <w:bodyDiv w:val="1"/>
      <w:marLeft w:val="0"/>
      <w:marRight w:val="0"/>
      <w:marTop w:val="0"/>
      <w:marBottom w:val="0"/>
      <w:divBdr>
        <w:top w:val="none" w:sz="0" w:space="0" w:color="auto"/>
        <w:left w:val="none" w:sz="0" w:space="0" w:color="auto"/>
        <w:bottom w:val="none" w:sz="0" w:space="0" w:color="auto"/>
        <w:right w:val="none" w:sz="0" w:space="0" w:color="auto"/>
      </w:divBdr>
    </w:div>
    <w:div w:id="1615937542">
      <w:bodyDiv w:val="1"/>
      <w:marLeft w:val="0"/>
      <w:marRight w:val="0"/>
      <w:marTop w:val="0"/>
      <w:marBottom w:val="0"/>
      <w:divBdr>
        <w:top w:val="none" w:sz="0" w:space="0" w:color="auto"/>
        <w:left w:val="none" w:sz="0" w:space="0" w:color="auto"/>
        <w:bottom w:val="none" w:sz="0" w:space="0" w:color="auto"/>
        <w:right w:val="none" w:sz="0" w:space="0" w:color="auto"/>
      </w:divBdr>
    </w:div>
    <w:div w:id="1616018989">
      <w:bodyDiv w:val="1"/>
      <w:marLeft w:val="0"/>
      <w:marRight w:val="0"/>
      <w:marTop w:val="0"/>
      <w:marBottom w:val="0"/>
      <w:divBdr>
        <w:top w:val="none" w:sz="0" w:space="0" w:color="auto"/>
        <w:left w:val="none" w:sz="0" w:space="0" w:color="auto"/>
        <w:bottom w:val="none" w:sz="0" w:space="0" w:color="auto"/>
        <w:right w:val="none" w:sz="0" w:space="0" w:color="auto"/>
      </w:divBdr>
    </w:div>
    <w:div w:id="1616256180">
      <w:bodyDiv w:val="1"/>
      <w:marLeft w:val="0"/>
      <w:marRight w:val="0"/>
      <w:marTop w:val="0"/>
      <w:marBottom w:val="0"/>
      <w:divBdr>
        <w:top w:val="none" w:sz="0" w:space="0" w:color="auto"/>
        <w:left w:val="none" w:sz="0" w:space="0" w:color="auto"/>
        <w:bottom w:val="none" w:sz="0" w:space="0" w:color="auto"/>
        <w:right w:val="none" w:sz="0" w:space="0" w:color="auto"/>
      </w:divBdr>
    </w:div>
    <w:div w:id="1617446739">
      <w:bodyDiv w:val="1"/>
      <w:marLeft w:val="0"/>
      <w:marRight w:val="0"/>
      <w:marTop w:val="0"/>
      <w:marBottom w:val="0"/>
      <w:divBdr>
        <w:top w:val="none" w:sz="0" w:space="0" w:color="auto"/>
        <w:left w:val="none" w:sz="0" w:space="0" w:color="auto"/>
        <w:bottom w:val="none" w:sz="0" w:space="0" w:color="auto"/>
        <w:right w:val="none" w:sz="0" w:space="0" w:color="auto"/>
      </w:divBdr>
    </w:div>
    <w:div w:id="1619606313">
      <w:bodyDiv w:val="1"/>
      <w:marLeft w:val="0"/>
      <w:marRight w:val="0"/>
      <w:marTop w:val="0"/>
      <w:marBottom w:val="0"/>
      <w:divBdr>
        <w:top w:val="none" w:sz="0" w:space="0" w:color="auto"/>
        <w:left w:val="none" w:sz="0" w:space="0" w:color="auto"/>
        <w:bottom w:val="none" w:sz="0" w:space="0" w:color="auto"/>
        <w:right w:val="none" w:sz="0" w:space="0" w:color="auto"/>
      </w:divBdr>
    </w:div>
    <w:div w:id="1621184138">
      <w:bodyDiv w:val="1"/>
      <w:marLeft w:val="0"/>
      <w:marRight w:val="0"/>
      <w:marTop w:val="0"/>
      <w:marBottom w:val="0"/>
      <w:divBdr>
        <w:top w:val="none" w:sz="0" w:space="0" w:color="auto"/>
        <w:left w:val="none" w:sz="0" w:space="0" w:color="auto"/>
        <w:bottom w:val="none" w:sz="0" w:space="0" w:color="auto"/>
        <w:right w:val="none" w:sz="0" w:space="0" w:color="auto"/>
      </w:divBdr>
    </w:div>
    <w:div w:id="1622177870">
      <w:bodyDiv w:val="1"/>
      <w:marLeft w:val="0"/>
      <w:marRight w:val="0"/>
      <w:marTop w:val="0"/>
      <w:marBottom w:val="0"/>
      <w:divBdr>
        <w:top w:val="none" w:sz="0" w:space="0" w:color="auto"/>
        <w:left w:val="none" w:sz="0" w:space="0" w:color="auto"/>
        <w:bottom w:val="none" w:sz="0" w:space="0" w:color="auto"/>
        <w:right w:val="none" w:sz="0" w:space="0" w:color="auto"/>
      </w:divBdr>
    </w:div>
    <w:div w:id="1622226976">
      <w:bodyDiv w:val="1"/>
      <w:marLeft w:val="0"/>
      <w:marRight w:val="0"/>
      <w:marTop w:val="0"/>
      <w:marBottom w:val="0"/>
      <w:divBdr>
        <w:top w:val="none" w:sz="0" w:space="0" w:color="auto"/>
        <w:left w:val="none" w:sz="0" w:space="0" w:color="auto"/>
        <w:bottom w:val="none" w:sz="0" w:space="0" w:color="auto"/>
        <w:right w:val="none" w:sz="0" w:space="0" w:color="auto"/>
      </w:divBdr>
    </w:div>
    <w:div w:id="1627659456">
      <w:bodyDiv w:val="1"/>
      <w:marLeft w:val="0"/>
      <w:marRight w:val="0"/>
      <w:marTop w:val="0"/>
      <w:marBottom w:val="0"/>
      <w:divBdr>
        <w:top w:val="none" w:sz="0" w:space="0" w:color="auto"/>
        <w:left w:val="none" w:sz="0" w:space="0" w:color="auto"/>
        <w:bottom w:val="none" w:sz="0" w:space="0" w:color="auto"/>
        <w:right w:val="none" w:sz="0" w:space="0" w:color="auto"/>
      </w:divBdr>
    </w:div>
    <w:div w:id="1628394825">
      <w:bodyDiv w:val="1"/>
      <w:marLeft w:val="0"/>
      <w:marRight w:val="0"/>
      <w:marTop w:val="0"/>
      <w:marBottom w:val="0"/>
      <w:divBdr>
        <w:top w:val="none" w:sz="0" w:space="0" w:color="auto"/>
        <w:left w:val="none" w:sz="0" w:space="0" w:color="auto"/>
        <w:bottom w:val="none" w:sz="0" w:space="0" w:color="auto"/>
        <w:right w:val="none" w:sz="0" w:space="0" w:color="auto"/>
      </w:divBdr>
    </w:div>
    <w:div w:id="1628851884">
      <w:bodyDiv w:val="1"/>
      <w:marLeft w:val="0"/>
      <w:marRight w:val="0"/>
      <w:marTop w:val="0"/>
      <w:marBottom w:val="0"/>
      <w:divBdr>
        <w:top w:val="none" w:sz="0" w:space="0" w:color="auto"/>
        <w:left w:val="none" w:sz="0" w:space="0" w:color="auto"/>
        <w:bottom w:val="none" w:sz="0" w:space="0" w:color="auto"/>
        <w:right w:val="none" w:sz="0" w:space="0" w:color="auto"/>
      </w:divBdr>
    </w:div>
    <w:div w:id="1629436160">
      <w:bodyDiv w:val="1"/>
      <w:marLeft w:val="0"/>
      <w:marRight w:val="0"/>
      <w:marTop w:val="0"/>
      <w:marBottom w:val="0"/>
      <w:divBdr>
        <w:top w:val="none" w:sz="0" w:space="0" w:color="auto"/>
        <w:left w:val="none" w:sz="0" w:space="0" w:color="auto"/>
        <w:bottom w:val="none" w:sz="0" w:space="0" w:color="auto"/>
        <w:right w:val="none" w:sz="0" w:space="0" w:color="auto"/>
      </w:divBdr>
    </w:div>
    <w:div w:id="1629704627">
      <w:bodyDiv w:val="1"/>
      <w:marLeft w:val="0"/>
      <w:marRight w:val="0"/>
      <w:marTop w:val="0"/>
      <w:marBottom w:val="0"/>
      <w:divBdr>
        <w:top w:val="none" w:sz="0" w:space="0" w:color="auto"/>
        <w:left w:val="none" w:sz="0" w:space="0" w:color="auto"/>
        <w:bottom w:val="none" w:sz="0" w:space="0" w:color="auto"/>
        <w:right w:val="none" w:sz="0" w:space="0" w:color="auto"/>
      </w:divBdr>
    </w:div>
    <w:div w:id="1629820153">
      <w:bodyDiv w:val="1"/>
      <w:marLeft w:val="0"/>
      <w:marRight w:val="0"/>
      <w:marTop w:val="0"/>
      <w:marBottom w:val="0"/>
      <w:divBdr>
        <w:top w:val="none" w:sz="0" w:space="0" w:color="auto"/>
        <w:left w:val="none" w:sz="0" w:space="0" w:color="auto"/>
        <w:bottom w:val="none" w:sz="0" w:space="0" w:color="auto"/>
        <w:right w:val="none" w:sz="0" w:space="0" w:color="auto"/>
      </w:divBdr>
    </w:div>
    <w:div w:id="1631782839">
      <w:bodyDiv w:val="1"/>
      <w:marLeft w:val="0"/>
      <w:marRight w:val="0"/>
      <w:marTop w:val="0"/>
      <w:marBottom w:val="0"/>
      <w:divBdr>
        <w:top w:val="none" w:sz="0" w:space="0" w:color="auto"/>
        <w:left w:val="none" w:sz="0" w:space="0" w:color="auto"/>
        <w:bottom w:val="none" w:sz="0" w:space="0" w:color="auto"/>
        <w:right w:val="none" w:sz="0" w:space="0" w:color="auto"/>
      </w:divBdr>
    </w:div>
    <w:div w:id="1632127174">
      <w:bodyDiv w:val="1"/>
      <w:marLeft w:val="0"/>
      <w:marRight w:val="0"/>
      <w:marTop w:val="0"/>
      <w:marBottom w:val="0"/>
      <w:divBdr>
        <w:top w:val="none" w:sz="0" w:space="0" w:color="auto"/>
        <w:left w:val="none" w:sz="0" w:space="0" w:color="auto"/>
        <w:bottom w:val="none" w:sz="0" w:space="0" w:color="auto"/>
        <w:right w:val="none" w:sz="0" w:space="0" w:color="auto"/>
      </w:divBdr>
    </w:div>
    <w:div w:id="1632175968">
      <w:bodyDiv w:val="1"/>
      <w:marLeft w:val="0"/>
      <w:marRight w:val="0"/>
      <w:marTop w:val="0"/>
      <w:marBottom w:val="0"/>
      <w:divBdr>
        <w:top w:val="none" w:sz="0" w:space="0" w:color="auto"/>
        <w:left w:val="none" w:sz="0" w:space="0" w:color="auto"/>
        <w:bottom w:val="none" w:sz="0" w:space="0" w:color="auto"/>
        <w:right w:val="none" w:sz="0" w:space="0" w:color="auto"/>
      </w:divBdr>
    </w:div>
    <w:div w:id="1632318191">
      <w:bodyDiv w:val="1"/>
      <w:marLeft w:val="0"/>
      <w:marRight w:val="0"/>
      <w:marTop w:val="0"/>
      <w:marBottom w:val="0"/>
      <w:divBdr>
        <w:top w:val="none" w:sz="0" w:space="0" w:color="auto"/>
        <w:left w:val="none" w:sz="0" w:space="0" w:color="auto"/>
        <w:bottom w:val="none" w:sz="0" w:space="0" w:color="auto"/>
        <w:right w:val="none" w:sz="0" w:space="0" w:color="auto"/>
      </w:divBdr>
    </w:div>
    <w:div w:id="1634167801">
      <w:bodyDiv w:val="1"/>
      <w:marLeft w:val="0"/>
      <w:marRight w:val="0"/>
      <w:marTop w:val="0"/>
      <w:marBottom w:val="0"/>
      <w:divBdr>
        <w:top w:val="none" w:sz="0" w:space="0" w:color="auto"/>
        <w:left w:val="none" w:sz="0" w:space="0" w:color="auto"/>
        <w:bottom w:val="none" w:sz="0" w:space="0" w:color="auto"/>
        <w:right w:val="none" w:sz="0" w:space="0" w:color="auto"/>
      </w:divBdr>
    </w:div>
    <w:div w:id="1634671956">
      <w:bodyDiv w:val="1"/>
      <w:marLeft w:val="0"/>
      <w:marRight w:val="0"/>
      <w:marTop w:val="0"/>
      <w:marBottom w:val="0"/>
      <w:divBdr>
        <w:top w:val="none" w:sz="0" w:space="0" w:color="auto"/>
        <w:left w:val="none" w:sz="0" w:space="0" w:color="auto"/>
        <w:bottom w:val="none" w:sz="0" w:space="0" w:color="auto"/>
        <w:right w:val="none" w:sz="0" w:space="0" w:color="auto"/>
      </w:divBdr>
    </w:div>
    <w:div w:id="1635870800">
      <w:bodyDiv w:val="1"/>
      <w:marLeft w:val="0"/>
      <w:marRight w:val="0"/>
      <w:marTop w:val="0"/>
      <w:marBottom w:val="0"/>
      <w:divBdr>
        <w:top w:val="none" w:sz="0" w:space="0" w:color="auto"/>
        <w:left w:val="none" w:sz="0" w:space="0" w:color="auto"/>
        <w:bottom w:val="none" w:sz="0" w:space="0" w:color="auto"/>
        <w:right w:val="none" w:sz="0" w:space="0" w:color="auto"/>
      </w:divBdr>
    </w:div>
    <w:div w:id="1635913986">
      <w:bodyDiv w:val="1"/>
      <w:marLeft w:val="0"/>
      <w:marRight w:val="0"/>
      <w:marTop w:val="0"/>
      <w:marBottom w:val="0"/>
      <w:divBdr>
        <w:top w:val="none" w:sz="0" w:space="0" w:color="auto"/>
        <w:left w:val="none" w:sz="0" w:space="0" w:color="auto"/>
        <w:bottom w:val="none" w:sz="0" w:space="0" w:color="auto"/>
        <w:right w:val="none" w:sz="0" w:space="0" w:color="auto"/>
      </w:divBdr>
    </w:div>
    <w:div w:id="1636177421">
      <w:bodyDiv w:val="1"/>
      <w:marLeft w:val="0"/>
      <w:marRight w:val="0"/>
      <w:marTop w:val="0"/>
      <w:marBottom w:val="0"/>
      <w:divBdr>
        <w:top w:val="none" w:sz="0" w:space="0" w:color="auto"/>
        <w:left w:val="none" w:sz="0" w:space="0" w:color="auto"/>
        <w:bottom w:val="none" w:sz="0" w:space="0" w:color="auto"/>
        <w:right w:val="none" w:sz="0" w:space="0" w:color="auto"/>
      </w:divBdr>
    </w:div>
    <w:div w:id="1636789290">
      <w:bodyDiv w:val="1"/>
      <w:marLeft w:val="0"/>
      <w:marRight w:val="0"/>
      <w:marTop w:val="0"/>
      <w:marBottom w:val="0"/>
      <w:divBdr>
        <w:top w:val="none" w:sz="0" w:space="0" w:color="auto"/>
        <w:left w:val="none" w:sz="0" w:space="0" w:color="auto"/>
        <w:bottom w:val="none" w:sz="0" w:space="0" w:color="auto"/>
        <w:right w:val="none" w:sz="0" w:space="0" w:color="auto"/>
      </w:divBdr>
    </w:div>
    <w:div w:id="1639726030">
      <w:bodyDiv w:val="1"/>
      <w:marLeft w:val="0"/>
      <w:marRight w:val="0"/>
      <w:marTop w:val="0"/>
      <w:marBottom w:val="0"/>
      <w:divBdr>
        <w:top w:val="none" w:sz="0" w:space="0" w:color="auto"/>
        <w:left w:val="none" w:sz="0" w:space="0" w:color="auto"/>
        <w:bottom w:val="none" w:sz="0" w:space="0" w:color="auto"/>
        <w:right w:val="none" w:sz="0" w:space="0" w:color="auto"/>
      </w:divBdr>
    </w:div>
    <w:div w:id="1639871990">
      <w:bodyDiv w:val="1"/>
      <w:marLeft w:val="0"/>
      <w:marRight w:val="0"/>
      <w:marTop w:val="0"/>
      <w:marBottom w:val="0"/>
      <w:divBdr>
        <w:top w:val="none" w:sz="0" w:space="0" w:color="auto"/>
        <w:left w:val="none" w:sz="0" w:space="0" w:color="auto"/>
        <w:bottom w:val="none" w:sz="0" w:space="0" w:color="auto"/>
        <w:right w:val="none" w:sz="0" w:space="0" w:color="auto"/>
      </w:divBdr>
    </w:div>
    <w:div w:id="1640647459">
      <w:bodyDiv w:val="1"/>
      <w:marLeft w:val="0"/>
      <w:marRight w:val="0"/>
      <w:marTop w:val="0"/>
      <w:marBottom w:val="0"/>
      <w:divBdr>
        <w:top w:val="none" w:sz="0" w:space="0" w:color="auto"/>
        <w:left w:val="none" w:sz="0" w:space="0" w:color="auto"/>
        <w:bottom w:val="none" w:sz="0" w:space="0" w:color="auto"/>
        <w:right w:val="none" w:sz="0" w:space="0" w:color="auto"/>
      </w:divBdr>
    </w:div>
    <w:div w:id="1641839779">
      <w:bodyDiv w:val="1"/>
      <w:marLeft w:val="0"/>
      <w:marRight w:val="0"/>
      <w:marTop w:val="0"/>
      <w:marBottom w:val="0"/>
      <w:divBdr>
        <w:top w:val="none" w:sz="0" w:space="0" w:color="auto"/>
        <w:left w:val="none" w:sz="0" w:space="0" w:color="auto"/>
        <w:bottom w:val="none" w:sz="0" w:space="0" w:color="auto"/>
        <w:right w:val="none" w:sz="0" w:space="0" w:color="auto"/>
      </w:divBdr>
    </w:div>
    <w:div w:id="1642689095">
      <w:bodyDiv w:val="1"/>
      <w:marLeft w:val="0"/>
      <w:marRight w:val="0"/>
      <w:marTop w:val="0"/>
      <w:marBottom w:val="0"/>
      <w:divBdr>
        <w:top w:val="none" w:sz="0" w:space="0" w:color="auto"/>
        <w:left w:val="none" w:sz="0" w:space="0" w:color="auto"/>
        <w:bottom w:val="none" w:sz="0" w:space="0" w:color="auto"/>
        <w:right w:val="none" w:sz="0" w:space="0" w:color="auto"/>
      </w:divBdr>
    </w:div>
    <w:div w:id="1643465911">
      <w:bodyDiv w:val="1"/>
      <w:marLeft w:val="0"/>
      <w:marRight w:val="0"/>
      <w:marTop w:val="0"/>
      <w:marBottom w:val="0"/>
      <w:divBdr>
        <w:top w:val="none" w:sz="0" w:space="0" w:color="auto"/>
        <w:left w:val="none" w:sz="0" w:space="0" w:color="auto"/>
        <w:bottom w:val="none" w:sz="0" w:space="0" w:color="auto"/>
        <w:right w:val="none" w:sz="0" w:space="0" w:color="auto"/>
      </w:divBdr>
    </w:div>
    <w:div w:id="1644043368">
      <w:bodyDiv w:val="1"/>
      <w:marLeft w:val="0"/>
      <w:marRight w:val="0"/>
      <w:marTop w:val="0"/>
      <w:marBottom w:val="0"/>
      <w:divBdr>
        <w:top w:val="none" w:sz="0" w:space="0" w:color="auto"/>
        <w:left w:val="none" w:sz="0" w:space="0" w:color="auto"/>
        <w:bottom w:val="none" w:sz="0" w:space="0" w:color="auto"/>
        <w:right w:val="none" w:sz="0" w:space="0" w:color="auto"/>
      </w:divBdr>
    </w:div>
    <w:div w:id="1644505060">
      <w:bodyDiv w:val="1"/>
      <w:marLeft w:val="0"/>
      <w:marRight w:val="0"/>
      <w:marTop w:val="0"/>
      <w:marBottom w:val="0"/>
      <w:divBdr>
        <w:top w:val="none" w:sz="0" w:space="0" w:color="auto"/>
        <w:left w:val="none" w:sz="0" w:space="0" w:color="auto"/>
        <w:bottom w:val="none" w:sz="0" w:space="0" w:color="auto"/>
        <w:right w:val="none" w:sz="0" w:space="0" w:color="auto"/>
      </w:divBdr>
    </w:div>
    <w:div w:id="1644627261">
      <w:bodyDiv w:val="1"/>
      <w:marLeft w:val="0"/>
      <w:marRight w:val="0"/>
      <w:marTop w:val="0"/>
      <w:marBottom w:val="0"/>
      <w:divBdr>
        <w:top w:val="none" w:sz="0" w:space="0" w:color="auto"/>
        <w:left w:val="none" w:sz="0" w:space="0" w:color="auto"/>
        <w:bottom w:val="none" w:sz="0" w:space="0" w:color="auto"/>
        <w:right w:val="none" w:sz="0" w:space="0" w:color="auto"/>
      </w:divBdr>
    </w:div>
    <w:div w:id="1645506997">
      <w:bodyDiv w:val="1"/>
      <w:marLeft w:val="0"/>
      <w:marRight w:val="0"/>
      <w:marTop w:val="0"/>
      <w:marBottom w:val="0"/>
      <w:divBdr>
        <w:top w:val="none" w:sz="0" w:space="0" w:color="auto"/>
        <w:left w:val="none" w:sz="0" w:space="0" w:color="auto"/>
        <w:bottom w:val="none" w:sz="0" w:space="0" w:color="auto"/>
        <w:right w:val="none" w:sz="0" w:space="0" w:color="auto"/>
      </w:divBdr>
    </w:div>
    <w:div w:id="1646884733">
      <w:bodyDiv w:val="1"/>
      <w:marLeft w:val="0"/>
      <w:marRight w:val="0"/>
      <w:marTop w:val="0"/>
      <w:marBottom w:val="0"/>
      <w:divBdr>
        <w:top w:val="none" w:sz="0" w:space="0" w:color="auto"/>
        <w:left w:val="none" w:sz="0" w:space="0" w:color="auto"/>
        <w:bottom w:val="none" w:sz="0" w:space="0" w:color="auto"/>
        <w:right w:val="none" w:sz="0" w:space="0" w:color="auto"/>
      </w:divBdr>
    </w:div>
    <w:div w:id="1647468191">
      <w:bodyDiv w:val="1"/>
      <w:marLeft w:val="0"/>
      <w:marRight w:val="0"/>
      <w:marTop w:val="0"/>
      <w:marBottom w:val="0"/>
      <w:divBdr>
        <w:top w:val="none" w:sz="0" w:space="0" w:color="auto"/>
        <w:left w:val="none" w:sz="0" w:space="0" w:color="auto"/>
        <w:bottom w:val="none" w:sz="0" w:space="0" w:color="auto"/>
        <w:right w:val="none" w:sz="0" w:space="0" w:color="auto"/>
      </w:divBdr>
    </w:div>
    <w:div w:id="1647582918">
      <w:bodyDiv w:val="1"/>
      <w:marLeft w:val="0"/>
      <w:marRight w:val="0"/>
      <w:marTop w:val="0"/>
      <w:marBottom w:val="0"/>
      <w:divBdr>
        <w:top w:val="none" w:sz="0" w:space="0" w:color="auto"/>
        <w:left w:val="none" w:sz="0" w:space="0" w:color="auto"/>
        <w:bottom w:val="none" w:sz="0" w:space="0" w:color="auto"/>
        <w:right w:val="none" w:sz="0" w:space="0" w:color="auto"/>
      </w:divBdr>
    </w:div>
    <w:div w:id="1648507993">
      <w:bodyDiv w:val="1"/>
      <w:marLeft w:val="0"/>
      <w:marRight w:val="0"/>
      <w:marTop w:val="0"/>
      <w:marBottom w:val="0"/>
      <w:divBdr>
        <w:top w:val="none" w:sz="0" w:space="0" w:color="auto"/>
        <w:left w:val="none" w:sz="0" w:space="0" w:color="auto"/>
        <w:bottom w:val="none" w:sz="0" w:space="0" w:color="auto"/>
        <w:right w:val="none" w:sz="0" w:space="0" w:color="auto"/>
      </w:divBdr>
    </w:div>
    <w:div w:id="1648630701">
      <w:bodyDiv w:val="1"/>
      <w:marLeft w:val="0"/>
      <w:marRight w:val="0"/>
      <w:marTop w:val="0"/>
      <w:marBottom w:val="0"/>
      <w:divBdr>
        <w:top w:val="none" w:sz="0" w:space="0" w:color="auto"/>
        <w:left w:val="none" w:sz="0" w:space="0" w:color="auto"/>
        <w:bottom w:val="none" w:sz="0" w:space="0" w:color="auto"/>
        <w:right w:val="none" w:sz="0" w:space="0" w:color="auto"/>
      </w:divBdr>
    </w:div>
    <w:div w:id="1648898908">
      <w:bodyDiv w:val="1"/>
      <w:marLeft w:val="0"/>
      <w:marRight w:val="0"/>
      <w:marTop w:val="0"/>
      <w:marBottom w:val="0"/>
      <w:divBdr>
        <w:top w:val="none" w:sz="0" w:space="0" w:color="auto"/>
        <w:left w:val="none" w:sz="0" w:space="0" w:color="auto"/>
        <w:bottom w:val="none" w:sz="0" w:space="0" w:color="auto"/>
        <w:right w:val="none" w:sz="0" w:space="0" w:color="auto"/>
      </w:divBdr>
    </w:div>
    <w:div w:id="1649242415">
      <w:bodyDiv w:val="1"/>
      <w:marLeft w:val="0"/>
      <w:marRight w:val="0"/>
      <w:marTop w:val="0"/>
      <w:marBottom w:val="0"/>
      <w:divBdr>
        <w:top w:val="none" w:sz="0" w:space="0" w:color="auto"/>
        <w:left w:val="none" w:sz="0" w:space="0" w:color="auto"/>
        <w:bottom w:val="none" w:sz="0" w:space="0" w:color="auto"/>
        <w:right w:val="none" w:sz="0" w:space="0" w:color="auto"/>
      </w:divBdr>
    </w:div>
    <w:div w:id="1649243789">
      <w:bodyDiv w:val="1"/>
      <w:marLeft w:val="0"/>
      <w:marRight w:val="0"/>
      <w:marTop w:val="0"/>
      <w:marBottom w:val="0"/>
      <w:divBdr>
        <w:top w:val="none" w:sz="0" w:space="0" w:color="auto"/>
        <w:left w:val="none" w:sz="0" w:space="0" w:color="auto"/>
        <w:bottom w:val="none" w:sz="0" w:space="0" w:color="auto"/>
        <w:right w:val="none" w:sz="0" w:space="0" w:color="auto"/>
      </w:divBdr>
    </w:div>
    <w:div w:id="1649435594">
      <w:bodyDiv w:val="1"/>
      <w:marLeft w:val="0"/>
      <w:marRight w:val="0"/>
      <w:marTop w:val="0"/>
      <w:marBottom w:val="0"/>
      <w:divBdr>
        <w:top w:val="none" w:sz="0" w:space="0" w:color="auto"/>
        <w:left w:val="none" w:sz="0" w:space="0" w:color="auto"/>
        <w:bottom w:val="none" w:sz="0" w:space="0" w:color="auto"/>
        <w:right w:val="none" w:sz="0" w:space="0" w:color="auto"/>
      </w:divBdr>
    </w:div>
    <w:div w:id="1649508140">
      <w:bodyDiv w:val="1"/>
      <w:marLeft w:val="0"/>
      <w:marRight w:val="0"/>
      <w:marTop w:val="0"/>
      <w:marBottom w:val="0"/>
      <w:divBdr>
        <w:top w:val="none" w:sz="0" w:space="0" w:color="auto"/>
        <w:left w:val="none" w:sz="0" w:space="0" w:color="auto"/>
        <w:bottom w:val="none" w:sz="0" w:space="0" w:color="auto"/>
        <w:right w:val="none" w:sz="0" w:space="0" w:color="auto"/>
      </w:divBdr>
    </w:div>
    <w:div w:id="1650088428">
      <w:bodyDiv w:val="1"/>
      <w:marLeft w:val="0"/>
      <w:marRight w:val="0"/>
      <w:marTop w:val="0"/>
      <w:marBottom w:val="0"/>
      <w:divBdr>
        <w:top w:val="none" w:sz="0" w:space="0" w:color="auto"/>
        <w:left w:val="none" w:sz="0" w:space="0" w:color="auto"/>
        <w:bottom w:val="none" w:sz="0" w:space="0" w:color="auto"/>
        <w:right w:val="none" w:sz="0" w:space="0" w:color="auto"/>
      </w:divBdr>
    </w:div>
    <w:div w:id="1650327687">
      <w:bodyDiv w:val="1"/>
      <w:marLeft w:val="0"/>
      <w:marRight w:val="0"/>
      <w:marTop w:val="0"/>
      <w:marBottom w:val="0"/>
      <w:divBdr>
        <w:top w:val="none" w:sz="0" w:space="0" w:color="auto"/>
        <w:left w:val="none" w:sz="0" w:space="0" w:color="auto"/>
        <w:bottom w:val="none" w:sz="0" w:space="0" w:color="auto"/>
        <w:right w:val="none" w:sz="0" w:space="0" w:color="auto"/>
      </w:divBdr>
    </w:div>
    <w:div w:id="1654017606">
      <w:bodyDiv w:val="1"/>
      <w:marLeft w:val="0"/>
      <w:marRight w:val="0"/>
      <w:marTop w:val="0"/>
      <w:marBottom w:val="0"/>
      <w:divBdr>
        <w:top w:val="none" w:sz="0" w:space="0" w:color="auto"/>
        <w:left w:val="none" w:sz="0" w:space="0" w:color="auto"/>
        <w:bottom w:val="none" w:sz="0" w:space="0" w:color="auto"/>
        <w:right w:val="none" w:sz="0" w:space="0" w:color="auto"/>
      </w:divBdr>
    </w:div>
    <w:div w:id="1655254826">
      <w:bodyDiv w:val="1"/>
      <w:marLeft w:val="0"/>
      <w:marRight w:val="0"/>
      <w:marTop w:val="0"/>
      <w:marBottom w:val="0"/>
      <w:divBdr>
        <w:top w:val="none" w:sz="0" w:space="0" w:color="auto"/>
        <w:left w:val="none" w:sz="0" w:space="0" w:color="auto"/>
        <w:bottom w:val="none" w:sz="0" w:space="0" w:color="auto"/>
        <w:right w:val="none" w:sz="0" w:space="0" w:color="auto"/>
      </w:divBdr>
    </w:div>
    <w:div w:id="1655256387">
      <w:bodyDiv w:val="1"/>
      <w:marLeft w:val="0"/>
      <w:marRight w:val="0"/>
      <w:marTop w:val="0"/>
      <w:marBottom w:val="0"/>
      <w:divBdr>
        <w:top w:val="none" w:sz="0" w:space="0" w:color="auto"/>
        <w:left w:val="none" w:sz="0" w:space="0" w:color="auto"/>
        <w:bottom w:val="none" w:sz="0" w:space="0" w:color="auto"/>
        <w:right w:val="none" w:sz="0" w:space="0" w:color="auto"/>
      </w:divBdr>
    </w:div>
    <w:div w:id="1656494271">
      <w:bodyDiv w:val="1"/>
      <w:marLeft w:val="0"/>
      <w:marRight w:val="0"/>
      <w:marTop w:val="0"/>
      <w:marBottom w:val="0"/>
      <w:divBdr>
        <w:top w:val="none" w:sz="0" w:space="0" w:color="auto"/>
        <w:left w:val="none" w:sz="0" w:space="0" w:color="auto"/>
        <w:bottom w:val="none" w:sz="0" w:space="0" w:color="auto"/>
        <w:right w:val="none" w:sz="0" w:space="0" w:color="auto"/>
      </w:divBdr>
    </w:div>
    <w:div w:id="1656757417">
      <w:bodyDiv w:val="1"/>
      <w:marLeft w:val="0"/>
      <w:marRight w:val="0"/>
      <w:marTop w:val="0"/>
      <w:marBottom w:val="0"/>
      <w:divBdr>
        <w:top w:val="none" w:sz="0" w:space="0" w:color="auto"/>
        <w:left w:val="none" w:sz="0" w:space="0" w:color="auto"/>
        <w:bottom w:val="none" w:sz="0" w:space="0" w:color="auto"/>
        <w:right w:val="none" w:sz="0" w:space="0" w:color="auto"/>
      </w:divBdr>
    </w:div>
    <w:div w:id="1656950813">
      <w:bodyDiv w:val="1"/>
      <w:marLeft w:val="0"/>
      <w:marRight w:val="0"/>
      <w:marTop w:val="0"/>
      <w:marBottom w:val="0"/>
      <w:divBdr>
        <w:top w:val="none" w:sz="0" w:space="0" w:color="auto"/>
        <w:left w:val="none" w:sz="0" w:space="0" w:color="auto"/>
        <w:bottom w:val="none" w:sz="0" w:space="0" w:color="auto"/>
        <w:right w:val="none" w:sz="0" w:space="0" w:color="auto"/>
      </w:divBdr>
    </w:div>
    <w:div w:id="1658026618">
      <w:bodyDiv w:val="1"/>
      <w:marLeft w:val="0"/>
      <w:marRight w:val="0"/>
      <w:marTop w:val="0"/>
      <w:marBottom w:val="0"/>
      <w:divBdr>
        <w:top w:val="none" w:sz="0" w:space="0" w:color="auto"/>
        <w:left w:val="none" w:sz="0" w:space="0" w:color="auto"/>
        <w:bottom w:val="none" w:sz="0" w:space="0" w:color="auto"/>
        <w:right w:val="none" w:sz="0" w:space="0" w:color="auto"/>
      </w:divBdr>
    </w:div>
    <w:div w:id="1660498593">
      <w:bodyDiv w:val="1"/>
      <w:marLeft w:val="0"/>
      <w:marRight w:val="0"/>
      <w:marTop w:val="0"/>
      <w:marBottom w:val="0"/>
      <w:divBdr>
        <w:top w:val="none" w:sz="0" w:space="0" w:color="auto"/>
        <w:left w:val="none" w:sz="0" w:space="0" w:color="auto"/>
        <w:bottom w:val="none" w:sz="0" w:space="0" w:color="auto"/>
        <w:right w:val="none" w:sz="0" w:space="0" w:color="auto"/>
      </w:divBdr>
    </w:div>
    <w:div w:id="1660889965">
      <w:bodyDiv w:val="1"/>
      <w:marLeft w:val="0"/>
      <w:marRight w:val="0"/>
      <w:marTop w:val="0"/>
      <w:marBottom w:val="0"/>
      <w:divBdr>
        <w:top w:val="none" w:sz="0" w:space="0" w:color="auto"/>
        <w:left w:val="none" w:sz="0" w:space="0" w:color="auto"/>
        <w:bottom w:val="none" w:sz="0" w:space="0" w:color="auto"/>
        <w:right w:val="none" w:sz="0" w:space="0" w:color="auto"/>
      </w:divBdr>
    </w:div>
    <w:div w:id="1661037097">
      <w:bodyDiv w:val="1"/>
      <w:marLeft w:val="0"/>
      <w:marRight w:val="0"/>
      <w:marTop w:val="0"/>
      <w:marBottom w:val="0"/>
      <w:divBdr>
        <w:top w:val="none" w:sz="0" w:space="0" w:color="auto"/>
        <w:left w:val="none" w:sz="0" w:space="0" w:color="auto"/>
        <w:bottom w:val="none" w:sz="0" w:space="0" w:color="auto"/>
        <w:right w:val="none" w:sz="0" w:space="0" w:color="auto"/>
      </w:divBdr>
    </w:div>
    <w:div w:id="1662465078">
      <w:bodyDiv w:val="1"/>
      <w:marLeft w:val="0"/>
      <w:marRight w:val="0"/>
      <w:marTop w:val="0"/>
      <w:marBottom w:val="0"/>
      <w:divBdr>
        <w:top w:val="none" w:sz="0" w:space="0" w:color="auto"/>
        <w:left w:val="none" w:sz="0" w:space="0" w:color="auto"/>
        <w:bottom w:val="none" w:sz="0" w:space="0" w:color="auto"/>
        <w:right w:val="none" w:sz="0" w:space="0" w:color="auto"/>
      </w:divBdr>
    </w:div>
    <w:div w:id="1663729253">
      <w:bodyDiv w:val="1"/>
      <w:marLeft w:val="0"/>
      <w:marRight w:val="0"/>
      <w:marTop w:val="0"/>
      <w:marBottom w:val="0"/>
      <w:divBdr>
        <w:top w:val="none" w:sz="0" w:space="0" w:color="auto"/>
        <w:left w:val="none" w:sz="0" w:space="0" w:color="auto"/>
        <w:bottom w:val="none" w:sz="0" w:space="0" w:color="auto"/>
        <w:right w:val="none" w:sz="0" w:space="0" w:color="auto"/>
      </w:divBdr>
    </w:div>
    <w:div w:id="1666132167">
      <w:bodyDiv w:val="1"/>
      <w:marLeft w:val="0"/>
      <w:marRight w:val="0"/>
      <w:marTop w:val="0"/>
      <w:marBottom w:val="0"/>
      <w:divBdr>
        <w:top w:val="none" w:sz="0" w:space="0" w:color="auto"/>
        <w:left w:val="none" w:sz="0" w:space="0" w:color="auto"/>
        <w:bottom w:val="none" w:sz="0" w:space="0" w:color="auto"/>
        <w:right w:val="none" w:sz="0" w:space="0" w:color="auto"/>
      </w:divBdr>
    </w:div>
    <w:div w:id="1666668143">
      <w:bodyDiv w:val="1"/>
      <w:marLeft w:val="0"/>
      <w:marRight w:val="0"/>
      <w:marTop w:val="0"/>
      <w:marBottom w:val="0"/>
      <w:divBdr>
        <w:top w:val="none" w:sz="0" w:space="0" w:color="auto"/>
        <w:left w:val="none" w:sz="0" w:space="0" w:color="auto"/>
        <w:bottom w:val="none" w:sz="0" w:space="0" w:color="auto"/>
        <w:right w:val="none" w:sz="0" w:space="0" w:color="auto"/>
      </w:divBdr>
    </w:div>
    <w:div w:id="1668095483">
      <w:bodyDiv w:val="1"/>
      <w:marLeft w:val="0"/>
      <w:marRight w:val="0"/>
      <w:marTop w:val="0"/>
      <w:marBottom w:val="0"/>
      <w:divBdr>
        <w:top w:val="none" w:sz="0" w:space="0" w:color="auto"/>
        <w:left w:val="none" w:sz="0" w:space="0" w:color="auto"/>
        <w:bottom w:val="none" w:sz="0" w:space="0" w:color="auto"/>
        <w:right w:val="none" w:sz="0" w:space="0" w:color="auto"/>
      </w:divBdr>
    </w:div>
    <w:div w:id="1668439920">
      <w:bodyDiv w:val="1"/>
      <w:marLeft w:val="0"/>
      <w:marRight w:val="0"/>
      <w:marTop w:val="0"/>
      <w:marBottom w:val="0"/>
      <w:divBdr>
        <w:top w:val="none" w:sz="0" w:space="0" w:color="auto"/>
        <w:left w:val="none" w:sz="0" w:space="0" w:color="auto"/>
        <w:bottom w:val="none" w:sz="0" w:space="0" w:color="auto"/>
        <w:right w:val="none" w:sz="0" w:space="0" w:color="auto"/>
      </w:divBdr>
    </w:div>
    <w:div w:id="1668629537">
      <w:bodyDiv w:val="1"/>
      <w:marLeft w:val="0"/>
      <w:marRight w:val="0"/>
      <w:marTop w:val="0"/>
      <w:marBottom w:val="0"/>
      <w:divBdr>
        <w:top w:val="none" w:sz="0" w:space="0" w:color="auto"/>
        <w:left w:val="none" w:sz="0" w:space="0" w:color="auto"/>
        <w:bottom w:val="none" w:sz="0" w:space="0" w:color="auto"/>
        <w:right w:val="none" w:sz="0" w:space="0" w:color="auto"/>
      </w:divBdr>
    </w:div>
    <w:div w:id="1668901698">
      <w:bodyDiv w:val="1"/>
      <w:marLeft w:val="0"/>
      <w:marRight w:val="0"/>
      <w:marTop w:val="0"/>
      <w:marBottom w:val="0"/>
      <w:divBdr>
        <w:top w:val="none" w:sz="0" w:space="0" w:color="auto"/>
        <w:left w:val="none" w:sz="0" w:space="0" w:color="auto"/>
        <w:bottom w:val="none" w:sz="0" w:space="0" w:color="auto"/>
        <w:right w:val="none" w:sz="0" w:space="0" w:color="auto"/>
      </w:divBdr>
    </w:div>
    <w:div w:id="1670408785">
      <w:bodyDiv w:val="1"/>
      <w:marLeft w:val="0"/>
      <w:marRight w:val="0"/>
      <w:marTop w:val="0"/>
      <w:marBottom w:val="0"/>
      <w:divBdr>
        <w:top w:val="none" w:sz="0" w:space="0" w:color="auto"/>
        <w:left w:val="none" w:sz="0" w:space="0" w:color="auto"/>
        <w:bottom w:val="none" w:sz="0" w:space="0" w:color="auto"/>
        <w:right w:val="none" w:sz="0" w:space="0" w:color="auto"/>
      </w:divBdr>
    </w:div>
    <w:div w:id="1670518963">
      <w:bodyDiv w:val="1"/>
      <w:marLeft w:val="0"/>
      <w:marRight w:val="0"/>
      <w:marTop w:val="0"/>
      <w:marBottom w:val="0"/>
      <w:divBdr>
        <w:top w:val="none" w:sz="0" w:space="0" w:color="auto"/>
        <w:left w:val="none" w:sz="0" w:space="0" w:color="auto"/>
        <w:bottom w:val="none" w:sz="0" w:space="0" w:color="auto"/>
        <w:right w:val="none" w:sz="0" w:space="0" w:color="auto"/>
      </w:divBdr>
    </w:div>
    <w:div w:id="1670715621">
      <w:bodyDiv w:val="1"/>
      <w:marLeft w:val="0"/>
      <w:marRight w:val="0"/>
      <w:marTop w:val="0"/>
      <w:marBottom w:val="0"/>
      <w:divBdr>
        <w:top w:val="none" w:sz="0" w:space="0" w:color="auto"/>
        <w:left w:val="none" w:sz="0" w:space="0" w:color="auto"/>
        <w:bottom w:val="none" w:sz="0" w:space="0" w:color="auto"/>
        <w:right w:val="none" w:sz="0" w:space="0" w:color="auto"/>
      </w:divBdr>
    </w:div>
    <w:div w:id="1673727053">
      <w:bodyDiv w:val="1"/>
      <w:marLeft w:val="0"/>
      <w:marRight w:val="0"/>
      <w:marTop w:val="0"/>
      <w:marBottom w:val="0"/>
      <w:divBdr>
        <w:top w:val="none" w:sz="0" w:space="0" w:color="auto"/>
        <w:left w:val="none" w:sz="0" w:space="0" w:color="auto"/>
        <w:bottom w:val="none" w:sz="0" w:space="0" w:color="auto"/>
        <w:right w:val="none" w:sz="0" w:space="0" w:color="auto"/>
      </w:divBdr>
    </w:div>
    <w:div w:id="1675494758">
      <w:bodyDiv w:val="1"/>
      <w:marLeft w:val="0"/>
      <w:marRight w:val="0"/>
      <w:marTop w:val="0"/>
      <w:marBottom w:val="0"/>
      <w:divBdr>
        <w:top w:val="none" w:sz="0" w:space="0" w:color="auto"/>
        <w:left w:val="none" w:sz="0" w:space="0" w:color="auto"/>
        <w:bottom w:val="none" w:sz="0" w:space="0" w:color="auto"/>
        <w:right w:val="none" w:sz="0" w:space="0" w:color="auto"/>
      </w:divBdr>
    </w:div>
    <w:div w:id="1675566302">
      <w:bodyDiv w:val="1"/>
      <w:marLeft w:val="0"/>
      <w:marRight w:val="0"/>
      <w:marTop w:val="0"/>
      <w:marBottom w:val="0"/>
      <w:divBdr>
        <w:top w:val="none" w:sz="0" w:space="0" w:color="auto"/>
        <w:left w:val="none" w:sz="0" w:space="0" w:color="auto"/>
        <w:bottom w:val="none" w:sz="0" w:space="0" w:color="auto"/>
        <w:right w:val="none" w:sz="0" w:space="0" w:color="auto"/>
      </w:divBdr>
    </w:div>
    <w:div w:id="1676301275">
      <w:bodyDiv w:val="1"/>
      <w:marLeft w:val="0"/>
      <w:marRight w:val="0"/>
      <w:marTop w:val="0"/>
      <w:marBottom w:val="0"/>
      <w:divBdr>
        <w:top w:val="none" w:sz="0" w:space="0" w:color="auto"/>
        <w:left w:val="none" w:sz="0" w:space="0" w:color="auto"/>
        <w:bottom w:val="none" w:sz="0" w:space="0" w:color="auto"/>
        <w:right w:val="none" w:sz="0" w:space="0" w:color="auto"/>
      </w:divBdr>
    </w:div>
    <w:div w:id="1678531437">
      <w:bodyDiv w:val="1"/>
      <w:marLeft w:val="0"/>
      <w:marRight w:val="0"/>
      <w:marTop w:val="0"/>
      <w:marBottom w:val="0"/>
      <w:divBdr>
        <w:top w:val="none" w:sz="0" w:space="0" w:color="auto"/>
        <w:left w:val="none" w:sz="0" w:space="0" w:color="auto"/>
        <w:bottom w:val="none" w:sz="0" w:space="0" w:color="auto"/>
        <w:right w:val="none" w:sz="0" w:space="0" w:color="auto"/>
      </w:divBdr>
    </w:div>
    <w:div w:id="1678650084">
      <w:bodyDiv w:val="1"/>
      <w:marLeft w:val="0"/>
      <w:marRight w:val="0"/>
      <w:marTop w:val="0"/>
      <w:marBottom w:val="0"/>
      <w:divBdr>
        <w:top w:val="none" w:sz="0" w:space="0" w:color="auto"/>
        <w:left w:val="none" w:sz="0" w:space="0" w:color="auto"/>
        <w:bottom w:val="none" w:sz="0" w:space="0" w:color="auto"/>
        <w:right w:val="none" w:sz="0" w:space="0" w:color="auto"/>
      </w:divBdr>
    </w:div>
    <w:div w:id="1680230729">
      <w:bodyDiv w:val="1"/>
      <w:marLeft w:val="0"/>
      <w:marRight w:val="0"/>
      <w:marTop w:val="0"/>
      <w:marBottom w:val="0"/>
      <w:divBdr>
        <w:top w:val="none" w:sz="0" w:space="0" w:color="auto"/>
        <w:left w:val="none" w:sz="0" w:space="0" w:color="auto"/>
        <w:bottom w:val="none" w:sz="0" w:space="0" w:color="auto"/>
        <w:right w:val="none" w:sz="0" w:space="0" w:color="auto"/>
      </w:divBdr>
    </w:div>
    <w:div w:id="1680505254">
      <w:bodyDiv w:val="1"/>
      <w:marLeft w:val="0"/>
      <w:marRight w:val="0"/>
      <w:marTop w:val="0"/>
      <w:marBottom w:val="0"/>
      <w:divBdr>
        <w:top w:val="none" w:sz="0" w:space="0" w:color="auto"/>
        <w:left w:val="none" w:sz="0" w:space="0" w:color="auto"/>
        <w:bottom w:val="none" w:sz="0" w:space="0" w:color="auto"/>
        <w:right w:val="none" w:sz="0" w:space="0" w:color="auto"/>
      </w:divBdr>
    </w:div>
    <w:div w:id="1681396235">
      <w:bodyDiv w:val="1"/>
      <w:marLeft w:val="0"/>
      <w:marRight w:val="0"/>
      <w:marTop w:val="0"/>
      <w:marBottom w:val="0"/>
      <w:divBdr>
        <w:top w:val="none" w:sz="0" w:space="0" w:color="auto"/>
        <w:left w:val="none" w:sz="0" w:space="0" w:color="auto"/>
        <w:bottom w:val="none" w:sz="0" w:space="0" w:color="auto"/>
        <w:right w:val="none" w:sz="0" w:space="0" w:color="auto"/>
      </w:divBdr>
    </w:div>
    <w:div w:id="1682202967">
      <w:bodyDiv w:val="1"/>
      <w:marLeft w:val="0"/>
      <w:marRight w:val="0"/>
      <w:marTop w:val="0"/>
      <w:marBottom w:val="0"/>
      <w:divBdr>
        <w:top w:val="none" w:sz="0" w:space="0" w:color="auto"/>
        <w:left w:val="none" w:sz="0" w:space="0" w:color="auto"/>
        <w:bottom w:val="none" w:sz="0" w:space="0" w:color="auto"/>
        <w:right w:val="none" w:sz="0" w:space="0" w:color="auto"/>
      </w:divBdr>
    </w:div>
    <w:div w:id="1682319435">
      <w:bodyDiv w:val="1"/>
      <w:marLeft w:val="0"/>
      <w:marRight w:val="0"/>
      <w:marTop w:val="0"/>
      <w:marBottom w:val="0"/>
      <w:divBdr>
        <w:top w:val="none" w:sz="0" w:space="0" w:color="auto"/>
        <w:left w:val="none" w:sz="0" w:space="0" w:color="auto"/>
        <w:bottom w:val="none" w:sz="0" w:space="0" w:color="auto"/>
        <w:right w:val="none" w:sz="0" w:space="0" w:color="auto"/>
      </w:divBdr>
    </w:div>
    <w:div w:id="1682706916">
      <w:bodyDiv w:val="1"/>
      <w:marLeft w:val="0"/>
      <w:marRight w:val="0"/>
      <w:marTop w:val="0"/>
      <w:marBottom w:val="0"/>
      <w:divBdr>
        <w:top w:val="none" w:sz="0" w:space="0" w:color="auto"/>
        <w:left w:val="none" w:sz="0" w:space="0" w:color="auto"/>
        <w:bottom w:val="none" w:sz="0" w:space="0" w:color="auto"/>
        <w:right w:val="none" w:sz="0" w:space="0" w:color="auto"/>
      </w:divBdr>
    </w:div>
    <w:div w:id="1682777565">
      <w:bodyDiv w:val="1"/>
      <w:marLeft w:val="0"/>
      <w:marRight w:val="0"/>
      <w:marTop w:val="0"/>
      <w:marBottom w:val="0"/>
      <w:divBdr>
        <w:top w:val="none" w:sz="0" w:space="0" w:color="auto"/>
        <w:left w:val="none" w:sz="0" w:space="0" w:color="auto"/>
        <w:bottom w:val="none" w:sz="0" w:space="0" w:color="auto"/>
        <w:right w:val="none" w:sz="0" w:space="0" w:color="auto"/>
      </w:divBdr>
    </w:div>
    <w:div w:id="1683122589">
      <w:bodyDiv w:val="1"/>
      <w:marLeft w:val="0"/>
      <w:marRight w:val="0"/>
      <w:marTop w:val="0"/>
      <w:marBottom w:val="0"/>
      <w:divBdr>
        <w:top w:val="none" w:sz="0" w:space="0" w:color="auto"/>
        <w:left w:val="none" w:sz="0" w:space="0" w:color="auto"/>
        <w:bottom w:val="none" w:sz="0" w:space="0" w:color="auto"/>
        <w:right w:val="none" w:sz="0" w:space="0" w:color="auto"/>
      </w:divBdr>
    </w:div>
    <w:div w:id="1683123469">
      <w:bodyDiv w:val="1"/>
      <w:marLeft w:val="0"/>
      <w:marRight w:val="0"/>
      <w:marTop w:val="0"/>
      <w:marBottom w:val="0"/>
      <w:divBdr>
        <w:top w:val="none" w:sz="0" w:space="0" w:color="auto"/>
        <w:left w:val="none" w:sz="0" w:space="0" w:color="auto"/>
        <w:bottom w:val="none" w:sz="0" w:space="0" w:color="auto"/>
        <w:right w:val="none" w:sz="0" w:space="0" w:color="auto"/>
      </w:divBdr>
    </w:div>
    <w:div w:id="1683580136">
      <w:bodyDiv w:val="1"/>
      <w:marLeft w:val="0"/>
      <w:marRight w:val="0"/>
      <w:marTop w:val="0"/>
      <w:marBottom w:val="0"/>
      <w:divBdr>
        <w:top w:val="none" w:sz="0" w:space="0" w:color="auto"/>
        <w:left w:val="none" w:sz="0" w:space="0" w:color="auto"/>
        <w:bottom w:val="none" w:sz="0" w:space="0" w:color="auto"/>
        <w:right w:val="none" w:sz="0" w:space="0" w:color="auto"/>
      </w:divBdr>
    </w:div>
    <w:div w:id="1683623126">
      <w:bodyDiv w:val="1"/>
      <w:marLeft w:val="0"/>
      <w:marRight w:val="0"/>
      <w:marTop w:val="0"/>
      <w:marBottom w:val="0"/>
      <w:divBdr>
        <w:top w:val="none" w:sz="0" w:space="0" w:color="auto"/>
        <w:left w:val="none" w:sz="0" w:space="0" w:color="auto"/>
        <w:bottom w:val="none" w:sz="0" w:space="0" w:color="auto"/>
        <w:right w:val="none" w:sz="0" w:space="0" w:color="auto"/>
      </w:divBdr>
    </w:div>
    <w:div w:id="1684700662">
      <w:bodyDiv w:val="1"/>
      <w:marLeft w:val="0"/>
      <w:marRight w:val="0"/>
      <w:marTop w:val="0"/>
      <w:marBottom w:val="0"/>
      <w:divBdr>
        <w:top w:val="none" w:sz="0" w:space="0" w:color="auto"/>
        <w:left w:val="none" w:sz="0" w:space="0" w:color="auto"/>
        <w:bottom w:val="none" w:sz="0" w:space="0" w:color="auto"/>
        <w:right w:val="none" w:sz="0" w:space="0" w:color="auto"/>
      </w:divBdr>
    </w:div>
    <w:div w:id="1685086319">
      <w:bodyDiv w:val="1"/>
      <w:marLeft w:val="0"/>
      <w:marRight w:val="0"/>
      <w:marTop w:val="0"/>
      <w:marBottom w:val="0"/>
      <w:divBdr>
        <w:top w:val="none" w:sz="0" w:space="0" w:color="auto"/>
        <w:left w:val="none" w:sz="0" w:space="0" w:color="auto"/>
        <w:bottom w:val="none" w:sz="0" w:space="0" w:color="auto"/>
        <w:right w:val="none" w:sz="0" w:space="0" w:color="auto"/>
      </w:divBdr>
    </w:div>
    <w:div w:id="1686130794">
      <w:bodyDiv w:val="1"/>
      <w:marLeft w:val="0"/>
      <w:marRight w:val="0"/>
      <w:marTop w:val="0"/>
      <w:marBottom w:val="0"/>
      <w:divBdr>
        <w:top w:val="none" w:sz="0" w:space="0" w:color="auto"/>
        <w:left w:val="none" w:sz="0" w:space="0" w:color="auto"/>
        <w:bottom w:val="none" w:sz="0" w:space="0" w:color="auto"/>
        <w:right w:val="none" w:sz="0" w:space="0" w:color="auto"/>
      </w:divBdr>
    </w:div>
    <w:div w:id="1686593428">
      <w:bodyDiv w:val="1"/>
      <w:marLeft w:val="0"/>
      <w:marRight w:val="0"/>
      <w:marTop w:val="0"/>
      <w:marBottom w:val="0"/>
      <w:divBdr>
        <w:top w:val="none" w:sz="0" w:space="0" w:color="auto"/>
        <w:left w:val="none" w:sz="0" w:space="0" w:color="auto"/>
        <w:bottom w:val="none" w:sz="0" w:space="0" w:color="auto"/>
        <w:right w:val="none" w:sz="0" w:space="0" w:color="auto"/>
      </w:divBdr>
    </w:div>
    <w:div w:id="1686665108">
      <w:bodyDiv w:val="1"/>
      <w:marLeft w:val="0"/>
      <w:marRight w:val="0"/>
      <w:marTop w:val="0"/>
      <w:marBottom w:val="0"/>
      <w:divBdr>
        <w:top w:val="none" w:sz="0" w:space="0" w:color="auto"/>
        <w:left w:val="none" w:sz="0" w:space="0" w:color="auto"/>
        <w:bottom w:val="none" w:sz="0" w:space="0" w:color="auto"/>
        <w:right w:val="none" w:sz="0" w:space="0" w:color="auto"/>
      </w:divBdr>
    </w:div>
    <w:div w:id="1687440530">
      <w:bodyDiv w:val="1"/>
      <w:marLeft w:val="0"/>
      <w:marRight w:val="0"/>
      <w:marTop w:val="0"/>
      <w:marBottom w:val="0"/>
      <w:divBdr>
        <w:top w:val="none" w:sz="0" w:space="0" w:color="auto"/>
        <w:left w:val="none" w:sz="0" w:space="0" w:color="auto"/>
        <w:bottom w:val="none" w:sz="0" w:space="0" w:color="auto"/>
        <w:right w:val="none" w:sz="0" w:space="0" w:color="auto"/>
      </w:divBdr>
    </w:div>
    <w:div w:id="1687902509">
      <w:bodyDiv w:val="1"/>
      <w:marLeft w:val="0"/>
      <w:marRight w:val="0"/>
      <w:marTop w:val="0"/>
      <w:marBottom w:val="0"/>
      <w:divBdr>
        <w:top w:val="none" w:sz="0" w:space="0" w:color="auto"/>
        <w:left w:val="none" w:sz="0" w:space="0" w:color="auto"/>
        <w:bottom w:val="none" w:sz="0" w:space="0" w:color="auto"/>
        <w:right w:val="none" w:sz="0" w:space="0" w:color="auto"/>
      </w:divBdr>
    </w:div>
    <w:div w:id="1688216157">
      <w:bodyDiv w:val="1"/>
      <w:marLeft w:val="0"/>
      <w:marRight w:val="0"/>
      <w:marTop w:val="0"/>
      <w:marBottom w:val="0"/>
      <w:divBdr>
        <w:top w:val="none" w:sz="0" w:space="0" w:color="auto"/>
        <w:left w:val="none" w:sz="0" w:space="0" w:color="auto"/>
        <w:bottom w:val="none" w:sz="0" w:space="0" w:color="auto"/>
        <w:right w:val="none" w:sz="0" w:space="0" w:color="auto"/>
      </w:divBdr>
    </w:div>
    <w:div w:id="1688369771">
      <w:bodyDiv w:val="1"/>
      <w:marLeft w:val="0"/>
      <w:marRight w:val="0"/>
      <w:marTop w:val="0"/>
      <w:marBottom w:val="0"/>
      <w:divBdr>
        <w:top w:val="none" w:sz="0" w:space="0" w:color="auto"/>
        <w:left w:val="none" w:sz="0" w:space="0" w:color="auto"/>
        <w:bottom w:val="none" w:sz="0" w:space="0" w:color="auto"/>
        <w:right w:val="none" w:sz="0" w:space="0" w:color="auto"/>
      </w:divBdr>
    </w:div>
    <w:div w:id="1689062753">
      <w:bodyDiv w:val="1"/>
      <w:marLeft w:val="0"/>
      <w:marRight w:val="0"/>
      <w:marTop w:val="0"/>
      <w:marBottom w:val="0"/>
      <w:divBdr>
        <w:top w:val="none" w:sz="0" w:space="0" w:color="auto"/>
        <w:left w:val="none" w:sz="0" w:space="0" w:color="auto"/>
        <w:bottom w:val="none" w:sz="0" w:space="0" w:color="auto"/>
        <w:right w:val="none" w:sz="0" w:space="0" w:color="auto"/>
      </w:divBdr>
    </w:div>
    <w:div w:id="1690453115">
      <w:bodyDiv w:val="1"/>
      <w:marLeft w:val="0"/>
      <w:marRight w:val="0"/>
      <w:marTop w:val="0"/>
      <w:marBottom w:val="0"/>
      <w:divBdr>
        <w:top w:val="none" w:sz="0" w:space="0" w:color="auto"/>
        <w:left w:val="none" w:sz="0" w:space="0" w:color="auto"/>
        <w:bottom w:val="none" w:sz="0" w:space="0" w:color="auto"/>
        <w:right w:val="none" w:sz="0" w:space="0" w:color="auto"/>
      </w:divBdr>
    </w:div>
    <w:div w:id="1690839279">
      <w:bodyDiv w:val="1"/>
      <w:marLeft w:val="0"/>
      <w:marRight w:val="0"/>
      <w:marTop w:val="0"/>
      <w:marBottom w:val="0"/>
      <w:divBdr>
        <w:top w:val="none" w:sz="0" w:space="0" w:color="auto"/>
        <w:left w:val="none" w:sz="0" w:space="0" w:color="auto"/>
        <w:bottom w:val="none" w:sz="0" w:space="0" w:color="auto"/>
        <w:right w:val="none" w:sz="0" w:space="0" w:color="auto"/>
      </w:divBdr>
    </w:div>
    <w:div w:id="1692029649">
      <w:bodyDiv w:val="1"/>
      <w:marLeft w:val="0"/>
      <w:marRight w:val="0"/>
      <w:marTop w:val="0"/>
      <w:marBottom w:val="0"/>
      <w:divBdr>
        <w:top w:val="none" w:sz="0" w:space="0" w:color="auto"/>
        <w:left w:val="none" w:sz="0" w:space="0" w:color="auto"/>
        <w:bottom w:val="none" w:sz="0" w:space="0" w:color="auto"/>
        <w:right w:val="none" w:sz="0" w:space="0" w:color="auto"/>
      </w:divBdr>
    </w:div>
    <w:div w:id="1692101037">
      <w:bodyDiv w:val="1"/>
      <w:marLeft w:val="0"/>
      <w:marRight w:val="0"/>
      <w:marTop w:val="0"/>
      <w:marBottom w:val="0"/>
      <w:divBdr>
        <w:top w:val="none" w:sz="0" w:space="0" w:color="auto"/>
        <w:left w:val="none" w:sz="0" w:space="0" w:color="auto"/>
        <w:bottom w:val="none" w:sz="0" w:space="0" w:color="auto"/>
        <w:right w:val="none" w:sz="0" w:space="0" w:color="auto"/>
      </w:divBdr>
    </w:div>
    <w:div w:id="1692753797">
      <w:bodyDiv w:val="1"/>
      <w:marLeft w:val="0"/>
      <w:marRight w:val="0"/>
      <w:marTop w:val="0"/>
      <w:marBottom w:val="0"/>
      <w:divBdr>
        <w:top w:val="none" w:sz="0" w:space="0" w:color="auto"/>
        <w:left w:val="none" w:sz="0" w:space="0" w:color="auto"/>
        <w:bottom w:val="none" w:sz="0" w:space="0" w:color="auto"/>
        <w:right w:val="none" w:sz="0" w:space="0" w:color="auto"/>
      </w:divBdr>
    </w:div>
    <w:div w:id="1692991603">
      <w:bodyDiv w:val="1"/>
      <w:marLeft w:val="0"/>
      <w:marRight w:val="0"/>
      <w:marTop w:val="0"/>
      <w:marBottom w:val="0"/>
      <w:divBdr>
        <w:top w:val="none" w:sz="0" w:space="0" w:color="auto"/>
        <w:left w:val="none" w:sz="0" w:space="0" w:color="auto"/>
        <w:bottom w:val="none" w:sz="0" w:space="0" w:color="auto"/>
        <w:right w:val="none" w:sz="0" w:space="0" w:color="auto"/>
      </w:divBdr>
    </w:div>
    <w:div w:id="1693727268">
      <w:bodyDiv w:val="1"/>
      <w:marLeft w:val="0"/>
      <w:marRight w:val="0"/>
      <w:marTop w:val="0"/>
      <w:marBottom w:val="0"/>
      <w:divBdr>
        <w:top w:val="none" w:sz="0" w:space="0" w:color="auto"/>
        <w:left w:val="none" w:sz="0" w:space="0" w:color="auto"/>
        <w:bottom w:val="none" w:sz="0" w:space="0" w:color="auto"/>
        <w:right w:val="none" w:sz="0" w:space="0" w:color="auto"/>
      </w:divBdr>
    </w:div>
    <w:div w:id="1694107017">
      <w:bodyDiv w:val="1"/>
      <w:marLeft w:val="0"/>
      <w:marRight w:val="0"/>
      <w:marTop w:val="0"/>
      <w:marBottom w:val="0"/>
      <w:divBdr>
        <w:top w:val="none" w:sz="0" w:space="0" w:color="auto"/>
        <w:left w:val="none" w:sz="0" w:space="0" w:color="auto"/>
        <w:bottom w:val="none" w:sz="0" w:space="0" w:color="auto"/>
        <w:right w:val="none" w:sz="0" w:space="0" w:color="auto"/>
      </w:divBdr>
    </w:div>
    <w:div w:id="1695421344">
      <w:bodyDiv w:val="1"/>
      <w:marLeft w:val="0"/>
      <w:marRight w:val="0"/>
      <w:marTop w:val="0"/>
      <w:marBottom w:val="0"/>
      <w:divBdr>
        <w:top w:val="none" w:sz="0" w:space="0" w:color="auto"/>
        <w:left w:val="none" w:sz="0" w:space="0" w:color="auto"/>
        <w:bottom w:val="none" w:sz="0" w:space="0" w:color="auto"/>
        <w:right w:val="none" w:sz="0" w:space="0" w:color="auto"/>
      </w:divBdr>
    </w:div>
    <w:div w:id="1697346289">
      <w:bodyDiv w:val="1"/>
      <w:marLeft w:val="0"/>
      <w:marRight w:val="0"/>
      <w:marTop w:val="0"/>
      <w:marBottom w:val="0"/>
      <w:divBdr>
        <w:top w:val="none" w:sz="0" w:space="0" w:color="auto"/>
        <w:left w:val="none" w:sz="0" w:space="0" w:color="auto"/>
        <w:bottom w:val="none" w:sz="0" w:space="0" w:color="auto"/>
        <w:right w:val="none" w:sz="0" w:space="0" w:color="auto"/>
      </w:divBdr>
    </w:div>
    <w:div w:id="1697467257">
      <w:bodyDiv w:val="1"/>
      <w:marLeft w:val="0"/>
      <w:marRight w:val="0"/>
      <w:marTop w:val="0"/>
      <w:marBottom w:val="0"/>
      <w:divBdr>
        <w:top w:val="none" w:sz="0" w:space="0" w:color="auto"/>
        <w:left w:val="none" w:sz="0" w:space="0" w:color="auto"/>
        <w:bottom w:val="none" w:sz="0" w:space="0" w:color="auto"/>
        <w:right w:val="none" w:sz="0" w:space="0" w:color="auto"/>
      </w:divBdr>
    </w:div>
    <w:div w:id="1697579543">
      <w:bodyDiv w:val="1"/>
      <w:marLeft w:val="0"/>
      <w:marRight w:val="0"/>
      <w:marTop w:val="0"/>
      <w:marBottom w:val="0"/>
      <w:divBdr>
        <w:top w:val="none" w:sz="0" w:space="0" w:color="auto"/>
        <w:left w:val="none" w:sz="0" w:space="0" w:color="auto"/>
        <w:bottom w:val="none" w:sz="0" w:space="0" w:color="auto"/>
        <w:right w:val="none" w:sz="0" w:space="0" w:color="auto"/>
      </w:divBdr>
    </w:div>
    <w:div w:id="1698115348">
      <w:bodyDiv w:val="1"/>
      <w:marLeft w:val="0"/>
      <w:marRight w:val="0"/>
      <w:marTop w:val="0"/>
      <w:marBottom w:val="0"/>
      <w:divBdr>
        <w:top w:val="none" w:sz="0" w:space="0" w:color="auto"/>
        <w:left w:val="none" w:sz="0" w:space="0" w:color="auto"/>
        <w:bottom w:val="none" w:sz="0" w:space="0" w:color="auto"/>
        <w:right w:val="none" w:sz="0" w:space="0" w:color="auto"/>
      </w:divBdr>
    </w:div>
    <w:div w:id="1698382705">
      <w:bodyDiv w:val="1"/>
      <w:marLeft w:val="0"/>
      <w:marRight w:val="0"/>
      <w:marTop w:val="0"/>
      <w:marBottom w:val="0"/>
      <w:divBdr>
        <w:top w:val="none" w:sz="0" w:space="0" w:color="auto"/>
        <w:left w:val="none" w:sz="0" w:space="0" w:color="auto"/>
        <w:bottom w:val="none" w:sz="0" w:space="0" w:color="auto"/>
        <w:right w:val="none" w:sz="0" w:space="0" w:color="auto"/>
      </w:divBdr>
    </w:div>
    <w:div w:id="1701124178">
      <w:bodyDiv w:val="1"/>
      <w:marLeft w:val="0"/>
      <w:marRight w:val="0"/>
      <w:marTop w:val="0"/>
      <w:marBottom w:val="0"/>
      <w:divBdr>
        <w:top w:val="none" w:sz="0" w:space="0" w:color="auto"/>
        <w:left w:val="none" w:sz="0" w:space="0" w:color="auto"/>
        <w:bottom w:val="none" w:sz="0" w:space="0" w:color="auto"/>
        <w:right w:val="none" w:sz="0" w:space="0" w:color="auto"/>
      </w:divBdr>
    </w:div>
    <w:div w:id="1701204485">
      <w:bodyDiv w:val="1"/>
      <w:marLeft w:val="0"/>
      <w:marRight w:val="0"/>
      <w:marTop w:val="0"/>
      <w:marBottom w:val="0"/>
      <w:divBdr>
        <w:top w:val="none" w:sz="0" w:space="0" w:color="auto"/>
        <w:left w:val="none" w:sz="0" w:space="0" w:color="auto"/>
        <w:bottom w:val="none" w:sz="0" w:space="0" w:color="auto"/>
        <w:right w:val="none" w:sz="0" w:space="0" w:color="auto"/>
      </w:divBdr>
    </w:div>
    <w:div w:id="1702318263">
      <w:bodyDiv w:val="1"/>
      <w:marLeft w:val="0"/>
      <w:marRight w:val="0"/>
      <w:marTop w:val="0"/>
      <w:marBottom w:val="0"/>
      <w:divBdr>
        <w:top w:val="none" w:sz="0" w:space="0" w:color="auto"/>
        <w:left w:val="none" w:sz="0" w:space="0" w:color="auto"/>
        <w:bottom w:val="none" w:sz="0" w:space="0" w:color="auto"/>
        <w:right w:val="none" w:sz="0" w:space="0" w:color="auto"/>
      </w:divBdr>
    </w:div>
    <w:div w:id="1702318799">
      <w:bodyDiv w:val="1"/>
      <w:marLeft w:val="0"/>
      <w:marRight w:val="0"/>
      <w:marTop w:val="0"/>
      <w:marBottom w:val="0"/>
      <w:divBdr>
        <w:top w:val="none" w:sz="0" w:space="0" w:color="auto"/>
        <w:left w:val="none" w:sz="0" w:space="0" w:color="auto"/>
        <w:bottom w:val="none" w:sz="0" w:space="0" w:color="auto"/>
        <w:right w:val="none" w:sz="0" w:space="0" w:color="auto"/>
      </w:divBdr>
    </w:div>
    <w:div w:id="1702366281">
      <w:bodyDiv w:val="1"/>
      <w:marLeft w:val="0"/>
      <w:marRight w:val="0"/>
      <w:marTop w:val="0"/>
      <w:marBottom w:val="0"/>
      <w:divBdr>
        <w:top w:val="none" w:sz="0" w:space="0" w:color="auto"/>
        <w:left w:val="none" w:sz="0" w:space="0" w:color="auto"/>
        <w:bottom w:val="none" w:sz="0" w:space="0" w:color="auto"/>
        <w:right w:val="none" w:sz="0" w:space="0" w:color="auto"/>
      </w:divBdr>
    </w:div>
    <w:div w:id="1702394573">
      <w:bodyDiv w:val="1"/>
      <w:marLeft w:val="0"/>
      <w:marRight w:val="0"/>
      <w:marTop w:val="0"/>
      <w:marBottom w:val="0"/>
      <w:divBdr>
        <w:top w:val="none" w:sz="0" w:space="0" w:color="auto"/>
        <w:left w:val="none" w:sz="0" w:space="0" w:color="auto"/>
        <w:bottom w:val="none" w:sz="0" w:space="0" w:color="auto"/>
        <w:right w:val="none" w:sz="0" w:space="0" w:color="auto"/>
      </w:divBdr>
    </w:div>
    <w:div w:id="1703364965">
      <w:bodyDiv w:val="1"/>
      <w:marLeft w:val="0"/>
      <w:marRight w:val="0"/>
      <w:marTop w:val="0"/>
      <w:marBottom w:val="0"/>
      <w:divBdr>
        <w:top w:val="none" w:sz="0" w:space="0" w:color="auto"/>
        <w:left w:val="none" w:sz="0" w:space="0" w:color="auto"/>
        <w:bottom w:val="none" w:sz="0" w:space="0" w:color="auto"/>
        <w:right w:val="none" w:sz="0" w:space="0" w:color="auto"/>
      </w:divBdr>
    </w:div>
    <w:div w:id="1703432752">
      <w:bodyDiv w:val="1"/>
      <w:marLeft w:val="0"/>
      <w:marRight w:val="0"/>
      <w:marTop w:val="0"/>
      <w:marBottom w:val="0"/>
      <w:divBdr>
        <w:top w:val="none" w:sz="0" w:space="0" w:color="auto"/>
        <w:left w:val="none" w:sz="0" w:space="0" w:color="auto"/>
        <w:bottom w:val="none" w:sz="0" w:space="0" w:color="auto"/>
        <w:right w:val="none" w:sz="0" w:space="0" w:color="auto"/>
      </w:divBdr>
    </w:div>
    <w:div w:id="1704280140">
      <w:bodyDiv w:val="1"/>
      <w:marLeft w:val="0"/>
      <w:marRight w:val="0"/>
      <w:marTop w:val="0"/>
      <w:marBottom w:val="0"/>
      <w:divBdr>
        <w:top w:val="none" w:sz="0" w:space="0" w:color="auto"/>
        <w:left w:val="none" w:sz="0" w:space="0" w:color="auto"/>
        <w:bottom w:val="none" w:sz="0" w:space="0" w:color="auto"/>
        <w:right w:val="none" w:sz="0" w:space="0" w:color="auto"/>
      </w:divBdr>
    </w:div>
    <w:div w:id="1705053994">
      <w:bodyDiv w:val="1"/>
      <w:marLeft w:val="0"/>
      <w:marRight w:val="0"/>
      <w:marTop w:val="0"/>
      <w:marBottom w:val="0"/>
      <w:divBdr>
        <w:top w:val="none" w:sz="0" w:space="0" w:color="auto"/>
        <w:left w:val="none" w:sz="0" w:space="0" w:color="auto"/>
        <w:bottom w:val="none" w:sz="0" w:space="0" w:color="auto"/>
        <w:right w:val="none" w:sz="0" w:space="0" w:color="auto"/>
      </w:divBdr>
    </w:div>
    <w:div w:id="1705205505">
      <w:bodyDiv w:val="1"/>
      <w:marLeft w:val="0"/>
      <w:marRight w:val="0"/>
      <w:marTop w:val="0"/>
      <w:marBottom w:val="0"/>
      <w:divBdr>
        <w:top w:val="none" w:sz="0" w:space="0" w:color="auto"/>
        <w:left w:val="none" w:sz="0" w:space="0" w:color="auto"/>
        <w:bottom w:val="none" w:sz="0" w:space="0" w:color="auto"/>
        <w:right w:val="none" w:sz="0" w:space="0" w:color="auto"/>
      </w:divBdr>
    </w:div>
    <w:div w:id="1705211548">
      <w:bodyDiv w:val="1"/>
      <w:marLeft w:val="0"/>
      <w:marRight w:val="0"/>
      <w:marTop w:val="0"/>
      <w:marBottom w:val="0"/>
      <w:divBdr>
        <w:top w:val="none" w:sz="0" w:space="0" w:color="auto"/>
        <w:left w:val="none" w:sz="0" w:space="0" w:color="auto"/>
        <w:bottom w:val="none" w:sz="0" w:space="0" w:color="auto"/>
        <w:right w:val="none" w:sz="0" w:space="0" w:color="auto"/>
      </w:divBdr>
    </w:div>
    <w:div w:id="1705247366">
      <w:bodyDiv w:val="1"/>
      <w:marLeft w:val="0"/>
      <w:marRight w:val="0"/>
      <w:marTop w:val="0"/>
      <w:marBottom w:val="0"/>
      <w:divBdr>
        <w:top w:val="none" w:sz="0" w:space="0" w:color="auto"/>
        <w:left w:val="none" w:sz="0" w:space="0" w:color="auto"/>
        <w:bottom w:val="none" w:sz="0" w:space="0" w:color="auto"/>
        <w:right w:val="none" w:sz="0" w:space="0" w:color="auto"/>
      </w:divBdr>
    </w:div>
    <w:div w:id="1706054816">
      <w:bodyDiv w:val="1"/>
      <w:marLeft w:val="0"/>
      <w:marRight w:val="0"/>
      <w:marTop w:val="0"/>
      <w:marBottom w:val="0"/>
      <w:divBdr>
        <w:top w:val="none" w:sz="0" w:space="0" w:color="auto"/>
        <w:left w:val="none" w:sz="0" w:space="0" w:color="auto"/>
        <w:bottom w:val="none" w:sz="0" w:space="0" w:color="auto"/>
        <w:right w:val="none" w:sz="0" w:space="0" w:color="auto"/>
      </w:divBdr>
    </w:div>
    <w:div w:id="1707949679">
      <w:bodyDiv w:val="1"/>
      <w:marLeft w:val="0"/>
      <w:marRight w:val="0"/>
      <w:marTop w:val="0"/>
      <w:marBottom w:val="0"/>
      <w:divBdr>
        <w:top w:val="none" w:sz="0" w:space="0" w:color="auto"/>
        <w:left w:val="none" w:sz="0" w:space="0" w:color="auto"/>
        <w:bottom w:val="none" w:sz="0" w:space="0" w:color="auto"/>
        <w:right w:val="none" w:sz="0" w:space="0" w:color="auto"/>
      </w:divBdr>
    </w:div>
    <w:div w:id="1708287253">
      <w:bodyDiv w:val="1"/>
      <w:marLeft w:val="0"/>
      <w:marRight w:val="0"/>
      <w:marTop w:val="0"/>
      <w:marBottom w:val="0"/>
      <w:divBdr>
        <w:top w:val="none" w:sz="0" w:space="0" w:color="auto"/>
        <w:left w:val="none" w:sz="0" w:space="0" w:color="auto"/>
        <w:bottom w:val="none" w:sz="0" w:space="0" w:color="auto"/>
        <w:right w:val="none" w:sz="0" w:space="0" w:color="auto"/>
      </w:divBdr>
    </w:div>
    <w:div w:id="1712681046">
      <w:bodyDiv w:val="1"/>
      <w:marLeft w:val="0"/>
      <w:marRight w:val="0"/>
      <w:marTop w:val="0"/>
      <w:marBottom w:val="0"/>
      <w:divBdr>
        <w:top w:val="none" w:sz="0" w:space="0" w:color="auto"/>
        <w:left w:val="none" w:sz="0" w:space="0" w:color="auto"/>
        <w:bottom w:val="none" w:sz="0" w:space="0" w:color="auto"/>
        <w:right w:val="none" w:sz="0" w:space="0" w:color="auto"/>
      </w:divBdr>
    </w:div>
    <w:div w:id="1713768085">
      <w:bodyDiv w:val="1"/>
      <w:marLeft w:val="0"/>
      <w:marRight w:val="0"/>
      <w:marTop w:val="0"/>
      <w:marBottom w:val="0"/>
      <w:divBdr>
        <w:top w:val="none" w:sz="0" w:space="0" w:color="auto"/>
        <w:left w:val="none" w:sz="0" w:space="0" w:color="auto"/>
        <w:bottom w:val="none" w:sz="0" w:space="0" w:color="auto"/>
        <w:right w:val="none" w:sz="0" w:space="0" w:color="auto"/>
      </w:divBdr>
    </w:div>
    <w:div w:id="1715470367">
      <w:bodyDiv w:val="1"/>
      <w:marLeft w:val="0"/>
      <w:marRight w:val="0"/>
      <w:marTop w:val="0"/>
      <w:marBottom w:val="0"/>
      <w:divBdr>
        <w:top w:val="none" w:sz="0" w:space="0" w:color="auto"/>
        <w:left w:val="none" w:sz="0" w:space="0" w:color="auto"/>
        <w:bottom w:val="none" w:sz="0" w:space="0" w:color="auto"/>
        <w:right w:val="none" w:sz="0" w:space="0" w:color="auto"/>
      </w:divBdr>
    </w:div>
    <w:div w:id="1715537669">
      <w:bodyDiv w:val="1"/>
      <w:marLeft w:val="0"/>
      <w:marRight w:val="0"/>
      <w:marTop w:val="0"/>
      <w:marBottom w:val="0"/>
      <w:divBdr>
        <w:top w:val="none" w:sz="0" w:space="0" w:color="auto"/>
        <w:left w:val="none" w:sz="0" w:space="0" w:color="auto"/>
        <w:bottom w:val="none" w:sz="0" w:space="0" w:color="auto"/>
        <w:right w:val="none" w:sz="0" w:space="0" w:color="auto"/>
      </w:divBdr>
    </w:div>
    <w:div w:id="1716126802">
      <w:bodyDiv w:val="1"/>
      <w:marLeft w:val="0"/>
      <w:marRight w:val="0"/>
      <w:marTop w:val="0"/>
      <w:marBottom w:val="0"/>
      <w:divBdr>
        <w:top w:val="none" w:sz="0" w:space="0" w:color="auto"/>
        <w:left w:val="none" w:sz="0" w:space="0" w:color="auto"/>
        <w:bottom w:val="none" w:sz="0" w:space="0" w:color="auto"/>
        <w:right w:val="none" w:sz="0" w:space="0" w:color="auto"/>
      </w:divBdr>
    </w:div>
    <w:div w:id="1716346670">
      <w:bodyDiv w:val="1"/>
      <w:marLeft w:val="0"/>
      <w:marRight w:val="0"/>
      <w:marTop w:val="0"/>
      <w:marBottom w:val="0"/>
      <w:divBdr>
        <w:top w:val="none" w:sz="0" w:space="0" w:color="auto"/>
        <w:left w:val="none" w:sz="0" w:space="0" w:color="auto"/>
        <w:bottom w:val="none" w:sz="0" w:space="0" w:color="auto"/>
        <w:right w:val="none" w:sz="0" w:space="0" w:color="auto"/>
      </w:divBdr>
    </w:div>
    <w:div w:id="1718813926">
      <w:bodyDiv w:val="1"/>
      <w:marLeft w:val="0"/>
      <w:marRight w:val="0"/>
      <w:marTop w:val="0"/>
      <w:marBottom w:val="0"/>
      <w:divBdr>
        <w:top w:val="none" w:sz="0" w:space="0" w:color="auto"/>
        <w:left w:val="none" w:sz="0" w:space="0" w:color="auto"/>
        <w:bottom w:val="none" w:sz="0" w:space="0" w:color="auto"/>
        <w:right w:val="none" w:sz="0" w:space="0" w:color="auto"/>
      </w:divBdr>
    </w:div>
    <w:div w:id="1719549654">
      <w:bodyDiv w:val="1"/>
      <w:marLeft w:val="0"/>
      <w:marRight w:val="0"/>
      <w:marTop w:val="0"/>
      <w:marBottom w:val="0"/>
      <w:divBdr>
        <w:top w:val="none" w:sz="0" w:space="0" w:color="auto"/>
        <w:left w:val="none" w:sz="0" w:space="0" w:color="auto"/>
        <w:bottom w:val="none" w:sz="0" w:space="0" w:color="auto"/>
        <w:right w:val="none" w:sz="0" w:space="0" w:color="auto"/>
      </w:divBdr>
    </w:div>
    <w:div w:id="1721248149">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754221">
      <w:bodyDiv w:val="1"/>
      <w:marLeft w:val="0"/>
      <w:marRight w:val="0"/>
      <w:marTop w:val="0"/>
      <w:marBottom w:val="0"/>
      <w:divBdr>
        <w:top w:val="none" w:sz="0" w:space="0" w:color="auto"/>
        <w:left w:val="none" w:sz="0" w:space="0" w:color="auto"/>
        <w:bottom w:val="none" w:sz="0" w:space="0" w:color="auto"/>
        <w:right w:val="none" w:sz="0" w:space="0" w:color="auto"/>
      </w:divBdr>
    </w:div>
    <w:div w:id="1723169647">
      <w:bodyDiv w:val="1"/>
      <w:marLeft w:val="0"/>
      <w:marRight w:val="0"/>
      <w:marTop w:val="0"/>
      <w:marBottom w:val="0"/>
      <w:divBdr>
        <w:top w:val="none" w:sz="0" w:space="0" w:color="auto"/>
        <w:left w:val="none" w:sz="0" w:space="0" w:color="auto"/>
        <w:bottom w:val="none" w:sz="0" w:space="0" w:color="auto"/>
        <w:right w:val="none" w:sz="0" w:space="0" w:color="auto"/>
      </w:divBdr>
    </w:div>
    <w:div w:id="1723555873">
      <w:bodyDiv w:val="1"/>
      <w:marLeft w:val="0"/>
      <w:marRight w:val="0"/>
      <w:marTop w:val="0"/>
      <w:marBottom w:val="0"/>
      <w:divBdr>
        <w:top w:val="none" w:sz="0" w:space="0" w:color="auto"/>
        <w:left w:val="none" w:sz="0" w:space="0" w:color="auto"/>
        <w:bottom w:val="none" w:sz="0" w:space="0" w:color="auto"/>
        <w:right w:val="none" w:sz="0" w:space="0" w:color="auto"/>
      </w:divBdr>
    </w:div>
    <w:div w:id="1724673569">
      <w:bodyDiv w:val="1"/>
      <w:marLeft w:val="0"/>
      <w:marRight w:val="0"/>
      <w:marTop w:val="0"/>
      <w:marBottom w:val="0"/>
      <w:divBdr>
        <w:top w:val="none" w:sz="0" w:space="0" w:color="auto"/>
        <w:left w:val="none" w:sz="0" w:space="0" w:color="auto"/>
        <w:bottom w:val="none" w:sz="0" w:space="0" w:color="auto"/>
        <w:right w:val="none" w:sz="0" w:space="0" w:color="auto"/>
      </w:divBdr>
    </w:div>
    <w:div w:id="1724938173">
      <w:bodyDiv w:val="1"/>
      <w:marLeft w:val="0"/>
      <w:marRight w:val="0"/>
      <w:marTop w:val="0"/>
      <w:marBottom w:val="0"/>
      <w:divBdr>
        <w:top w:val="none" w:sz="0" w:space="0" w:color="auto"/>
        <w:left w:val="none" w:sz="0" w:space="0" w:color="auto"/>
        <w:bottom w:val="none" w:sz="0" w:space="0" w:color="auto"/>
        <w:right w:val="none" w:sz="0" w:space="0" w:color="auto"/>
      </w:divBdr>
    </w:div>
    <w:div w:id="1725638850">
      <w:bodyDiv w:val="1"/>
      <w:marLeft w:val="0"/>
      <w:marRight w:val="0"/>
      <w:marTop w:val="0"/>
      <w:marBottom w:val="0"/>
      <w:divBdr>
        <w:top w:val="none" w:sz="0" w:space="0" w:color="auto"/>
        <w:left w:val="none" w:sz="0" w:space="0" w:color="auto"/>
        <w:bottom w:val="none" w:sz="0" w:space="0" w:color="auto"/>
        <w:right w:val="none" w:sz="0" w:space="0" w:color="auto"/>
      </w:divBdr>
    </w:div>
    <w:div w:id="1726221736">
      <w:bodyDiv w:val="1"/>
      <w:marLeft w:val="0"/>
      <w:marRight w:val="0"/>
      <w:marTop w:val="0"/>
      <w:marBottom w:val="0"/>
      <w:divBdr>
        <w:top w:val="none" w:sz="0" w:space="0" w:color="auto"/>
        <w:left w:val="none" w:sz="0" w:space="0" w:color="auto"/>
        <w:bottom w:val="none" w:sz="0" w:space="0" w:color="auto"/>
        <w:right w:val="none" w:sz="0" w:space="0" w:color="auto"/>
      </w:divBdr>
    </w:div>
    <w:div w:id="1726948175">
      <w:bodyDiv w:val="1"/>
      <w:marLeft w:val="0"/>
      <w:marRight w:val="0"/>
      <w:marTop w:val="0"/>
      <w:marBottom w:val="0"/>
      <w:divBdr>
        <w:top w:val="none" w:sz="0" w:space="0" w:color="auto"/>
        <w:left w:val="none" w:sz="0" w:space="0" w:color="auto"/>
        <w:bottom w:val="none" w:sz="0" w:space="0" w:color="auto"/>
        <w:right w:val="none" w:sz="0" w:space="0" w:color="auto"/>
      </w:divBdr>
    </w:div>
    <w:div w:id="1728608760">
      <w:bodyDiv w:val="1"/>
      <w:marLeft w:val="0"/>
      <w:marRight w:val="0"/>
      <w:marTop w:val="0"/>
      <w:marBottom w:val="0"/>
      <w:divBdr>
        <w:top w:val="none" w:sz="0" w:space="0" w:color="auto"/>
        <w:left w:val="none" w:sz="0" w:space="0" w:color="auto"/>
        <w:bottom w:val="none" w:sz="0" w:space="0" w:color="auto"/>
        <w:right w:val="none" w:sz="0" w:space="0" w:color="auto"/>
      </w:divBdr>
    </w:div>
    <w:div w:id="1728719105">
      <w:bodyDiv w:val="1"/>
      <w:marLeft w:val="0"/>
      <w:marRight w:val="0"/>
      <w:marTop w:val="0"/>
      <w:marBottom w:val="0"/>
      <w:divBdr>
        <w:top w:val="none" w:sz="0" w:space="0" w:color="auto"/>
        <w:left w:val="none" w:sz="0" w:space="0" w:color="auto"/>
        <w:bottom w:val="none" w:sz="0" w:space="0" w:color="auto"/>
        <w:right w:val="none" w:sz="0" w:space="0" w:color="auto"/>
      </w:divBdr>
    </w:div>
    <w:div w:id="1729379391">
      <w:bodyDiv w:val="1"/>
      <w:marLeft w:val="0"/>
      <w:marRight w:val="0"/>
      <w:marTop w:val="0"/>
      <w:marBottom w:val="0"/>
      <w:divBdr>
        <w:top w:val="none" w:sz="0" w:space="0" w:color="auto"/>
        <w:left w:val="none" w:sz="0" w:space="0" w:color="auto"/>
        <w:bottom w:val="none" w:sz="0" w:space="0" w:color="auto"/>
        <w:right w:val="none" w:sz="0" w:space="0" w:color="auto"/>
      </w:divBdr>
    </w:div>
    <w:div w:id="1731340045">
      <w:bodyDiv w:val="1"/>
      <w:marLeft w:val="0"/>
      <w:marRight w:val="0"/>
      <w:marTop w:val="0"/>
      <w:marBottom w:val="0"/>
      <w:divBdr>
        <w:top w:val="none" w:sz="0" w:space="0" w:color="auto"/>
        <w:left w:val="none" w:sz="0" w:space="0" w:color="auto"/>
        <w:bottom w:val="none" w:sz="0" w:space="0" w:color="auto"/>
        <w:right w:val="none" w:sz="0" w:space="0" w:color="auto"/>
      </w:divBdr>
    </w:div>
    <w:div w:id="1731612868">
      <w:bodyDiv w:val="1"/>
      <w:marLeft w:val="0"/>
      <w:marRight w:val="0"/>
      <w:marTop w:val="0"/>
      <w:marBottom w:val="0"/>
      <w:divBdr>
        <w:top w:val="none" w:sz="0" w:space="0" w:color="auto"/>
        <w:left w:val="none" w:sz="0" w:space="0" w:color="auto"/>
        <w:bottom w:val="none" w:sz="0" w:space="0" w:color="auto"/>
        <w:right w:val="none" w:sz="0" w:space="0" w:color="auto"/>
      </w:divBdr>
    </w:div>
    <w:div w:id="1731805507">
      <w:bodyDiv w:val="1"/>
      <w:marLeft w:val="0"/>
      <w:marRight w:val="0"/>
      <w:marTop w:val="0"/>
      <w:marBottom w:val="0"/>
      <w:divBdr>
        <w:top w:val="none" w:sz="0" w:space="0" w:color="auto"/>
        <w:left w:val="none" w:sz="0" w:space="0" w:color="auto"/>
        <w:bottom w:val="none" w:sz="0" w:space="0" w:color="auto"/>
        <w:right w:val="none" w:sz="0" w:space="0" w:color="auto"/>
      </w:divBdr>
    </w:div>
    <w:div w:id="1732002957">
      <w:bodyDiv w:val="1"/>
      <w:marLeft w:val="0"/>
      <w:marRight w:val="0"/>
      <w:marTop w:val="0"/>
      <w:marBottom w:val="0"/>
      <w:divBdr>
        <w:top w:val="none" w:sz="0" w:space="0" w:color="auto"/>
        <w:left w:val="none" w:sz="0" w:space="0" w:color="auto"/>
        <w:bottom w:val="none" w:sz="0" w:space="0" w:color="auto"/>
        <w:right w:val="none" w:sz="0" w:space="0" w:color="auto"/>
      </w:divBdr>
    </w:div>
    <w:div w:id="1735078228">
      <w:bodyDiv w:val="1"/>
      <w:marLeft w:val="0"/>
      <w:marRight w:val="0"/>
      <w:marTop w:val="0"/>
      <w:marBottom w:val="0"/>
      <w:divBdr>
        <w:top w:val="none" w:sz="0" w:space="0" w:color="auto"/>
        <w:left w:val="none" w:sz="0" w:space="0" w:color="auto"/>
        <w:bottom w:val="none" w:sz="0" w:space="0" w:color="auto"/>
        <w:right w:val="none" w:sz="0" w:space="0" w:color="auto"/>
      </w:divBdr>
    </w:div>
    <w:div w:id="1735808210">
      <w:bodyDiv w:val="1"/>
      <w:marLeft w:val="0"/>
      <w:marRight w:val="0"/>
      <w:marTop w:val="0"/>
      <w:marBottom w:val="0"/>
      <w:divBdr>
        <w:top w:val="none" w:sz="0" w:space="0" w:color="auto"/>
        <w:left w:val="none" w:sz="0" w:space="0" w:color="auto"/>
        <w:bottom w:val="none" w:sz="0" w:space="0" w:color="auto"/>
        <w:right w:val="none" w:sz="0" w:space="0" w:color="auto"/>
      </w:divBdr>
    </w:div>
    <w:div w:id="1736388282">
      <w:bodyDiv w:val="1"/>
      <w:marLeft w:val="0"/>
      <w:marRight w:val="0"/>
      <w:marTop w:val="0"/>
      <w:marBottom w:val="0"/>
      <w:divBdr>
        <w:top w:val="none" w:sz="0" w:space="0" w:color="auto"/>
        <w:left w:val="none" w:sz="0" w:space="0" w:color="auto"/>
        <w:bottom w:val="none" w:sz="0" w:space="0" w:color="auto"/>
        <w:right w:val="none" w:sz="0" w:space="0" w:color="auto"/>
      </w:divBdr>
    </w:div>
    <w:div w:id="1736467219">
      <w:bodyDiv w:val="1"/>
      <w:marLeft w:val="0"/>
      <w:marRight w:val="0"/>
      <w:marTop w:val="0"/>
      <w:marBottom w:val="0"/>
      <w:divBdr>
        <w:top w:val="none" w:sz="0" w:space="0" w:color="auto"/>
        <w:left w:val="none" w:sz="0" w:space="0" w:color="auto"/>
        <w:bottom w:val="none" w:sz="0" w:space="0" w:color="auto"/>
        <w:right w:val="none" w:sz="0" w:space="0" w:color="auto"/>
      </w:divBdr>
    </w:div>
    <w:div w:id="1739666483">
      <w:bodyDiv w:val="1"/>
      <w:marLeft w:val="0"/>
      <w:marRight w:val="0"/>
      <w:marTop w:val="0"/>
      <w:marBottom w:val="0"/>
      <w:divBdr>
        <w:top w:val="none" w:sz="0" w:space="0" w:color="auto"/>
        <w:left w:val="none" w:sz="0" w:space="0" w:color="auto"/>
        <w:bottom w:val="none" w:sz="0" w:space="0" w:color="auto"/>
        <w:right w:val="none" w:sz="0" w:space="0" w:color="auto"/>
      </w:divBdr>
    </w:div>
    <w:div w:id="1741293303">
      <w:bodyDiv w:val="1"/>
      <w:marLeft w:val="0"/>
      <w:marRight w:val="0"/>
      <w:marTop w:val="0"/>
      <w:marBottom w:val="0"/>
      <w:divBdr>
        <w:top w:val="none" w:sz="0" w:space="0" w:color="auto"/>
        <w:left w:val="none" w:sz="0" w:space="0" w:color="auto"/>
        <w:bottom w:val="none" w:sz="0" w:space="0" w:color="auto"/>
        <w:right w:val="none" w:sz="0" w:space="0" w:color="auto"/>
      </w:divBdr>
    </w:div>
    <w:div w:id="1741826767">
      <w:bodyDiv w:val="1"/>
      <w:marLeft w:val="0"/>
      <w:marRight w:val="0"/>
      <w:marTop w:val="0"/>
      <w:marBottom w:val="0"/>
      <w:divBdr>
        <w:top w:val="none" w:sz="0" w:space="0" w:color="auto"/>
        <w:left w:val="none" w:sz="0" w:space="0" w:color="auto"/>
        <w:bottom w:val="none" w:sz="0" w:space="0" w:color="auto"/>
        <w:right w:val="none" w:sz="0" w:space="0" w:color="auto"/>
      </w:divBdr>
    </w:div>
    <w:div w:id="1742093537">
      <w:bodyDiv w:val="1"/>
      <w:marLeft w:val="0"/>
      <w:marRight w:val="0"/>
      <w:marTop w:val="0"/>
      <w:marBottom w:val="0"/>
      <w:divBdr>
        <w:top w:val="none" w:sz="0" w:space="0" w:color="auto"/>
        <w:left w:val="none" w:sz="0" w:space="0" w:color="auto"/>
        <w:bottom w:val="none" w:sz="0" w:space="0" w:color="auto"/>
        <w:right w:val="none" w:sz="0" w:space="0" w:color="auto"/>
      </w:divBdr>
    </w:div>
    <w:div w:id="1742171908">
      <w:bodyDiv w:val="1"/>
      <w:marLeft w:val="0"/>
      <w:marRight w:val="0"/>
      <w:marTop w:val="0"/>
      <w:marBottom w:val="0"/>
      <w:divBdr>
        <w:top w:val="none" w:sz="0" w:space="0" w:color="auto"/>
        <w:left w:val="none" w:sz="0" w:space="0" w:color="auto"/>
        <w:bottom w:val="none" w:sz="0" w:space="0" w:color="auto"/>
        <w:right w:val="none" w:sz="0" w:space="0" w:color="auto"/>
      </w:divBdr>
    </w:div>
    <w:div w:id="1742367336">
      <w:bodyDiv w:val="1"/>
      <w:marLeft w:val="0"/>
      <w:marRight w:val="0"/>
      <w:marTop w:val="0"/>
      <w:marBottom w:val="0"/>
      <w:divBdr>
        <w:top w:val="none" w:sz="0" w:space="0" w:color="auto"/>
        <w:left w:val="none" w:sz="0" w:space="0" w:color="auto"/>
        <w:bottom w:val="none" w:sz="0" w:space="0" w:color="auto"/>
        <w:right w:val="none" w:sz="0" w:space="0" w:color="auto"/>
      </w:divBdr>
    </w:div>
    <w:div w:id="1743527779">
      <w:bodyDiv w:val="1"/>
      <w:marLeft w:val="0"/>
      <w:marRight w:val="0"/>
      <w:marTop w:val="0"/>
      <w:marBottom w:val="0"/>
      <w:divBdr>
        <w:top w:val="none" w:sz="0" w:space="0" w:color="auto"/>
        <w:left w:val="none" w:sz="0" w:space="0" w:color="auto"/>
        <w:bottom w:val="none" w:sz="0" w:space="0" w:color="auto"/>
        <w:right w:val="none" w:sz="0" w:space="0" w:color="auto"/>
      </w:divBdr>
    </w:div>
    <w:div w:id="1744063427">
      <w:bodyDiv w:val="1"/>
      <w:marLeft w:val="0"/>
      <w:marRight w:val="0"/>
      <w:marTop w:val="0"/>
      <w:marBottom w:val="0"/>
      <w:divBdr>
        <w:top w:val="none" w:sz="0" w:space="0" w:color="auto"/>
        <w:left w:val="none" w:sz="0" w:space="0" w:color="auto"/>
        <w:bottom w:val="none" w:sz="0" w:space="0" w:color="auto"/>
        <w:right w:val="none" w:sz="0" w:space="0" w:color="auto"/>
      </w:divBdr>
    </w:div>
    <w:div w:id="1744832705">
      <w:bodyDiv w:val="1"/>
      <w:marLeft w:val="0"/>
      <w:marRight w:val="0"/>
      <w:marTop w:val="0"/>
      <w:marBottom w:val="0"/>
      <w:divBdr>
        <w:top w:val="none" w:sz="0" w:space="0" w:color="auto"/>
        <w:left w:val="none" w:sz="0" w:space="0" w:color="auto"/>
        <w:bottom w:val="none" w:sz="0" w:space="0" w:color="auto"/>
        <w:right w:val="none" w:sz="0" w:space="0" w:color="auto"/>
      </w:divBdr>
    </w:div>
    <w:div w:id="1745447885">
      <w:bodyDiv w:val="1"/>
      <w:marLeft w:val="0"/>
      <w:marRight w:val="0"/>
      <w:marTop w:val="0"/>
      <w:marBottom w:val="0"/>
      <w:divBdr>
        <w:top w:val="none" w:sz="0" w:space="0" w:color="auto"/>
        <w:left w:val="none" w:sz="0" w:space="0" w:color="auto"/>
        <w:bottom w:val="none" w:sz="0" w:space="0" w:color="auto"/>
        <w:right w:val="none" w:sz="0" w:space="0" w:color="auto"/>
      </w:divBdr>
    </w:div>
    <w:div w:id="1746150101">
      <w:bodyDiv w:val="1"/>
      <w:marLeft w:val="0"/>
      <w:marRight w:val="0"/>
      <w:marTop w:val="0"/>
      <w:marBottom w:val="0"/>
      <w:divBdr>
        <w:top w:val="none" w:sz="0" w:space="0" w:color="auto"/>
        <w:left w:val="none" w:sz="0" w:space="0" w:color="auto"/>
        <w:bottom w:val="none" w:sz="0" w:space="0" w:color="auto"/>
        <w:right w:val="none" w:sz="0" w:space="0" w:color="auto"/>
      </w:divBdr>
    </w:div>
    <w:div w:id="1746415876">
      <w:bodyDiv w:val="1"/>
      <w:marLeft w:val="0"/>
      <w:marRight w:val="0"/>
      <w:marTop w:val="0"/>
      <w:marBottom w:val="0"/>
      <w:divBdr>
        <w:top w:val="none" w:sz="0" w:space="0" w:color="auto"/>
        <w:left w:val="none" w:sz="0" w:space="0" w:color="auto"/>
        <w:bottom w:val="none" w:sz="0" w:space="0" w:color="auto"/>
        <w:right w:val="none" w:sz="0" w:space="0" w:color="auto"/>
      </w:divBdr>
    </w:div>
    <w:div w:id="1748382698">
      <w:bodyDiv w:val="1"/>
      <w:marLeft w:val="0"/>
      <w:marRight w:val="0"/>
      <w:marTop w:val="0"/>
      <w:marBottom w:val="0"/>
      <w:divBdr>
        <w:top w:val="none" w:sz="0" w:space="0" w:color="auto"/>
        <w:left w:val="none" w:sz="0" w:space="0" w:color="auto"/>
        <w:bottom w:val="none" w:sz="0" w:space="0" w:color="auto"/>
        <w:right w:val="none" w:sz="0" w:space="0" w:color="auto"/>
      </w:divBdr>
    </w:div>
    <w:div w:id="1749307285">
      <w:bodyDiv w:val="1"/>
      <w:marLeft w:val="0"/>
      <w:marRight w:val="0"/>
      <w:marTop w:val="0"/>
      <w:marBottom w:val="0"/>
      <w:divBdr>
        <w:top w:val="none" w:sz="0" w:space="0" w:color="auto"/>
        <w:left w:val="none" w:sz="0" w:space="0" w:color="auto"/>
        <w:bottom w:val="none" w:sz="0" w:space="0" w:color="auto"/>
        <w:right w:val="none" w:sz="0" w:space="0" w:color="auto"/>
      </w:divBdr>
    </w:div>
    <w:div w:id="1749498893">
      <w:bodyDiv w:val="1"/>
      <w:marLeft w:val="0"/>
      <w:marRight w:val="0"/>
      <w:marTop w:val="0"/>
      <w:marBottom w:val="0"/>
      <w:divBdr>
        <w:top w:val="none" w:sz="0" w:space="0" w:color="auto"/>
        <w:left w:val="none" w:sz="0" w:space="0" w:color="auto"/>
        <w:bottom w:val="none" w:sz="0" w:space="0" w:color="auto"/>
        <w:right w:val="none" w:sz="0" w:space="0" w:color="auto"/>
      </w:divBdr>
    </w:div>
    <w:div w:id="1749688241">
      <w:bodyDiv w:val="1"/>
      <w:marLeft w:val="0"/>
      <w:marRight w:val="0"/>
      <w:marTop w:val="0"/>
      <w:marBottom w:val="0"/>
      <w:divBdr>
        <w:top w:val="none" w:sz="0" w:space="0" w:color="auto"/>
        <w:left w:val="none" w:sz="0" w:space="0" w:color="auto"/>
        <w:bottom w:val="none" w:sz="0" w:space="0" w:color="auto"/>
        <w:right w:val="none" w:sz="0" w:space="0" w:color="auto"/>
      </w:divBdr>
    </w:div>
    <w:div w:id="1750613516">
      <w:bodyDiv w:val="1"/>
      <w:marLeft w:val="0"/>
      <w:marRight w:val="0"/>
      <w:marTop w:val="0"/>
      <w:marBottom w:val="0"/>
      <w:divBdr>
        <w:top w:val="none" w:sz="0" w:space="0" w:color="auto"/>
        <w:left w:val="none" w:sz="0" w:space="0" w:color="auto"/>
        <w:bottom w:val="none" w:sz="0" w:space="0" w:color="auto"/>
        <w:right w:val="none" w:sz="0" w:space="0" w:color="auto"/>
      </w:divBdr>
    </w:div>
    <w:div w:id="1754741074">
      <w:bodyDiv w:val="1"/>
      <w:marLeft w:val="0"/>
      <w:marRight w:val="0"/>
      <w:marTop w:val="0"/>
      <w:marBottom w:val="0"/>
      <w:divBdr>
        <w:top w:val="none" w:sz="0" w:space="0" w:color="auto"/>
        <w:left w:val="none" w:sz="0" w:space="0" w:color="auto"/>
        <w:bottom w:val="none" w:sz="0" w:space="0" w:color="auto"/>
        <w:right w:val="none" w:sz="0" w:space="0" w:color="auto"/>
      </w:divBdr>
    </w:div>
    <w:div w:id="1755125661">
      <w:bodyDiv w:val="1"/>
      <w:marLeft w:val="0"/>
      <w:marRight w:val="0"/>
      <w:marTop w:val="0"/>
      <w:marBottom w:val="0"/>
      <w:divBdr>
        <w:top w:val="none" w:sz="0" w:space="0" w:color="auto"/>
        <w:left w:val="none" w:sz="0" w:space="0" w:color="auto"/>
        <w:bottom w:val="none" w:sz="0" w:space="0" w:color="auto"/>
        <w:right w:val="none" w:sz="0" w:space="0" w:color="auto"/>
      </w:divBdr>
    </w:div>
    <w:div w:id="1755543146">
      <w:bodyDiv w:val="1"/>
      <w:marLeft w:val="0"/>
      <w:marRight w:val="0"/>
      <w:marTop w:val="0"/>
      <w:marBottom w:val="0"/>
      <w:divBdr>
        <w:top w:val="none" w:sz="0" w:space="0" w:color="auto"/>
        <w:left w:val="none" w:sz="0" w:space="0" w:color="auto"/>
        <w:bottom w:val="none" w:sz="0" w:space="0" w:color="auto"/>
        <w:right w:val="none" w:sz="0" w:space="0" w:color="auto"/>
      </w:divBdr>
    </w:div>
    <w:div w:id="1756704556">
      <w:bodyDiv w:val="1"/>
      <w:marLeft w:val="0"/>
      <w:marRight w:val="0"/>
      <w:marTop w:val="0"/>
      <w:marBottom w:val="0"/>
      <w:divBdr>
        <w:top w:val="none" w:sz="0" w:space="0" w:color="auto"/>
        <w:left w:val="none" w:sz="0" w:space="0" w:color="auto"/>
        <w:bottom w:val="none" w:sz="0" w:space="0" w:color="auto"/>
        <w:right w:val="none" w:sz="0" w:space="0" w:color="auto"/>
      </w:divBdr>
    </w:div>
    <w:div w:id="1757240444">
      <w:bodyDiv w:val="1"/>
      <w:marLeft w:val="0"/>
      <w:marRight w:val="0"/>
      <w:marTop w:val="0"/>
      <w:marBottom w:val="0"/>
      <w:divBdr>
        <w:top w:val="none" w:sz="0" w:space="0" w:color="auto"/>
        <w:left w:val="none" w:sz="0" w:space="0" w:color="auto"/>
        <w:bottom w:val="none" w:sz="0" w:space="0" w:color="auto"/>
        <w:right w:val="none" w:sz="0" w:space="0" w:color="auto"/>
      </w:divBdr>
    </w:div>
    <w:div w:id="1760758669">
      <w:bodyDiv w:val="1"/>
      <w:marLeft w:val="0"/>
      <w:marRight w:val="0"/>
      <w:marTop w:val="0"/>
      <w:marBottom w:val="0"/>
      <w:divBdr>
        <w:top w:val="none" w:sz="0" w:space="0" w:color="auto"/>
        <w:left w:val="none" w:sz="0" w:space="0" w:color="auto"/>
        <w:bottom w:val="none" w:sz="0" w:space="0" w:color="auto"/>
        <w:right w:val="none" w:sz="0" w:space="0" w:color="auto"/>
      </w:divBdr>
    </w:div>
    <w:div w:id="1761440281">
      <w:bodyDiv w:val="1"/>
      <w:marLeft w:val="0"/>
      <w:marRight w:val="0"/>
      <w:marTop w:val="0"/>
      <w:marBottom w:val="0"/>
      <w:divBdr>
        <w:top w:val="none" w:sz="0" w:space="0" w:color="auto"/>
        <w:left w:val="none" w:sz="0" w:space="0" w:color="auto"/>
        <w:bottom w:val="none" w:sz="0" w:space="0" w:color="auto"/>
        <w:right w:val="none" w:sz="0" w:space="0" w:color="auto"/>
      </w:divBdr>
    </w:div>
    <w:div w:id="1762146260">
      <w:bodyDiv w:val="1"/>
      <w:marLeft w:val="0"/>
      <w:marRight w:val="0"/>
      <w:marTop w:val="0"/>
      <w:marBottom w:val="0"/>
      <w:divBdr>
        <w:top w:val="none" w:sz="0" w:space="0" w:color="auto"/>
        <w:left w:val="none" w:sz="0" w:space="0" w:color="auto"/>
        <w:bottom w:val="none" w:sz="0" w:space="0" w:color="auto"/>
        <w:right w:val="none" w:sz="0" w:space="0" w:color="auto"/>
      </w:divBdr>
    </w:div>
    <w:div w:id="1762599700">
      <w:bodyDiv w:val="1"/>
      <w:marLeft w:val="0"/>
      <w:marRight w:val="0"/>
      <w:marTop w:val="0"/>
      <w:marBottom w:val="0"/>
      <w:divBdr>
        <w:top w:val="none" w:sz="0" w:space="0" w:color="auto"/>
        <w:left w:val="none" w:sz="0" w:space="0" w:color="auto"/>
        <w:bottom w:val="none" w:sz="0" w:space="0" w:color="auto"/>
        <w:right w:val="none" w:sz="0" w:space="0" w:color="auto"/>
      </w:divBdr>
    </w:div>
    <w:div w:id="1764378192">
      <w:bodyDiv w:val="1"/>
      <w:marLeft w:val="0"/>
      <w:marRight w:val="0"/>
      <w:marTop w:val="0"/>
      <w:marBottom w:val="0"/>
      <w:divBdr>
        <w:top w:val="none" w:sz="0" w:space="0" w:color="auto"/>
        <w:left w:val="none" w:sz="0" w:space="0" w:color="auto"/>
        <w:bottom w:val="none" w:sz="0" w:space="0" w:color="auto"/>
        <w:right w:val="none" w:sz="0" w:space="0" w:color="auto"/>
      </w:divBdr>
    </w:div>
    <w:div w:id="1764763505">
      <w:bodyDiv w:val="1"/>
      <w:marLeft w:val="0"/>
      <w:marRight w:val="0"/>
      <w:marTop w:val="0"/>
      <w:marBottom w:val="0"/>
      <w:divBdr>
        <w:top w:val="none" w:sz="0" w:space="0" w:color="auto"/>
        <w:left w:val="none" w:sz="0" w:space="0" w:color="auto"/>
        <w:bottom w:val="none" w:sz="0" w:space="0" w:color="auto"/>
        <w:right w:val="none" w:sz="0" w:space="0" w:color="auto"/>
      </w:divBdr>
    </w:div>
    <w:div w:id="1765371064">
      <w:bodyDiv w:val="1"/>
      <w:marLeft w:val="0"/>
      <w:marRight w:val="0"/>
      <w:marTop w:val="0"/>
      <w:marBottom w:val="0"/>
      <w:divBdr>
        <w:top w:val="none" w:sz="0" w:space="0" w:color="auto"/>
        <w:left w:val="none" w:sz="0" w:space="0" w:color="auto"/>
        <w:bottom w:val="none" w:sz="0" w:space="0" w:color="auto"/>
        <w:right w:val="none" w:sz="0" w:space="0" w:color="auto"/>
      </w:divBdr>
    </w:div>
    <w:div w:id="1765491910">
      <w:bodyDiv w:val="1"/>
      <w:marLeft w:val="0"/>
      <w:marRight w:val="0"/>
      <w:marTop w:val="0"/>
      <w:marBottom w:val="0"/>
      <w:divBdr>
        <w:top w:val="none" w:sz="0" w:space="0" w:color="auto"/>
        <w:left w:val="none" w:sz="0" w:space="0" w:color="auto"/>
        <w:bottom w:val="none" w:sz="0" w:space="0" w:color="auto"/>
        <w:right w:val="none" w:sz="0" w:space="0" w:color="auto"/>
      </w:divBdr>
    </w:div>
    <w:div w:id="1766539833">
      <w:bodyDiv w:val="1"/>
      <w:marLeft w:val="0"/>
      <w:marRight w:val="0"/>
      <w:marTop w:val="0"/>
      <w:marBottom w:val="0"/>
      <w:divBdr>
        <w:top w:val="none" w:sz="0" w:space="0" w:color="auto"/>
        <w:left w:val="none" w:sz="0" w:space="0" w:color="auto"/>
        <w:bottom w:val="none" w:sz="0" w:space="0" w:color="auto"/>
        <w:right w:val="none" w:sz="0" w:space="0" w:color="auto"/>
      </w:divBdr>
    </w:div>
    <w:div w:id="1767190214">
      <w:bodyDiv w:val="1"/>
      <w:marLeft w:val="0"/>
      <w:marRight w:val="0"/>
      <w:marTop w:val="0"/>
      <w:marBottom w:val="0"/>
      <w:divBdr>
        <w:top w:val="none" w:sz="0" w:space="0" w:color="auto"/>
        <w:left w:val="none" w:sz="0" w:space="0" w:color="auto"/>
        <w:bottom w:val="none" w:sz="0" w:space="0" w:color="auto"/>
        <w:right w:val="none" w:sz="0" w:space="0" w:color="auto"/>
      </w:divBdr>
    </w:div>
    <w:div w:id="1767657224">
      <w:bodyDiv w:val="1"/>
      <w:marLeft w:val="0"/>
      <w:marRight w:val="0"/>
      <w:marTop w:val="0"/>
      <w:marBottom w:val="0"/>
      <w:divBdr>
        <w:top w:val="none" w:sz="0" w:space="0" w:color="auto"/>
        <w:left w:val="none" w:sz="0" w:space="0" w:color="auto"/>
        <w:bottom w:val="none" w:sz="0" w:space="0" w:color="auto"/>
        <w:right w:val="none" w:sz="0" w:space="0" w:color="auto"/>
      </w:divBdr>
    </w:div>
    <w:div w:id="1767729608">
      <w:bodyDiv w:val="1"/>
      <w:marLeft w:val="0"/>
      <w:marRight w:val="0"/>
      <w:marTop w:val="0"/>
      <w:marBottom w:val="0"/>
      <w:divBdr>
        <w:top w:val="none" w:sz="0" w:space="0" w:color="auto"/>
        <w:left w:val="none" w:sz="0" w:space="0" w:color="auto"/>
        <w:bottom w:val="none" w:sz="0" w:space="0" w:color="auto"/>
        <w:right w:val="none" w:sz="0" w:space="0" w:color="auto"/>
      </w:divBdr>
    </w:div>
    <w:div w:id="1768189696">
      <w:bodyDiv w:val="1"/>
      <w:marLeft w:val="0"/>
      <w:marRight w:val="0"/>
      <w:marTop w:val="0"/>
      <w:marBottom w:val="0"/>
      <w:divBdr>
        <w:top w:val="none" w:sz="0" w:space="0" w:color="auto"/>
        <w:left w:val="none" w:sz="0" w:space="0" w:color="auto"/>
        <w:bottom w:val="none" w:sz="0" w:space="0" w:color="auto"/>
        <w:right w:val="none" w:sz="0" w:space="0" w:color="auto"/>
      </w:divBdr>
    </w:div>
    <w:div w:id="1768231311">
      <w:bodyDiv w:val="1"/>
      <w:marLeft w:val="0"/>
      <w:marRight w:val="0"/>
      <w:marTop w:val="0"/>
      <w:marBottom w:val="0"/>
      <w:divBdr>
        <w:top w:val="none" w:sz="0" w:space="0" w:color="auto"/>
        <w:left w:val="none" w:sz="0" w:space="0" w:color="auto"/>
        <w:bottom w:val="none" w:sz="0" w:space="0" w:color="auto"/>
        <w:right w:val="none" w:sz="0" w:space="0" w:color="auto"/>
      </w:divBdr>
    </w:div>
    <w:div w:id="1768236480">
      <w:bodyDiv w:val="1"/>
      <w:marLeft w:val="0"/>
      <w:marRight w:val="0"/>
      <w:marTop w:val="0"/>
      <w:marBottom w:val="0"/>
      <w:divBdr>
        <w:top w:val="none" w:sz="0" w:space="0" w:color="auto"/>
        <w:left w:val="none" w:sz="0" w:space="0" w:color="auto"/>
        <w:bottom w:val="none" w:sz="0" w:space="0" w:color="auto"/>
        <w:right w:val="none" w:sz="0" w:space="0" w:color="auto"/>
      </w:divBdr>
    </w:div>
    <w:div w:id="1769034054">
      <w:bodyDiv w:val="1"/>
      <w:marLeft w:val="0"/>
      <w:marRight w:val="0"/>
      <w:marTop w:val="0"/>
      <w:marBottom w:val="0"/>
      <w:divBdr>
        <w:top w:val="none" w:sz="0" w:space="0" w:color="auto"/>
        <w:left w:val="none" w:sz="0" w:space="0" w:color="auto"/>
        <w:bottom w:val="none" w:sz="0" w:space="0" w:color="auto"/>
        <w:right w:val="none" w:sz="0" w:space="0" w:color="auto"/>
      </w:divBdr>
    </w:div>
    <w:div w:id="1770345496">
      <w:bodyDiv w:val="1"/>
      <w:marLeft w:val="0"/>
      <w:marRight w:val="0"/>
      <w:marTop w:val="0"/>
      <w:marBottom w:val="0"/>
      <w:divBdr>
        <w:top w:val="none" w:sz="0" w:space="0" w:color="auto"/>
        <w:left w:val="none" w:sz="0" w:space="0" w:color="auto"/>
        <w:bottom w:val="none" w:sz="0" w:space="0" w:color="auto"/>
        <w:right w:val="none" w:sz="0" w:space="0" w:color="auto"/>
      </w:divBdr>
    </w:div>
    <w:div w:id="1771195936">
      <w:bodyDiv w:val="1"/>
      <w:marLeft w:val="0"/>
      <w:marRight w:val="0"/>
      <w:marTop w:val="0"/>
      <w:marBottom w:val="0"/>
      <w:divBdr>
        <w:top w:val="none" w:sz="0" w:space="0" w:color="auto"/>
        <w:left w:val="none" w:sz="0" w:space="0" w:color="auto"/>
        <w:bottom w:val="none" w:sz="0" w:space="0" w:color="auto"/>
        <w:right w:val="none" w:sz="0" w:space="0" w:color="auto"/>
      </w:divBdr>
    </w:div>
    <w:div w:id="1771392522">
      <w:bodyDiv w:val="1"/>
      <w:marLeft w:val="0"/>
      <w:marRight w:val="0"/>
      <w:marTop w:val="0"/>
      <w:marBottom w:val="0"/>
      <w:divBdr>
        <w:top w:val="none" w:sz="0" w:space="0" w:color="auto"/>
        <w:left w:val="none" w:sz="0" w:space="0" w:color="auto"/>
        <w:bottom w:val="none" w:sz="0" w:space="0" w:color="auto"/>
        <w:right w:val="none" w:sz="0" w:space="0" w:color="auto"/>
      </w:divBdr>
    </w:div>
    <w:div w:id="1771587598">
      <w:bodyDiv w:val="1"/>
      <w:marLeft w:val="0"/>
      <w:marRight w:val="0"/>
      <w:marTop w:val="0"/>
      <w:marBottom w:val="0"/>
      <w:divBdr>
        <w:top w:val="none" w:sz="0" w:space="0" w:color="auto"/>
        <w:left w:val="none" w:sz="0" w:space="0" w:color="auto"/>
        <w:bottom w:val="none" w:sz="0" w:space="0" w:color="auto"/>
        <w:right w:val="none" w:sz="0" w:space="0" w:color="auto"/>
      </w:divBdr>
    </w:div>
    <w:div w:id="1772314735">
      <w:bodyDiv w:val="1"/>
      <w:marLeft w:val="0"/>
      <w:marRight w:val="0"/>
      <w:marTop w:val="0"/>
      <w:marBottom w:val="0"/>
      <w:divBdr>
        <w:top w:val="none" w:sz="0" w:space="0" w:color="auto"/>
        <w:left w:val="none" w:sz="0" w:space="0" w:color="auto"/>
        <w:bottom w:val="none" w:sz="0" w:space="0" w:color="auto"/>
        <w:right w:val="none" w:sz="0" w:space="0" w:color="auto"/>
      </w:divBdr>
    </w:div>
    <w:div w:id="1773470794">
      <w:bodyDiv w:val="1"/>
      <w:marLeft w:val="0"/>
      <w:marRight w:val="0"/>
      <w:marTop w:val="0"/>
      <w:marBottom w:val="0"/>
      <w:divBdr>
        <w:top w:val="none" w:sz="0" w:space="0" w:color="auto"/>
        <w:left w:val="none" w:sz="0" w:space="0" w:color="auto"/>
        <w:bottom w:val="none" w:sz="0" w:space="0" w:color="auto"/>
        <w:right w:val="none" w:sz="0" w:space="0" w:color="auto"/>
      </w:divBdr>
    </w:div>
    <w:div w:id="1773666378">
      <w:bodyDiv w:val="1"/>
      <w:marLeft w:val="0"/>
      <w:marRight w:val="0"/>
      <w:marTop w:val="0"/>
      <w:marBottom w:val="0"/>
      <w:divBdr>
        <w:top w:val="none" w:sz="0" w:space="0" w:color="auto"/>
        <w:left w:val="none" w:sz="0" w:space="0" w:color="auto"/>
        <w:bottom w:val="none" w:sz="0" w:space="0" w:color="auto"/>
        <w:right w:val="none" w:sz="0" w:space="0" w:color="auto"/>
      </w:divBdr>
    </w:div>
    <w:div w:id="1774322643">
      <w:bodyDiv w:val="1"/>
      <w:marLeft w:val="0"/>
      <w:marRight w:val="0"/>
      <w:marTop w:val="0"/>
      <w:marBottom w:val="0"/>
      <w:divBdr>
        <w:top w:val="none" w:sz="0" w:space="0" w:color="auto"/>
        <w:left w:val="none" w:sz="0" w:space="0" w:color="auto"/>
        <w:bottom w:val="none" w:sz="0" w:space="0" w:color="auto"/>
        <w:right w:val="none" w:sz="0" w:space="0" w:color="auto"/>
      </w:divBdr>
    </w:div>
    <w:div w:id="1774470085">
      <w:bodyDiv w:val="1"/>
      <w:marLeft w:val="0"/>
      <w:marRight w:val="0"/>
      <w:marTop w:val="0"/>
      <w:marBottom w:val="0"/>
      <w:divBdr>
        <w:top w:val="none" w:sz="0" w:space="0" w:color="auto"/>
        <w:left w:val="none" w:sz="0" w:space="0" w:color="auto"/>
        <w:bottom w:val="none" w:sz="0" w:space="0" w:color="auto"/>
        <w:right w:val="none" w:sz="0" w:space="0" w:color="auto"/>
      </w:divBdr>
    </w:div>
    <w:div w:id="1774478155">
      <w:bodyDiv w:val="1"/>
      <w:marLeft w:val="0"/>
      <w:marRight w:val="0"/>
      <w:marTop w:val="0"/>
      <w:marBottom w:val="0"/>
      <w:divBdr>
        <w:top w:val="none" w:sz="0" w:space="0" w:color="auto"/>
        <w:left w:val="none" w:sz="0" w:space="0" w:color="auto"/>
        <w:bottom w:val="none" w:sz="0" w:space="0" w:color="auto"/>
        <w:right w:val="none" w:sz="0" w:space="0" w:color="auto"/>
      </w:divBdr>
    </w:div>
    <w:div w:id="1775318798">
      <w:bodyDiv w:val="1"/>
      <w:marLeft w:val="0"/>
      <w:marRight w:val="0"/>
      <w:marTop w:val="0"/>
      <w:marBottom w:val="0"/>
      <w:divBdr>
        <w:top w:val="none" w:sz="0" w:space="0" w:color="auto"/>
        <w:left w:val="none" w:sz="0" w:space="0" w:color="auto"/>
        <w:bottom w:val="none" w:sz="0" w:space="0" w:color="auto"/>
        <w:right w:val="none" w:sz="0" w:space="0" w:color="auto"/>
      </w:divBdr>
    </w:div>
    <w:div w:id="1775782284">
      <w:bodyDiv w:val="1"/>
      <w:marLeft w:val="0"/>
      <w:marRight w:val="0"/>
      <w:marTop w:val="0"/>
      <w:marBottom w:val="0"/>
      <w:divBdr>
        <w:top w:val="none" w:sz="0" w:space="0" w:color="auto"/>
        <w:left w:val="none" w:sz="0" w:space="0" w:color="auto"/>
        <w:bottom w:val="none" w:sz="0" w:space="0" w:color="auto"/>
        <w:right w:val="none" w:sz="0" w:space="0" w:color="auto"/>
      </w:divBdr>
    </w:div>
    <w:div w:id="1776097232">
      <w:bodyDiv w:val="1"/>
      <w:marLeft w:val="0"/>
      <w:marRight w:val="0"/>
      <w:marTop w:val="0"/>
      <w:marBottom w:val="0"/>
      <w:divBdr>
        <w:top w:val="none" w:sz="0" w:space="0" w:color="auto"/>
        <w:left w:val="none" w:sz="0" w:space="0" w:color="auto"/>
        <w:bottom w:val="none" w:sz="0" w:space="0" w:color="auto"/>
        <w:right w:val="none" w:sz="0" w:space="0" w:color="auto"/>
      </w:divBdr>
    </w:div>
    <w:div w:id="1776364423">
      <w:bodyDiv w:val="1"/>
      <w:marLeft w:val="0"/>
      <w:marRight w:val="0"/>
      <w:marTop w:val="0"/>
      <w:marBottom w:val="0"/>
      <w:divBdr>
        <w:top w:val="none" w:sz="0" w:space="0" w:color="auto"/>
        <w:left w:val="none" w:sz="0" w:space="0" w:color="auto"/>
        <w:bottom w:val="none" w:sz="0" w:space="0" w:color="auto"/>
        <w:right w:val="none" w:sz="0" w:space="0" w:color="auto"/>
      </w:divBdr>
    </w:div>
    <w:div w:id="1776749521">
      <w:bodyDiv w:val="1"/>
      <w:marLeft w:val="0"/>
      <w:marRight w:val="0"/>
      <w:marTop w:val="0"/>
      <w:marBottom w:val="0"/>
      <w:divBdr>
        <w:top w:val="none" w:sz="0" w:space="0" w:color="auto"/>
        <w:left w:val="none" w:sz="0" w:space="0" w:color="auto"/>
        <w:bottom w:val="none" w:sz="0" w:space="0" w:color="auto"/>
        <w:right w:val="none" w:sz="0" w:space="0" w:color="auto"/>
      </w:divBdr>
    </w:div>
    <w:div w:id="1777746649">
      <w:bodyDiv w:val="1"/>
      <w:marLeft w:val="0"/>
      <w:marRight w:val="0"/>
      <w:marTop w:val="0"/>
      <w:marBottom w:val="0"/>
      <w:divBdr>
        <w:top w:val="none" w:sz="0" w:space="0" w:color="auto"/>
        <w:left w:val="none" w:sz="0" w:space="0" w:color="auto"/>
        <w:bottom w:val="none" w:sz="0" w:space="0" w:color="auto"/>
        <w:right w:val="none" w:sz="0" w:space="0" w:color="auto"/>
      </w:divBdr>
    </w:div>
    <w:div w:id="1778134701">
      <w:bodyDiv w:val="1"/>
      <w:marLeft w:val="0"/>
      <w:marRight w:val="0"/>
      <w:marTop w:val="0"/>
      <w:marBottom w:val="0"/>
      <w:divBdr>
        <w:top w:val="none" w:sz="0" w:space="0" w:color="auto"/>
        <w:left w:val="none" w:sz="0" w:space="0" w:color="auto"/>
        <w:bottom w:val="none" w:sz="0" w:space="0" w:color="auto"/>
        <w:right w:val="none" w:sz="0" w:space="0" w:color="auto"/>
      </w:divBdr>
    </w:div>
    <w:div w:id="1780442300">
      <w:bodyDiv w:val="1"/>
      <w:marLeft w:val="0"/>
      <w:marRight w:val="0"/>
      <w:marTop w:val="0"/>
      <w:marBottom w:val="0"/>
      <w:divBdr>
        <w:top w:val="none" w:sz="0" w:space="0" w:color="auto"/>
        <w:left w:val="none" w:sz="0" w:space="0" w:color="auto"/>
        <w:bottom w:val="none" w:sz="0" w:space="0" w:color="auto"/>
        <w:right w:val="none" w:sz="0" w:space="0" w:color="auto"/>
      </w:divBdr>
    </w:div>
    <w:div w:id="1781492958">
      <w:bodyDiv w:val="1"/>
      <w:marLeft w:val="0"/>
      <w:marRight w:val="0"/>
      <w:marTop w:val="0"/>
      <w:marBottom w:val="0"/>
      <w:divBdr>
        <w:top w:val="none" w:sz="0" w:space="0" w:color="auto"/>
        <w:left w:val="none" w:sz="0" w:space="0" w:color="auto"/>
        <w:bottom w:val="none" w:sz="0" w:space="0" w:color="auto"/>
        <w:right w:val="none" w:sz="0" w:space="0" w:color="auto"/>
      </w:divBdr>
    </w:div>
    <w:div w:id="1781677655">
      <w:bodyDiv w:val="1"/>
      <w:marLeft w:val="0"/>
      <w:marRight w:val="0"/>
      <w:marTop w:val="0"/>
      <w:marBottom w:val="0"/>
      <w:divBdr>
        <w:top w:val="none" w:sz="0" w:space="0" w:color="auto"/>
        <w:left w:val="none" w:sz="0" w:space="0" w:color="auto"/>
        <w:bottom w:val="none" w:sz="0" w:space="0" w:color="auto"/>
        <w:right w:val="none" w:sz="0" w:space="0" w:color="auto"/>
      </w:divBdr>
    </w:div>
    <w:div w:id="1783180940">
      <w:bodyDiv w:val="1"/>
      <w:marLeft w:val="0"/>
      <w:marRight w:val="0"/>
      <w:marTop w:val="0"/>
      <w:marBottom w:val="0"/>
      <w:divBdr>
        <w:top w:val="none" w:sz="0" w:space="0" w:color="auto"/>
        <w:left w:val="none" w:sz="0" w:space="0" w:color="auto"/>
        <w:bottom w:val="none" w:sz="0" w:space="0" w:color="auto"/>
        <w:right w:val="none" w:sz="0" w:space="0" w:color="auto"/>
      </w:divBdr>
    </w:div>
    <w:div w:id="1783500218">
      <w:bodyDiv w:val="1"/>
      <w:marLeft w:val="0"/>
      <w:marRight w:val="0"/>
      <w:marTop w:val="0"/>
      <w:marBottom w:val="0"/>
      <w:divBdr>
        <w:top w:val="none" w:sz="0" w:space="0" w:color="auto"/>
        <w:left w:val="none" w:sz="0" w:space="0" w:color="auto"/>
        <w:bottom w:val="none" w:sz="0" w:space="0" w:color="auto"/>
        <w:right w:val="none" w:sz="0" w:space="0" w:color="auto"/>
      </w:divBdr>
    </w:div>
    <w:div w:id="1783958588">
      <w:bodyDiv w:val="1"/>
      <w:marLeft w:val="0"/>
      <w:marRight w:val="0"/>
      <w:marTop w:val="0"/>
      <w:marBottom w:val="0"/>
      <w:divBdr>
        <w:top w:val="none" w:sz="0" w:space="0" w:color="auto"/>
        <w:left w:val="none" w:sz="0" w:space="0" w:color="auto"/>
        <w:bottom w:val="none" w:sz="0" w:space="0" w:color="auto"/>
        <w:right w:val="none" w:sz="0" w:space="0" w:color="auto"/>
      </w:divBdr>
    </w:div>
    <w:div w:id="1784105741">
      <w:bodyDiv w:val="1"/>
      <w:marLeft w:val="0"/>
      <w:marRight w:val="0"/>
      <w:marTop w:val="0"/>
      <w:marBottom w:val="0"/>
      <w:divBdr>
        <w:top w:val="none" w:sz="0" w:space="0" w:color="auto"/>
        <w:left w:val="none" w:sz="0" w:space="0" w:color="auto"/>
        <w:bottom w:val="none" w:sz="0" w:space="0" w:color="auto"/>
        <w:right w:val="none" w:sz="0" w:space="0" w:color="auto"/>
      </w:divBdr>
    </w:div>
    <w:div w:id="1786121707">
      <w:bodyDiv w:val="1"/>
      <w:marLeft w:val="0"/>
      <w:marRight w:val="0"/>
      <w:marTop w:val="0"/>
      <w:marBottom w:val="0"/>
      <w:divBdr>
        <w:top w:val="none" w:sz="0" w:space="0" w:color="auto"/>
        <w:left w:val="none" w:sz="0" w:space="0" w:color="auto"/>
        <w:bottom w:val="none" w:sz="0" w:space="0" w:color="auto"/>
        <w:right w:val="none" w:sz="0" w:space="0" w:color="auto"/>
      </w:divBdr>
    </w:div>
    <w:div w:id="1787842958">
      <w:bodyDiv w:val="1"/>
      <w:marLeft w:val="0"/>
      <w:marRight w:val="0"/>
      <w:marTop w:val="0"/>
      <w:marBottom w:val="0"/>
      <w:divBdr>
        <w:top w:val="none" w:sz="0" w:space="0" w:color="auto"/>
        <w:left w:val="none" w:sz="0" w:space="0" w:color="auto"/>
        <w:bottom w:val="none" w:sz="0" w:space="0" w:color="auto"/>
        <w:right w:val="none" w:sz="0" w:space="0" w:color="auto"/>
      </w:divBdr>
    </w:div>
    <w:div w:id="1788961497">
      <w:bodyDiv w:val="1"/>
      <w:marLeft w:val="0"/>
      <w:marRight w:val="0"/>
      <w:marTop w:val="0"/>
      <w:marBottom w:val="0"/>
      <w:divBdr>
        <w:top w:val="none" w:sz="0" w:space="0" w:color="auto"/>
        <w:left w:val="none" w:sz="0" w:space="0" w:color="auto"/>
        <w:bottom w:val="none" w:sz="0" w:space="0" w:color="auto"/>
        <w:right w:val="none" w:sz="0" w:space="0" w:color="auto"/>
      </w:divBdr>
    </w:div>
    <w:div w:id="1791044836">
      <w:bodyDiv w:val="1"/>
      <w:marLeft w:val="0"/>
      <w:marRight w:val="0"/>
      <w:marTop w:val="0"/>
      <w:marBottom w:val="0"/>
      <w:divBdr>
        <w:top w:val="none" w:sz="0" w:space="0" w:color="auto"/>
        <w:left w:val="none" w:sz="0" w:space="0" w:color="auto"/>
        <w:bottom w:val="none" w:sz="0" w:space="0" w:color="auto"/>
        <w:right w:val="none" w:sz="0" w:space="0" w:color="auto"/>
      </w:divBdr>
    </w:div>
    <w:div w:id="1792673100">
      <w:bodyDiv w:val="1"/>
      <w:marLeft w:val="0"/>
      <w:marRight w:val="0"/>
      <w:marTop w:val="0"/>
      <w:marBottom w:val="0"/>
      <w:divBdr>
        <w:top w:val="none" w:sz="0" w:space="0" w:color="auto"/>
        <w:left w:val="none" w:sz="0" w:space="0" w:color="auto"/>
        <w:bottom w:val="none" w:sz="0" w:space="0" w:color="auto"/>
        <w:right w:val="none" w:sz="0" w:space="0" w:color="auto"/>
      </w:divBdr>
    </w:div>
    <w:div w:id="1793473107">
      <w:bodyDiv w:val="1"/>
      <w:marLeft w:val="0"/>
      <w:marRight w:val="0"/>
      <w:marTop w:val="0"/>
      <w:marBottom w:val="0"/>
      <w:divBdr>
        <w:top w:val="none" w:sz="0" w:space="0" w:color="auto"/>
        <w:left w:val="none" w:sz="0" w:space="0" w:color="auto"/>
        <w:bottom w:val="none" w:sz="0" w:space="0" w:color="auto"/>
        <w:right w:val="none" w:sz="0" w:space="0" w:color="auto"/>
      </w:divBdr>
    </w:div>
    <w:div w:id="1794447312">
      <w:bodyDiv w:val="1"/>
      <w:marLeft w:val="0"/>
      <w:marRight w:val="0"/>
      <w:marTop w:val="0"/>
      <w:marBottom w:val="0"/>
      <w:divBdr>
        <w:top w:val="none" w:sz="0" w:space="0" w:color="auto"/>
        <w:left w:val="none" w:sz="0" w:space="0" w:color="auto"/>
        <w:bottom w:val="none" w:sz="0" w:space="0" w:color="auto"/>
        <w:right w:val="none" w:sz="0" w:space="0" w:color="auto"/>
      </w:divBdr>
    </w:div>
    <w:div w:id="1794596360">
      <w:bodyDiv w:val="1"/>
      <w:marLeft w:val="0"/>
      <w:marRight w:val="0"/>
      <w:marTop w:val="0"/>
      <w:marBottom w:val="0"/>
      <w:divBdr>
        <w:top w:val="none" w:sz="0" w:space="0" w:color="auto"/>
        <w:left w:val="none" w:sz="0" w:space="0" w:color="auto"/>
        <w:bottom w:val="none" w:sz="0" w:space="0" w:color="auto"/>
        <w:right w:val="none" w:sz="0" w:space="0" w:color="auto"/>
      </w:divBdr>
    </w:div>
    <w:div w:id="1794977121">
      <w:bodyDiv w:val="1"/>
      <w:marLeft w:val="0"/>
      <w:marRight w:val="0"/>
      <w:marTop w:val="0"/>
      <w:marBottom w:val="0"/>
      <w:divBdr>
        <w:top w:val="none" w:sz="0" w:space="0" w:color="auto"/>
        <w:left w:val="none" w:sz="0" w:space="0" w:color="auto"/>
        <w:bottom w:val="none" w:sz="0" w:space="0" w:color="auto"/>
        <w:right w:val="none" w:sz="0" w:space="0" w:color="auto"/>
      </w:divBdr>
    </w:div>
    <w:div w:id="1795369451">
      <w:bodyDiv w:val="1"/>
      <w:marLeft w:val="0"/>
      <w:marRight w:val="0"/>
      <w:marTop w:val="0"/>
      <w:marBottom w:val="0"/>
      <w:divBdr>
        <w:top w:val="none" w:sz="0" w:space="0" w:color="auto"/>
        <w:left w:val="none" w:sz="0" w:space="0" w:color="auto"/>
        <w:bottom w:val="none" w:sz="0" w:space="0" w:color="auto"/>
        <w:right w:val="none" w:sz="0" w:space="0" w:color="auto"/>
      </w:divBdr>
    </w:div>
    <w:div w:id="1795758338">
      <w:bodyDiv w:val="1"/>
      <w:marLeft w:val="0"/>
      <w:marRight w:val="0"/>
      <w:marTop w:val="0"/>
      <w:marBottom w:val="0"/>
      <w:divBdr>
        <w:top w:val="none" w:sz="0" w:space="0" w:color="auto"/>
        <w:left w:val="none" w:sz="0" w:space="0" w:color="auto"/>
        <w:bottom w:val="none" w:sz="0" w:space="0" w:color="auto"/>
        <w:right w:val="none" w:sz="0" w:space="0" w:color="auto"/>
      </w:divBdr>
    </w:div>
    <w:div w:id="1795906958">
      <w:bodyDiv w:val="1"/>
      <w:marLeft w:val="0"/>
      <w:marRight w:val="0"/>
      <w:marTop w:val="0"/>
      <w:marBottom w:val="0"/>
      <w:divBdr>
        <w:top w:val="none" w:sz="0" w:space="0" w:color="auto"/>
        <w:left w:val="none" w:sz="0" w:space="0" w:color="auto"/>
        <w:bottom w:val="none" w:sz="0" w:space="0" w:color="auto"/>
        <w:right w:val="none" w:sz="0" w:space="0" w:color="auto"/>
      </w:divBdr>
    </w:div>
    <w:div w:id="1797068211">
      <w:bodyDiv w:val="1"/>
      <w:marLeft w:val="0"/>
      <w:marRight w:val="0"/>
      <w:marTop w:val="0"/>
      <w:marBottom w:val="0"/>
      <w:divBdr>
        <w:top w:val="none" w:sz="0" w:space="0" w:color="auto"/>
        <w:left w:val="none" w:sz="0" w:space="0" w:color="auto"/>
        <w:bottom w:val="none" w:sz="0" w:space="0" w:color="auto"/>
        <w:right w:val="none" w:sz="0" w:space="0" w:color="auto"/>
      </w:divBdr>
    </w:div>
    <w:div w:id="1797404756">
      <w:bodyDiv w:val="1"/>
      <w:marLeft w:val="0"/>
      <w:marRight w:val="0"/>
      <w:marTop w:val="0"/>
      <w:marBottom w:val="0"/>
      <w:divBdr>
        <w:top w:val="none" w:sz="0" w:space="0" w:color="auto"/>
        <w:left w:val="none" w:sz="0" w:space="0" w:color="auto"/>
        <w:bottom w:val="none" w:sz="0" w:space="0" w:color="auto"/>
        <w:right w:val="none" w:sz="0" w:space="0" w:color="auto"/>
      </w:divBdr>
    </w:div>
    <w:div w:id="1798529926">
      <w:bodyDiv w:val="1"/>
      <w:marLeft w:val="0"/>
      <w:marRight w:val="0"/>
      <w:marTop w:val="0"/>
      <w:marBottom w:val="0"/>
      <w:divBdr>
        <w:top w:val="none" w:sz="0" w:space="0" w:color="auto"/>
        <w:left w:val="none" w:sz="0" w:space="0" w:color="auto"/>
        <w:bottom w:val="none" w:sz="0" w:space="0" w:color="auto"/>
        <w:right w:val="none" w:sz="0" w:space="0" w:color="auto"/>
      </w:divBdr>
    </w:div>
    <w:div w:id="1799949413">
      <w:bodyDiv w:val="1"/>
      <w:marLeft w:val="0"/>
      <w:marRight w:val="0"/>
      <w:marTop w:val="0"/>
      <w:marBottom w:val="0"/>
      <w:divBdr>
        <w:top w:val="none" w:sz="0" w:space="0" w:color="auto"/>
        <w:left w:val="none" w:sz="0" w:space="0" w:color="auto"/>
        <w:bottom w:val="none" w:sz="0" w:space="0" w:color="auto"/>
        <w:right w:val="none" w:sz="0" w:space="0" w:color="auto"/>
      </w:divBdr>
    </w:div>
    <w:div w:id="1801070132">
      <w:bodyDiv w:val="1"/>
      <w:marLeft w:val="0"/>
      <w:marRight w:val="0"/>
      <w:marTop w:val="0"/>
      <w:marBottom w:val="0"/>
      <w:divBdr>
        <w:top w:val="none" w:sz="0" w:space="0" w:color="auto"/>
        <w:left w:val="none" w:sz="0" w:space="0" w:color="auto"/>
        <w:bottom w:val="none" w:sz="0" w:space="0" w:color="auto"/>
        <w:right w:val="none" w:sz="0" w:space="0" w:color="auto"/>
      </w:divBdr>
    </w:div>
    <w:div w:id="1802384377">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06462958">
      <w:bodyDiv w:val="1"/>
      <w:marLeft w:val="0"/>
      <w:marRight w:val="0"/>
      <w:marTop w:val="0"/>
      <w:marBottom w:val="0"/>
      <w:divBdr>
        <w:top w:val="none" w:sz="0" w:space="0" w:color="auto"/>
        <w:left w:val="none" w:sz="0" w:space="0" w:color="auto"/>
        <w:bottom w:val="none" w:sz="0" w:space="0" w:color="auto"/>
        <w:right w:val="none" w:sz="0" w:space="0" w:color="auto"/>
      </w:divBdr>
    </w:div>
    <w:div w:id="1807622944">
      <w:bodyDiv w:val="1"/>
      <w:marLeft w:val="0"/>
      <w:marRight w:val="0"/>
      <w:marTop w:val="0"/>
      <w:marBottom w:val="0"/>
      <w:divBdr>
        <w:top w:val="none" w:sz="0" w:space="0" w:color="auto"/>
        <w:left w:val="none" w:sz="0" w:space="0" w:color="auto"/>
        <w:bottom w:val="none" w:sz="0" w:space="0" w:color="auto"/>
        <w:right w:val="none" w:sz="0" w:space="0" w:color="auto"/>
      </w:divBdr>
    </w:div>
    <w:div w:id="1809279558">
      <w:bodyDiv w:val="1"/>
      <w:marLeft w:val="0"/>
      <w:marRight w:val="0"/>
      <w:marTop w:val="0"/>
      <w:marBottom w:val="0"/>
      <w:divBdr>
        <w:top w:val="none" w:sz="0" w:space="0" w:color="auto"/>
        <w:left w:val="none" w:sz="0" w:space="0" w:color="auto"/>
        <w:bottom w:val="none" w:sz="0" w:space="0" w:color="auto"/>
        <w:right w:val="none" w:sz="0" w:space="0" w:color="auto"/>
      </w:divBdr>
    </w:div>
    <w:div w:id="1810584312">
      <w:bodyDiv w:val="1"/>
      <w:marLeft w:val="0"/>
      <w:marRight w:val="0"/>
      <w:marTop w:val="0"/>
      <w:marBottom w:val="0"/>
      <w:divBdr>
        <w:top w:val="none" w:sz="0" w:space="0" w:color="auto"/>
        <w:left w:val="none" w:sz="0" w:space="0" w:color="auto"/>
        <w:bottom w:val="none" w:sz="0" w:space="0" w:color="auto"/>
        <w:right w:val="none" w:sz="0" w:space="0" w:color="auto"/>
      </w:divBdr>
    </w:div>
    <w:div w:id="1810898319">
      <w:bodyDiv w:val="1"/>
      <w:marLeft w:val="0"/>
      <w:marRight w:val="0"/>
      <w:marTop w:val="0"/>
      <w:marBottom w:val="0"/>
      <w:divBdr>
        <w:top w:val="none" w:sz="0" w:space="0" w:color="auto"/>
        <w:left w:val="none" w:sz="0" w:space="0" w:color="auto"/>
        <w:bottom w:val="none" w:sz="0" w:space="0" w:color="auto"/>
        <w:right w:val="none" w:sz="0" w:space="0" w:color="auto"/>
      </w:divBdr>
    </w:div>
    <w:div w:id="1811828731">
      <w:bodyDiv w:val="1"/>
      <w:marLeft w:val="0"/>
      <w:marRight w:val="0"/>
      <w:marTop w:val="0"/>
      <w:marBottom w:val="0"/>
      <w:divBdr>
        <w:top w:val="none" w:sz="0" w:space="0" w:color="auto"/>
        <w:left w:val="none" w:sz="0" w:space="0" w:color="auto"/>
        <w:bottom w:val="none" w:sz="0" w:space="0" w:color="auto"/>
        <w:right w:val="none" w:sz="0" w:space="0" w:color="auto"/>
      </w:divBdr>
    </w:div>
    <w:div w:id="1812097217">
      <w:bodyDiv w:val="1"/>
      <w:marLeft w:val="0"/>
      <w:marRight w:val="0"/>
      <w:marTop w:val="0"/>
      <w:marBottom w:val="0"/>
      <w:divBdr>
        <w:top w:val="none" w:sz="0" w:space="0" w:color="auto"/>
        <w:left w:val="none" w:sz="0" w:space="0" w:color="auto"/>
        <w:bottom w:val="none" w:sz="0" w:space="0" w:color="auto"/>
        <w:right w:val="none" w:sz="0" w:space="0" w:color="auto"/>
      </w:divBdr>
    </w:div>
    <w:div w:id="1812358168">
      <w:bodyDiv w:val="1"/>
      <w:marLeft w:val="0"/>
      <w:marRight w:val="0"/>
      <w:marTop w:val="0"/>
      <w:marBottom w:val="0"/>
      <w:divBdr>
        <w:top w:val="none" w:sz="0" w:space="0" w:color="auto"/>
        <w:left w:val="none" w:sz="0" w:space="0" w:color="auto"/>
        <w:bottom w:val="none" w:sz="0" w:space="0" w:color="auto"/>
        <w:right w:val="none" w:sz="0" w:space="0" w:color="auto"/>
      </w:divBdr>
    </w:div>
    <w:div w:id="1814366697">
      <w:bodyDiv w:val="1"/>
      <w:marLeft w:val="0"/>
      <w:marRight w:val="0"/>
      <w:marTop w:val="0"/>
      <w:marBottom w:val="0"/>
      <w:divBdr>
        <w:top w:val="none" w:sz="0" w:space="0" w:color="auto"/>
        <w:left w:val="none" w:sz="0" w:space="0" w:color="auto"/>
        <w:bottom w:val="none" w:sz="0" w:space="0" w:color="auto"/>
        <w:right w:val="none" w:sz="0" w:space="0" w:color="auto"/>
      </w:divBdr>
    </w:div>
    <w:div w:id="1815635010">
      <w:bodyDiv w:val="1"/>
      <w:marLeft w:val="0"/>
      <w:marRight w:val="0"/>
      <w:marTop w:val="0"/>
      <w:marBottom w:val="0"/>
      <w:divBdr>
        <w:top w:val="none" w:sz="0" w:space="0" w:color="auto"/>
        <w:left w:val="none" w:sz="0" w:space="0" w:color="auto"/>
        <w:bottom w:val="none" w:sz="0" w:space="0" w:color="auto"/>
        <w:right w:val="none" w:sz="0" w:space="0" w:color="auto"/>
      </w:divBdr>
    </w:div>
    <w:div w:id="1815750907">
      <w:bodyDiv w:val="1"/>
      <w:marLeft w:val="0"/>
      <w:marRight w:val="0"/>
      <w:marTop w:val="0"/>
      <w:marBottom w:val="0"/>
      <w:divBdr>
        <w:top w:val="none" w:sz="0" w:space="0" w:color="auto"/>
        <w:left w:val="none" w:sz="0" w:space="0" w:color="auto"/>
        <w:bottom w:val="none" w:sz="0" w:space="0" w:color="auto"/>
        <w:right w:val="none" w:sz="0" w:space="0" w:color="auto"/>
      </w:divBdr>
    </w:div>
    <w:div w:id="1816027900">
      <w:bodyDiv w:val="1"/>
      <w:marLeft w:val="0"/>
      <w:marRight w:val="0"/>
      <w:marTop w:val="0"/>
      <w:marBottom w:val="0"/>
      <w:divBdr>
        <w:top w:val="none" w:sz="0" w:space="0" w:color="auto"/>
        <w:left w:val="none" w:sz="0" w:space="0" w:color="auto"/>
        <w:bottom w:val="none" w:sz="0" w:space="0" w:color="auto"/>
        <w:right w:val="none" w:sz="0" w:space="0" w:color="auto"/>
      </w:divBdr>
    </w:div>
    <w:div w:id="1816726386">
      <w:bodyDiv w:val="1"/>
      <w:marLeft w:val="0"/>
      <w:marRight w:val="0"/>
      <w:marTop w:val="0"/>
      <w:marBottom w:val="0"/>
      <w:divBdr>
        <w:top w:val="none" w:sz="0" w:space="0" w:color="auto"/>
        <w:left w:val="none" w:sz="0" w:space="0" w:color="auto"/>
        <w:bottom w:val="none" w:sz="0" w:space="0" w:color="auto"/>
        <w:right w:val="none" w:sz="0" w:space="0" w:color="auto"/>
      </w:divBdr>
    </w:div>
    <w:div w:id="1817143671">
      <w:bodyDiv w:val="1"/>
      <w:marLeft w:val="0"/>
      <w:marRight w:val="0"/>
      <w:marTop w:val="0"/>
      <w:marBottom w:val="0"/>
      <w:divBdr>
        <w:top w:val="none" w:sz="0" w:space="0" w:color="auto"/>
        <w:left w:val="none" w:sz="0" w:space="0" w:color="auto"/>
        <w:bottom w:val="none" w:sz="0" w:space="0" w:color="auto"/>
        <w:right w:val="none" w:sz="0" w:space="0" w:color="auto"/>
      </w:divBdr>
    </w:div>
    <w:div w:id="1817643108">
      <w:bodyDiv w:val="1"/>
      <w:marLeft w:val="0"/>
      <w:marRight w:val="0"/>
      <w:marTop w:val="0"/>
      <w:marBottom w:val="0"/>
      <w:divBdr>
        <w:top w:val="none" w:sz="0" w:space="0" w:color="auto"/>
        <w:left w:val="none" w:sz="0" w:space="0" w:color="auto"/>
        <w:bottom w:val="none" w:sz="0" w:space="0" w:color="auto"/>
        <w:right w:val="none" w:sz="0" w:space="0" w:color="auto"/>
      </w:divBdr>
    </w:div>
    <w:div w:id="1817910215">
      <w:bodyDiv w:val="1"/>
      <w:marLeft w:val="0"/>
      <w:marRight w:val="0"/>
      <w:marTop w:val="0"/>
      <w:marBottom w:val="0"/>
      <w:divBdr>
        <w:top w:val="none" w:sz="0" w:space="0" w:color="auto"/>
        <w:left w:val="none" w:sz="0" w:space="0" w:color="auto"/>
        <w:bottom w:val="none" w:sz="0" w:space="0" w:color="auto"/>
        <w:right w:val="none" w:sz="0" w:space="0" w:color="auto"/>
      </w:divBdr>
    </w:div>
    <w:div w:id="1817992667">
      <w:bodyDiv w:val="1"/>
      <w:marLeft w:val="0"/>
      <w:marRight w:val="0"/>
      <w:marTop w:val="0"/>
      <w:marBottom w:val="0"/>
      <w:divBdr>
        <w:top w:val="none" w:sz="0" w:space="0" w:color="auto"/>
        <w:left w:val="none" w:sz="0" w:space="0" w:color="auto"/>
        <w:bottom w:val="none" w:sz="0" w:space="0" w:color="auto"/>
        <w:right w:val="none" w:sz="0" w:space="0" w:color="auto"/>
      </w:divBdr>
    </w:div>
    <w:div w:id="1818109676">
      <w:bodyDiv w:val="1"/>
      <w:marLeft w:val="0"/>
      <w:marRight w:val="0"/>
      <w:marTop w:val="0"/>
      <w:marBottom w:val="0"/>
      <w:divBdr>
        <w:top w:val="none" w:sz="0" w:space="0" w:color="auto"/>
        <w:left w:val="none" w:sz="0" w:space="0" w:color="auto"/>
        <w:bottom w:val="none" w:sz="0" w:space="0" w:color="auto"/>
        <w:right w:val="none" w:sz="0" w:space="0" w:color="auto"/>
      </w:divBdr>
    </w:div>
    <w:div w:id="1818300355">
      <w:bodyDiv w:val="1"/>
      <w:marLeft w:val="0"/>
      <w:marRight w:val="0"/>
      <w:marTop w:val="0"/>
      <w:marBottom w:val="0"/>
      <w:divBdr>
        <w:top w:val="none" w:sz="0" w:space="0" w:color="auto"/>
        <w:left w:val="none" w:sz="0" w:space="0" w:color="auto"/>
        <w:bottom w:val="none" w:sz="0" w:space="0" w:color="auto"/>
        <w:right w:val="none" w:sz="0" w:space="0" w:color="auto"/>
      </w:divBdr>
    </w:div>
    <w:div w:id="1820421903">
      <w:bodyDiv w:val="1"/>
      <w:marLeft w:val="0"/>
      <w:marRight w:val="0"/>
      <w:marTop w:val="0"/>
      <w:marBottom w:val="0"/>
      <w:divBdr>
        <w:top w:val="none" w:sz="0" w:space="0" w:color="auto"/>
        <w:left w:val="none" w:sz="0" w:space="0" w:color="auto"/>
        <w:bottom w:val="none" w:sz="0" w:space="0" w:color="auto"/>
        <w:right w:val="none" w:sz="0" w:space="0" w:color="auto"/>
      </w:divBdr>
    </w:div>
    <w:div w:id="1820614845">
      <w:bodyDiv w:val="1"/>
      <w:marLeft w:val="0"/>
      <w:marRight w:val="0"/>
      <w:marTop w:val="0"/>
      <w:marBottom w:val="0"/>
      <w:divBdr>
        <w:top w:val="none" w:sz="0" w:space="0" w:color="auto"/>
        <w:left w:val="none" w:sz="0" w:space="0" w:color="auto"/>
        <w:bottom w:val="none" w:sz="0" w:space="0" w:color="auto"/>
        <w:right w:val="none" w:sz="0" w:space="0" w:color="auto"/>
      </w:divBdr>
    </w:div>
    <w:div w:id="1821457061">
      <w:bodyDiv w:val="1"/>
      <w:marLeft w:val="0"/>
      <w:marRight w:val="0"/>
      <w:marTop w:val="0"/>
      <w:marBottom w:val="0"/>
      <w:divBdr>
        <w:top w:val="none" w:sz="0" w:space="0" w:color="auto"/>
        <w:left w:val="none" w:sz="0" w:space="0" w:color="auto"/>
        <w:bottom w:val="none" w:sz="0" w:space="0" w:color="auto"/>
        <w:right w:val="none" w:sz="0" w:space="0" w:color="auto"/>
      </w:divBdr>
    </w:div>
    <w:div w:id="1821649103">
      <w:bodyDiv w:val="1"/>
      <w:marLeft w:val="0"/>
      <w:marRight w:val="0"/>
      <w:marTop w:val="0"/>
      <w:marBottom w:val="0"/>
      <w:divBdr>
        <w:top w:val="none" w:sz="0" w:space="0" w:color="auto"/>
        <w:left w:val="none" w:sz="0" w:space="0" w:color="auto"/>
        <w:bottom w:val="none" w:sz="0" w:space="0" w:color="auto"/>
        <w:right w:val="none" w:sz="0" w:space="0" w:color="auto"/>
      </w:divBdr>
    </w:div>
    <w:div w:id="1823349634">
      <w:bodyDiv w:val="1"/>
      <w:marLeft w:val="0"/>
      <w:marRight w:val="0"/>
      <w:marTop w:val="0"/>
      <w:marBottom w:val="0"/>
      <w:divBdr>
        <w:top w:val="none" w:sz="0" w:space="0" w:color="auto"/>
        <w:left w:val="none" w:sz="0" w:space="0" w:color="auto"/>
        <w:bottom w:val="none" w:sz="0" w:space="0" w:color="auto"/>
        <w:right w:val="none" w:sz="0" w:space="0" w:color="auto"/>
      </w:divBdr>
    </w:div>
    <w:div w:id="1824420935">
      <w:bodyDiv w:val="1"/>
      <w:marLeft w:val="0"/>
      <w:marRight w:val="0"/>
      <w:marTop w:val="0"/>
      <w:marBottom w:val="0"/>
      <w:divBdr>
        <w:top w:val="none" w:sz="0" w:space="0" w:color="auto"/>
        <w:left w:val="none" w:sz="0" w:space="0" w:color="auto"/>
        <w:bottom w:val="none" w:sz="0" w:space="0" w:color="auto"/>
        <w:right w:val="none" w:sz="0" w:space="0" w:color="auto"/>
      </w:divBdr>
    </w:div>
    <w:div w:id="1826966484">
      <w:bodyDiv w:val="1"/>
      <w:marLeft w:val="0"/>
      <w:marRight w:val="0"/>
      <w:marTop w:val="0"/>
      <w:marBottom w:val="0"/>
      <w:divBdr>
        <w:top w:val="none" w:sz="0" w:space="0" w:color="auto"/>
        <w:left w:val="none" w:sz="0" w:space="0" w:color="auto"/>
        <w:bottom w:val="none" w:sz="0" w:space="0" w:color="auto"/>
        <w:right w:val="none" w:sz="0" w:space="0" w:color="auto"/>
      </w:divBdr>
    </w:div>
    <w:div w:id="1827015226">
      <w:bodyDiv w:val="1"/>
      <w:marLeft w:val="0"/>
      <w:marRight w:val="0"/>
      <w:marTop w:val="0"/>
      <w:marBottom w:val="0"/>
      <w:divBdr>
        <w:top w:val="none" w:sz="0" w:space="0" w:color="auto"/>
        <w:left w:val="none" w:sz="0" w:space="0" w:color="auto"/>
        <w:bottom w:val="none" w:sz="0" w:space="0" w:color="auto"/>
        <w:right w:val="none" w:sz="0" w:space="0" w:color="auto"/>
      </w:divBdr>
    </w:div>
    <w:div w:id="1827472113">
      <w:bodyDiv w:val="1"/>
      <w:marLeft w:val="0"/>
      <w:marRight w:val="0"/>
      <w:marTop w:val="0"/>
      <w:marBottom w:val="0"/>
      <w:divBdr>
        <w:top w:val="none" w:sz="0" w:space="0" w:color="auto"/>
        <w:left w:val="none" w:sz="0" w:space="0" w:color="auto"/>
        <w:bottom w:val="none" w:sz="0" w:space="0" w:color="auto"/>
        <w:right w:val="none" w:sz="0" w:space="0" w:color="auto"/>
      </w:divBdr>
    </w:div>
    <w:div w:id="1829203686">
      <w:bodyDiv w:val="1"/>
      <w:marLeft w:val="0"/>
      <w:marRight w:val="0"/>
      <w:marTop w:val="0"/>
      <w:marBottom w:val="0"/>
      <w:divBdr>
        <w:top w:val="none" w:sz="0" w:space="0" w:color="auto"/>
        <w:left w:val="none" w:sz="0" w:space="0" w:color="auto"/>
        <w:bottom w:val="none" w:sz="0" w:space="0" w:color="auto"/>
        <w:right w:val="none" w:sz="0" w:space="0" w:color="auto"/>
      </w:divBdr>
    </w:div>
    <w:div w:id="1831600759">
      <w:bodyDiv w:val="1"/>
      <w:marLeft w:val="0"/>
      <w:marRight w:val="0"/>
      <w:marTop w:val="0"/>
      <w:marBottom w:val="0"/>
      <w:divBdr>
        <w:top w:val="none" w:sz="0" w:space="0" w:color="auto"/>
        <w:left w:val="none" w:sz="0" w:space="0" w:color="auto"/>
        <w:bottom w:val="none" w:sz="0" w:space="0" w:color="auto"/>
        <w:right w:val="none" w:sz="0" w:space="0" w:color="auto"/>
      </w:divBdr>
    </w:div>
    <w:div w:id="1833598912">
      <w:bodyDiv w:val="1"/>
      <w:marLeft w:val="0"/>
      <w:marRight w:val="0"/>
      <w:marTop w:val="0"/>
      <w:marBottom w:val="0"/>
      <w:divBdr>
        <w:top w:val="none" w:sz="0" w:space="0" w:color="auto"/>
        <w:left w:val="none" w:sz="0" w:space="0" w:color="auto"/>
        <w:bottom w:val="none" w:sz="0" w:space="0" w:color="auto"/>
        <w:right w:val="none" w:sz="0" w:space="0" w:color="auto"/>
      </w:divBdr>
    </w:div>
    <w:div w:id="1833637899">
      <w:bodyDiv w:val="1"/>
      <w:marLeft w:val="0"/>
      <w:marRight w:val="0"/>
      <w:marTop w:val="0"/>
      <w:marBottom w:val="0"/>
      <w:divBdr>
        <w:top w:val="none" w:sz="0" w:space="0" w:color="auto"/>
        <w:left w:val="none" w:sz="0" w:space="0" w:color="auto"/>
        <w:bottom w:val="none" w:sz="0" w:space="0" w:color="auto"/>
        <w:right w:val="none" w:sz="0" w:space="0" w:color="auto"/>
      </w:divBdr>
    </w:div>
    <w:div w:id="1833984289">
      <w:bodyDiv w:val="1"/>
      <w:marLeft w:val="0"/>
      <w:marRight w:val="0"/>
      <w:marTop w:val="0"/>
      <w:marBottom w:val="0"/>
      <w:divBdr>
        <w:top w:val="none" w:sz="0" w:space="0" w:color="auto"/>
        <w:left w:val="none" w:sz="0" w:space="0" w:color="auto"/>
        <w:bottom w:val="none" w:sz="0" w:space="0" w:color="auto"/>
        <w:right w:val="none" w:sz="0" w:space="0" w:color="auto"/>
      </w:divBdr>
    </w:div>
    <w:div w:id="1835997551">
      <w:bodyDiv w:val="1"/>
      <w:marLeft w:val="0"/>
      <w:marRight w:val="0"/>
      <w:marTop w:val="0"/>
      <w:marBottom w:val="0"/>
      <w:divBdr>
        <w:top w:val="none" w:sz="0" w:space="0" w:color="auto"/>
        <w:left w:val="none" w:sz="0" w:space="0" w:color="auto"/>
        <w:bottom w:val="none" w:sz="0" w:space="0" w:color="auto"/>
        <w:right w:val="none" w:sz="0" w:space="0" w:color="auto"/>
      </w:divBdr>
    </w:div>
    <w:div w:id="1836653401">
      <w:bodyDiv w:val="1"/>
      <w:marLeft w:val="0"/>
      <w:marRight w:val="0"/>
      <w:marTop w:val="0"/>
      <w:marBottom w:val="0"/>
      <w:divBdr>
        <w:top w:val="none" w:sz="0" w:space="0" w:color="auto"/>
        <w:left w:val="none" w:sz="0" w:space="0" w:color="auto"/>
        <w:bottom w:val="none" w:sz="0" w:space="0" w:color="auto"/>
        <w:right w:val="none" w:sz="0" w:space="0" w:color="auto"/>
      </w:divBdr>
    </w:div>
    <w:div w:id="1837069206">
      <w:bodyDiv w:val="1"/>
      <w:marLeft w:val="0"/>
      <w:marRight w:val="0"/>
      <w:marTop w:val="0"/>
      <w:marBottom w:val="0"/>
      <w:divBdr>
        <w:top w:val="none" w:sz="0" w:space="0" w:color="auto"/>
        <w:left w:val="none" w:sz="0" w:space="0" w:color="auto"/>
        <w:bottom w:val="none" w:sz="0" w:space="0" w:color="auto"/>
        <w:right w:val="none" w:sz="0" w:space="0" w:color="auto"/>
      </w:divBdr>
    </w:div>
    <w:div w:id="1837184367">
      <w:bodyDiv w:val="1"/>
      <w:marLeft w:val="0"/>
      <w:marRight w:val="0"/>
      <w:marTop w:val="0"/>
      <w:marBottom w:val="0"/>
      <w:divBdr>
        <w:top w:val="none" w:sz="0" w:space="0" w:color="auto"/>
        <w:left w:val="none" w:sz="0" w:space="0" w:color="auto"/>
        <w:bottom w:val="none" w:sz="0" w:space="0" w:color="auto"/>
        <w:right w:val="none" w:sz="0" w:space="0" w:color="auto"/>
      </w:divBdr>
    </w:div>
    <w:div w:id="1839807189">
      <w:bodyDiv w:val="1"/>
      <w:marLeft w:val="0"/>
      <w:marRight w:val="0"/>
      <w:marTop w:val="0"/>
      <w:marBottom w:val="0"/>
      <w:divBdr>
        <w:top w:val="none" w:sz="0" w:space="0" w:color="auto"/>
        <w:left w:val="none" w:sz="0" w:space="0" w:color="auto"/>
        <w:bottom w:val="none" w:sz="0" w:space="0" w:color="auto"/>
        <w:right w:val="none" w:sz="0" w:space="0" w:color="auto"/>
      </w:divBdr>
    </w:div>
    <w:div w:id="1840073707">
      <w:bodyDiv w:val="1"/>
      <w:marLeft w:val="0"/>
      <w:marRight w:val="0"/>
      <w:marTop w:val="0"/>
      <w:marBottom w:val="0"/>
      <w:divBdr>
        <w:top w:val="none" w:sz="0" w:space="0" w:color="auto"/>
        <w:left w:val="none" w:sz="0" w:space="0" w:color="auto"/>
        <w:bottom w:val="none" w:sz="0" w:space="0" w:color="auto"/>
        <w:right w:val="none" w:sz="0" w:space="0" w:color="auto"/>
      </w:divBdr>
    </w:div>
    <w:div w:id="1840390061">
      <w:bodyDiv w:val="1"/>
      <w:marLeft w:val="0"/>
      <w:marRight w:val="0"/>
      <w:marTop w:val="0"/>
      <w:marBottom w:val="0"/>
      <w:divBdr>
        <w:top w:val="none" w:sz="0" w:space="0" w:color="auto"/>
        <w:left w:val="none" w:sz="0" w:space="0" w:color="auto"/>
        <w:bottom w:val="none" w:sz="0" w:space="0" w:color="auto"/>
        <w:right w:val="none" w:sz="0" w:space="0" w:color="auto"/>
      </w:divBdr>
    </w:div>
    <w:div w:id="1840463305">
      <w:bodyDiv w:val="1"/>
      <w:marLeft w:val="0"/>
      <w:marRight w:val="0"/>
      <w:marTop w:val="0"/>
      <w:marBottom w:val="0"/>
      <w:divBdr>
        <w:top w:val="none" w:sz="0" w:space="0" w:color="auto"/>
        <w:left w:val="none" w:sz="0" w:space="0" w:color="auto"/>
        <w:bottom w:val="none" w:sz="0" w:space="0" w:color="auto"/>
        <w:right w:val="none" w:sz="0" w:space="0" w:color="auto"/>
      </w:divBdr>
    </w:div>
    <w:div w:id="1840655980">
      <w:bodyDiv w:val="1"/>
      <w:marLeft w:val="0"/>
      <w:marRight w:val="0"/>
      <w:marTop w:val="0"/>
      <w:marBottom w:val="0"/>
      <w:divBdr>
        <w:top w:val="none" w:sz="0" w:space="0" w:color="auto"/>
        <w:left w:val="none" w:sz="0" w:space="0" w:color="auto"/>
        <w:bottom w:val="none" w:sz="0" w:space="0" w:color="auto"/>
        <w:right w:val="none" w:sz="0" w:space="0" w:color="auto"/>
      </w:divBdr>
    </w:div>
    <w:div w:id="1841694143">
      <w:bodyDiv w:val="1"/>
      <w:marLeft w:val="0"/>
      <w:marRight w:val="0"/>
      <w:marTop w:val="0"/>
      <w:marBottom w:val="0"/>
      <w:divBdr>
        <w:top w:val="none" w:sz="0" w:space="0" w:color="auto"/>
        <w:left w:val="none" w:sz="0" w:space="0" w:color="auto"/>
        <w:bottom w:val="none" w:sz="0" w:space="0" w:color="auto"/>
        <w:right w:val="none" w:sz="0" w:space="0" w:color="auto"/>
      </w:divBdr>
    </w:div>
    <w:div w:id="1842893002">
      <w:bodyDiv w:val="1"/>
      <w:marLeft w:val="0"/>
      <w:marRight w:val="0"/>
      <w:marTop w:val="0"/>
      <w:marBottom w:val="0"/>
      <w:divBdr>
        <w:top w:val="none" w:sz="0" w:space="0" w:color="auto"/>
        <w:left w:val="none" w:sz="0" w:space="0" w:color="auto"/>
        <w:bottom w:val="none" w:sz="0" w:space="0" w:color="auto"/>
        <w:right w:val="none" w:sz="0" w:space="0" w:color="auto"/>
      </w:divBdr>
    </w:div>
    <w:div w:id="1843734994">
      <w:bodyDiv w:val="1"/>
      <w:marLeft w:val="0"/>
      <w:marRight w:val="0"/>
      <w:marTop w:val="0"/>
      <w:marBottom w:val="0"/>
      <w:divBdr>
        <w:top w:val="none" w:sz="0" w:space="0" w:color="auto"/>
        <w:left w:val="none" w:sz="0" w:space="0" w:color="auto"/>
        <w:bottom w:val="none" w:sz="0" w:space="0" w:color="auto"/>
        <w:right w:val="none" w:sz="0" w:space="0" w:color="auto"/>
      </w:divBdr>
    </w:div>
    <w:div w:id="1843933485">
      <w:bodyDiv w:val="1"/>
      <w:marLeft w:val="0"/>
      <w:marRight w:val="0"/>
      <w:marTop w:val="0"/>
      <w:marBottom w:val="0"/>
      <w:divBdr>
        <w:top w:val="none" w:sz="0" w:space="0" w:color="auto"/>
        <w:left w:val="none" w:sz="0" w:space="0" w:color="auto"/>
        <w:bottom w:val="none" w:sz="0" w:space="0" w:color="auto"/>
        <w:right w:val="none" w:sz="0" w:space="0" w:color="auto"/>
      </w:divBdr>
    </w:div>
    <w:div w:id="1845513319">
      <w:bodyDiv w:val="1"/>
      <w:marLeft w:val="0"/>
      <w:marRight w:val="0"/>
      <w:marTop w:val="0"/>
      <w:marBottom w:val="0"/>
      <w:divBdr>
        <w:top w:val="none" w:sz="0" w:space="0" w:color="auto"/>
        <w:left w:val="none" w:sz="0" w:space="0" w:color="auto"/>
        <w:bottom w:val="none" w:sz="0" w:space="0" w:color="auto"/>
        <w:right w:val="none" w:sz="0" w:space="0" w:color="auto"/>
      </w:divBdr>
    </w:div>
    <w:div w:id="1845703143">
      <w:bodyDiv w:val="1"/>
      <w:marLeft w:val="0"/>
      <w:marRight w:val="0"/>
      <w:marTop w:val="0"/>
      <w:marBottom w:val="0"/>
      <w:divBdr>
        <w:top w:val="none" w:sz="0" w:space="0" w:color="auto"/>
        <w:left w:val="none" w:sz="0" w:space="0" w:color="auto"/>
        <w:bottom w:val="none" w:sz="0" w:space="0" w:color="auto"/>
        <w:right w:val="none" w:sz="0" w:space="0" w:color="auto"/>
      </w:divBdr>
    </w:div>
    <w:div w:id="1847017423">
      <w:bodyDiv w:val="1"/>
      <w:marLeft w:val="0"/>
      <w:marRight w:val="0"/>
      <w:marTop w:val="0"/>
      <w:marBottom w:val="0"/>
      <w:divBdr>
        <w:top w:val="none" w:sz="0" w:space="0" w:color="auto"/>
        <w:left w:val="none" w:sz="0" w:space="0" w:color="auto"/>
        <w:bottom w:val="none" w:sz="0" w:space="0" w:color="auto"/>
        <w:right w:val="none" w:sz="0" w:space="0" w:color="auto"/>
      </w:divBdr>
    </w:div>
    <w:div w:id="1847136560">
      <w:bodyDiv w:val="1"/>
      <w:marLeft w:val="0"/>
      <w:marRight w:val="0"/>
      <w:marTop w:val="0"/>
      <w:marBottom w:val="0"/>
      <w:divBdr>
        <w:top w:val="none" w:sz="0" w:space="0" w:color="auto"/>
        <w:left w:val="none" w:sz="0" w:space="0" w:color="auto"/>
        <w:bottom w:val="none" w:sz="0" w:space="0" w:color="auto"/>
        <w:right w:val="none" w:sz="0" w:space="0" w:color="auto"/>
      </w:divBdr>
    </w:div>
    <w:div w:id="1847819142">
      <w:bodyDiv w:val="1"/>
      <w:marLeft w:val="0"/>
      <w:marRight w:val="0"/>
      <w:marTop w:val="0"/>
      <w:marBottom w:val="0"/>
      <w:divBdr>
        <w:top w:val="none" w:sz="0" w:space="0" w:color="auto"/>
        <w:left w:val="none" w:sz="0" w:space="0" w:color="auto"/>
        <w:bottom w:val="none" w:sz="0" w:space="0" w:color="auto"/>
        <w:right w:val="none" w:sz="0" w:space="0" w:color="auto"/>
      </w:divBdr>
    </w:div>
    <w:div w:id="1848251371">
      <w:bodyDiv w:val="1"/>
      <w:marLeft w:val="0"/>
      <w:marRight w:val="0"/>
      <w:marTop w:val="0"/>
      <w:marBottom w:val="0"/>
      <w:divBdr>
        <w:top w:val="none" w:sz="0" w:space="0" w:color="auto"/>
        <w:left w:val="none" w:sz="0" w:space="0" w:color="auto"/>
        <w:bottom w:val="none" w:sz="0" w:space="0" w:color="auto"/>
        <w:right w:val="none" w:sz="0" w:space="0" w:color="auto"/>
      </w:divBdr>
    </w:div>
    <w:div w:id="1848251431">
      <w:bodyDiv w:val="1"/>
      <w:marLeft w:val="0"/>
      <w:marRight w:val="0"/>
      <w:marTop w:val="0"/>
      <w:marBottom w:val="0"/>
      <w:divBdr>
        <w:top w:val="none" w:sz="0" w:space="0" w:color="auto"/>
        <w:left w:val="none" w:sz="0" w:space="0" w:color="auto"/>
        <w:bottom w:val="none" w:sz="0" w:space="0" w:color="auto"/>
        <w:right w:val="none" w:sz="0" w:space="0" w:color="auto"/>
      </w:divBdr>
    </w:div>
    <w:div w:id="1849054669">
      <w:bodyDiv w:val="1"/>
      <w:marLeft w:val="0"/>
      <w:marRight w:val="0"/>
      <w:marTop w:val="0"/>
      <w:marBottom w:val="0"/>
      <w:divBdr>
        <w:top w:val="none" w:sz="0" w:space="0" w:color="auto"/>
        <w:left w:val="none" w:sz="0" w:space="0" w:color="auto"/>
        <w:bottom w:val="none" w:sz="0" w:space="0" w:color="auto"/>
        <w:right w:val="none" w:sz="0" w:space="0" w:color="auto"/>
      </w:divBdr>
    </w:div>
    <w:div w:id="1849252671">
      <w:bodyDiv w:val="1"/>
      <w:marLeft w:val="0"/>
      <w:marRight w:val="0"/>
      <w:marTop w:val="0"/>
      <w:marBottom w:val="0"/>
      <w:divBdr>
        <w:top w:val="none" w:sz="0" w:space="0" w:color="auto"/>
        <w:left w:val="none" w:sz="0" w:space="0" w:color="auto"/>
        <w:bottom w:val="none" w:sz="0" w:space="0" w:color="auto"/>
        <w:right w:val="none" w:sz="0" w:space="0" w:color="auto"/>
      </w:divBdr>
    </w:div>
    <w:div w:id="1849326056">
      <w:bodyDiv w:val="1"/>
      <w:marLeft w:val="0"/>
      <w:marRight w:val="0"/>
      <w:marTop w:val="0"/>
      <w:marBottom w:val="0"/>
      <w:divBdr>
        <w:top w:val="none" w:sz="0" w:space="0" w:color="auto"/>
        <w:left w:val="none" w:sz="0" w:space="0" w:color="auto"/>
        <w:bottom w:val="none" w:sz="0" w:space="0" w:color="auto"/>
        <w:right w:val="none" w:sz="0" w:space="0" w:color="auto"/>
      </w:divBdr>
    </w:div>
    <w:div w:id="1849638453">
      <w:bodyDiv w:val="1"/>
      <w:marLeft w:val="0"/>
      <w:marRight w:val="0"/>
      <w:marTop w:val="0"/>
      <w:marBottom w:val="0"/>
      <w:divBdr>
        <w:top w:val="none" w:sz="0" w:space="0" w:color="auto"/>
        <w:left w:val="none" w:sz="0" w:space="0" w:color="auto"/>
        <w:bottom w:val="none" w:sz="0" w:space="0" w:color="auto"/>
        <w:right w:val="none" w:sz="0" w:space="0" w:color="auto"/>
      </w:divBdr>
    </w:div>
    <w:div w:id="1850217662">
      <w:bodyDiv w:val="1"/>
      <w:marLeft w:val="0"/>
      <w:marRight w:val="0"/>
      <w:marTop w:val="0"/>
      <w:marBottom w:val="0"/>
      <w:divBdr>
        <w:top w:val="none" w:sz="0" w:space="0" w:color="auto"/>
        <w:left w:val="none" w:sz="0" w:space="0" w:color="auto"/>
        <w:bottom w:val="none" w:sz="0" w:space="0" w:color="auto"/>
        <w:right w:val="none" w:sz="0" w:space="0" w:color="auto"/>
      </w:divBdr>
    </w:div>
    <w:div w:id="1850483276">
      <w:bodyDiv w:val="1"/>
      <w:marLeft w:val="0"/>
      <w:marRight w:val="0"/>
      <w:marTop w:val="0"/>
      <w:marBottom w:val="0"/>
      <w:divBdr>
        <w:top w:val="none" w:sz="0" w:space="0" w:color="auto"/>
        <w:left w:val="none" w:sz="0" w:space="0" w:color="auto"/>
        <w:bottom w:val="none" w:sz="0" w:space="0" w:color="auto"/>
        <w:right w:val="none" w:sz="0" w:space="0" w:color="auto"/>
      </w:divBdr>
    </w:div>
    <w:div w:id="1852183103">
      <w:bodyDiv w:val="1"/>
      <w:marLeft w:val="0"/>
      <w:marRight w:val="0"/>
      <w:marTop w:val="0"/>
      <w:marBottom w:val="0"/>
      <w:divBdr>
        <w:top w:val="none" w:sz="0" w:space="0" w:color="auto"/>
        <w:left w:val="none" w:sz="0" w:space="0" w:color="auto"/>
        <w:bottom w:val="none" w:sz="0" w:space="0" w:color="auto"/>
        <w:right w:val="none" w:sz="0" w:space="0" w:color="auto"/>
      </w:divBdr>
    </w:div>
    <w:div w:id="1853373921">
      <w:bodyDiv w:val="1"/>
      <w:marLeft w:val="0"/>
      <w:marRight w:val="0"/>
      <w:marTop w:val="0"/>
      <w:marBottom w:val="0"/>
      <w:divBdr>
        <w:top w:val="none" w:sz="0" w:space="0" w:color="auto"/>
        <w:left w:val="none" w:sz="0" w:space="0" w:color="auto"/>
        <w:bottom w:val="none" w:sz="0" w:space="0" w:color="auto"/>
        <w:right w:val="none" w:sz="0" w:space="0" w:color="auto"/>
      </w:divBdr>
    </w:div>
    <w:div w:id="1855142831">
      <w:bodyDiv w:val="1"/>
      <w:marLeft w:val="0"/>
      <w:marRight w:val="0"/>
      <w:marTop w:val="0"/>
      <w:marBottom w:val="0"/>
      <w:divBdr>
        <w:top w:val="none" w:sz="0" w:space="0" w:color="auto"/>
        <w:left w:val="none" w:sz="0" w:space="0" w:color="auto"/>
        <w:bottom w:val="none" w:sz="0" w:space="0" w:color="auto"/>
        <w:right w:val="none" w:sz="0" w:space="0" w:color="auto"/>
      </w:divBdr>
    </w:div>
    <w:div w:id="1855341458">
      <w:bodyDiv w:val="1"/>
      <w:marLeft w:val="0"/>
      <w:marRight w:val="0"/>
      <w:marTop w:val="0"/>
      <w:marBottom w:val="0"/>
      <w:divBdr>
        <w:top w:val="none" w:sz="0" w:space="0" w:color="auto"/>
        <w:left w:val="none" w:sz="0" w:space="0" w:color="auto"/>
        <w:bottom w:val="none" w:sz="0" w:space="0" w:color="auto"/>
        <w:right w:val="none" w:sz="0" w:space="0" w:color="auto"/>
      </w:divBdr>
    </w:div>
    <w:div w:id="1855345346">
      <w:bodyDiv w:val="1"/>
      <w:marLeft w:val="0"/>
      <w:marRight w:val="0"/>
      <w:marTop w:val="0"/>
      <w:marBottom w:val="0"/>
      <w:divBdr>
        <w:top w:val="none" w:sz="0" w:space="0" w:color="auto"/>
        <w:left w:val="none" w:sz="0" w:space="0" w:color="auto"/>
        <w:bottom w:val="none" w:sz="0" w:space="0" w:color="auto"/>
        <w:right w:val="none" w:sz="0" w:space="0" w:color="auto"/>
      </w:divBdr>
    </w:div>
    <w:div w:id="1855536309">
      <w:bodyDiv w:val="1"/>
      <w:marLeft w:val="0"/>
      <w:marRight w:val="0"/>
      <w:marTop w:val="0"/>
      <w:marBottom w:val="0"/>
      <w:divBdr>
        <w:top w:val="none" w:sz="0" w:space="0" w:color="auto"/>
        <w:left w:val="none" w:sz="0" w:space="0" w:color="auto"/>
        <w:bottom w:val="none" w:sz="0" w:space="0" w:color="auto"/>
        <w:right w:val="none" w:sz="0" w:space="0" w:color="auto"/>
      </w:divBdr>
    </w:div>
    <w:div w:id="1857232993">
      <w:bodyDiv w:val="1"/>
      <w:marLeft w:val="0"/>
      <w:marRight w:val="0"/>
      <w:marTop w:val="0"/>
      <w:marBottom w:val="0"/>
      <w:divBdr>
        <w:top w:val="none" w:sz="0" w:space="0" w:color="auto"/>
        <w:left w:val="none" w:sz="0" w:space="0" w:color="auto"/>
        <w:bottom w:val="none" w:sz="0" w:space="0" w:color="auto"/>
        <w:right w:val="none" w:sz="0" w:space="0" w:color="auto"/>
      </w:divBdr>
    </w:div>
    <w:div w:id="1858226915">
      <w:bodyDiv w:val="1"/>
      <w:marLeft w:val="0"/>
      <w:marRight w:val="0"/>
      <w:marTop w:val="0"/>
      <w:marBottom w:val="0"/>
      <w:divBdr>
        <w:top w:val="none" w:sz="0" w:space="0" w:color="auto"/>
        <w:left w:val="none" w:sz="0" w:space="0" w:color="auto"/>
        <w:bottom w:val="none" w:sz="0" w:space="0" w:color="auto"/>
        <w:right w:val="none" w:sz="0" w:space="0" w:color="auto"/>
      </w:divBdr>
    </w:div>
    <w:div w:id="1861551228">
      <w:bodyDiv w:val="1"/>
      <w:marLeft w:val="0"/>
      <w:marRight w:val="0"/>
      <w:marTop w:val="0"/>
      <w:marBottom w:val="0"/>
      <w:divBdr>
        <w:top w:val="none" w:sz="0" w:space="0" w:color="auto"/>
        <w:left w:val="none" w:sz="0" w:space="0" w:color="auto"/>
        <w:bottom w:val="none" w:sz="0" w:space="0" w:color="auto"/>
        <w:right w:val="none" w:sz="0" w:space="0" w:color="auto"/>
      </w:divBdr>
    </w:div>
    <w:div w:id="1861577982">
      <w:bodyDiv w:val="1"/>
      <w:marLeft w:val="0"/>
      <w:marRight w:val="0"/>
      <w:marTop w:val="0"/>
      <w:marBottom w:val="0"/>
      <w:divBdr>
        <w:top w:val="none" w:sz="0" w:space="0" w:color="auto"/>
        <w:left w:val="none" w:sz="0" w:space="0" w:color="auto"/>
        <w:bottom w:val="none" w:sz="0" w:space="0" w:color="auto"/>
        <w:right w:val="none" w:sz="0" w:space="0" w:color="auto"/>
      </w:divBdr>
    </w:div>
    <w:div w:id="1862236975">
      <w:bodyDiv w:val="1"/>
      <w:marLeft w:val="0"/>
      <w:marRight w:val="0"/>
      <w:marTop w:val="0"/>
      <w:marBottom w:val="0"/>
      <w:divBdr>
        <w:top w:val="none" w:sz="0" w:space="0" w:color="auto"/>
        <w:left w:val="none" w:sz="0" w:space="0" w:color="auto"/>
        <w:bottom w:val="none" w:sz="0" w:space="0" w:color="auto"/>
        <w:right w:val="none" w:sz="0" w:space="0" w:color="auto"/>
      </w:divBdr>
    </w:div>
    <w:div w:id="1862427817">
      <w:bodyDiv w:val="1"/>
      <w:marLeft w:val="0"/>
      <w:marRight w:val="0"/>
      <w:marTop w:val="0"/>
      <w:marBottom w:val="0"/>
      <w:divBdr>
        <w:top w:val="none" w:sz="0" w:space="0" w:color="auto"/>
        <w:left w:val="none" w:sz="0" w:space="0" w:color="auto"/>
        <w:bottom w:val="none" w:sz="0" w:space="0" w:color="auto"/>
        <w:right w:val="none" w:sz="0" w:space="0" w:color="auto"/>
      </w:divBdr>
    </w:div>
    <w:div w:id="1863015061">
      <w:bodyDiv w:val="1"/>
      <w:marLeft w:val="0"/>
      <w:marRight w:val="0"/>
      <w:marTop w:val="0"/>
      <w:marBottom w:val="0"/>
      <w:divBdr>
        <w:top w:val="none" w:sz="0" w:space="0" w:color="auto"/>
        <w:left w:val="none" w:sz="0" w:space="0" w:color="auto"/>
        <w:bottom w:val="none" w:sz="0" w:space="0" w:color="auto"/>
        <w:right w:val="none" w:sz="0" w:space="0" w:color="auto"/>
      </w:divBdr>
    </w:div>
    <w:div w:id="1863857915">
      <w:bodyDiv w:val="1"/>
      <w:marLeft w:val="0"/>
      <w:marRight w:val="0"/>
      <w:marTop w:val="0"/>
      <w:marBottom w:val="0"/>
      <w:divBdr>
        <w:top w:val="none" w:sz="0" w:space="0" w:color="auto"/>
        <w:left w:val="none" w:sz="0" w:space="0" w:color="auto"/>
        <w:bottom w:val="none" w:sz="0" w:space="0" w:color="auto"/>
        <w:right w:val="none" w:sz="0" w:space="0" w:color="auto"/>
      </w:divBdr>
    </w:div>
    <w:div w:id="1865630774">
      <w:bodyDiv w:val="1"/>
      <w:marLeft w:val="0"/>
      <w:marRight w:val="0"/>
      <w:marTop w:val="0"/>
      <w:marBottom w:val="0"/>
      <w:divBdr>
        <w:top w:val="none" w:sz="0" w:space="0" w:color="auto"/>
        <w:left w:val="none" w:sz="0" w:space="0" w:color="auto"/>
        <w:bottom w:val="none" w:sz="0" w:space="0" w:color="auto"/>
        <w:right w:val="none" w:sz="0" w:space="0" w:color="auto"/>
      </w:divBdr>
    </w:div>
    <w:div w:id="1868255131">
      <w:bodyDiv w:val="1"/>
      <w:marLeft w:val="0"/>
      <w:marRight w:val="0"/>
      <w:marTop w:val="0"/>
      <w:marBottom w:val="0"/>
      <w:divBdr>
        <w:top w:val="none" w:sz="0" w:space="0" w:color="auto"/>
        <w:left w:val="none" w:sz="0" w:space="0" w:color="auto"/>
        <w:bottom w:val="none" w:sz="0" w:space="0" w:color="auto"/>
        <w:right w:val="none" w:sz="0" w:space="0" w:color="auto"/>
      </w:divBdr>
    </w:div>
    <w:div w:id="1869416657">
      <w:bodyDiv w:val="1"/>
      <w:marLeft w:val="0"/>
      <w:marRight w:val="0"/>
      <w:marTop w:val="0"/>
      <w:marBottom w:val="0"/>
      <w:divBdr>
        <w:top w:val="none" w:sz="0" w:space="0" w:color="auto"/>
        <w:left w:val="none" w:sz="0" w:space="0" w:color="auto"/>
        <w:bottom w:val="none" w:sz="0" w:space="0" w:color="auto"/>
        <w:right w:val="none" w:sz="0" w:space="0" w:color="auto"/>
      </w:divBdr>
    </w:div>
    <w:div w:id="1869485326">
      <w:bodyDiv w:val="1"/>
      <w:marLeft w:val="0"/>
      <w:marRight w:val="0"/>
      <w:marTop w:val="0"/>
      <w:marBottom w:val="0"/>
      <w:divBdr>
        <w:top w:val="none" w:sz="0" w:space="0" w:color="auto"/>
        <w:left w:val="none" w:sz="0" w:space="0" w:color="auto"/>
        <w:bottom w:val="none" w:sz="0" w:space="0" w:color="auto"/>
        <w:right w:val="none" w:sz="0" w:space="0" w:color="auto"/>
      </w:divBdr>
    </w:div>
    <w:div w:id="1871067848">
      <w:bodyDiv w:val="1"/>
      <w:marLeft w:val="0"/>
      <w:marRight w:val="0"/>
      <w:marTop w:val="0"/>
      <w:marBottom w:val="0"/>
      <w:divBdr>
        <w:top w:val="none" w:sz="0" w:space="0" w:color="auto"/>
        <w:left w:val="none" w:sz="0" w:space="0" w:color="auto"/>
        <w:bottom w:val="none" w:sz="0" w:space="0" w:color="auto"/>
        <w:right w:val="none" w:sz="0" w:space="0" w:color="auto"/>
      </w:divBdr>
    </w:div>
    <w:div w:id="1871071747">
      <w:bodyDiv w:val="1"/>
      <w:marLeft w:val="0"/>
      <w:marRight w:val="0"/>
      <w:marTop w:val="0"/>
      <w:marBottom w:val="0"/>
      <w:divBdr>
        <w:top w:val="none" w:sz="0" w:space="0" w:color="auto"/>
        <w:left w:val="none" w:sz="0" w:space="0" w:color="auto"/>
        <w:bottom w:val="none" w:sz="0" w:space="0" w:color="auto"/>
        <w:right w:val="none" w:sz="0" w:space="0" w:color="auto"/>
      </w:divBdr>
    </w:div>
    <w:div w:id="1871798285">
      <w:bodyDiv w:val="1"/>
      <w:marLeft w:val="0"/>
      <w:marRight w:val="0"/>
      <w:marTop w:val="0"/>
      <w:marBottom w:val="0"/>
      <w:divBdr>
        <w:top w:val="none" w:sz="0" w:space="0" w:color="auto"/>
        <w:left w:val="none" w:sz="0" w:space="0" w:color="auto"/>
        <w:bottom w:val="none" w:sz="0" w:space="0" w:color="auto"/>
        <w:right w:val="none" w:sz="0" w:space="0" w:color="auto"/>
      </w:divBdr>
    </w:div>
    <w:div w:id="1872835127">
      <w:bodyDiv w:val="1"/>
      <w:marLeft w:val="0"/>
      <w:marRight w:val="0"/>
      <w:marTop w:val="0"/>
      <w:marBottom w:val="0"/>
      <w:divBdr>
        <w:top w:val="none" w:sz="0" w:space="0" w:color="auto"/>
        <w:left w:val="none" w:sz="0" w:space="0" w:color="auto"/>
        <w:bottom w:val="none" w:sz="0" w:space="0" w:color="auto"/>
        <w:right w:val="none" w:sz="0" w:space="0" w:color="auto"/>
      </w:divBdr>
    </w:div>
    <w:div w:id="1872957789">
      <w:bodyDiv w:val="1"/>
      <w:marLeft w:val="0"/>
      <w:marRight w:val="0"/>
      <w:marTop w:val="0"/>
      <w:marBottom w:val="0"/>
      <w:divBdr>
        <w:top w:val="none" w:sz="0" w:space="0" w:color="auto"/>
        <w:left w:val="none" w:sz="0" w:space="0" w:color="auto"/>
        <w:bottom w:val="none" w:sz="0" w:space="0" w:color="auto"/>
        <w:right w:val="none" w:sz="0" w:space="0" w:color="auto"/>
      </w:divBdr>
    </w:div>
    <w:div w:id="1873414862">
      <w:bodyDiv w:val="1"/>
      <w:marLeft w:val="0"/>
      <w:marRight w:val="0"/>
      <w:marTop w:val="0"/>
      <w:marBottom w:val="0"/>
      <w:divBdr>
        <w:top w:val="none" w:sz="0" w:space="0" w:color="auto"/>
        <w:left w:val="none" w:sz="0" w:space="0" w:color="auto"/>
        <w:bottom w:val="none" w:sz="0" w:space="0" w:color="auto"/>
        <w:right w:val="none" w:sz="0" w:space="0" w:color="auto"/>
      </w:divBdr>
    </w:div>
    <w:div w:id="1873885508">
      <w:bodyDiv w:val="1"/>
      <w:marLeft w:val="0"/>
      <w:marRight w:val="0"/>
      <w:marTop w:val="0"/>
      <w:marBottom w:val="0"/>
      <w:divBdr>
        <w:top w:val="none" w:sz="0" w:space="0" w:color="auto"/>
        <w:left w:val="none" w:sz="0" w:space="0" w:color="auto"/>
        <w:bottom w:val="none" w:sz="0" w:space="0" w:color="auto"/>
        <w:right w:val="none" w:sz="0" w:space="0" w:color="auto"/>
      </w:divBdr>
    </w:div>
    <w:div w:id="1874346569">
      <w:bodyDiv w:val="1"/>
      <w:marLeft w:val="0"/>
      <w:marRight w:val="0"/>
      <w:marTop w:val="0"/>
      <w:marBottom w:val="0"/>
      <w:divBdr>
        <w:top w:val="none" w:sz="0" w:space="0" w:color="auto"/>
        <w:left w:val="none" w:sz="0" w:space="0" w:color="auto"/>
        <w:bottom w:val="none" w:sz="0" w:space="0" w:color="auto"/>
        <w:right w:val="none" w:sz="0" w:space="0" w:color="auto"/>
      </w:divBdr>
    </w:div>
    <w:div w:id="1874659128">
      <w:bodyDiv w:val="1"/>
      <w:marLeft w:val="0"/>
      <w:marRight w:val="0"/>
      <w:marTop w:val="0"/>
      <w:marBottom w:val="0"/>
      <w:divBdr>
        <w:top w:val="none" w:sz="0" w:space="0" w:color="auto"/>
        <w:left w:val="none" w:sz="0" w:space="0" w:color="auto"/>
        <w:bottom w:val="none" w:sz="0" w:space="0" w:color="auto"/>
        <w:right w:val="none" w:sz="0" w:space="0" w:color="auto"/>
      </w:divBdr>
    </w:div>
    <w:div w:id="1875271365">
      <w:bodyDiv w:val="1"/>
      <w:marLeft w:val="0"/>
      <w:marRight w:val="0"/>
      <w:marTop w:val="0"/>
      <w:marBottom w:val="0"/>
      <w:divBdr>
        <w:top w:val="none" w:sz="0" w:space="0" w:color="auto"/>
        <w:left w:val="none" w:sz="0" w:space="0" w:color="auto"/>
        <w:bottom w:val="none" w:sz="0" w:space="0" w:color="auto"/>
        <w:right w:val="none" w:sz="0" w:space="0" w:color="auto"/>
      </w:divBdr>
    </w:div>
    <w:div w:id="1875458482">
      <w:bodyDiv w:val="1"/>
      <w:marLeft w:val="0"/>
      <w:marRight w:val="0"/>
      <w:marTop w:val="0"/>
      <w:marBottom w:val="0"/>
      <w:divBdr>
        <w:top w:val="none" w:sz="0" w:space="0" w:color="auto"/>
        <w:left w:val="none" w:sz="0" w:space="0" w:color="auto"/>
        <w:bottom w:val="none" w:sz="0" w:space="0" w:color="auto"/>
        <w:right w:val="none" w:sz="0" w:space="0" w:color="auto"/>
      </w:divBdr>
    </w:div>
    <w:div w:id="1875844898">
      <w:bodyDiv w:val="1"/>
      <w:marLeft w:val="0"/>
      <w:marRight w:val="0"/>
      <w:marTop w:val="0"/>
      <w:marBottom w:val="0"/>
      <w:divBdr>
        <w:top w:val="none" w:sz="0" w:space="0" w:color="auto"/>
        <w:left w:val="none" w:sz="0" w:space="0" w:color="auto"/>
        <w:bottom w:val="none" w:sz="0" w:space="0" w:color="auto"/>
        <w:right w:val="none" w:sz="0" w:space="0" w:color="auto"/>
      </w:divBdr>
    </w:div>
    <w:div w:id="1877425458">
      <w:bodyDiv w:val="1"/>
      <w:marLeft w:val="0"/>
      <w:marRight w:val="0"/>
      <w:marTop w:val="0"/>
      <w:marBottom w:val="0"/>
      <w:divBdr>
        <w:top w:val="none" w:sz="0" w:space="0" w:color="auto"/>
        <w:left w:val="none" w:sz="0" w:space="0" w:color="auto"/>
        <w:bottom w:val="none" w:sz="0" w:space="0" w:color="auto"/>
        <w:right w:val="none" w:sz="0" w:space="0" w:color="auto"/>
      </w:divBdr>
    </w:div>
    <w:div w:id="1879198081">
      <w:bodyDiv w:val="1"/>
      <w:marLeft w:val="0"/>
      <w:marRight w:val="0"/>
      <w:marTop w:val="0"/>
      <w:marBottom w:val="0"/>
      <w:divBdr>
        <w:top w:val="none" w:sz="0" w:space="0" w:color="auto"/>
        <w:left w:val="none" w:sz="0" w:space="0" w:color="auto"/>
        <w:bottom w:val="none" w:sz="0" w:space="0" w:color="auto"/>
        <w:right w:val="none" w:sz="0" w:space="0" w:color="auto"/>
      </w:divBdr>
    </w:div>
    <w:div w:id="1879273888">
      <w:bodyDiv w:val="1"/>
      <w:marLeft w:val="0"/>
      <w:marRight w:val="0"/>
      <w:marTop w:val="0"/>
      <w:marBottom w:val="0"/>
      <w:divBdr>
        <w:top w:val="none" w:sz="0" w:space="0" w:color="auto"/>
        <w:left w:val="none" w:sz="0" w:space="0" w:color="auto"/>
        <w:bottom w:val="none" w:sz="0" w:space="0" w:color="auto"/>
        <w:right w:val="none" w:sz="0" w:space="0" w:color="auto"/>
      </w:divBdr>
    </w:div>
    <w:div w:id="1879735169">
      <w:bodyDiv w:val="1"/>
      <w:marLeft w:val="0"/>
      <w:marRight w:val="0"/>
      <w:marTop w:val="0"/>
      <w:marBottom w:val="0"/>
      <w:divBdr>
        <w:top w:val="none" w:sz="0" w:space="0" w:color="auto"/>
        <w:left w:val="none" w:sz="0" w:space="0" w:color="auto"/>
        <w:bottom w:val="none" w:sz="0" w:space="0" w:color="auto"/>
        <w:right w:val="none" w:sz="0" w:space="0" w:color="auto"/>
      </w:divBdr>
    </w:div>
    <w:div w:id="1880892578">
      <w:bodyDiv w:val="1"/>
      <w:marLeft w:val="0"/>
      <w:marRight w:val="0"/>
      <w:marTop w:val="0"/>
      <w:marBottom w:val="0"/>
      <w:divBdr>
        <w:top w:val="none" w:sz="0" w:space="0" w:color="auto"/>
        <w:left w:val="none" w:sz="0" w:space="0" w:color="auto"/>
        <w:bottom w:val="none" w:sz="0" w:space="0" w:color="auto"/>
        <w:right w:val="none" w:sz="0" w:space="0" w:color="auto"/>
      </w:divBdr>
    </w:div>
    <w:div w:id="1882128977">
      <w:bodyDiv w:val="1"/>
      <w:marLeft w:val="0"/>
      <w:marRight w:val="0"/>
      <w:marTop w:val="0"/>
      <w:marBottom w:val="0"/>
      <w:divBdr>
        <w:top w:val="none" w:sz="0" w:space="0" w:color="auto"/>
        <w:left w:val="none" w:sz="0" w:space="0" w:color="auto"/>
        <w:bottom w:val="none" w:sz="0" w:space="0" w:color="auto"/>
        <w:right w:val="none" w:sz="0" w:space="0" w:color="auto"/>
      </w:divBdr>
    </w:div>
    <w:div w:id="1883325602">
      <w:bodyDiv w:val="1"/>
      <w:marLeft w:val="0"/>
      <w:marRight w:val="0"/>
      <w:marTop w:val="0"/>
      <w:marBottom w:val="0"/>
      <w:divBdr>
        <w:top w:val="none" w:sz="0" w:space="0" w:color="auto"/>
        <w:left w:val="none" w:sz="0" w:space="0" w:color="auto"/>
        <w:bottom w:val="none" w:sz="0" w:space="0" w:color="auto"/>
        <w:right w:val="none" w:sz="0" w:space="0" w:color="auto"/>
      </w:divBdr>
    </w:div>
    <w:div w:id="1883715115">
      <w:bodyDiv w:val="1"/>
      <w:marLeft w:val="0"/>
      <w:marRight w:val="0"/>
      <w:marTop w:val="0"/>
      <w:marBottom w:val="0"/>
      <w:divBdr>
        <w:top w:val="none" w:sz="0" w:space="0" w:color="auto"/>
        <w:left w:val="none" w:sz="0" w:space="0" w:color="auto"/>
        <w:bottom w:val="none" w:sz="0" w:space="0" w:color="auto"/>
        <w:right w:val="none" w:sz="0" w:space="0" w:color="auto"/>
      </w:divBdr>
    </w:div>
    <w:div w:id="1883981177">
      <w:bodyDiv w:val="1"/>
      <w:marLeft w:val="0"/>
      <w:marRight w:val="0"/>
      <w:marTop w:val="0"/>
      <w:marBottom w:val="0"/>
      <w:divBdr>
        <w:top w:val="none" w:sz="0" w:space="0" w:color="auto"/>
        <w:left w:val="none" w:sz="0" w:space="0" w:color="auto"/>
        <w:bottom w:val="none" w:sz="0" w:space="0" w:color="auto"/>
        <w:right w:val="none" w:sz="0" w:space="0" w:color="auto"/>
      </w:divBdr>
    </w:div>
    <w:div w:id="1886064362">
      <w:bodyDiv w:val="1"/>
      <w:marLeft w:val="0"/>
      <w:marRight w:val="0"/>
      <w:marTop w:val="0"/>
      <w:marBottom w:val="0"/>
      <w:divBdr>
        <w:top w:val="none" w:sz="0" w:space="0" w:color="auto"/>
        <w:left w:val="none" w:sz="0" w:space="0" w:color="auto"/>
        <w:bottom w:val="none" w:sz="0" w:space="0" w:color="auto"/>
        <w:right w:val="none" w:sz="0" w:space="0" w:color="auto"/>
      </w:divBdr>
    </w:div>
    <w:div w:id="1886483258">
      <w:bodyDiv w:val="1"/>
      <w:marLeft w:val="0"/>
      <w:marRight w:val="0"/>
      <w:marTop w:val="0"/>
      <w:marBottom w:val="0"/>
      <w:divBdr>
        <w:top w:val="none" w:sz="0" w:space="0" w:color="auto"/>
        <w:left w:val="none" w:sz="0" w:space="0" w:color="auto"/>
        <w:bottom w:val="none" w:sz="0" w:space="0" w:color="auto"/>
        <w:right w:val="none" w:sz="0" w:space="0" w:color="auto"/>
      </w:divBdr>
    </w:div>
    <w:div w:id="1886991009">
      <w:bodyDiv w:val="1"/>
      <w:marLeft w:val="0"/>
      <w:marRight w:val="0"/>
      <w:marTop w:val="0"/>
      <w:marBottom w:val="0"/>
      <w:divBdr>
        <w:top w:val="none" w:sz="0" w:space="0" w:color="auto"/>
        <w:left w:val="none" w:sz="0" w:space="0" w:color="auto"/>
        <w:bottom w:val="none" w:sz="0" w:space="0" w:color="auto"/>
        <w:right w:val="none" w:sz="0" w:space="0" w:color="auto"/>
      </w:divBdr>
    </w:div>
    <w:div w:id="1887639160">
      <w:bodyDiv w:val="1"/>
      <w:marLeft w:val="0"/>
      <w:marRight w:val="0"/>
      <w:marTop w:val="0"/>
      <w:marBottom w:val="0"/>
      <w:divBdr>
        <w:top w:val="none" w:sz="0" w:space="0" w:color="auto"/>
        <w:left w:val="none" w:sz="0" w:space="0" w:color="auto"/>
        <w:bottom w:val="none" w:sz="0" w:space="0" w:color="auto"/>
        <w:right w:val="none" w:sz="0" w:space="0" w:color="auto"/>
      </w:divBdr>
    </w:div>
    <w:div w:id="1887990676">
      <w:bodyDiv w:val="1"/>
      <w:marLeft w:val="0"/>
      <w:marRight w:val="0"/>
      <w:marTop w:val="0"/>
      <w:marBottom w:val="0"/>
      <w:divBdr>
        <w:top w:val="none" w:sz="0" w:space="0" w:color="auto"/>
        <w:left w:val="none" w:sz="0" w:space="0" w:color="auto"/>
        <w:bottom w:val="none" w:sz="0" w:space="0" w:color="auto"/>
        <w:right w:val="none" w:sz="0" w:space="0" w:color="auto"/>
      </w:divBdr>
    </w:div>
    <w:div w:id="1888057024">
      <w:bodyDiv w:val="1"/>
      <w:marLeft w:val="0"/>
      <w:marRight w:val="0"/>
      <w:marTop w:val="0"/>
      <w:marBottom w:val="0"/>
      <w:divBdr>
        <w:top w:val="none" w:sz="0" w:space="0" w:color="auto"/>
        <w:left w:val="none" w:sz="0" w:space="0" w:color="auto"/>
        <w:bottom w:val="none" w:sz="0" w:space="0" w:color="auto"/>
        <w:right w:val="none" w:sz="0" w:space="0" w:color="auto"/>
      </w:divBdr>
    </w:div>
    <w:div w:id="1888179845">
      <w:bodyDiv w:val="1"/>
      <w:marLeft w:val="0"/>
      <w:marRight w:val="0"/>
      <w:marTop w:val="0"/>
      <w:marBottom w:val="0"/>
      <w:divBdr>
        <w:top w:val="none" w:sz="0" w:space="0" w:color="auto"/>
        <w:left w:val="none" w:sz="0" w:space="0" w:color="auto"/>
        <w:bottom w:val="none" w:sz="0" w:space="0" w:color="auto"/>
        <w:right w:val="none" w:sz="0" w:space="0" w:color="auto"/>
      </w:divBdr>
    </w:div>
    <w:div w:id="1888561495">
      <w:bodyDiv w:val="1"/>
      <w:marLeft w:val="0"/>
      <w:marRight w:val="0"/>
      <w:marTop w:val="0"/>
      <w:marBottom w:val="0"/>
      <w:divBdr>
        <w:top w:val="none" w:sz="0" w:space="0" w:color="auto"/>
        <w:left w:val="none" w:sz="0" w:space="0" w:color="auto"/>
        <w:bottom w:val="none" w:sz="0" w:space="0" w:color="auto"/>
        <w:right w:val="none" w:sz="0" w:space="0" w:color="auto"/>
      </w:divBdr>
    </w:div>
    <w:div w:id="1888642379">
      <w:bodyDiv w:val="1"/>
      <w:marLeft w:val="0"/>
      <w:marRight w:val="0"/>
      <w:marTop w:val="0"/>
      <w:marBottom w:val="0"/>
      <w:divBdr>
        <w:top w:val="none" w:sz="0" w:space="0" w:color="auto"/>
        <w:left w:val="none" w:sz="0" w:space="0" w:color="auto"/>
        <w:bottom w:val="none" w:sz="0" w:space="0" w:color="auto"/>
        <w:right w:val="none" w:sz="0" w:space="0" w:color="auto"/>
      </w:divBdr>
    </w:div>
    <w:div w:id="1890728869">
      <w:bodyDiv w:val="1"/>
      <w:marLeft w:val="0"/>
      <w:marRight w:val="0"/>
      <w:marTop w:val="0"/>
      <w:marBottom w:val="0"/>
      <w:divBdr>
        <w:top w:val="none" w:sz="0" w:space="0" w:color="auto"/>
        <w:left w:val="none" w:sz="0" w:space="0" w:color="auto"/>
        <w:bottom w:val="none" w:sz="0" w:space="0" w:color="auto"/>
        <w:right w:val="none" w:sz="0" w:space="0" w:color="auto"/>
      </w:divBdr>
    </w:div>
    <w:div w:id="1891188103">
      <w:bodyDiv w:val="1"/>
      <w:marLeft w:val="0"/>
      <w:marRight w:val="0"/>
      <w:marTop w:val="0"/>
      <w:marBottom w:val="0"/>
      <w:divBdr>
        <w:top w:val="none" w:sz="0" w:space="0" w:color="auto"/>
        <w:left w:val="none" w:sz="0" w:space="0" w:color="auto"/>
        <w:bottom w:val="none" w:sz="0" w:space="0" w:color="auto"/>
        <w:right w:val="none" w:sz="0" w:space="0" w:color="auto"/>
      </w:divBdr>
    </w:div>
    <w:div w:id="1891531109">
      <w:bodyDiv w:val="1"/>
      <w:marLeft w:val="0"/>
      <w:marRight w:val="0"/>
      <w:marTop w:val="0"/>
      <w:marBottom w:val="0"/>
      <w:divBdr>
        <w:top w:val="none" w:sz="0" w:space="0" w:color="auto"/>
        <w:left w:val="none" w:sz="0" w:space="0" w:color="auto"/>
        <w:bottom w:val="none" w:sz="0" w:space="0" w:color="auto"/>
        <w:right w:val="none" w:sz="0" w:space="0" w:color="auto"/>
      </w:divBdr>
    </w:div>
    <w:div w:id="1892302446">
      <w:bodyDiv w:val="1"/>
      <w:marLeft w:val="0"/>
      <w:marRight w:val="0"/>
      <w:marTop w:val="0"/>
      <w:marBottom w:val="0"/>
      <w:divBdr>
        <w:top w:val="none" w:sz="0" w:space="0" w:color="auto"/>
        <w:left w:val="none" w:sz="0" w:space="0" w:color="auto"/>
        <w:bottom w:val="none" w:sz="0" w:space="0" w:color="auto"/>
        <w:right w:val="none" w:sz="0" w:space="0" w:color="auto"/>
      </w:divBdr>
    </w:div>
    <w:div w:id="1893153148">
      <w:bodyDiv w:val="1"/>
      <w:marLeft w:val="0"/>
      <w:marRight w:val="0"/>
      <w:marTop w:val="0"/>
      <w:marBottom w:val="0"/>
      <w:divBdr>
        <w:top w:val="none" w:sz="0" w:space="0" w:color="auto"/>
        <w:left w:val="none" w:sz="0" w:space="0" w:color="auto"/>
        <w:bottom w:val="none" w:sz="0" w:space="0" w:color="auto"/>
        <w:right w:val="none" w:sz="0" w:space="0" w:color="auto"/>
      </w:divBdr>
    </w:div>
    <w:div w:id="1893885434">
      <w:bodyDiv w:val="1"/>
      <w:marLeft w:val="0"/>
      <w:marRight w:val="0"/>
      <w:marTop w:val="0"/>
      <w:marBottom w:val="0"/>
      <w:divBdr>
        <w:top w:val="none" w:sz="0" w:space="0" w:color="auto"/>
        <w:left w:val="none" w:sz="0" w:space="0" w:color="auto"/>
        <w:bottom w:val="none" w:sz="0" w:space="0" w:color="auto"/>
        <w:right w:val="none" w:sz="0" w:space="0" w:color="auto"/>
      </w:divBdr>
    </w:div>
    <w:div w:id="1894539831">
      <w:bodyDiv w:val="1"/>
      <w:marLeft w:val="0"/>
      <w:marRight w:val="0"/>
      <w:marTop w:val="0"/>
      <w:marBottom w:val="0"/>
      <w:divBdr>
        <w:top w:val="none" w:sz="0" w:space="0" w:color="auto"/>
        <w:left w:val="none" w:sz="0" w:space="0" w:color="auto"/>
        <w:bottom w:val="none" w:sz="0" w:space="0" w:color="auto"/>
        <w:right w:val="none" w:sz="0" w:space="0" w:color="auto"/>
      </w:divBdr>
    </w:div>
    <w:div w:id="1896432657">
      <w:bodyDiv w:val="1"/>
      <w:marLeft w:val="0"/>
      <w:marRight w:val="0"/>
      <w:marTop w:val="0"/>
      <w:marBottom w:val="0"/>
      <w:divBdr>
        <w:top w:val="none" w:sz="0" w:space="0" w:color="auto"/>
        <w:left w:val="none" w:sz="0" w:space="0" w:color="auto"/>
        <w:bottom w:val="none" w:sz="0" w:space="0" w:color="auto"/>
        <w:right w:val="none" w:sz="0" w:space="0" w:color="auto"/>
      </w:divBdr>
    </w:div>
    <w:div w:id="1897158624">
      <w:bodyDiv w:val="1"/>
      <w:marLeft w:val="0"/>
      <w:marRight w:val="0"/>
      <w:marTop w:val="0"/>
      <w:marBottom w:val="0"/>
      <w:divBdr>
        <w:top w:val="none" w:sz="0" w:space="0" w:color="auto"/>
        <w:left w:val="none" w:sz="0" w:space="0" w:color="auto"/>
        <w:bottom w:val="none" w:sz="0" w:space="0" w:color="auto"/>
        <w:right w:val="none" w:sz="0" w:space="0" w:color="auto"/>
      </w:divBdr>
    </w:div>
    <w:div w:id="1898126101">
      <w:bodyDiv w:val="1"/>
      <w:marLeft w:val="0"/>
      <w:marRight w:val="0"/>
      <w:marTop w:val="0"/>
      <w:marBottom w:val="0"/>
      <w:divBdr>
        <w:top w:val="none" w:sz="0" w:space="0" w:color="auto"/>
        <w:left w:val="none" w:sz="0" w:space="0" w:color="auto"/>
        <w:bottom w:val="none" w:sz="0" w:space="0" w:color="auto"/>
        <w:right w:val="none" w:sz="0" w:space="0" w:color="auto"/>
      </w:divBdr>
    </w:div>
    <w:div w:id="1898324298">
      <w:bodyDiv w:val="1"/>
      <w:marLeft w:val="0"/>
      <w:marRight w:val="0"/>
      <w:marTop w:val="0"/>
      <w:marBottom w:val="0"/>
      <w:divBdr>
        <w:top w:val="none" w:sz="0" w:space="0" w:color="auto"/>
        <w:left w:val="none" w:sz="0" w:space="0" w:color="auto"/>
        <w:bottom w:val="none" w:sz="0" w:space="0" w:color="auto"/>
        <w:right w:val="none" w:sz="0" w:space="0" w:color="auto"/>
      </w:divBdr>
    </w:div>
    <w:div w:id="1899510922">
      <w:bodyDiv w:val="1"/>
      <w:marLeft w:val="0"/>
      <w:marRight w:val="0"/>
      <w:marTop w:val="0"/>
      <w:marBottom w:val="0"/>
      <w:divBdr>
        <w:top w:val="none" w:sz="0" w:space="0" w:color="auto"/>
        <w:left w:val="none" w:sz="0" w:space="0" w:color="auto"/>
        <w:bottom w:val="none" w:sz="0" w:space="0" w:color="auto"/>
        <w:right w:val="none" w:sz="0" w:space="0" w:color="auto"/>
      </w:divBdr>
    </w:div>
    <w:div w:id="1899853458">
      <w:bodyDiv w:val="1"/>
      <w:marLeft w:val="0"/>
      <w:marRight w:val="0"/>
      <w:marTop w:val="0"/>
      <w:marBottom w:val="0"/>
      <w:divBdr>
        <w:top w:val="none" w:sz="0" w:space="0" w:color="auto"/>
        <w:left w:val="none" w:sz="0" w:space="0" w:color="auto"/>
        <w:bottom w:val="none" w:sz="0" w:space="0" w:color="auto"/>
        <w:right w:val="none" w:sz="0" w:space="0" w:color="auto"/>
      </w:divBdr>
    </w:div>
    <w:div w:id="1900287226">
      <w:bodyDiv w:val="1"/>
      <w:marLeft w:val="0"/>
      <w:marRight w:val="0"/>
      <w:marTop w:val="0"/>
      <w:marBottom w:val="0"/>
      <w:divBdr>
        <w:top w:val="none" w:sz="0" w:space="0" w:color="auto"/>
        <w:left w:val="none" w:sz="0" w:space="0" w:color="auto"/>
        <w:bottom w:val="none" w:sz="0" w:space="0" w:color="auto"/>
        <w:right w:val="none" w:sz="0" w:space="0" w:color="auto"/>
      </w:divBdr>
    </w:div>
    <w:div w:id="1900479536">
      <w:bodyDiv w:val="1"/>
      <w:marLeft w:val="0"/>
      <w:marRight w:val="0"/>
      <w:marTop w:val="0"/>
      <w:marBottom w:val="0"/>
      <w:divBdr>
        <w:top w:val="none" w:sz="0" w:space="0" w:color="auto"/>
        <w:left w:val="none" w:sz="0" w:space="0" w:color="auto"/>
        <w:bottom w:val="none" w:sz="0" w:space="0" w:color="auto"/>
        <w:right w:val="none" w:sz="0" w:space="0" w:color="auto"/>
      </w:divBdr>
    </w:div>
    <w:div w:id="1901868801">
      <w:bodyDiv w:val="1"/>
      <w:marLeft w:val="0"/>
      <w:marRight w:val="0"/>
      <w:marTop w:val="0"/>
      <w:marBottom w:val="0"/>
      <w:divBdr>
        <w:top w:val="none" w:sz="0" w:space="0" w:color="auto"/>
        <w:left w:val="none" w:sz="0" w:space="0" w:color="auto"/>
        <w:bottom w:val="none" w:sz="0" w:space="0" w:color="auto"/>
        <w:right w:val="none" w:sz="0" w:space="0" w:color="auto"/>
      </w:divBdr>
    </w:div>
    <w:div w:id="1902133606">
      <w:bodyDiv w:val="1"/>
      <w:marLeft w:val="0"/>
      <w:marRight w:val="0"/>
      <w:marTop w:val="0"/>
      <w:marBottom w:val="0"/>
      <w:divBdr>
        <w:top w:val="none" w:sz="0" w:space="0" w:color="auto"/>
        <w:left w:val="none" w:sz="0" w:space="0" w:color="auto"/>
        <w:bottom w:val="none" w:sz="0" w:space="0" w:color="auto"/>
        <w:right w:val="none" w:sz="0" w:space="0" w:color="auto"/>
      </w:divBdr>
    </w:div>
    <w:div w:id="1902322424">
      <w:bodyDiv w:val="1"/>
      <w:marLeft w:val="0"/>
      <w:marRight w:val="0"/>
      <w:marTop w:val="0"/>
      <w:marBottom w:val="0"/>
      <w:divBdr>
        <w:top w:val="none" w:sz="0" w:space="0" w:color="auto"/>
        <w:left w:val="none" w:sz="0" w:space="0" w:color="auto"/>
        <w:bottom w:val="none" w:sz="0" w:space="0" w:color="auto"/>
        <w:right w:val="none" w:sz="0" w:space="0" w:color="auto"/>
      </w:divBdr>
    </w:div>
    <w:div w:id="1902401665">
      <w:bodyDiv w:val="1"/>
      <w:marLeft w:val="0"/>
      <w:marRight w:val="0"/>
      <w:marTop w:val="0"/>
      <w:marBottom w:val="0"/>
      <w:divBdr>
        <w:top w:val="none" w:sz="0" w:space="0" w:color="auto"/>
        <w:left w:val="none" w:sz="0" w:space="0" w:color="auto"/>
        <w:bottom w:val="none" w:sz="0" w:space="0" w:color="auto"/>
        <w:right w:val="none" w:sz="0" w:space="0" w:color="auto"/>
      </w:divBdr>
    </w:div>
    <w:div w:id="1902865382">
      <w:bodyDiv w:val="1"/>
      <w:marLeft w:val="0"/>
      <w:marRight w:val="0"/>
      <w:marTop w:val="0"/>
      <w:marBottom w:val="0"/>
      <w:divBdr>
        <w:top w:val="none" w:sz="0" w:space="0" w:color="auto"/>
        <w:left w:val="none" w:sz="0" w:space="0" w:color="auto"/>
        <w:bottom w:val="none" w:sz="0" w:space="0" w:color="auto"/>
        <w:right w:val="none" w:sz="0" w:space="0" w:color="auto"/>
      </w:divBdr>
    </w:div>
    <w:div w:id="1903515101">
      <w:bodyDiv w:val="1"/>
      <w:marLeft w:val="0"/>
      <w:marRight w:val="0"/>
      <w:marTop w:val="0"/>
      <w:marBottom w:val="0"/>
      <w:divBdr>
        <w:top w:val="none" w:sz="0" w:space="0" w:color="auto"/>
        <w:left w:val="none" w:sz="0" w:space="0" w:color="auto"/>
        <w:bottom w:val="none" w:sz="0" w:space="0" w:color="auto"/>
        <w:right w:val="none" w:sz="0" w:space="0" w:color="auto"/>
      </w:divBdr>
    </w:div>
    <w:div w:id="1904170219">
      <w:bodyDiv w:val="1"/>
      <w:marLeft w:val="0"/>
      <w:marRight w:val="0"/>
      <w:marTop w:val="0"/>
      <w:marBottom w:val="0"/>
      <w:divBdr>
        <w:top w:val="none" w:sz="0" w:space="0" w:color="auto"/>
        <w:left w:val="none" w:sz="0" w:space="0" w:color="auto"/>
        <w:bottom w:val="none" w:sz="0" w:space="0" w:color="auto"/>
        <w:right w:val="none" w:sz="0" w:space="0" w:color="auto"/>
      </w:divBdr>
    </w:div>
    <w:div w:id="1905020898">
      <w:bodyDiv w:val="1"/>
      <w:marLeft w:val="0"/>
      <w:marRight w:val="0"/>
      <w:marTop w:val="0"/>
      <w:marBottom w:val="0"/>
      <w:divBdr>
        <w:top w:val="none" w:sz="0" w:space="0" w:color="auto"/>
        <w:left w:val="none" w:sz="0" w:space="0" w:color="auto"/>
        <w:bottom w:val="none" w:sz="0" w:space="0" w:color="auto"/>
        <w:right w:val="none" w:sz="0" w:space="0" w:color="auto"/>
      </w:divBdr>
    </w:div>
    <w:div w:id="1905214980">
      <w:bodyDiv w:val="1"/>
      <w:marLeft w:val="0"/>
      <w:marRight w:val="0"/>
      <w:marTop w:val="0"/>
      <w:marBottom w:val="0"/>
      <w:divBdr>
        <w:top w:val="none" w:sz="0" w:space="0" w:color="auto"/>
        <w:left w:val="none" w:sz="0" w:space="0" w:color="auto"/>
        <w:bottom w:val="none" w:sz="0" w:space="0" w:color="auto"/>
        <w:right w:val="none" w:sz="0" w:space="0" w:color="auto"/>
      </w:divBdr>
    </w:div>
    <w:div w:id="1906796512">
      <w:bodyDiv w:val="1"/>
      <w:marLeft w:val="0"/>
      <w:marRight w:val="0"/>
      <w:marTop w:val="0"/>
      <w:marBottom w:val="0"/>
      <w:divBdr>
        <w:top w:val="none" w:sz="0" w:space="0" w:color="auto"/>
        <w:left w:val="none" w:sz="0" w:space="0" w:color="auto"/>
        <w:bottom w:val="none" w:sz="0" w:space="0" w:color="auto"/>
        <w:right w:val="none" w:sz="0" w:space="0" w:color="auto"/>
      </w:divBdr>
    </w:div>
    <w:div w:id="1907496710">
      <w:bodyDiv w:val="1"/>
      <w:marLeft w:val="0"/>
      <w:marRight w:val="0"/>
      <w:marTop w:val="0"/>
      <w:marBottom w:val="0"/>
      <w:divBdr>
        <w:top w:val="none" w:sz="0" w:space="0" w:color="auto"/>
        <w:left w:val="none" w:sz="0" w:space="0" w:color="auto"/>
        <w:bottom w:val="none" w:sz="0" w:space="0" w:color="auto"/>
        <w:right w:val="none" w:sz="0" w:space="0" w:color="auto"/>
      </w:divBdr>
    </w:div>
    <w:div w:id="1907766536">
      <w:bodyDiv w:val="1"/>
      <w:marLeft w:val="0"/>
      <w:marRight w:val="0"/>
      <w:marTop w:val="0"/>
      <w:marBottom w:val="0"/>
      <w:divBdr>
        <w:top w:val="none" w:sz="0" w:space="0" w:color="auto"/>
        <w:left w:val="none" w:sz="0" w:space="0" w:color="auto"/>
        <w:bottom w:val="none" w:sz="0" w:space="0" w:color="auto"/>
        <w:right w:val="none" w:sz="0" w:space="0" w:color="auto"/>
      </w:divBdr>
    </w:div>
    <w:div w:id="1909683609">
      <w:bodyDiv w:val="1"/>
      <w:marLeft w:val="0"/>
      <w:marRight w:val="0"/>
      <w:marTop w:val="0"/>
      <w:marBottom w:val="0"/>
      <w:divBdr>
        <w:top w:val="none" w:sz="0" w:space="0" w:color="auto"/>
        <w:left w:val="none" w:sz="0" w:space="0" w:color="auto"/>
        <w:bottom w:val="none" w:sz="0" w:space="0" w:color="auto"/>
        <w:right w:val="none" w:sz="0" w:space="0" w:color="auto"/>
      </w:divBdr>
    </w:div>
    <w:div w:id="1911381813">
      <w:bodyDiv w:val="1"/>
      <w:marLeft w:val="0"/>
      <w:marRight w:val="0"/>
      <w:marTop w:val="0"/>
      <w:marBottom w:val="0"/>
      <w:divBdr>
        <w:top w:val="none" w:sz="0" w:space="0" w:color="auto"/>
        <w:left w:val="none" w:sz="0" w:space="0" w:color="auto"/>
        <w:bottom w:val="none" w:sz="0" w:space="0" w:color="auto"/>
        <w:right w:val="none" w:sz="0" w:space="0" w:color="auto"/>
      </w:divBdr>
    </w:div>
    <w:div w:id="1911841675">
      <w:bodyDiv w:val="1"/>
      <w:marLeft w:val="0"/>
      <w:marRight w:val="0"/>
      <w:marTop w:val="0"/>
      <w:marBottom w:val="0"/>
      <w:divBdr>
        <w:top w:val="none" w:sz="0" w:space="0" w:color="auto"/>
        <w:left w:val="none" w:sz="0" w:space="0" w:color="auto"/>
        <w:bottom w:val="none" w:sz="0" w:space="0" w:color="auto"/>
        <w:right w:val="none" w:sz="0" w:space="0" w:color="auto"/>
      </w:divBdr>
    </w:div>
    <w:div w:id="1912497957">
      <w:bodyDiv w:val="1"/>
      <w:marLeft w:val="0"/>
      <w:marRight w:val="0"/>
      <w:marTop w:val="0"/>
      <w:marBottom w:val="0"/>
      <w:divBdr>
        <w:top w:val="none" w:sz="0" w:space="0" w:color="auto"/>
        <w:left w:val="none" w:sz="0" w:space="0" w:color="auto"/>
        <w:bottom w:val="none" w:sz="0" w:space="0" w:color="auto"/>
        <w:right w:val="none" w:sz="0" w:space="0" w:color="auto"/>
      </w:divBdr>
    </w:div>
    <w:div w:id="1914076731">
      <w:bodyDiv w:val="1"/>
      <w:marLeft w:val="0"/>
      <w:marRight w:val="0"/>
      <w:marTop w:val="0"/>
      <w:marBottom w:val="0"/>
      <w:divBdr>
        <w:top w:val="none" w:sz="0" w:space="0" w:color="auto"/>
        <w:left w:val="none" w:sz="0" w:space="0" w:color="auto"/>
        <w:bottom w:val="none" w:sz="0" w:space="0" w:color="auto"/>
        <w:right w:val="none" w:sz="0" w:space="0" w:color="auto"/>
      </w:divBdr>
    </w:div>
    <w:div w:id="1914316391">
      <w:bodyDiv w:val="1"/>
      <w:marLeft w:val="0"/>
      <w:marRight w:val="0"/>
      <w:marTop w:val="0"/>
      <w:marBottom w:val="0"/>
      <w:divBdr>
        <w:top w:val="none" w:sz="0" w:space="0" w:color="auto"/>
        <w:left w:val="none" w:sz="0" w:space="0" w:color="auto"/>
        <w:bottom w:val="none" w:sz="0" w:space="0" w:color="auto"/>
        <w:right w:val="none" w:sz="0" w:space="0" w:color="auto"/>
      </w:divBdr>
    </w:div>
    <w:div w:id="1914319539">
      <w:bodyDiv w:val="1"/>
      <w:marLeft w:val="0"/>
      <w:marRight w:val="0"/>
      <w:marTop w:val="0"/>
      <w:marBottom w:val="0"/>
      <w:divBdr>
        <w:top w:val="none" w:sz="0" w:space="0" w:color="auto"/>
        <w:left w:val="none" w:sz="0" w:space="0" w:color="auto"/>
        <w:bottom w:val="none" w:sz="0" w:space="0" w:color="auto"/>
        <w:right w:val="none" w:sz="0" w:space="0" w:color="auto"/>
      </w:divBdr>
    </w:div>
    <w:div w:id="1914394058">
      <w:bodyDiv w:val="1"/>
      <w:marLeft w:val="0"/>
      <w:marRight w:val="0"/>
      <w:marTop w:val="0"/>
      <w:marBottom w:val="0"/>
      <w:divBdr>
        <w:top w:val="none" w:sz="0" w:space="0" w:color="auto"/>
        <w:left w:val="none" w:sz="0" w:space="0" w:color="auto"/>
        <w:bottom w:val="none" w:sz="0" w:space="0" w:color="auto"/>
        <w:right w:val="none" w:sz="0" w:space="0" w:color="auto"/>
      </w:divBdr>
    </w:div>
    <w:div w:id="1914656231">
      <w:bodyDiv w:val="1"/>
      <w:marLeft w:val="0"/>
      <w:marRight w:val="0"/>
      <w:marTop w:val="0"/>
      <w:marBottom w:val="0"/>
      <w:divBdr>
        <w:top w:val="none" w:sz="0" w:space="0" w:color="auto"/>
        <w:left w:val="none" w:sz="0" w:space="0" w:color="auto"/>
        <w:bottom w:val="none" w:sz="0" w:space="0" w:color="auto"/>
        <w:right w:val="none" w:sz="0" w:space="0" w:color="auto"/>
      </w:divBdr>
    </w:div>
    <w:div w:id="1914967743">
      <w:bodyDiv w:val="1"/>
      <w:marLeft w:val="0"/>
      <w:marRight w:val="0"/>
      <w:marTop w:val="0"/>
      <w:marBottom w:val="0"/>
      <w:divBdr>
        <w:top w:val="none" w:sz="0" w:space="0" w:color="auto"/>
        <w:left w:val="none" w:sz="0" w:space="0" w:color="auto"/>
        <w:bottom w:val="none" w:sz="0" w:space="0" w:color="auto"/>
        <w:right w:val="none" w:sz="0" w:space="0" w:color="auto"/>
      </w:divBdr>
    </w:div>
    <w:div w:id="1917082505">
      <w:bodyDiv w:val="1"/>
      <w:marLeft w:val="0"/>
      <w:marRight w:val="0"/>
      <w:marTop w:val="0"/>
      <w:marBottom w:val="0"/>
      <w:divBdr>
        <w:top w:val="none" w:sz="0" w:space="0" w:color="auto"/>
        <w:left w:val="none" w:sz="0" w:space="0" w:color="auto"/>
        <w:bottom w:val="none" w:sz="0" w:space="0" w:color="auto"/>
        <w:right w:val="none" w:sz="0" w:space="0" w:color="auto"/>
      </w:divBdr>
    </w:div>
    <w:div w:id="1917469981">
      <w:bodyDiv w:val="1"/>
      <w:marLeft w:val="0"/>
      <w:marRight w:val="0"/>
      <w:marTop w:val="0"/>
      <w:marBottom w:val="0"/>
      <w:divBdr>
        <w:top w:val="none" w:sz="0" w:space="0" w:color="auto"/>
        <w:left w:val="none" w:sz="0" w:space="0" w:color="auto"/>
        <w:bottom w:val="none" w:sz="0" w:space="0" w:color="auto"/>
        <w:right w:val="none" w:sz="0" w:space="0" w:color="auto"/>
      </w:divBdr>
    </w:div>
    <w:div w:id="1918201951">
      <w:bodyDiv w:val="1"/>
      <w:marLeft w:val="0"/>
      <w:marRight w:val="0"/>
      <w:marTop w:val="0"/>
      <w:marBottom w:val="0"/>
      <w:divBdr>
        <w:top w:val="none" w:sz="0" w:space="0" w:color="auto"/>
        <w:left w:val="none" w:sz="0" w:space="0" w:color="auto"/>
        <w:bottom w:val="none" w:sz="0" w:space="0" w:color="auto"/>
        <w:right w:val="none" w:sz="0" w:space="0" w:color="auto"/>
      </w:divBdr>
    </w:div>
    <w:div w:id="1921213078">
      <w:bodyDiv w:val="1"/>
      <w:marLeft w:val="0"/>
      <w:marRight w:val="0"/>
      <w:marTop w:val="0"/>
      <w:marBottom w:val="0"/>
      <w:divBdr>
        <w:top w:val="none" w:sz="0" w:space="0" w:color="auto"/>
        <w:left w:val="none" w:sz="0" w:space="0" w:color="auto"/>
        <w:bottom w:val="none" w:sz="0" w:space="0" w:color="auto"/>
        <w:right w:val="none" w:sz="0" w:space="0" w:color="auto"/>
      </w:divBdr>
    </w:div>
    <w:div w:id="1921596513">
      <w:bodyDiv w:val="1"/>
      <w:marLeft w:val="0"/>
      <w:marRight w:val="0"/>
      <w:marTop w:val="0"/>
      <w:marBottom w:val="0"/>
      <w:divBdr>
        <w:top w:val="none" w:sz="0" w:space="0" w:color="auto"/>
        <w:left w:val="none" w:sz="0" w:space="0" w:color="auto"/>
        <w:bottom w:val="none" w:sz="0" w:space="0" w:color="auto"/>
        <w:right w:val="none" w:sz="0" w:space="0" w:color="auto"/>
      </w:divBdr>
    </w:div>
    <w:div w:id="1922637843">
      <w:bodyDiv w:val="1"/>
      <w:marLeft w:val="0"/>
      <w:marRight w:val="0"/>
      <w:marTop w:val="0"/>
      <w:marBottom w:val="0"/>
      <w:divBdr>
        <w:top w:val="none" w:sz="0" w:space="0" w:color="auto"/>
        <w:left w:val="none" w:sz="0" w:space="0" w:color="auto"/>
        <w:bottom w:val="none" w:sz="0" w:space="0" w:color="auto"/>
        <w:right w:val="none" w:sz="0" w:space="0" w:color="auto"/>
      </w:divBdr>
    </w:div>
    <w:div w:id="1923489159">
      <w:bodyDiv w:val="1"/>
      <w:marLeft w:val="0"/>
      <w:marRight w:val="0"/>
      <w:marTop w:val="0"/>
      <w:marBottom w:val="0"/>
      <w:divBdr>
        <w:top w:val="none" w:sz="0" w:space="0" w:color="auto"/>
        <w:left w:val="none" w:sz="0" w:space="0" w:color="auto"/>
        <w:bottom w:val="none" w:sz="0" w:space="0" w:color="auto"/>
        <w:right w:val="none" w:sz="0" w:space="0" w:color="auto"/>
      </w:divBdr>
    </w:div>
    <w:div w:id="1923753262">
      <w:bodyDiv w:val="1"/>
      <w:marLeft w:val="0"/>
      <w:marRight w:val="0"/>
      <w:marTop w:val="0"/>
      <w:marBottom w:val="0"/>
      <w:divBdr>
        <w:top w:val="none" w:sz="0" w:space="0" w:color="auto"/>
        <w:left w:val="none" w:sz="0" w:space="0" w:color="auto"/>
        <w:bottom w:val="none" w:sz="0" w:space="0" w:color="auto"/>
        <w:right w:val="none" w:sz="0" w:space="0" w:color="auto"/>
      </w:divBdr>
    </w:div>
    <w:div w:id="1924533162">
      <w:bodyDiv w:val="1"/>
      <w:marLeft w:val="0"/>
      <w:marRight w:val="0"/>
      <w:marTop w:val="0"/>
      <w:marBottom w:val="0"/>
      <w:divBdr>
        <w:top w:val="none" w:sz="0" w:space="0" w:color="auto"/>
        <w:left w:val="none" w:sz="0" w:space="0" w:color="auto"/>
        <w:bottom w:val="none" w:sz="0" w:space="0" w:color="auto"/>
        <w:right w:val="none" w:sz="0" w:space="0" w:color="auto"/>
      </w:divBdr>
    </w:div>
    <w:div w:id="1924561726">
      <w:bodyDiv w:val="1"/>
      <w:marLeft w:val="0"/>
      <w:marRight w:val="0"/>
      <w:marTop w:val="0"/>
      <w:marBottom w:val="0"/>
      <w:divBdr>
        <w:top w:val="none" w:sz="0" w:space="0" w:color="auto"/>
        <w:left w:val="none" w:sz="0" w:space="0" w:color="auto"/>
        <w:bottom w:val="none" w:sz="0" w:space="0" w:color="auto"/>
        <w:right w:val="none" w:sz="0" w:space="0" w:color="auto"/>
      </w:divBdr>
    </w:div>
    <w:div w:id="1925915198">
      <w:bodyDiv w:val="1"/>
      <w:marLeft w:val="0"/>
      <w:marRight w:val="0"/>
      <w:marTop w:val="0"/>
      <w:marBottom w:val="0"/>
      <w:divBdr>
        <w:top w:val="none" w:sz="0" w:space="0" w:color="auto"/>
        <w:left w:val="none" w:sz="0" w:space="0" w:color="auto"/>
        <w:bottom w:val="none" w:sz="0" w:space="0" w:color="auto"/>
        <w:right w:val="none" w:sz="0" w:space="0" w:color="auto"/>
      </w:divBdr>
    </w:div>
    <w:div w:id="1926182842">
      <w:bodyDiv w:val="1"/>
      <w:marLeft w:val="0"/>
      <w:marRight w:val="0"/>
      <w:marTop w:val="0"/>
      <w:marBottom w:val="0"/>
      <w:divBdr>
        <w:top w:val="none" w:sz="0" w:space="0" w:color="auto"/>
        <w:left w:val="none" w:sz="0" w:space="0" w:color="auto"/>
        <w:bottom w:val="none" w:sz="0" w:space="0" w:color="auto"/>
        <w:right w:val="none" w:sz="0" w:space="0" w:color="auto"/>
      </w:divBdr>
    </w:div>
    <w:div w:id="1926645696">
      <w:bodyDiv w:val="1"/>
      <w:marLeft w:val="0"/>
      <w:marRight w:val="0"/>
      <w:marTop w:val="0"/>
      <w:marBottom w:val="0"/>
      <w:divBdr>
        <w:top w:val="none" w:sz="0" w:space="0" w:color="auto"/>
        <w:left w:val="none" w:sz="0" w:space="0" w:color="auto"/>
        <w:bottom w:val="none" w:sz="0" w:space="0" w:color="auto"/>
        <w:right w:val="none" w:sz="0" w:space="0" w:color="auto"/>
      </w:divBdr>
    </w:div>
    <w:div w:id="1926959586">
      <w:bodyDiv w:val="1"/>
      <w:marLeft w:val="0"/>
      <w:marRight w:val="0"/>
      <w:marTop w:val="0"/>
      <w:marBottom w:val="0"/>
      <w:divBdr>
        <w:top w:val="none" w:sz="0" w:space="0" w:color="auto"/>
        <w:left w:val="none" w:sz="0" w:space="0" w:color="auto"/>
        <w:bottom w:val="none" w:sz="0" w:space="0" w:color="auto"/>
        <w:right w:val="none" w:sz="0" w:space="0" w:color="auto"/>
      </w:divBdr>
    </w:div>
    <w:div w:id="1928153904">
      <w:bodyDiv w:val="1"/>
      <w:marLeft w:val="0"/>
      <w:marRight w:val="0"/>
      <w:marTop w:val="0"/>
      <w:marBottom w:val="0"/>
      <w:divBdr>
        <w:top w:val="none" w:sz="0" w:space="0" w:color="auto"/>
        <w:left w:val="none" w:sz="0" w:space="0" w:color="auto"/>
        <w:bottom w:val="none" w:sz="0" w:space="0" w:color="auto"/>
        <w:right w:val="none" w:sz="0" w:space="0" w:color="auto"/>
      </w:divBdr>
    </w:div>
    <w:div w:id="1931692883">
      <w:bodyDiv w:val="1"/>
      <w:marLeft w:val="0"/>
      <w:marRight w:val="0"/>
      <w:marTop w:val="0"/>
      <w:marBottom w:val="0"/>
      <w:divBdr>
        <w:top w:val="none" w:sz="0" w:space="0" w:color="auto"/>
        <w:left w:val="none" w:sz="0" w:space="0" w:color="auto"/>
        <w:bottom w:val="none" w:sz="0" w:space="0" w:color="auto"/>
        <w:right w:val="none" w:sz="0" w:space="0" w:color="auto"/>
      </w:divBdr>
    </w:div>
    <w:div w:id="1932277896">
      <w:bodyDiv w:val="1"/>
      <w:marLeft w:val="0"/>
      <w:marRight w:val="0"/>
      <w:marTop w:val="0"/>
      <w:marBottom w:val="0"/>
      <w:divBdr>
        <w:top w:val="none" w:sz="0" w:space="0" w:color="auto"/>
        <w:left w:val="none" w:sz="0" w:space="0" w:color="auto"/>
        <w:bottom w:val="none" w:sz="0" w:space="0" w:color="auto"/>
        <w:right w:val="none" w:sz="0" w:space="0" w:color="auto"/>
      </w:divBdr>
    </w:div>
    <w:div w:id="1932543159">
      <w:bodyDiv w:val="1"/>
      <w:marLeft w:val="0"/>
      <w:marRight w:val="0"/>
      <w:marTop w:val="0"/>
      <w:marBottom w:val="0"/>
      <w:divBdr>
        <w:top w:val="none" w:sz="0" w:space="0" w:color="auto"/>
        <w:left w:val="none" w:sz="0" w:space="0" w:color="auto"/>
        <w:bottom w:val="none" w:sz="0" w:space="0" w:color="auto"/>
        <w:right w:val="none" w:sz="0" w:space="0" w:color="auto"/>
      </w:divBdr>
    </w:div>
    <w:div w:id="1933581514">
      <w:bodyDiv w:val="1"/>
      <w:marLeft w:val="0"/>
      <w:marRight w:val="0"/>
      <w:marTop w:val="0"/>
      <w:marBottom w:val="0"/>
      <w:divBdr>
        <w:top w:val="none" w:sz="0" w:space="0" w:color="auto"/>
        <w:left w:val="none" w:sz="0" w:space="0" w:color="auto"/>
        <w:bottom w:val="none" w:sz="0" w:space="0" w:color="auto"/>
        <w:right w:val="none" w:sz="0" w:space="0" w:color="auto"/>
      </w:divBdr>
    </w:div>
    <w:div w:id="1935630481">
      <w:bodyDiv w:val="1"/>
      <w:marLeft w:val="0"/>
      <w:marRight w:val="0"/>
      <w:marTop w:val="0"/>
      <w:marBottom w:val="0"/>
      <w:divBdr>
        <w:top w:val="none" w:sz="0" w:space="0" w:color="auto"/>
        <w:left w:val="none" w:sz="0" w:space="0" w:color="auto"/>
        <w:bottom w:val="none" w:sz="0" w:space="0" w:color="auto"/>
        <w:right w:val="none" w:sz="0" w:space="0" w:color="auto"/>
      </w:divBdr>
    </w:div>
    <w:div w:id="1936746575">
      <w:bodyDiv w:val="1"/>
      <w:marLeft w:val="0"/>
      <w:marRight w:val="0"/>
      <w:marTop w:val="0"/>
      <w:marBottom w:val="0"/>
      <w:divBdr>
        <w:top w:val="none" w:sz="0" w:space="0" w:color="auto"/>
        <w:left w:val="none" w:sz="0" w:space="0" w:color="auto"/>
        <w:bottom w:val="none" w:sz="0" w:space="0" w:color="auto"/>
        <w:right w:val="none" w:sz="0" w:space="0" w:color="auto"/>
      </w:divBdr>
    </w:div>
    <w:div w:id="1937516762">
      <w:bodyDiv w:val="1"/>
      <w:marLeft w:val="0"/>
      <w:marRight w:val="0"/>
      <w:marTop w:val="0"/>
      <w:marBottom w:val="0"/>
      <w:divBdr>
        <w:top w:val="none" w:sz="0" w:space="0" w:color="auto"/>
        <w:left w:val="none" w:sz="0" w:space="0" w:color="auto"/>
        <w:bottom w:val="none" w:sz="0" w:space="0" w:color="auto"/>
        <w:right w:val="none" w:sz="0" w:space="0" w:color="auto"/>
      </w:divBdr>
    </w:div>
    <w:div w:id="1937711162">
      <w:bodyDiv w:val="1"/>
      <w:marLeft w:val="0"/>
      <w:marRight w:val="0"/>
      <w:marTop w:val="0"/>
      <w:marBottom w:val="0"/>
      <w:divBdr>
        <w:top w:val="none" w:sz="0" w:space="0" w:color="auto"/>
        <w:left w:val="none" w:sz="0" w:space="0" w:color="auto"/>
        <w:bottom w:val="none" w:sz="0" w:space="0" w:color="auto"/>
        <w:right w:val="none" w:sz="0" w:space="0" w:color="auto"/>
      </w:divBdr>
    </w:div>
    <w:div w:id="1938557328">
      <w:bodyDiv w:val="1"/>
      <w:marLeft w:val="0"/>
      <w:marRight w:val="0"/>
      <w:marTop w:val="0"/>
      <w:marBottom w:val="0"/>
      <w:divBdr>
        <w:top w:val="none" w:sz="0" w:space="0" w:color="auto"/>
        <w:left w:val="none" w:sz="0" w:space="0" w:color="auto"/>
        <w:bottom w:val="none" w:sz="0" w:space="0" w:color="auto"/>
        <w:right w:val="none" w:sz="0" w:space="0" w:color="auto"/>
      </w:divBdr>
    </w:div>
    <w:div w:id="1938631896">
      <w:bodyDiv w:val="1"/>
      <w:marLeft w:val="0"/>
      <w:marRight w:val="0"/>
      <w:marTop w:val="0"/>
      <w:marBottom w:val="0"/>
      <w:divBdr>
        <w:top w:val="none" w:sz="0" w:space="0" w:color="auto"/>
        <w:left w:val="none" w:sz="0" w:space="0" w:color="auto"/>
        <w:bottom w:val="none" w:sz="0" w:space="0" w:color="auto"/>
        <w:right w:val="none" w:sz="0" w:space="0" w:color="auto"/>
      </w:divBdr>
    </w:div>
    <w:div w:id="1940024023">
      <w:bodyDiv w:val="1"/>
      <w:marLeft w:val="0"/>
      <w:marRight w:val="0"/>
      <w:marTop w:val="0"/>
      <w:marBottom w:val="0"/>
      <w:divBdr>
        <w:top w:val="none" w:sz="0" w:space="0" w:color="auto"/>
        <w:left w:val="none" w:sz="0" w:space="0" w:color="auto"/>
        <w:bottom w:val="none" w:sz="0" w:space="0" w:color="auto"/>
        <w:right w:val="none" w:sz="0" w:space="0" w:color="auto"/>
      </w:divBdr>
    </w:div>
    <w:div w:id="1940870182">
      <w:bodyDiv w:val="1"/>
      <w:marLeft w:val="0"/>
      <w:marRight w:val="0"/>
      <w:marTop w:val="0"/>
      <w:marBottom w:val="0"/>
      <w:divBdr>
        <w:top w:val="none" w:sz="0" w:space="0" w:color="auto"/>
        <w:left w:val="none" w:sz="0" w:space="0" w:color="auto"/>
        <w:bottom w:val="none" w:sz="0" w:space="0" w:color="auto"/>
        <w:right w:val="none" w:sz="0" w:space="0" w:color="auto"/>
      </w:divBdr>
    </w:div>
    <w:div w:id="1941067499">
      <w:bodyDiv w:val="1"/>
      <w:marLeft w:val="0"/>
      <w:marRight w:val="0"/>
      <w:marTop w:val="0"/>
      <w:marBottom w:val="0"/>
      <w:divBdr>
        <w:top w:val="none" w:sz="0" w:space="0" w:color="auto"/>
        <w:left w:val="none" w:sz="0" w:space="0" w:color="auto"/>
        <w:bottom w:val="none" w:sz="0" w:space="0" w:color="auto"/>
        <w:right w:val="none" w:sz="0" w:space="0" w:color="auto"/>
      </w:divBdr>
    </w:div>
    <w:div w:id="1941177215">
      <w:bodyDiv w:val="1"/>
      <w:marLeft w:val="0"/>
      <w:marRight w:val="0"/>
      <w:marTop w:val="0"/>
      <w:marBottom w:val="0"/>
      <w:divBdr>
        <w:top w:val="none" w:sz="0" w:space="0" w:color="auto"/>
        <w:left w:val="none" w:sz="0" w:space="0" w:color="auto"/>
        <w:bottom w:val="none" w:sz="0" w:space="0" w:color="auto"/>
        <w:right w:val="none" w:sz="0" w:space="0" w:color="auto"/>
      </w:divBdr>
    </w:div>
    <w:div w:id="1941987679">
      <w:bodyDiv w:val="1"/>
      <w:marLeft w:val="0"/>
      <w:marRight w:val="0"/>
      <w:marTop w:val="0"/>
      <w:marBottom w:val="0"/>
      <w:divBdr>
        <w:top w:val="none" w:sz="0" w:space="0" w:color="auto"/>
        <w:left w:val="none" w:sz="0" w:space="0" w:color="auto"/>
        <w:bottom w:val="none" w:sz="0" w:space="0" w:color="auto"/>
        <w:right w:val="none" w:sz="0" w:space="0" w:color="auto"/>
      </w:divBdr>
    </w:div>
    <w:div w:id="1942487950">
      <w:bodyDiv w:val="1"/>
      <w:marLeft w:val="0"/>
      <w:marRight w:val="0"/>
      <w:marTop w:val="0"/>
      <w:marBottom w:val="0"/>
      <w:divBdr>
        <w:top w:val="none" w:sz="0" w:space="0" w:color="auto"/>
        <w:left w:val="none" w:sz="0" w:space="0" w:color="auto"/>
        <w:bottom w:val="none" w:sz="0" w:space="0" w:color="auto"/>
        <w:right w:val="none" w:sz="0" w:space="0" w:color="auto"/>
      </w:divBdr>
    </w:div>
    <w:div w:id="1942839829">
      <w:bodyDiv w:val="1"/>
      <w:marLeft w:val="0"/>
      <w:marRight w:val="0"/>
      <w:marTop w:val="0"/>
      <w:marBottom w:val="0"/>
      <w:divBdr>
        <w:top w:val="none" w:sz="0" w:space="0" w:color="auto"/>
        <w:left w:val="none" w:sz="0" w:space="0" w:color="auto"/>
        <w:bottom w:val="none" w:sz="0" w:space="0" w:color="auto"/>
        <w:right w:val="none" w:sz="0" w:space="0" w:color="auto"/>
      </w:divBdr>
    </w:div>
    <w:div w:id="1943562915">
      <w:bodyDiv w:val="1"/>
      <w:marLeft w:val="0"/>
      <w:marRight w:val="0"/>
      <w:marTop w:val="0"/>
      <w:marBottom w:val="0"/>
      <w:divBdr>
        <w:top w:val="none" w:sz="0" w:space="0" w:color="auto"/>
        <w:left w:val="none" w:sz="0" w:space="0" w:color="auto"/>
        <w:bottom w:val="none" w:sz="0" w:space="0" w:color="auto"/>
        <w:right w:val="none" w:sz="0" w:space="0" w:color="auto"/>
      </w:divBdr>
    </w:div>
    <w:div w:id="1944723216">
      <w:bodyDiv w:val="1"/>
      <w:marLeft w:val="0"/>
      <w:marRight w:val="0"/>
      <w:marTop w:val="0"/>
      <w:marBottom w:val="0"/>
      <w:divBdr>
        <w:top w:val="none" w:sz="0" w:space="0" w:color="auto"/>
        <w:left w:val="none" w:sz="0" w:space="0" w:color="auto"/>
        <w:bottom w:val="none" w:sz="0" w:space="0" w:color="auto"/>
        <w:right w:val="none" w:sz="0" w:space="0" w:color="auto"/>
      </w:divBdr>
    </w:div>
    <w:div w:id="1945841697">
      <w:bodyDiv w:val="1"/>
      <w:marLeft w:val="0"/>
      <w:marRight w:val="0"/>
      <w:marTop w:val="0"/>
      <w:marBottom w:val="0"/>
      <w:divBdr>
        <w:top w:val="none" w:sz="0" w:space="0" w:color="auto"/>
        <w:left w:val="none" w:sz="0" w:space="0" w:color="auto"/>
        <w:bottom w:val="none" w:sz="0" w:space="0" w:color="auto"/>
        <w:right w:val="none" w:sz="0" w:space="0" w:color="auto"/>
      </w:divBdr>
    </w:div>
    <w:div w:id="1946038695">
      <w:bodyDiv w:val="1"/>
      <w:marLeft w:val="0"/>
      <w:marRight w:val="0"/>
      <w:marTop w:val="0"/>
      <w:marBottom w:val="0"/>
      <w:divBdr>
        <w:top w:val="none" w:sz="0" w:space="0" w:color="auto"/>
        <w:left w:val="none" w:sz="0" w:space="0" w:color="auto"/>
        <w:bottom w:val="none" w:sz="0" w:space="0" w:color="auto"/>
        <w:right w:val="none" w:sz="0" w:space="0" w:color="auto"/>
      </w:divBdr>
    </w:div>
    <w:div w:id="1946955320">
      <w:bodyDiv w:val="1"/>
      <w:marLeft w:val="0"/>
      <w:marRight w:val="0"/>
      <w:marTop w:val="0"/>
      <w:marBottom w:val="0"/>
      <w:divBdr>
        <w:top w:val="none" w:sz="0" w:space="0" w:color="auto"/>
        <w:left w:val="none" w:sz="0" w:space="0" w:color="auto"/>
        <w:bottom w:val="none" w:sz="0" w:space="0" w:color="auto"/>
        <w:right w:val="none" w:sz="0" w:space="0" w:color="auto"/>
      </w:divBdr>
    </w:div>
    <w:div w:id="1947688007">
      <w:bodyDiv w:val="1"/>
      <w:marLeft w:val="0"/>
      <w:marRight w:val="0"/>
      <w:marTop w:val="0"/>
      <w:marBottom w:val="0"/>
      <w:divBdr>
        <w:top w:val="none" w:sz="0" w:space="0" w:color="auto"/>
        <w:left w:val="none" w:sz="0" w:space="0" w:color="auto"/>
        <w:bottom w:val="none" w:sz="0" w:space="0" w:color="auto"/>
        <w:right w:val="none" w:sz="0" w:space="0" w:color="auto"/>
      </w:divBdr>
    </w:div>
    <w:div w:id="1947885219">
      <w:bodyDiv w:val="1"/>
      <w:marLeft w:val="0"/>
      <w:marRight w:val="0"/>
      <w:marTop w:val="0"/>
      <w:marBottom w:val="0"/>
      <w:divBdr>
        <w:top w:val="none" w:sz="0" w:space="0" w:color="auto"/>
        <w:left w:val="none" w:sz="0" w:space="0" w:color="auto"/>
        <w:bottom w:val="none" w:sz="0" w:space="0" w:color="auto"/>
        <w:right w:val="none" w:sz="0" w:space="0" w:color="auto"/>
      </w:divBdr>
    </w:div>
    <w:div w:id="1948273576">
      <w:bodyDiv w:val="1"/>
      <w:marLeft w:val="0"/>
      <w:marRight w:val="0"/>
      <w:marTop w:val="0"/>
      <w:marBottom w:val="0"/>
      <w:divBdr>
        <w:top w:val="none" w:sz="0" w:space="0" w:color="auto"/>
        <w:left w:val="none" w:sz="0" w:space="0" w:color="auto"/>
        <w:bottom w:val="none" w:sz="0" w:space="0" w:color="auto"/>
        <w:right w:val="none" w:sz="0" w:space="0" w:color="auto"/>
      </w:divBdr>
    </w:div>
    <w:div w:id="1950971814">
      <w:bodyDiv w:val="1"/>
      <w:marLeft w:val="0"/>
      <w:marRight w:val="0"/>
      <w:marTop w:val="0"/>
      <w:marBottom w:val="0"/>
      <w:divBdr>
        <w:top w:val="none" w:sz="0" w:space="0" w:color="auto"/>
        <w:left w:val="none" w:sz="0" w:space="0" w:color="auto"/>
        <w:bottom w:val="none" w:sz="0" w:space="0" w:color="auto"/>
        <w:right w:val="none" w:sz="0" w:space="0" w:color="auto"/>
      </w:divBdr>
    </w:div>
    <w:div w:id="1951815741">
      <w:bodyDiv w:val="1"/>
      <w:marLeft w:val="0"/>
      <w:marRight w:val="0"/>
      <w:marTop w:val="0"/>
      <w:marBottom w:val="0"/>
      <w:divBdr>
        <w:top w:val="none" w:sz="0" w:space="0" w:color="auto"/>
        <w:left w:val="none" w:sz="0" w:space="0" w:color="auto"/>
        <w:bottom w:val="none" w:sz="0" w:space="0" w:color="auto"/>
        <w:right w:val="none" w:sz="0" w:space="0" w:color="auto"/>
      </w:divBdr>
    </w:div>
    <w:div w:id="1952395869">
      <w:bodyDiv w:val="1"/>
      <w:marLeft w:val="0"/>
      <w:marRight w:val="0"/>
      <w:marTop w:val="0"/>
      <w:marBottom w:val="0"/>
      <w:divBdr>
        <w:top w:val="none" w:sz="0" w:space="0" w:color="auto"/>
        <w:left w:val="none" w:sz="0" w:space="0" w:color="auto"/>
        <w:bottom w:val="none" w:sz="0" w:space="0" w:color="auto"/>
        <w:right w:val="none" w:sz="0" w:space="0" w:color="auto"/>
      </w:divBdr>
    </w:div>
    <w:div w:id="1954171362">
      <w:bodyDiv w:val="1"/>
      <w:marLeft w:val="0"/>
      <w:marRight w:val="0"/>
      <w:marTop w:val="0"/>
      <w:marBottom w:val="0"/>
      <w:divBdr>
        <w:top w:val="none" w:sz="0" w:space="0" w:color="auto"/>
        <w:left w:val="none" w:sz="0" w:space="0" w:color="auto"/>
        <w:bottom w:val="none" w:sz="0" w:space="0" w:color="auto"/>
        <w:right w:val="none" w:sz="0" w:space="0" w:color="auto"/>
      </w:divBdr>
    </w:div>
    <w:div w:id="1954553165">
      <w:bodyDiv w:val="1"/>
      <w:marLeft w:val="0"/>
      <w:marRight w:val="0"/>
      <w:marTop w:val="0"/>
      <w:marBottom w:val="0"/>
      <w:divBdr>
        <w:top w:val="none" w:sz="0" w:space="0" w:color="auto"/>
        <w:left w:val="none" w:sz="0" w:space="0" w:color="auto"/>
        <w:bottom w:val="none" w:sz="0" w:space="0" w:color="auto"/>
        <w:right w:val="none" w:sz="0" w:space="0" w:color="auto"/>
      </w:divBdr>
    </w:div>
    <w:div w:id="1955014861">
      <w:bodyDiv w:val="1"/>
      <w:marLeft w:val="0"/>
      <w:marRight w:val="0"/>
      <w:marTop w:val="0"/>
      <w:marBottom w:val="0"/>
      <w:divBdr>
        <w:top w:val="none" w:sz="0" w:space="0" w:color="auto"/>
        <w:left w:val="none" w:sz="0" w:space="0" w:color="auto"/>
        <w:bottom w:val="none" w:sz="0" w:space="0" w:color="auto"/>
        <w:right w:val="none" w:sz="0" w:space="0" w:color="auto"/>
      </w:divBdr>
    </w:div>
    <w:div w:id="1955863823">
      <w:bodyDiv w:val="1"/>
      <w:marLeft w:val="0"/>
      <w:marRight w:val="0"/>
      <w:marTop w:val="0"/>
      <w:marBottom w:val="0"/>
      <w:divBdr>
        <w:top w:val="none" w:sz="0" w:space="0" w:color="auto"/>
        <w:left w:val="none" w:sz="0" w:space="0" w:color="auto"/>
        <w:bottom w:val="none" w:sz="0" w:space="0" w:color="auto"/>
        <w:right w:val="none" w:sz="0" w:space="0" w:color="auto"/>
      </w:divBdr>
    </w:div>
    <w:div w:id="1957329127">
      <w:bodyDiv w:val="1"/>
      <w:marLeft w:val="0"/>
      <w:marRight w:val="0"/>
      <w:marTop w:val="0"/>
      <w:marBottom w:val="0"/>
      <w:divBdr>
        <w:top w:val="none" w:sz="0" w:space="0" w:color="auto"/>
        <w:left w:val="none" w:sz="0" w:space="0" w:color="auto"/>
        <w:bottom w:val="none" w:sz="0" w:space="0" w:color="auto"/>
        <w:right w:val="none" w:sz="0" w:space="0" w:color="auto"/>
      </w:divBdr>
    </w:div>
    <w:div w:id="1957828023">
      <w:bodyDiv w:val="1"/>
      <w:marLeft w:val="0"/>
      <w:marRight w:val="0"/>
      <w:marTop w:val="0"/>
      <w:marBottom w:val="0"/>
      <w:divBdr>
        <w:top w:val="none" w:sz="0" w:space="0" w:color="auto"/>
        <w:left w:val="none" w:sz="0" w:space="0" w:color="auto"/>
        <w:bottom w:val="none" w:sz="0" w:space="0" w:color="auto"/>
        <w:right w:val="none" w:sz="0" w:space="0" w:color="auto"/>
      </w:divBdr>
    </w:div>
    <w:div w:id="1958557153">
      <w:bodyDiv w:val="1"/>
      <w:marLeft w:val="0"/>
      <w:marRight w:val="0"/>
      <w:marTop w:val="0"/>
      <w:marBottom w:val="0"/>
      <w:divBdr>
        <w:top w:val="none" w:sz="0" w:space="0" w:color="auto"/>
        <w:left w:val="none" w:sz="0" w:space="0" w:color="auto"/>
        <w:bottom w:val="none" w:sz="0" w:space="0" w:color="auto"/>
        <w:right w:val="none" w:sz="0" w:space="0" w:color="auto"/>
      </w:divBdr>
    </w:div>
    <w:div w:id="1958946381">
      <w:bodyDiv w:val="1"/>
      <w:marLeft w:val="0"/>
      <w:marRight w:val="0"/>
      <w:marTop w:val="0"/>
      <w:marBottom w:val="0"/>
      <w:divBdr>
        <w:top w:val="none" w:sz="0" w:space="0" w:color="auto"/>
        <w:left w:val="none" w:sz="0" w:space="0" w:color="auto"/>
        <w:bottom w:val="none" w:sz="0" w:space="0" w:color="auto"/>
        <w:right w:val="none" w:sz="0" w:space="0" w:color="auto"/>
      </w:divBdr>
    </w:div>
    <w:div w:id="1959212865">
      <w:bodyDiv w:val="1"/>
      <w:marLeft w:val="0"/>
      <w:marRight w:val="0"/>
      <w:marTop w:val="0"/>
      <w:marBottom w:val="0"/>
      <w:divBdr>
        <w:top w:val="none" w:sz="0" w:space="0" w:color="auto"/>
        <w:left w:val="none" w:sz="0" w:space="0" w:color="auto"/>
        <w:bottom w:val="none" w:sz="0" w:space="0" w:color="auto"/>
        <w:right w:val="none" w:sz="0" w:space="0" w:color="auto"/>
      </w:divBdr>
    </w:div>
    <w:div w:id="1960143984">
      <w:bodyDiv w:val="1"/>
      <w:marLeft w:val="0"/>
      <w:marRight w:val="0"/>
      <w:marTop w:val="0"/>
      <w:marBottom w:val="0"/>
      <w:divBdr>
        <w:top w:val="none" w:sz="0" w:space="0" w:color="auto"/>
        <w:left w:val="none" w:sz="0" w:space="0" w:color="auto"/>
        <w:bottom w:val="none" w:sz="0" w:space="0" w:color="auto"/>
        <w:right w:val="none" w:sz="0" w:space="0" w:color="auto"/>
      </w:divBdr>
    </w:div>
    <w:div w:id="1961103164">
      <w:bodyDiv w:val="1"/>
      <w:marLeft w:val="0"/>
      <w:marRight w:val="0"/>
      <w:marTop w:val="0"/>
      <w:marBottom w:val="0"/>
      <w:divBdr>
        <w:top w:val="none" w:sz="0" w:space="0" w:color="auto"/>
        <w:left w:val="none" w:sz="0" w:space="0" w:color="auto"/>
        <w:bottom w:val="none" w:sz="0" w:space="0" w:color="auto"/>
        <w:right w:val="none" w:sz="0" w:space="0" w:color="auto"/>
      </w:divBdr>
    </w:div>
    <w:div w:id="1961256821">
      <w:bodyDiv w:val="1"/>
      <w:marLeft w:val="0"/>
      <w:marRight w:val="0"/>
      <w:marTop w:val="0"/>
      <w:marBottom w:val="0"/>
      <w:divBdr>
        <w:top w:val="none" w:sz="0" w:space="0" w:color="auto"/>
        <w:left w:val="none" w:sz="0" w:space="0" w:color="auto"/>
        <w:bottom w:val="none" w:sz="0" w:space="0" w:color="auto"/>
        <w:right w:val="none" w:sz="0" w:space="0" w:color="auto"/>
      </w:divBdr>
    </w:div>
    <w:div w:id="1961834422">
      <w:bodyDiv w:val="1"/>
      <w:marLeft w:val="0"/>
      <w:marRight w:val="0"/>
      <w:marTop w:val="0"/>
      <w:marBottom w:val="0"/>
      <w:divBdr>
        <w:top w:val="none" w:sz="0" w:space="0" w:color="auto"/>
        <w:left w:val="none" w:sz="0" w:space="0" w:color="auto"/>
        <w:bottom w:val="none" w:sz="0" w:space="0" w:color="auto"/>
        <w:right w:val="none" w:sz="0" w:space="0" w:color="auto"/>
      </w:divBdr>
    </w:div>
    <w:div w:id="1963732396">
      <w:bodyDiv w:val="1"/>
      <w:marLeft w:val="0"/>
      <w:marRight w:val="0"/>
      <w:marTop w:val="0"/>
      <w:marBottom w:val="0"/>
      <w:divBdr>
        <w:top w:val="none" w:sz="0" w:space="0" w:color="auto"/>
        <w:left w:val="none" w:sz="0" w:space="0" w:color="auto"/>
        <w:bottom w:val="none" w:sz="0" w:space="0" w:color="auto"/>
        <w:right w:val="none" w:sz="0" w:space="0" w:color="auto"/>
      </w:divBdr>
    </w:div>
    <w:div w:id="1963882300">
      <w:bodyDiv w:val="1"/>
      <w:marLeft w:val="0"/>
      <w:marRight w:val="0"/>
      <w:marTop w:val="0"/>
      <w:marBottom w:val="0"/>
      <w:divBdr>
        <w:top w:val="none" w:sz="0" w:space="0" w:color="auto"/>
        <w:left w:val="none" w:sz="0" w:space="0" w:color="auto"/>
        <w:bottom w:val="none" w:sz="0" w:space="0" w:color="auto"/>
        <w:right w:val="none" w:sz="0" w:space="0" w:color="auto"/>
      </w:divBdr>
    </w:div>
    <w:div w:id="1965236630">
      <w:bodyDiv w:val="1"/>
      <w:marLeft w:val="0"/>
      <w:marRight w:val="0"/>
      <w:marTop w:val="0"/>
      <w:marBottom w:val="0"/>
      <w:divBdr>
        <w:top w:val="none" w:sz="0" w:space="0" w:color="auto"/>
        <w:left w:val="none" w:sz="0" w:space="0" w:color="auto"/>
        <w:bottom w:val="none" w:sz="0" w:space="0" w:color="auto"/>
        <w:right w:val="none" w:sz="0" w:space="0" w:color="auto"/>
      </w:divBdr>
    </w:div>
    <w:div w:id="1965766094">
      <w:bodyDiv w:val="1"/>
      <w:marLeft w:val="0"/>
      <w:marRight w:val="0"/>
      <w:marTop w:val="0"/>
      <w:marBottom w:val="0"/>
      <w:divBdr>
        <w:top w:val="none" w:sz="0" w:space="0" w:color="auto"/>
        <w:left w:val="none" w:sz="0" w:space="0" w:color="auto"/>
        <w:bottom w:val="none" w:sz="0" w:space="0" w:color="auto"/>
        <w:right w:val="none" w:sz="0" w:space="0" w:color="auto"/>
      </w:divBdr>
    </w:div>
    <w:div w:id="1965841364">
      <w:bodyDiv w:val="1"/>
      <w:marLeft w:val="0"/>
      <w:marRight w:val="0"/>
      <w:marTop w:val="0"/>
      <w:marBottom w:val="0"/>
      <w:divBdr>
        <w:top w:val="none" w:sz="0" w:space="0" w:color="auto"/>
        <w:left w:val="none" w:sz="0" w:space="0" w:color="auto"/>
        <w:bottom w:val="none" w:sz="0" w:space="0" w:color="auto"/>
        <w:right w:val="none" w:sz="0" w:space="0" w:color="auto"/>
      </w:divBdr>
    </w:div>
    <w:div w:id="1966302453">
      <w:bodyDiv w:val="1"/>
      <w:marLeft w:val="0"/>
      <w:marRight w:val="0"/>
      <w:marTop w:val="0"/>
      <w:marBottom w:val="0"/>
      <w:divBdr>
        <w:top w:val="none" w:sz="0" w:space="0" w:color="auto"/>
        <w:left w:val="none" w:sz="0" w:space="0" w:color="auto"/>
        <w:bottom w:val="none" w:sz="0" w:space="0" w:color="auto"/>
        <w:right w:val="none" w:sz="0" w:space="0" w:color="auto"/>
      </w:divBdr>
    </w:div>
    <w:div w:id="1967152816">
      <w:bodyDiv w:val="1"/>
      <w:marLeft w:val="0"/>
      <w:marRight w:val="0"/>
      <w:marTop w:val="0"/>
      <w:marBottom w:val="0"/>
      <w:divBdr>
        <w:top w:val="none" w:sz="0" w:space="0" w:color="auto"/>
        <w:left w:val="none" w:sz="0" w:space="0" w:color="auto"/>
        <w:bottom w:val="none" w:sz="0" w:space="0" w:color="auto"/>
        <w:right w:val="none" w:sz="0" w:space="0" w:color="auto"/>
      </w:divBdr>
    </w:div>
    <w:div w:id="1968198737">
      <w:bodyDiv w:val="1"/>
      <w:marLeft w:val="0"/>
      <w:marRight w:val="0"/>
      <w:marTop w:val="0"/>
      <w:marBottom w:val="0"/>
      <w:divBdr>
        <w:top w:val="none" w:sz="0" w:space="0" w:color="auto"/>
        <w:left w:val="none" w:sz="0" w:space="0" w:color="auto"/>
        <w:bottom w:val="none" w:sz="0" w:space="0" w:color="auto"/>
        <w:right w:val="none" w:sz="0" w:space="0" w:color="auto"/>
      </w:divBdr>
    </w:div>
    <w:div w:id="1968582085">
      <w:bodyDiv w:val="1"/>
      <w:marLeft w:val="0"/>
      <w:marRight w:val="0"/>
      <w:marTop w:val="0"/>
      <w:marBottom w:val="0"/>
      <w:divBdr>
        <w:top w:val="none" w:sz="0" w:space="0" w:color="auto"/>
        <w:left w:val="none" w:sz="0" w:space="0" w:color="auto"/>
        <w:bottom w:val="none" w:sz="0" w:space="0" w:color="auto"/>
        <w:right w:val="none" w:sz="0" w:space="0" w:color="auto"/>
      </w:divBdr>
    </w:div>
    <w:div w:id="1969703342">
      <w:bodyDiv w:val="1"/>
      <w:marLeft w:val="0"/>
      <w:marRight w:val="0"/>
      <w:marTop w:val="0"/>
      <w:marBottom w:val="0"/>
      <w:divBdr>
        <w:top w:val="none" w:sz="0" w:space="0" w:color="auto"/>
        <w:left w:val="none" w:sz="0" w:space="0" w:color="auto"/>
        <w:bottom w:val="none" w:sz="0" w:space="0" w:color="auto"/>
        <w:right w:val="none" w:sz="0" w:space="0" w:color="auto"/>
      </w:divBdr>
    </w:div>
    <w:div w:id="1969778781">
      <w:bodyDiv w:val="1"/>
      <w:marLeft w:val="0"/>
      <w:marRight w:val="0"/>
      <w:marTop w:val="0"/>
      <w:marBottom w:val="0"/>
      <w:divBdr>
        <w:top w:val="none" w:sz="0" w:space="0" w:color="auto"/>
        <w:left w:val="none" w:sz="0" w:space="0" w:color="auto"/>
        <w:bottom w:val="none" w:sz="0" w:space="0" w:color="auto"/>
        <w:right w:val="none" w:sz="0" w:space="0" w:color="auto"/>
      </w:divBdr>
    </w:div>
    <w:div w:id="1969817623">
      <w:bodyDiv w:val="1"/>
      <w:marLeft w:val="0"/>
      <w:marRight w:val="0"/>
      <w:marTop w:val="0"/>
      <w:marBottom w:val="0"/>
      <w:divBdr>
        <w:top w:val="none" w:sz="0" w:space="0" w:color="auto"/>
        <w:left w:val="none" w:sz="0" w:space="0" w:color="auto"/>
        <w:bottom w:val="none" w:sz="0" w:space="0" w:color="auto"/>
        <w:right w:val="none" w:sz="0" w:space="0" w:color="auto"/>
      </w:divBdr>
    </w:div>
    <w:div w:id="1970041997">
      <w:bodyDiv w:val="1"/>
      <w:marLeft w:val="0"/>
      <w:marRight w:val="0"/>
      <w:marTop w:val="0"/>
      <w:marBottom w:val="0"/>
      <w:divBdr>
        <w:top w:val="none" w:sz="0" w:space="0" w:color="auto"/>
        <w:left w:val="none" w:sz="0" w:space="0" w:color="auto"/>
        <w:bottom w:val="none" w:sz="0" w:space="0" w:color="auto"/>
        <w:right w:val="none" w:sz="0" w:space="0" w:color="auto"/>
      </w:divBdr>
    </w:div>
    <w:div w:id="1970739602">
      <w:bodyDiv w:val="1"/>
      <w:marLeft w:val="0"/>
      <w:marRight w:val="0"/>
      <w:marTop w:val="0"/>
      <w:marBottom w:val="0"/>
      <w:divBdr>
        <w:top w:val="none" w:sz="0" w:space="0" w:color="auto"/>
        <w:left w:val="none" w:sz="0" w:space="0" w:color="auto"/>
        <w:bottom w:val="none" w:sz="0" w:space="0" w:color="auto"/>
        <w:right w:val="none" w:sz="0" w:space="0" w:color="auto"/>
      </w:divBdr>
    </w:div>
    <w:div w:id="1971280639">
      <w:bodyDiv w:val="1"/>
      <w:marLeft w:val="0"/>
      <w:marRight w:val="0"/>
      <w:marTop w:val="0"/>
      <w:marBottom w:val="0"/>
      <w:divBdr>
        <w:top w:val="none" w:sz="0" w:space="0" w:color="auto"/>
        <w:left w:val="none" w:sz="0" w:space="0" w:color="auto"/>
        <w:bottom w:val="none" w:sz="0" w:space="0" w:color="auto"/>
        <w:right w:val="none" w:sz="0" w:space="0" w:color="auto"/>
      </w:divBdr>
    </w:div>
    <w:div w:id="1971393580">
      <w:bodyDiv w:val="1"/>
      <w:marLeft w:val="0"/>
      <w:marRight w:val="0"/>
      <w:marTop w:val="0"/>
      <w:marBottom w:val="0"/>
      <w:divBdr>
        <w:top w:val="none" w:sz="0" w:space="0" w:color="auto"/>
        <w:left w:val="none" w:sz="0" w:space="0" w:color="auto"/>
        <w:bottom w:val="none" w:sz="0" w:space="0" w:color="auto"/>
        <w:right w:val="none" w:sz="0" w:space="0" w:color="auto"/>
      </w:divBdr>
    </w:div>
    <w:div w:id="1972586438">
      <w:bodyDiv w:val="1"/>
      <w:marLeft w:val="0"/>
      <w:marRight w:val="0"/>
      <w:marTop w:val="0"/>
      <w:marBottom w:val="0"/>
      <w:divBdr>
        <w:top w:val="none" w:sz="0" w:space="0" w:color="auto"/>
        <w:left w:val="none" w:sz="0" w:space="0" w:color="auto"/>
        <w:bottom w:val="none" w:sz="0" w:space="0" w:color="auto"/>
        <w:right w:val="none" w:sz="0" w:space="0" w:color="auto"/>
      </w:divBdr>
    </w:div>
    <w:div w:id="1972907210">
      <w:bodyDiv w:val="1"/>
      <w:marLeft w:val="0"/>
      <w:marRight w:val="0"/>
      <w:marTop w:val="0"/>
      <w:marBottom w:val="0"/>
      <w:divBdr>
        <w:top w:val="none" w:sz="0" w:space="0" w:color="auto"/>
        <w:left w:val="none" w:sz="0" w:space="0" w:color="auto"/>
        <w:bottom w:val="none" w:sz="0" w:space="0" w:color="auto"/>
        <w:right w:val="none" w:sz="0" w:space="0" w:color="auto"/>
      </w:divBdr>
    </w:div>
    <w:div w:id="1973367310">
      <w:bodyDiv w:val="1"/>
      <w:marLeft w:val="0"/>
      <w:marRight w:val="0"/>
      <w:marTop w:val="0"/>
      <w:marBottom w:val="0"/>
      <w:divBdr>
        <w:top w:val="none" w:sz="0" w:space="0" w:color="auto"/>
        <w:left w:val="none" w:sz="0" w:space="0" w:color="auto"/>
        <w:bottom w:val="none" w:sz="0" w:space="0" w:color="auto"/>
        <w:right w:val="none" w:sz="0" w:space="0" w:color="auto"/>
      </w:divBdr>
    </w:div>
    <w:div w:id="1973636117">
      <w:bodyDiv w:val="1"/>
      <w:marLeft w:val="0"/>
      <w:marRight w:val="0"/>
      <w:marTop w:val="0"/>
      <w:marBottom w:val="0"/>
      <w:divBdr>
        <w:top w:val="none" w:sz="0" w:space="0" w:color="auto"/>
        <w:left w:val="none" w:sz="0" w:space="0" w:color="auto"/>
        <w:bottom w:val="none" w:sz="0" w:space="0" w:color="auto"/>
        <w:right w:val="none" w:sz="0" w:space="0" w:color="auto"/>
      </w:divBdr>
    </w:div>
    <w:div w:id="1974561374">
      <w:bodyDiv w:val="1"/>
      <w:marLeft w:val="0"/>
      <w:marRight w:val="0"/>
      <w:marTop w:val="0"/>
      <w:marBottom w:val="0"/>
      <w:divBdr>
        <w:top w:val="none" w:sz="0" w:space="0" w:color="auto"/>
        <w:left w:val="none" w:sz="0" w:space="0" w:color="auto"/>
        <w:bottom w:val="none" w:sz="0" w:space="0" w:color="auto"/>
        <w:right w:val="none" w:sz="0" w:space="0" w:color="auto"/>
      </w:divBdr>
    </w:div>
    <w:div w:id="1975065528">
      <w:bodyDiv w:val="1"/>
      <w:marLeft w:val="0"/>
      <w:marRight w:val="0"/>
      <w:marTop w:val="0"/>
      <w:marBottom w:val="0"/>
      <w:divBdr>
        <w:top w:val="none" w:sz="0" w:space="0" w:color="auto"/>
        <w:left w:val="none" w:sz="0" w:space="0" w:color="auto"/>
        <w:bottom w:val="none" w:sz="0" w:space="0" w:color="auto"/>
        <w:right w:val="none" w:sz="0" w:space="0" w:color="auto"/>
      </w:divBdr>
    </w:div>
    <w:div w:id="1975478258">
      <w:bodyDiv w:val="1"/>
      <w:marLeft w:val="0"/>
      <w:marRight w:val="0"/>
      <w:marTop w:val="0"/>
      <w:marBottom w:val="0"/>
      <w:divBdr>
        <w:top w:val="none" w:sz="0" w:space="0" w:color="auto"/>
        <w:left w:val="none" w:sz="0" w:space="0" w:color="auto"/>
        <w:bottom w:val="none" w:sz="0" w:space="0" w:color="auto"/>
        <w:right w:val="none" w:sz="0" w:space="0" w:color="auto"/>
      </w:divBdr>
    </w:div>
    <w:div w:id="1976176859">
      <w:bodyDiv w:val="1"/>
      <w:marLeft w:val="0"/>
      <w:marRight w:val="0"/>
      <w:marTop w:val="0"/>
      <w:marBottom w:val="0"/>
      <w:divBdr>
        <w:top w:val="none" w:sz="0" w:space="0" w:color="auto"/>
        <w:left w:val="none" w:sz="0" w:space="0" w:color="auto"/>
        <w:bottom w:val="none" w:sz="0" w:space="0" w:color="auto"/>
        <w:right w:val="none" w:sz="0" w:space="0" w:color="auto"/>
      </w:divBdr>
    </w:div>
    <w:div w:id="1976327663">
      <w:bodyDiv w:val="1"/>
      <w:marLeft w:val="0"/>
      <w:marRight w:val="0"/>
      <w:marTop w:val="0"/>
      <w:marBottom w:val="0"/>
      <w:divBdr>
        <w:top w:val="none" w:sz="0" w:space="0" w:color="auto"/>
        <w:left w:val="none" w:sz="0" w:space="0" w:color="auto"/>
        <w:bottom w:val="none" w:sz="0" w:space="0" w:color="auto"/>
        <w:right w:val="none" w:sz="0" w:space="0" w:color="auto"/>
      </w:divBdr>
    </w:div>
    <w:div w:id="1976596742">
      <w:bodyDiv w:val="1"/>
      <w:marLeft w:val="0"/>
      <w:marRight w:val="0"/>
      <w:marTop w:val="0"/>
      <w:marBottom w:val="0"/>
      <w:divBdr>
        <w:top w:val="none" w:sz="0" w:space="0" w:color="auto"/>
        <w:left w:val="none" w:sz="0" w:space="0" w:color="auto"/>
        <w:bottom w:val="none" w:sz="0" w:space="0" w:color="auto"/>
        <w:right w:val="none" w:sz="0" w:space="0" w:color="auto"/>
      </w:divBdr>
    </w:div>
    <w:div w:id="1977493474">
      <w:bodyDiv w:val="1"/>
      <w:marLeft w:val="0"/>
      <w:marRight w:val="0"/>
      <w:marTop w:val="0"/>
      <w:marBottom w:val="0"/>
      <w:divBdr>
        <w:top w:val="none" w:sz="0" w:space="0" w:color="auto"/>
        <w:left w:val="none" w:sz="0" w:space="0" w:color="auto"/>
        <w:bottom w:val="none" w:sz="0" w:space="0" w:color="auto"/>
        <w:right w:val="none" w:sz="0" w:space="0" w:color="auto"/>
      </w:divBdr>
    </w:div>
    <w:div w:id="1978796537">
      <w:bodyDiv w:val="1"/>
      <w:marLeft w:val="0"/>
      <w:marRight w:val="0"/>
      <w:marTop w:val="0"/>
      <w:marBottom w:val="0"/>
      <w:divBdr>
        <w:top w:val="none" w:sz="0" w:space="0" w:color="auto"/>
        <w:left w:val="none" w:sz="0" w:space="0" w:color="auto"/>
        <w:bottom w:val="none" w:sz="0" w:space="0" w:color="auto"/>
        <w:right w:val="none" w:sz="0" w:space="0" w:color="auto"/>
      </w:divBdr>
    </w:div>
    <w:div w:id="1979067490">
      <w:bodyDiv w:val="1"/>
      <w:marLeft w:val="0"/>
      <w:marRight w:val="0"/>
      <w:marTop w:val="0"/>
      <w:marBottom w:val="0"/>
      <w:divBdr>
        <w:top w:val="none" w:sz="0" w:space="0" w:color="auto"/>
        <w:left w:val="none" w:sz="0" w:space="0" w:color="auto"/>
        <w:bottom w:val="none" w:sz="0" w:space="0" w:color="auto"/>
        <w:right w:val="none" w:sz="0" w:space="0" w:color="auto"/>
      </w:divBdr>
    </w:div>
    <w:div w:id="1979603665">
      <w:bodyDiv w:val="1"/>
      <w:marLeft w:val="0"/>
      <w:marRight w:val="0"/>
      <w:marTop w:val="0"/>
      <w:marBottom w:val="0"/>
      <w:divBdr>
        <w:top w:val="none" w:sz="0" w:space="0" w:color="auto"/>
        <w:left w:val="none" w:sz="0" w:space="0" w:color="auto"/>
        <w:bottom w:val="none" w:sz="0" w:space="0" w:color="auto"/>
        <w:right w:val="none" w:sz="0" w:space="0" w:color="auto"/>
      </w:divBdr>
    </w:div>
    <w:div w:id="1982268868">
      <w:bodyDiv w:val="1"/>
      <w:marLeft w:val="0"/>
      <w:marRight w:val="0"/>
      <w:marTop w:val="0"/>
      <w:marBottom w:val="0"/>
      <w:divBdr>
        <w:top w:val="none" w:sz="0" w:space="0" w:color="auto"/>
        <w:left w:val="none" w:sz="0" w:space="0" w:color="auto"/>
        <w:bottom w:val="none" w:sz="0" w:space="0" w:color="auto"/>
        <w:right w:val="none" w:sz="0" w:space="0" w:color="auto"/>
      </w:divBdr>
    </w:div>
    <w:div w:id="1982418243">
      <w:bodyDiv w:val="1"/>
      <w:marLeft w:val="0"/>
      <w:marRight w:val="0"/>
      <w:marTop w:val="0"/>
      <w:marBottom w:val="0"/>
      <w:divBdr>
        <w:top w:val="none" w:sz="0" w:space="0" w:color="auto"/>
        <w:left w:val="none" w:sz="0" w:space="0" w:color="auto"/>
        <w:bottom w:val="none" w:sz="0" w:space="0" w:color="auto"/>
        <w:right w:val="none" w:sz="0" w:space="0" w:color="auto"/>
      </w:divBdr>
    </w:div>
    <w:div w:id="1983729581">
      <w:bodyDiv w:val="1"/>
      <w:marLeft w:val="0"/>
      <w:marRight w:val="0"/>
      <w:marTop w:val="0"/>
      <w:marBottom w:val="0"/>
      <w:divBdr>
        <w:top w:val="none" w:sz="0" w:space="0" w:color="auto"/>
        <w:left w:val="none" w:sz="0" w:space="0" w:color="auto"/>
        <w:bottom w:val="none" w:sz="0" w:space="0" w:color="auto"/>
        <w:right w:val="none" w:sz="0" w:space="0" w:color="auto"/>
      </w:divBdr>
    </w:div>
    <w:div w:id="1984001958">
      <w:bodyDiv w:val="1"/>
      <w:marLeft w:val="0"/>
      <w:marRight w:val="0"/>
      <w:marTop w:val="0"/>
      <w:marBottom w:val="0"/>
      <w:divBdr>
        <w:top w:val="none" w:sz="0" w:space="0" w:color="auto"/>
        <w:left w:val="none" w:sz="0" w:space="0" w:color="auto"/>
        <w:bottom w:val="none" w:sz="0" w:space="0" w:color="auto"/>
        <w:right w:val="none" w:sz="0" w:space="0" w:color="auto"/>
      </w:divBdr>
    </w:div>
    <w:div w:id="1984382556">
      <w:bodyDiv w:val="1"/>
      <w:marLeft w:val="0"/>
      <w:marRight w:val="0"/>
      <w:marTop w:val="0"/>
      <w:marBottom w:val="0"/>
      <w:divBdr>
        <w:top w:val="none" w:sz="0" w:space="0" w:color="auto"/>
        <w:left w:val="none" w:sz="0" w:space="0" w:color="auto"/>
        <w:bottom w:val="none" w:sz="0" w:space="0" w:color="auto"/>
        <w:right w:val="none" w:sz="0" w:space="0" w:color="auto"/>
      </w:divBdr>
    </w:div>
    <w:div w:id="1984653625">
      <w:bodyDiv w:val="1"/>
      <w:marLeft w:val="0"/>
      <w:marRight w:val="0"/>
      <w:marTop w:val="0"/>
      <w:marBottom w:val="0"/>
      <w:divBdr>
        <w:top w:val="none" w:sz="0" w:space="0" w:color="auto"/>
        <w:left w:val="none" w:sz="0" w:space="0" w:color="auto"/>
        <w:bottom w:val="none" w:sz="0" w:space="0" w:color="auto"/>
        <w:right w:val="none" w:sz="0" w:space="0" w:color="auto"/>
      </w:divBdr>
    </w:div>
    <w:div w:id="1985545930">
      <w:bodyDiv w:val="1"/>
      <w:marLeft w:val="0"/>
      <w:marRight w:val="0"/>
      <w:marTop w:val="0"/>
      <w:marBottom w:val="0"/>
      <w:divBdr>
        <w:top w:val="none" w:sz="0" w:space="0" w:color="auto"/>
        <w:left w:val="none" w:sz="0" w:space="0" w:color="auto"/>
        <w:bottom w:val="none" w:sz="0" w:space="0" w:color="auto"/>
        <w:right w:val="none" w:sz="0" w:space="0" w:color="auto"/>
      </w:divBdr>
    </w:div>
    <w:div w:id="1989362543">
      <w:bodyDiv w:val="1"/>
      <w:marLeft w:val="0"/>
      <w:marRight w:val="0"/>
      <w:marTop w:val="0"/>
      <w:marBottom w:val="0"/>
      <w:divBdr>
        <w:top w:val="none" w:sz="0" w:space="0" w:color="auto"/>
        <w:left w:val="none" w:sz="0" w:space="0" w:color="auto"/>
        <w:bottom w:val="none" w:sz="0" w:space="0" w:color="auto"/>
        <w:right w:val="none" w:sz="0" w:space="0" w:color="auto"/>
      </w:divBdr>
    </w:div>
    <w:div w:id="1990749874">
      <w:bodyDiv w:val="1"/>
      <w:marLeft w:val="0"/>
      <w:marRight w:val="0"/>
      <w:marTop w:val="0"/>
      <w:marBottom w:val="0"/>
      <w:divBdr>
        <w:top w:val="none" w:sz="0" w:space="0" w:color="auto"/>
        <w:left w:val="none" w:sz="0" w:space="0" w:color="auto"/>
        <w:bottom w:val="none" w:sz="0" w:space="0" w:color="auto"/>
        <w:right w:val="none" w:sz="0" w:space="0" w:color="auto"/>
      </w:divBdr>
    </w:div>
    <w:div w:id="1991057215">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1994673885">
      <w:bodyDiv w:val="1"/>
      <w:marLeft w:val="0"/>
      <w:marRight w:val="0"/>
      <w:marTop w:val="0"/>
      <w:marBottom w:val="0"/>
      <w:divBdr>
        <w:top w:val="none" w:sz="0" w:space="0" w:color="auto"/>
        <w:left w:val="none" w:sz="0" w:space="0" w:color="auto"/>
        <w:bottom w:val="none" w:sz="0" w:space="0" w:color="auto"/>
        <w:right w:val="none" w:sz="0" w:space="0" w:color="auto"/>
      </w:divBdr>
    </w:div>
    <w:div w:id="1995138645">
      <w:bodyDiv w:val="1"/>
      <w:marLeft w:val="0"/>
      <w:marRight w:val="0"/>
      <w:marTop w:val="0"/>
      <w:marBottom w:val="0"/>
      <w:divBdr>
        <w:top w:val="none" w:sz="0" w:space="0" w:color="auto"/>
        <w:left w:val="none" w:sz="0" w:space="0" w:color="auto"/>
        <w:bottom w:val="none" w:sz="0" w:space="0" w:color="auto"/>
        <w:right w:val="none" w:sz="0" w:space="0" w:color="auto"/>
      </w:divBdr>
    </w:div>
    <w:div w:id="1996182542">
      <w:bodyDiv w:val="1"/>
      <w:marLeft w:val="0"/>
      <w:marRight w:val="0"/>
      <w:marTop w:val="0"/>
      <w:marBottom w:val="0"/>
      <w:divBdr>
        <w:top w:val="none" w:sz="0" w:space="0" w:color="auto"/>
        <w:left w:val="none" w:sz="0" w:space="0" w:color="auto"/>
        <w:bottom w:val="none" w:sz="0" w:space="0" w:color="auto"/>
        <w:right w:val="none" w:sz="0" w:space="0" w:color="auto"/>
      </w:divBdr>
    </w:div>
    <w:div w:id="1996303041">
      <w:bodyDiv w:val="1"/>
      <w:marLeft w:val="0"/>
      <w:marRight w:val="0"/>
      <w:marTop w:val="0"/>
      <w:marBottom w:val="0"/>
      <w:divBdr>
        <w:top w:val="none" w:sz="0" w:space="0" w:color="auto"/>
        <w:left w:val="none" w:sz="0" w:space="0" w:color="auto"/>
        <w:bottom w:val="none" w:sz="0" w:space="0" w:color="auto"/>
        <w:right w:val="none" w:sz="0" w:space="0" w:color="auto"/>
      </w:divBdr>
    </w:div>
    <w:div w:id="1997028831">
      <w:bodyDiv w:val="1"/>
      <w:marLeft w:val="0"/>
      <w:marRight w:val="0"/>
      <w:marTop w:val="0"/>
      <w:marBottom w:val="0"/>
      <w:divBdr>
        <w:top w:val="none" w:sz="0" w:space="0" w:color="auto"/>
        <w:left w:val="none" w:sz="0" w:space="0" w:color="auto"/>
        <w:bottom w:val="none" w:sz="0" w:space="0" w:color="auto"/>
        <w:right w:val="none" w:sz="0" w:space="0" w:color="auto"/>
      </w:divBdr>
    </w:div>
    <w:div w:id="1997298731">
      <w:bodyDiv w:val="1"/>
      <w:marLeft w:val="0"/>
      <w:marRight w:val="0"/>
      <w:marTop w:val="0"/>
      <w:marBottom w:val="0"/>
      <w:divBdr>
        <w:top w:val="none" w:sz="0" w:space="0" w:color="auto"/>
        <w:left w:val="none" w:sz="0" w:space="0" w:color="auto"/>
        <w:bottom w:val="none" w:sz="0" w:space="0" w:color="auto"/>
        <w:right w:val="none" w:sz="0" w:space="0" w:color="auto"/>
      </w:divBdr>
    </w:div>
    <w:div w:id="1997604625">
      <w:bodyDiv w:val="1"/>
      <w:marLeft w:val="0"/>
      <w:marRight w:val="0"/>
      <w:marTop w:val="0"/>
      <w:marBottom w:val="0"/>
      <w:divBdr>
        <w:top w:val="none" w:sz="0" w:space="0" w:color="auto"/>
        <w:left w:val="none" w:sz="0" w:space="0" w:color="auto"/>
        <w:bottom w:val="none" w:sz="0" w:space="0" w:color="auto"/>
        <w:right w:val="none" w:sz="0" w:space="0" w:color="auto"/>
      </w:divBdr>
    </w:div>
    <w:div w:id="1998921016">
      <w:bodyDiv w:val="1"/>
      <w:marLeft w:val="0"/>
      <w:marRight w:val="0"/>
      <w:marTop w:val="0"/>
      <w:marBottom w:val="0"/>
      <w:divBdr>
        <w:top w:val="none" w:sz="0" w:space="0" w:color="auto"/>
        <w:left w:val="none" w:sz="0" w:space="0" w:color="auto"/>
        <w:bottom w:val="none" w:sz="0" w:space="0" w:color="auto"/>
        <w:right w:val="none" w:sz="0" w:space="0" w:color="auto"/>
      </w:divBdr>
    </w:div>
    <w:div w:id="1999383244">
      <w:bodyDiv w:val="1"/>
      <w:marLeft w:val="0"/>
      <w:marRight w:val="0"/>
      <w:marTop w:val="0"/>
      <w:marBottom w:val="0"/>
      <w:divBdr>
        <w:top w:val="none" w:sz="0" w:space="0" w:color="auto"/>
        <w:left w:val="none" w:sz="0" w:space="0" w:color="auto"/>
        <w:bottom w:val="none" w:sz="0" w:space="0" w:color="auto"/>
        <w:right w:val="none" w:sz="0" w:space="0" w:color="auto"/>
      </w:divBdr>
    </w:div>
    <w:div w:id="1999461805">
      <w:bodyDiv w:val="1"/>
      <w:marLeft w:val="0"/>
      <w:marRight w:val="0"/>
      <w:marTop w:val="0"/>
      <w:marBottom w:val="0"/>
      <w:divBdr>
        <w:top w:val="none" w:sz="0" w:space="0" w:color="auto"/>
        <w:left w:val="none" w:sz="0" w:space="0" w:color="auto"/>
        <w:bottom w:val="none" w:sz="0" w:space="0" w:color="auto"/>
        <w:right w:val="none" w:sz="0" w:space="0" w:color="auto"/>
      </w:divBdr>
    </w:div>
    <w:div w:id="1999916224">
      <w:bodyDiv w:val="1"/>
      <w:marLeft w:val="0"/>
      <w:marRight w:val="0"/>
      <w:marTop w:val="0"/>
      <w:marBottom w:val="0"/>
      <w:divBdr>
        <w:top w:val="none" w:sz="0" w:space="0" w:color="auto"/>
        <w:left w:val="none" w:sz="0" w:space="0" w:color="auto"/>
        <w:bottom w:val="none" w:sz="0" w:space="0" w:color="auto"/>
        <w:right w:val="none" w:sz="0" w:space="0" w:color="auto"/>
      </w:divBdr>
    </w:div>
    <w:div w:id="2001422498">
      <w:bodyDiv w:val="1"/>
      <w:marLeft w:val="0"/>
      <w:marRight w:val="0"/>
      <w:marTop w:val="0"/>
      <w:marBottom w:val="0"/>
      <w:divBdr>
        <w:top w:val="none" w:sz="0" w:space="0" w:color="auto"/>
        <w:left w:val="none" w:sz="0" w:space="0" w:color="auto"/>
        <w:bottom w:val="none" w:sz="0" w:space="0" w:color="auto"/>
        <w:right w:val="none" w:sz="0" w:space="0" w:color="auto"/>
      </w:divBdr>
    </w:div>
    <w:div w:id="2001885389">
      <w:bodyDiv w:val="1"/>
      <w:marLeft w:val="0"/>
      <w:marRight w:val="0"/>
      <w:marTop w:val="0"/>
      <w:marBottom w:val="0"/>
      <w:divBdr>
        <w:top w:val="none" w:sz="0" w:space="0" w:color="auto"/>
        <w:left w:val="none" w:sz="0" w:space="0" w:color="auto"/>
        <w:bottom w:val="none" w:sz="0" w:space="0" w:color="auto"/>
        <w:right w:val="none" w:sz="0" w:space="0" w:color="auto"/>
      </w:divBdr>
    </w:div>
    <w:div w:id="2001888556">
      <w:bodyDiv w:val="1"/>
      <w:marLeft w:val="0"/>
      <w:marRight w:val="0"/>
      <w:marTop w:val="0"/>
      <w:marBottom w:val="0"/>
      <w:divBdr>
        <w:top w:val="none" w:sz="0" w:space="0" w:color="auto"/>
        <w:left w:val="none" w:sz="0" w:space="0" w:color="auto"/>
        <w:bottom w:val="none" w:sz="0" w:space="0" w:color="auto"/>
        <w:right w:val="none" w:sz="0" w:space="0" w:color="auto"/>
      </w:divBdr>
    </w:div>
    <w:div w:id="2002544675">
      <w:bodyDiv w:val="1"/>
      <w:marLeft w:val="0"/>
      <w:marRight w:val="0"/>
      <w:marTop w:val="0"/>
      <w:marBottom w:val="0"/>
      <w:divBdr>
        <w:top w:val="none" w:sz="0" w:space="0" w:color="auto"/>
        <w:left w:val="none" w:sz="0" w:space="0" w:color="auto"/>
        <w:bottom w:val="none" w:sz="0" w:space="0" w:color="auto"/>
        <w:right w:val="none" w:sz="0" w:space="0" w:color="auto"/>
      </w:divBdr>
    </w:div>
    <w:div w:id="2002610711">
      <w:bodyDiv w:val="1"/>
      <w:marLeft w:val="0"/>
      <w:marRight w:val="0"/>
      <w:marTop w:val="0"/>
      <w:marBottom w:val="0"/>
      <w:divBdr>
        <w:top w:val="none" w:sz="0" w:space="0" w:color="auto"/>
        <w:left w:val="none" w:sz="0" w:space="0" w:color="auto"/>
        <w:bottom w:val="none" w:sz="0" w:space="0" w:color="auto"/>
        <w:right w:val="none" w:sz="0" w:space="0" w:color="auto"/>
      </w:divBdr>
    </w:div>
    <w:div w:id="2002611114">
      <w:bodyDiv w:val="1"/>
      <w:marLeft w:val="0"/>
      <w:marRight w:val="0"/>
      <w:marTop w:val="0"/>
      <w:marBottom w:val="0"/>
      <w:divBdr>
        <w:top w:val="none" w:sz="0" w:space="0" w:color="auto"/>
        <w:left w:val="none" w:sz="0" w:space="0" w:color="auto"/>
        <w:bottom w:val="none" w:sz="0" w:space="0" w:color="auto"/>
        <w:right w:val="none" w:sz="0" w:space="0" w:color="auto"/>
      </w:divBdr>
    </w:div>
    <w:div w:id="2002998847">
      <w:bodyDiv w:val="1"/>
      <w:marLeft w:val="0"/>
      <w:marRight w:val="0"/>
      <w:marTop w:val="0"/>
      <w:marBottom w:val="0"/>
      <w:divBdr>
        <w:top w:val="none" w:sz="0" w:space="0" w:color="auto"/>
        <w:left w:val="none" w:sz="0" w:space="0" w:color="auto"/>
        <w:bottom w:val="none" w:sz="0" w:space="0" w:color="auto"/>
        <w:right w:val="none" w:sz="0" w:space="0" w:color="auto"/>
      </w:divBdr>
    </w:div>
    <w:div w:id="2003659663">
      <w:bodyDiv w:val="1"/>
      <w:marLeft w:val="0"/>
      <w:marRight w:val="0"/>
      <w:marTop w:val="0"/>
      <w:marBottom w:val="0"/>
      <w:divBdr>
        <w:top w:val="none" w:sz="0" w:space="0" w:color="auto"/>
        <w:left w:val="none" w:sz="0" w:space="0" w:color="auto"/>
        <w:bottom w:val="none" w:sz="0" w:space="0" w:color="auto"/>
        <w:right w:val="none" w:sz="0" w:space="0" w:color="auto"/>
      </w:divBdr>
    </w:div>
    <w:div w:id="2006281022">
      <w:bodyDiv w:val="1"/>
      <w:marLeft w:val="0"/>
      <w:marRight w:val="0"/>
      <w:marTop w:val="0"/>
      <w:marBottom w:val="0"/>
      <w:divBdr>
        <w:top w:val="none" w:sz="0" w:space="0" w:color="auto"/>
        <w:left w:val="none" w:sz="0" w:space="0" w:color="auto"/>
        <w:bottom w:val="none" w:sz="0" w:space="0" w:color="auto"/>
        <w:right w:val="none" w:sz="0" w:space="0" w:color="auto"/>
      </w:divBdr>
    </w:div>
    <w:div w:id="2006586894">
      <w:bodyDiv w:val="1"/>
      <w:marLeft w:val="0"/>
      <w:marRight w:val="0"/>
      <w:marTop w:val="0"/>
      <w:marBottom w:val="0"/>
      <w:divBdr>
        <w:top w:val="none" w:sz="0" w:space="0" w:color="auto"/>
        <w:left w:val="none" w:sz="0" w:space="0" w:color="auto"/>
        <w:bottom w:val="none" w:sz="0" w:space="0" w:color="auto"/>
        <w:right w:val="none" w:sz="0" w:space="0" w:color="auto"/>
      </w:divBdr>
    </w:div>
    <w:div w:id="2007517993">
      <w:bodyDiv w:val="1"/>
      <w:marLeft w:val="0"/>
      <w:marRight w:val="0"/>
      <w:marTop w:val="0"/>
      <w:marBottom w:val="0"/>
      <w:divBdr>
        <w:top w:val="none" w:sz="0" w:space="0" w:color="auto"/>
        <w:left w:val="none" w:sz="0" w:space="0" w:color="auto"/>
        <w:bottom w:val="none" w:sz="0" w:space="0" w:color="auto"/>
        <w:right w:val="none" w:sz="0" w:space="0" w:color="auto"/>
      </w:divBdr>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
    <w:div w:id="2008050971">
      <w:bodyDiv w:val="1"/>
      <w:marLeft w:val="0"/>
      <w:marRight w:val="0"/>
      <w:marTop w:val="0"/>
      <w:marBottom w:val="0"/>
      <w:divBdr>
        <w:top w:val="none" w:sz="0" w:space="0" w:color="auto"/>
        <w:left w:val="none" w:sz="0" w:space="0" w:color="auto"/>
        <w:bottom w:val="none" w:sz="0" w:space="0" w:color="auto"/>
        <w:right w:val="none" w:sz="0" w:space="0" w:color="auto"/>
      </w:divBdr>
    </w:div>
    <w:div w:id="2008314970">
      <w:bodyDiv w:val="1"/>
      <w:marLeft w:val="0"/>
      <w:marRight w:val="0"/>
      <w:marTop w:val="0"/>
      <w:marBottom w:val="0"/>
      <w:divBdr>
        <w:top w:val="none" w:sz="0" w:space="0" w:color="auto"/>
        <w:left w:val="none" w:sz="0" w:space="0" w:color="auto"/>
        <w:bottom w:val="none" w:sz="0" w:space="0" w:color="auto"/>
        <w:right w:val="none" w:sz="0" w:space="0" w:color="auto"/>
      </w:divBdr>
    </w:div>
    <w:div w:id="2008435087">
      <w:bodyDiv w:val="1"/>
      <w:marLeft w:val="0"/>
      <w:marRight w:val="0"/>
      <w:marTop w:val="0"/>
      <w:marBottom w:val="0"/>
      <w:divBdr>
        <w:top w:val="none" w:sz="0" w:space="0" w:color="auto"/>
        <w:left w:val="none" w:sz="0" w:space="0" w:color="auto"/>
        <w:bottom w:val="none" w:sz="0" w:space="0" w:color="auto"/>
        <w:right w:val="none" w:sz="0" w:space="0" w:color="auto"/>
      </w:divBdr>
    </w:div>
    <w:div w:id="2008747740">
      <w:bodyDiv w:val="1"/>
      <w:marLeft w:val="0"/>
      <w:marRight w:val="0"/>
      <w:marTop w:val="0"/>
      <w:marBottom w:val="0"/>
      <w:divBdr>
        <w:top w:val="none" w:sz="0" w:space="0" w:color="auto"/>
        <w:left w:val="none" w:sz="0" w:space="0" w:color="auto"/>
        <w:bottom w:val="none" w:sz="0" w:space="0" w:color="auto"/>
        <w:right w:val="none" w:sz="0" w:space="0" w:color="auto"/>
      </w:divBdr>
    </w:div>
    <w:div w:id="2011634664">
      <w:bodyDiv w:val="1"/>
      <w:marLeft w:val="0"/>
      <w:marRight w:val="0"/>
      <w:marTop w:val="0"/>
      <w:marBottom w:val="0"/>
      <w:divBdr>
        <w:top w:val="none" w:sz="0" w:space="0" w:color="auto"/>
        <w:left w:val="none" w:sz="0" w:space="0" w:color="auto"/>
        <w:bottom w:val="none" w:sz="0" w:space="0" w:color="auto"/>
        <w:right w:val="none" w:sz="0" w:space="0" w:color="auto"/>
      </w:divBdr>
    </w:div>
    <w:div w:id="2012372409">
      <w:bodyDiv w:val="1"/>
      <w:marLeft w:val="0"/>
      <w:marRight w:val="0"/>
      <w:marTop w:val="0"/>
      <w:marBottom w:val="0"/>
      <w:divBdr>
        <w:top w:val="none" w:sz="0" w:space="0" w:color="auto"/>
        <w:left w:val="none" w:sz="0" w:space="0" w:color="auto"/>
        <w:bottom w:val="none" w:sz="0" w:space="0" w:color="auto"/>
        <w:right w:val="none" w:sz="0" w:space="0" w:color="auto"/>
      </w:divBdr>
    </w:div>
    <w:div w:id="2012680411">
      <w:bodyDiv w:val="1"/>
      <w:marLeft w:val="0"/>
      <w:marRight w:val="0"/>
      <w:marTop w:val="0"/>
      <w:marBottom w:val="0"/>
      <w:divBdr>
        <w:top w:val="none" w:sz="0" w:space="0" w:color="auto"/>
        <w:left w:val="none" w:sz="0" w:space="0" w:color="auto"/>
        <w:bottom w:val="none" w:sz="0" w:space="0" w:color="auto"/>
        <w:right w:val="none" w:sz="0" w:space="0" w:color="auto"/>
      </w:divBdr>
    </w:div>
    <w:div w:id="2013021040">
      <w:bodyDiv w:val="1"/>
      <w:marLeft w:val="0"/>
      <w:marRight w:val="0"/>
      <w:marTop w:val="0"/>
      <w:marBottom w:val="0"/>
      <w:divBdr>
        <w:top w:val="none" w:sz="0" w:space="0" w:color="auto"/>
        <w:left w:val="none" w:sz="0" w:space="0" w:color="auto"/>
        <w:bottom w:val="none" w:sz="0" w:space="0" w:color="auto"/>
        <w:right w:val="none" w:sz="0" w:space="0" w:color="auto"/>
      </w:divBdr>
    </w:div>
    <w:div w:id="2014598867">
      <w:bodyDiv w:val="1"/>
      <w:marLeft w:val="0"/>
      <w:marRight w:val="0"/>
      <w:marTop w:val="0"/>
      <w:marBottom w:val="0"/>
      <w:divBdr>
        <w:top w:val="none" w:sz="0" w:space="0" w:color="auto"/>
        <w:left w:val="none" w:sz="0" w:space="0" w:color="auto"/>
        <w:bottom w:val="none" w:sz="0" w:space="0" w:color="auto"/>
        <w:right w:val="none" w:sz="0" w:space="0" w:color="auto"/>
      </w:divBdr>
    </w:div>
    <w:div w:id="2014608439">
      <w:bodyDiv w:val="1"/>
      <w:marLeft w:val="0"/>
      <w:marRight w:val="0"/>
      <w:marTop w:val="0"/>
      <w:marBottom w:val="0"/>
      <w:divBdr>
        <w:top w:val="none" w:sz="0" w:space="0" w:color="auto"/>
        <w:left w:val="none" w:sz="0" w:space="0" w:color="auto"/>
        <w:bottom w:val="none" w:sz="0" w:space="0" w:color="auto"/>
        <w:right w:val="none" w:sz="0" w:space="0" w:color="auto"/>
      </w:divBdr>
    </w:div>
    <w:div w:id="2016028806">
      <w:bodyDiv w:val="1"/>
      <w:marLeft w:val="0"/>
      <w:marRight w:val="0"/>
      <w:marTop w:val="0"/>
      <w:marBottom w:val="0"/>
      <w:divBdr>
        <w:top w:val="none" w:sz="0" w:space="0" w:color="auto"/>
        <w:left w:val="none" w:sz="0" w:space="0" w:color="auto"/>
        <w:bottom w:val="none" w:sz="0" w:space="0" w:color="auto"/>
        <w:right w:val="none" w:sz="0" w:space="0" w:color="auto"/>
      </w:divBdr>
    </w:div>
    <w:div w:id="2016881804">
      <w:bodyDiv w:val="1"/>
      <w:marLeft w:val="0"/>
      <w:marRight w:val="0"/>
      <w:marTop w:val="0"/>
      <w:marBottom w:val="0"/>
      <w:divBdr>
        <w:top w:val="none" w:sz="0" w:space="0" w:color="auto"/>
        <w:left w:val="none" w:sz="0" w:space="0" w:color="auto"/>
        <w:bottom w:val="none" w:sz="0" w:space="0" w:color="auto"/>
        <w:right w:val="none" w:sz="0" w:space="0" w:color="auto"/>
      </w:divBdr>
    </w:div>
    <w:div w:id="2017146392">
      <w:bodyDiv w:val="1"/>
      <w:marLeft w:val="0"/>
      <w:marRight w:val="0"/>
      <w:marTop w:val="0"/>
      <w:marBottom w:val="0"/>
      <w:divBdr>
        <w:top w:val="none" w:sz="0" w:space="0" w:color="auto"/>
        <w:left w:val="none" w:sz="0" w:space="0" w:color="auto"/>
        <w:bottom w:val="none" w:sz="0" w:space="0" w:color="auto"/>
        <w:right w:val="none" w:sz="0" w:space="0" w:color="auto"/>
      </w:divBdr>
    </w:div>
    <w:div w:id="2017343385">
      <w:bodyDiv w:val="1"/>
      <w:marLeft w:val="0"/>
      <w:marRight w:val="0"/>
      <w:marTop w:val="0"/>
      <w:marBottom w:val="0"/>
      <w:divBdr>
        <w:top w:val="none" w:sz="0" w:space="0" w:color="auto"/>
        <w:left w:val="none" w:sz="0" w:space="0" w:color="auto"/>
        <w:bottom w:val="none" w:sz="0" w:space="0" w:color="auto"/>
        <w:right w:val="none" w:sz="0" w:space="0" w:color="auto"/>
      </w:divBdr>
    </w:div>
    <w:div w:id="2017994246">
      <w:bodyDiv w:val="1"/>
      <w:marLeft w:val="0"/>
      <w:marRight w:val="0"/>
      <w:marTop w:val="0"/>
      <w:marBottom w:val="0"/>
      <w:divBdr>
        <w:top w:val="none" w:sz="0" w:space="0" w:color="auto"/>
        <w:left w:val="none" w:sz="0" w:space="0" w:color="auto"/>
        <w:bottom w:val="none" w:sz="0" w:space="0" w:color="auto"/>
        <w:right w:val="none" w:sz="0" w:space="0" w:color="auto"/>
      </w:divBdr>
    </w:div>
    <w:div w:id="2019840901">
      <w:bodyDiv w:val="1"/>
      <w:marLeft w:val="0"/>
      <w:marRight w:val="0"/>
      <w:marTop w:val="0"/>
      <w:marBottom w:val="0"/>
      <w:divBdr>
        <w:top w:val="none" w:sz="0" w:space="0" w:color="auto"/>
        <w:left w:val="none" w:sz="0" w:space="0" w:color="auto"/>
        <w:bottom w:val="none" w:sz="0" w:space="0" w:color="auto"/>
        <w:right w:val="none" w:sz="0" w:space="0" w:color="auto"/>
      </w:divBdr>
    </w:div>
    <w:div w:id="2020111868">
      <w:bodyDiv w:val="1"/>
      <w:marLeft w:val="0"/>
      <w:marRight w:val="0"/>
      <w:marTop w:val="0"/>
      <w:marBottom w:val="0"/>
      <w:divBdr>
        <w:top w:val="none" w:sz="0" w:space="0" w:color="auto"/>
        <w:left w:val="none" w:sz="0" w:space="0" w:color="auto"/>
        <w:bottom w:val="none" w:sz="0" w:space="0" w:color="auto"/>
        <w:right w:val="none" w:sz="0" w:space="0" w:color="auto"/>
      </w:divBdr>
    </w:div>
    <w:div w:id="2020740802">
      <w:bodyDiv w:val="1"/>
      <w:marLeft w:val="0"/>
      <w:marRight w:val="0"/>
      <w:marTop w:val="0"/>
      <w:marBottom w:val="0"/>
      <w:divBdr>
        <w:top w:val="none" w:sz="0" w:space="0" w:color="auto"/>
        <w:left w:val="none" w:sz="0" w:space="0" w:color="auto"/>
        <w:bottom w:val="none" w:sz="0" w:space="0" w:color="auto"/>
        <w:right w:val="none" w:sz="0" w:space="0" w:color="auto"/>
      </w:divBdr>
    </w:div>
    <w:div w:id="2021619090">
      <w:bodyDiv w:val="1"/>
      <w:marLeft w:val="0"/>
      <w:marRight w:val="0"/>
      <w:marTop w:val="0"/>
      <w:marBottom w:val="0"/>
      <w:divBdr>
        <w:top w:val="none" w:sz="0" w:space="0" w:color="auto"/>
        <w:left w:val="none" w:sz="0" w:space="0" w:color="auto"/>
        <w:bottom w:val="none" w:sz="0" w:space="0" w:color="auto"/>
        <w:right w:val="none" w:sz="0" w:space="0" w:color="auto"/>
      </w:divBdr>
    </w:div>
    <w:div w:id="2022659500">
      <w:bodyDiv w:val="1"/>
      <w:marLeft w:val="0"/>
      <w:marRight w:val="0"/>
      <w:marTop w:val="0"/>
      <w:marBottom w:val="0"/>
      <w:divBdr>
        <w:top w:val="none" w:sz="0" w:space="0" w:color="auto"/>
        <w:left w:val="none" w:sz="0" w:space="0" w:color="auto"/>
        <w:bottom w:val="none" w:sz="0" w:space="0" w:color="auto"/>
        <w:right w:val="none" w:sz="0" w:space="0" w:color="auto"/>
      </w:divBdr>
    </w:div>
    <w:div w:id="2023510490">
      <w:bodyDiv w:val="1"/>
      <w:marLeft w:val="0"/>
      <w:marRight w:val="0"/>
      <w:marTop w:val="0"/>
      <w:marBottom w:val="0"/>
      <w:divBdr>
        <w:top w:val="none" w:sz="0" w:space="0" w:color="auto"/>
        <w:left w:val="none" w:sz="0" w:space="0" w:color="auto"/>
        <w:bottom w:val="none" w:sz="0" w:space="0" w:color="auto"/>
        <w:right w:val="none" w:sz="0" w:space="0" w:color="auto"/>
      </w:divBdr>
    </w:div>
    <w:div w:id="2023627641">
      <w:bodyDiv w:val="1"/>
      <w:marLeft w:val="0"/>
      <w:marRight w:val="0"/>
      <w:marTop w:val="0"/>
      <w:marBottom w:val="0"/>
      <w:divBdr>
        <w:top w:val="none" w:sz="0" w:space="0" w:color="auto"/>
        <w:left w:val="none" w:sz="0" w:space="0" w:color="auto"/>
        <w:bottom w:val="none" w:sz="0" w:space="0" w:color="auto"/>
        <w:right w:val="none" w:sz="0" w:space="0" w:color="auto"/>
      </w:divBdr>
    </w:div>
    <w:div w:id="2024168469">
      <w:bodyDiv w:val="1"/>
      <w:marLeft w:val="0"/>
      <w:marRight w:val="0"/>
      <w:marTop w:val="0"/>
      <w:marBottom w:val="0"/>
      <w:divBdr>
        <w:top w:val="none" w:sz="0" w:space="0" w:color="auto"/>
        <w:left w:val="none" w:sz="0" w:space="0" w:color="auto"/>
        <w:bottom w:val="none" w:sz="0" w:space="0" w:color="auto"/>
        <w:right w:val="none" w:sz="0" w:space="0" w:color="auto"/>
      </w:divBdr>
    </w:div>
    <w:div w:id="2024818525">
      <w:bodyDiv w:val="1"/>
      <w:marLeft w:val="0"/>
      <w:marRight w:val="0"/>
      <w:marTop w:val="0"/>
      <w:marBottom w:val="0"/>
      <w:divBdr>
        <w:top w:val="none" w:sz="0" w:space="0" w:color="auto"/>
        <w:left w:val="none" w:sz="0" w:space="0" w:color="auto"/>
        <w:bottom w:val="none" w:sz="0" w:space="0" w:color="auto"/>
        <w:right w:val="none" w:sz="0" w:space="0" w:color="auto"/>
      </w:divBdr>
    </w:div>
    <w:div w:id="2026973931">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29523374">
      <w:bodyDiv w:val="1"/>
      <w:marLeft w:val="0"/>
      <w:marRight w:val="0"/>
      <w:marTop w:val="0"/>
      <w:marBottom w:val="0"/>
      <w:divBdr>
        <w:top w:val="none" w:sz="0" w:space="0" w:color="auto"/>
        <w:left w:val="none" w:sz="0" w:space="0" w:color="auto"/>
        <w:bottom w:val="none" w:sz="0" w:space="0" w:color="auto"/>
        <w:right w:val="none" w:sz="0" w:space="0" w:color="auto"/>
      </w:divBdr>
    </w:div>
    <w:div w:id="2029870899">
      <w:bodyDiv w:val="1"/>
      <w:marLeft w:val="0"/>
      <w:marRight w:val="0"/>
      <w:marTop w:val="0"/>
      <w:marBottom w:val="0"/>
      <w:divBdr>
        <w:top w:val="none" w:sz="0" w:space="0" w:color="auto"/>
        <w:left w:val="none" w:sz="0" w:space="0" w:color="auto"/>
        <w:bottom w:val="none" w:sz="0" w:space="0" w:color="auto"/>
        <w:right w:val="none" w:sz="0" w:space="0" w:color="auto"/>
      </w:divBdr>
    </w:div>
    <w:div w:id="2031026804">
      <w:bodyDiv w:val="1"/>
      <w:marLeft w:val="0"/>
      <w:marRight w:val="0"/>
      <w:marTop w:val="0"/>
      <w:marBottom w:val="0"/>
      <w:divBdr>
        <w:top w:val="none" w:sz="0" w:space="0" w:color="auto"/>
        <w:left w:val="none" w:sz="0" w:space="0" w:color="auto"/>
        <w:bottom w:val="none" w:sz="0" w:space="0" w:color="auto"/>
        <w:right w:val="none" w:sz="0" w:space="0" w:color="auto"/>
      </w:divBdr>
    </w:div>
    <w:div w:id="2032487627">
      <w:bodyDiv w:val="1"/>
      <w:marLeft w:val="0"/>
      <w:marRight w:val="0"/>
      <w:marTop w:val="0"/>
      <w:marBottom w:val="0"/>
      <w:divBdr>
        <w:top w:val="none" w:sz="0" w:space="0" w:color="auto"/>
        <w:left w:val="none" w:sz="0" w:space="0" w:color="auto"/>
        <w:bottom w:val="none" w:sz="0" w:space="0" w:color="auto"/>
        <w:right w:val="none" w:sz="0" w:space="0" w:color="auto"/>
      </w:divBdr>
    </w:div>
    <w:div w:id="2032953931">
      <w:bodyDiv w:val="1"/>
      <w:marLeft w:val="0"/>
      <w:marRight w:val="0"/>
      <w:marTop w:val="0"/>
      <w:marBottom w:val="0"/>
      <w:divBdr>
        <w:top w:val="none" w:sz="0" w:space="0" w:color="auto"/>
        <w:left w:val="none" w:sz="0" w:space="0" w:color="auto"/>
        <w:bottom w:val="none" w:sz="0" w:space="0" w:color="auto"/>
        <w:right w:val="none" w:sz="0" w:space="0" w:color="auto"/>
      </w:divBdr>
    </w:div>
    <w:div w:id="2034109907">
      <w:bodyDiv w:val="1"/>
      <w:marLeft w:val="0"/>
      <w:marRight w:val="0"/>
      <w:marTop w:val="0"/>
      <w:marBottom w:val="0"/>
      <w:divBdr>
        <w:top w:val="none" w:sz="0" w:space="0" w:color="auto"/>
        <w:left w:val="none" w:sz="0" w:space="0" w:color="auto"/>
        <w:bottom w:val="none" w:sz="0" w:space="0" w:color="auto"/>
        <w:right w:val="none" w:sz="0" w:space="0" w:color="auto"/>
      </w:divBdr>
    </w:div>
    <w:div w:id="2034501338">
      <w:bodyDiv w:val="1"/>
      <w:marLeft w:val="0"/>
      <w:marRight w:val="0"/>
      <w:marTop w:val="0"/>
      <w:marBottom w:val="0"/>
      <w:divBdr>
        <w:top w:val="none" w:sz="0" w:space="0" w:color="auto"/>
        <w:left w:val="none" w:sz="0" w:space="0" w:color="auto"/>
        <w:bottom w:val="none" w:sz="0" w:space="0" w:color="auto"/>
        <w:right w:val="none" w:sz="0" w:space="0" w:color="auto"/>
      </w:divBdr>
    </w:div>
    <w:div w:id="2034794478">
      <w:bodyDiv w:val="1"/>
      <w:marLeft w:val="0"/>
      <w:marRight w:val="0"/>
      <w:marTop w:val="0"/>
      <w:marBottom w:val="0"/>
      <w:divBdr>
        <w:top w:val="none" w:sz="0" w:space="0" w:color="auto"/>
        <w:left w:val="none" w:sz="0" w:space="0" w:color="auto"/>
        <w:bottom w:val="none" w:sz="0" w:space="0" w:color="auto"/>
        <w:right w:val="none" w:sz="0" w:space="0" w:color="auto"/>
      </w:divBdr>
    </w:div>
    <w:div w:id="2035883582">
      <w:bodyDiv w:val="1"/>
      <w:marLeft w:val="0"/>
      <w:marRight w:val="0"/>
      <w:marTop w:val="0"/>
      <w:marBottom w:val="0"/>
      <w:divBdr>
        <w:top w:val="none" w:sz="0" w:space="0" w:color="auto"/>
        <w:left w:val="none" w:sz="0" w:space="0" w:color="auto"/>
        <w:bottom w:val="none" w:sz="0" w:space="0" w:color="auto"/>
        <w:right w:val="none" w:sz="0" w:space="0" w:color="auto"/>
      </w:divBdr>
    </w:div>
    <w:div w:id="2036492922">
      <w:bodyDiv w:val="1"/>
      <w:marLeft w:val="0"/>
      <w:marRight w:val="0"/>
      <w:marTop w:val="0"/>
      <w:marBottom w:val="0"/>
      <w:divBdr>
        <w:top w:val="none" w:sz="0" w:space="0" w:color="auto"/>
        <w:left w:val="none" w:sz="0" w:space="0" w:color="auto"/>
        <w:bottom w:val="none" w:sz="0" w:space="0" w:color="auto"/>
        <w:right w:val="none" w:sz="0" w:space="0" w:color="auto"/>
      </w:divBdr>
    </w:div>
    <w:div w:id="2038002300">
      <w:bodyDiv w:val="1"/>
      <w:marLeft w:val="0"/>
      <w:marRight w:val="0"/>
      <w:marTop w:val="0"/>
      <w:marBottom w:val="0"/>
      <w:divBdr>
        <w:top w:val="none" w:sz="0" w:space="0" w:color="auto"/>
        <w:left w:val="none" w:sz="0" w:space="0" w:color="auto"/>
        <w:bottom w:val="none" w:sz="0" w:space="0" w:color="auto"/>
        <w:right w:val="none" w:sz="0" w:space="0" w:color="auto"/>
      </w:divBdr>
    </w:div>
    <w:div w:id="2038003360">
      <w:bodyDiv w:val="1"/>
      <w:marLeft w:val="0"/>
      <w:marRight w:val="0"/>
      <w:marTop w:val="0"/>
      <w:marBottom w:val="0"/>
      <w:divBdr>
        <w:top w:val="none" w:sz="0" w:space="0" w:color="auto"/>
        <w:left w:val="none" w:sz="0" w:space="0" w:color="auto"/>
        <w:bottom w:val="none" w:sz="0" w:space="0" w:color="auto"/>
        <w:right w:val="none" w:sz="0" w:space="0" w:color="auto"/>
      </w:divBdr>
    </w:div>
    <w:div w:id="2040206010">
      <w:bodyDiv w:val="1"/>
      <w:marLeft w:val="0"/>
      <w:marRight w:val="0"/>
      <w:marTop w:val="0"/>
      <w:marBottom w:val="0"/>
      <w:divBdr>
        <w:top w:val="none" w:sz="0" w:space="0" w:color="auto"/>
        <w:left w:val="none" w:sz="0" w:space="0" w:color="auto"/>
        <w:bottom w:val="none" w:sz="0" w:space="0" w:color="auto"/>
        <w:right w:val="none" w:sz="0" w:space="0" w:color="auto"/>
      </w:divBdr>
    </w:div>
    <w:div w:id="2040232748">
      <w:bodyDiv w:val="1"/>
      <w:marLeft w:val="0"/>
      <w:marRight w:val="0"/>
      <w:marTop w:val="0"/>
      <w:marBottom w:val="0"/>
      <w:divBdr>
        <w:top w:val="none" w:sz="0" w:space="0" w:color="auto"/>
        <w:left w:val="none" w:sz="0" w:space="0" w:color="auto"/>
        <w:bottom w:val="none" w:sz="0" w:space="0" w:color="auto"/>
        <w:right w:val="none" w:sz="0" w:space="0" w:color="auto"/>
      </w:divBdr>
    </w:div>
    <w:div w:id="2040272275">
      <w:bodyDiv w:val="1"/>
      <w:marLeft w:val="0"/>
      <w:marRight w:val="0"/>
      <w:marTop w:val="0"/>
      <w:marBottom w:val="0"/>
      <w:divBdr>
        <w:top w:val="none" w:sz="0" w:space="0" w:color="auto"/>
        <w:left w:val="none" w:sz="0" w:space="0" w:color="auto"/>
        <w:bottom w:val="none" w:sz="0" w:space="0" w:color="auto"/>
        <w:right w:val="none" w:sz="0" w:space="0" w:color="auto"/>
      </w:divBdr>
    </w:div>
    <w:div w:id="2041858569">
      <w:bodyDiv w:val="1"/>
      <w:marLeft w:val="0"/>
      <w:marRight w:val="0"/>
      <w:marTop w:val="0"/>
      <w:marBottom w:val="0"/>
      <w:divBdr>
        <w:top w:val="none" w:sz="0" w:space="0" w:color="auto"/>
        <w:left w:val="none" w:sz="0" w:space="0" w:color="auto"/>
        <w:bottom w:val="none" w:sz="0" w:space="0" w:color="auto"/>
        <w:right w:val="none" w:sz="0" w:space="0" w:color="auto"/>
      </w:divBdr>
    </w:div>
    <w:div w:id="2042900255">
      <w:bodyDiv w:val="1"/>
      <w:marLeft w:val="0"/>
      <w:marRight w:val="0"/>
      <w:marTop w:val="0"/>
      <w:marBottom w:val="0"/>
      <w:divBdr>
        <w:top w:val="none" w:sz="0" w:space="0" w:color="auto"/>
        <w:left w:val="none" w:sz="0" w:space="0" w:color="auto"/>
        <w:bottom w:val="none" w:sz="0" w:space="0" w:color="auto"/>
        <w:right w:val="none" w:sz="0" w:space="0" w:color="auto"/>
      </w:divBdr>
    </w:div>
    <w:div w:id="2043438821">
      <w:bodyDiv w:val="1"/>
      <w:marLeft w:val="0"/>
      <w:marRight w:val="0"/>
      <w:marTop w:val="0"/>
      <w:marBottom w:val="0"/>
      <w:divBdr>
        <w:top w:val="none" w:sz="0" w:space="0" w:color="auto"/>
        <w:left w:val="none" w:sz="0" w:space="0" w:color="auto"/>
        <w:bottom w:val="none" w:sz="0" w:space="0" w:color="auto"/>
        <w:right w:val="none" w:sz="0" w:space="0" w:color="auto"/>
      </w:divBdr>
    </w:div>
    <w:div w:id="2043506914">
      <w:bodyDiv w:val="1"/>
      <w:marLeft w:val="0"/>
      <w:marRight w:val="0"/>
      <w:marTop w:val="0"/>
      <w:marBottom w:val="0"/>
      <w:divBdr>
        <w:top w:val="none" w:sz="0" w:space="0" w:color="auto"/>
        <w:left w:val="none" w:sz="0" w:space="0" w:color="auto"/>
        <w:bottom w:val="none" w:sz="0" w:space="0" w:color="auto"/>
        <w:right w:val="none" w:sz="0" w:space="0" w:color="auto"/>
      </w:divBdr>
    </w:div>
    <w:div w:id="2043509285">
      <w:bodyDiv w:val="1"/>
      <w:marLeft w:val="0"/>
      <w:marRight w:val="0"/>
      <w:marTop w:val="0"/>
      <w:marBottom w:val="0"/>
      <w:divBdr>
        <w:top w:val="none" w:sz="0" w:space="0" w:color="auto"/>
        <w:left w:val="none" w:sz="0" w:space="0" w:color="auto"/>
        <w:bottom w:val="none" w:sz="0" w:space="0" w:color="auto"/>
        <w:right w:val="none" w:sz="0" w:space="0" w:color="auto"/>
      </w:divBdr>
    </w:div>
    <w:div w:id="2047169980">
      <w:bodyDiv w:val="1"/>
      <w:marLeft w:val="0"/>
      <w:marRight w:val="0"/>
      <w:marTop w:val="0"/>
      <w:marBottom w:val="0"/>
      <w:divBdr>
        <w:top w:val="none" w:sz="0" w:space="0" w:color="auto"/>
        <w:left w:val="none" w:sz="0" w:space="0" w:color="auto"/>
        <w:bottom w:val="none" w:sz="0" w:space="0" w:color="auto"/>
        <w:right w:val="none" w:sz="0" w:space="0" w:color="auto"/>
      </w:divBdr>
    </w:div>
    <w:div w:id="2047213961">
      <w:bodyDiv w:val="1"/>
      <w:marLeft w:val="0"/>
      <w:marRight w:val="0"/>
      <w:marTop w:val="0"/>
      <w:marBottom w:val="0"/>
      <w:divBdr>
        <w:top w:val="none" w:sz="0" w:space="0" w:color="auto"/>
        <w:left w:val="none" w:sz="0" w:space="0" w:color="auto"/>
        <w:bottom w:val="none" w:sz="0" w:space="0" w:color="auto"/>
        <w:right w:val="none" w:sz="0" w:space="0" w:color="auto"/>
      </w:divBdr>
    </w:div>
    <w:div w:id="2049648837">
      <w:bodyDiv w:val="1"/>
      <w:marLeft w:val="0"/>
      <w:marRight w:val="0"/>
      <w:marTop w:val="0"/>
      <w:marBottom w:val="0"/>
      <w:divBdr>
        <w:top w:val="none" w:sz="0" w:space="0" w:color="auto"/>
        <w:left w:val="none" w:sz="0" w:space="0" w:color="auto"/>
        <w:bottom w:val="none" w:sz="0" w:space="0" w:color="auto"/>
        <w:right w:val="none" w:sz="0" w:space="0" w:color="auto"/>
      </w:divBdr>
    </w:div>
    <w:div w:id="2051570788">
      <w:bodyDiv w:val="1"/>
      <w:marLeft w:val="0"/>
      <w:marRight w:val="0"/>
      <w:marTop w:val="0"/>
      <w:marBottom w:val="0"/>
      <w:divBdr>
        <w:top w:val="none" w:sz="0" w:space="0" w:color="auto"/>
        <w:left w:val="none" w:sz="0" w:space="0" w:color="auto"/>
        <w:bottom w:val="none" w:sz="0" w:space="0" w:color="auto"/>
        <w:right w:val="none" w:sz="0" w:space="0" w:color="auto"/>
      </w:divBdr>
    </w:div>
    <w:div w:id="2052994919">
      <w:bodyDiv w:val="1"/>
      <w:marLeft w:val="0"/>
      <w:marRight w:val="0"/>
      <w:marTop w:val="0"/>
      <w:marBottom w:val="0"/>
      <w:divBdr>
        <w:top w:val="none" w:sz="0" w:space="0" w:color="auto"/>
        <w:left w:val="none" w:sz="0" w:space="0" w:color="auto"/>
        <w:bottom w:val="none" w:sz="0" w:space="0" w:color="auto"/>
        <w:right w:val="none" w:sz="0" w:space="0" w:color="auto"/>
      </w:divBdr>
    </w:div>
    <w:div w:id="2053113647">
      <w:bodyDiv w:val="1"/>
      <w:marLeft w:val="0"/>
      <w:marRight w:val="0"/>
      <w:marTop w:val="0"/>
      <w:marBottom w:val="0"/>
      <w:divBdr>
        <w:top w:val="none" w:sz="0" w:space="0" w:color="auto"/>
        <w:left w:val="none" w:sz="0" w:space="0" w:color="auto"/>
        <w:bottom w:val="none" w:sz="0" w:space="0" w:color="auto"/>
        <w:right w:val="none" w:sz="0" w:space="0" w:color="auto"/>
      </w:divBdr>
    </w:div>
    <w:div w:id="2054424599">
      <w:bodyDiv w:val="1"/>
      <w:marLeft w:val="0"/>
      <w:marRight w:val="0"/>
      <w:marTop w:val="0"/>
      <w:marBottom w:val="0"/>
      <w:divBdr>
        <w:top w:val="none" w:sz="0" w:space="0" w:color="auto"/>
        <w:left w:val="none" w:sz="0" w:space="0" w:color="auto"/>
        <w:bottom w:val="none" w:sz="0" w:space="0" w:color="auto"/>
        <w:right w:val="none" w:sz="0" w:space="0" w:color="auto"/>
      </w:divBdr>
    </w:div>
    <w:div w:id="2054690788">
      <w:bodyDiv w:val="1"/>
      <w:marLeft w:val="0"/>
      <w:marRight w:val="0"/>
      <w:marTop w:val="0"/>
      <w:marBottom w:val="0"/>
      <w:divBdr>
        <w:top w:val="none" w:sz="0" w:space="0" w:color="auto"/>
        <w:left w:val="none" w:sz="0" w:space="0" w:color="auto"/>
        <w:bottom w:val="none" w:sz="0" w:space="0" w:color="auto"/>
        <w:right w:val="none" w:sz="0" w:space="0" w:color="auto"/>
      </w:divBdr>
    </w:div>
    <w:div w:id="2056158272">
      <w:bodyDiv w:val="1"/>
      <w:marLeft w:val="0"/>
      <w:marRight w:val="0"/>
      <w:marTop w:val="0"/>
      <w:marBottom w:val="0"/>
      <w:divBdr>
        <w:top w:val="none" w:sz="0" w:space="0" w:color="auto"/>
        <w:left w:val="none" w:sz="0" w:space="0" w:color="auto"/>
        <w:bottom w:val="none" w:sz="0" w:space="0" w:color="auto"/>
        <w:right w:val="none" w:sz="0" w:space="0" w:color="auto"/>
      </w:divBdr>
    </w:div>
    <w:div w:id="2057116467">
      <w:bodyDiv w:val="1"/>
      <w:marLeft w:val="0"/>
      <w:marRight w:val="0"/>
      <w:marTop w:val="0"/>
      <w:marBottom w:val="0"/>
      <w:divBdr>
        <w:top w:val="none" w:sz="0" w:space="0" w:color="auto"/>
        <w:left w:val="none" w:sz="0" w:space="0" w:color="auto"/>
        <w:bottom w:val="none" w:sz="0" w:space="0" w:color="auto"/>
        <w:right w:val="none" w:sz="0" w:space="0" w:color="auto"/>
      </w:divBdr>
    </w:div>
    <w:div w:id="2057314884">
      <w:bodyDiv w:val="1"/>
      <w:marLeft w:val="0"/>
      <w:marRight w:val="0"/>
      <w:marTop w:val="0"/>
      <w:marBottom w:val="0"/>
      <w:divBdr>
        <w:top w:val="none" w:sz="0" w:space="0" w:color="auto"/>
        <w:left w:val="none" w:sz="0" w:space="0" w:color="auto"/>
        <w:bottom w:val="none" w:sz="0" w:space="0" w:color="auto"/>
        <w:right w:val="none" w:sz="0" w:space="0" w:color="auto"/>
      </w:divBdr>
    </w:div>
    <w:div w:id="2058552143">
      <w:bodyDiv w:val="1"/>
      <w:marLeft w:val="0"/>
      <w:marRight w:val="0"/>
      <w:marTop w:val="0"/>
      <w:marBottom w:val="0"/>
      <w:divBdr>
        <w:top w:val="none" w:sz="0" w:space="0" w:color="auto"/>
        <w:left w:val="none" w:sz="0" w:space="0" w:color="auto"/>
        <w:bottom w:val="none" w:sz="0" w:space="0" w:color="auto"/>
        <w:right w:val="none" w:sz="0" w:space="0" w:color="auto"/>
      </w:divBdr>
    </w:div>
    <w:div w:id="2059427722">
      <w:bodyDiv w:val="1"/>
      <w:marLeft w:val="0"/>
      <w:marRight w:val="0"/>
      <w:marTop w:val="0"/>
      <w:marBottom w:val="0"/>
      <w:divBdr>
        <w:top w:val="none" w:sz="0" w:space="0" w:color="auto"/>
        <w:left w:val="none" w:sz="0" w:space="0" w:color="auto"/>
        <w:bottom w:val="none" w:sz="0" w:space="0" w:color="auto"/>
        <w:right w:val="none" w:sz="0" w:space="0" w:color="auto"/>
      </w:divBdr>
    </w:div>
    <w:div w:id="2061978983">
      <w:bodyDiv w:val="1"/>
      <w:marLeft w:val="0"/>
      <w:marRight w:val="0"/>
      <w:marTop w:val="0"/>
      <w:marBottom w:val="0"/>
      <w:divBdr>
        <w:top w:val="none" w:sz="0" w:space="0" w:color="auto"/>
        <w:left w:val="none" w:sz="0" w:space="0" w:color="auto"/>
        <w:bottom w:val="none" w:sz="0" w:space="0" w:color="auto"/>
        <w:right w:val="none" w:sz="0" w:space="0" w:color="auto"/>
      </w:divBdr>
    </w:div>
    <w:div w:id="2062055744">
      <w:bodyDiv w:val="1"/>
      <w:marLeft w:val="0"/>
      <w:marRight w:val="0"/>
      <w:marTop w:val="0"/>
      <w:marBottom w:val="0"/>
      <w:divBdr>
        <w:top w:val="none" w:sz="0" w:space="0" w:color="auto"/>
        <w:left w:val="none" w:sz="0" w:space="0" w:color="auto"/>
        <w:bottom w:val="none" w:sz="0" w:space="0" w:color="auto"/>
        <w:right w:val="none" w:sz="0" w:space="0" w:color="auto"/>
      </w:divBdr>
    </w:div>
    <w:div w:id="2062556854">
      <w:bodyDiv w:val="1"/>
      <w:marLeft w:val="0"/>
      <w:marRight w:val="0"/>
      <w:marTop w:val="0"/>
      <w:marBottom w:val="0"/>
      <w:divBdr>
        <w:top w:val="none" w:sz="0" w:space="0" w:color="auto"/>
        <w:left w:val="none" w:sz="0" w:space="0" w:color="auto"/>
        <w:bottom w:val="none" w:sz="0" w:space="0" w:color="auto"/>
        <w:right w:val="none" w:sz="0" w:space="0" w:color="auto"/>
      </w:divBdr>
    </w:div>
    <w:div w:id="2063289335">
      <w:bodyDiv w:val="1"/>
      <w:marLeft w:val="0"/>
      <w:marRight w:val="0"/>
      <w:marTop w:val="0"/>
      <w:marBottom w:val="0"/>
      <w:divBdr>
        <w:top w:val="none" w:sz="0" w:space="0" w:color="auto"/>
        <w:left w:val="none" w:sz="0" w:space="0" w:color="auto"/>
        <w:bottom w:val="none" w:sz="0" w:space="0" w:color="auto"/>
        <w:right w:val="none" w:sz="0" w:space="0" w:color="auto"/>
      </w:divBdr>
    </w:div>
    <w:div w:id="2063937232">
      <w:bodyDiv w:val="1"/>
      <w:marLeft w:val="0"/>
      <w:marRight w:val="0"/>
      <w:marTop w:val="0"/>
      <w:marBottom w:val="0"/>
      <w:divBdr>
        <w:top w:val="none" w:sz="0" w:space="0" w:color="auto"/>
        <w:left w:val="none" w:sz="0" w:space="0" w:color="auto"/>
        <w:bottom w:val="none" w:sz="0" w:space="0" w:color="auto"/>
        <w:right w:val="none" w:sz="0" w:space="0" w:color="auto"/>
      </w:divBdr>
    </w:div>
    <w:div w:id="2064449840">
      <w:bodyDiv w:val="1"/>
      <w:marLeft w:val="0"/>
      <w:marRight w:val="0"/>
      <w:marTop w:val="0"/>
      <w:marBottom w:val="0"/>
      <w:divBdr>
        <w:top w:val="none" w:sz="0" w:space="0" w:color="auto"/>
        <w:left w:val="none" w:sz="0" w:space="0" w:color="auto"/>
        <w:bottom w:val="none" w:sz="0" w:space="0" w:color="auto"/>
        <w:right w:val="none" w:sz="0" w:space="0" w:color="auto"/>
      </w:divBdr>
    </w:div>
    <w:div w:id="2066248901">
      <w:bodyDiv w:val="1"/>
      <w:marLeft w:val="0"/>
      <w:marRight w:val="0"/>
      <w:marTop w:val="0"/>
      <w:marBottom w:val="0"/>
      <w:divBdr>
        <w:top w:val="none" w:sz="0" w:space="0" w:color="auto"/>
        <w:left w:val="none" w:sz="0" w:space="0" w:color="auto"/>
        <w:bottom w:val="none" w:sz="0" w:space="0" w:color="auto"/>
        <w:right w:val="none" w:sz="0" w:space="0" w:color="auto"/>
      </w:divBdr>
    </w:div>
    <w:div w:id="2066369820">
      <w:bodyDiv w:val="1"/>
      <w:marLeft w:val="0"/>
      <w:marRight w:val="0"/>
      <w:marTop w:val="0"/>
      <w:marBottom w:val="0"/>
      <w:divBdr>
        <w:top w:val="none" w:sz="0" w:space="0" w:color="auto"/>
        <w:left w:val="none" w:sz="0" w:space="0" w:color="auto"/>
        <w:bottom w:val="none" w:sz="0" w:space="0" w:color="auto"/>
        <w:right w:val="none" w:sz="0" w:space="0" w:color="auto"/>
      </w:divBdr>
    </w:div>
    <w:div w:id="2068138923">
      <w:bodyDiv w:val="1"/>
      <w:marLeft w:val="0"/>
      <w:marRight w:val="0"/>
      <w:marTop w:val="0"/>
      <w:marBottom w:val="0"/>
      <w:divBdr>
        <w:top w:val="none" w:sz="0" w:space="0" w:color="auto"/>
        <w:left w:val="none" w:sz="0" w:space="0" w:color="auto"/>
        <w:bottom w:val="none" w:sz="0" w:space="0" w:color="auto"/>
        <w:right w:val="none" w:sz="0" w:space="0" w:color="auto"/>
      </w:divBdr>
    </w:div>
    <w:div w:id="2068602003">
      <w:bodyDiv w:val="1"/>
      <w:marLeft w:val="0"/>
      <w:marRight w:val="0"/>
      <w:marTop w:val="0"/>
      <w:marBottom w:val="0"/>
      <w:divBdr>
        <w:top w:val="none" w:sz="0" w:space="0" w:color="auto"/>
        <w:left w:val="none" w:sz="0" w:space="0" w:color="auto"/>
        <w:bottom w:val="none" w:sz="0" w:space="0" w:color="auto"/>
        <w:right w:val="none" w:sz="0" w:space="0" w:color="auto"/>
      </w:divBdr>
    </w:div>
    <w:div w:id="2069959415">
      <w:bodyDiv w:val="1"/>
      <w:marLeft w:val="0"/>
      <w:marRight w:val="0"/>
      <w:marTop w:val="0"/>
      <w:marBottom w:val="0"/>
      <w:divBdr>
        <w:top w:val="none" w:sz="0" w:space="0" w:color="auto"/>
        <w:left w:val="none" w:sz="0" w:space="0" w:color="auto"/>
        <w:bottom w:val="none" w:sz="0" w:space="0" w:color="auto"/>
        <w:right w:val="none" w:sz="0" w:space="0" w:color="auto"/>
      </w:divBdr>
    </w:div>
    <w:div w:id="2070566424">
      <w:bodyDiv w:val="1"/>
      <w:marLeft w:val="0"/>
      <w:marRight w:val="0"/>
      <w:marTop w:val="0"/>
      <w:marBottom w:val="0"/>
      <w:divBdr>
        <w:top w:val="none" w:sz="0" w:space="0" w:color="auto"/>
        <w:left w:val="none" w:sz="0" w:space="0" w:color="auto"/>
        <w:bottom w:val="none" w:sz="0" w:space="0" w:color="auto"/>
        <w:right w:val="none" w:sz="0" w:space="0" w:color="auto"/>
      </w:divBdr>
    </w:div>
    <w:div w:id="2071079432">
      <w:bodyDiv w:val="1"/>
      <w:marLeft w:val="0"/>
      <w:marRight w:val="0"/>
      <w:marTop w:val="0"/>
      <w:marBottom w:val="0"/>
      <w:divBdr>
        <w:top w:val="none" w:sz="0" w:space="0" w:color="auto"/>
        <w:left w:val="none" w:sz="0" w:space="0" w:color="auto"/>
        <w:bottom w:val="none" w:sz="0" w:space="0" w:color="auto"/>
        <w:right w:val="none" w:sz="0" w:space="0" w:color="auto"/>
      </w:divBdr>
    </w:div>
    <w:div w:id="2071152736">
      <w:bodyDiv w:val="1"/>
      <w:marLeft w:val="0"/>
      <w:marRight w:val="0"/>
      <w:marTop w:val="0"/>
      <w:marBottom w:val="0"/>
      <w:divBdr>
        <w:top w:val="none" w:sz="0" w:space="0" w:color="auto"/>
        <w:left w:val="none" w:sz="0" w:space="0" w:color="auto"/>
        <w:bottom w:val="none" w:sz="0" w:space="0" w:color="auto"/>
        <w:right w:val="none" w:sz="0" w:space="0" w:color="auto"/>
      </w:divBdr>
    </w:div>
    <w:div w:id="2071417966">
      <w:bodyDiv w:val="1"/>
      <w:marLeft w:val="0"/>
      <w:marRight w:val="0"/>
      <w:marTop w:val="0"/>
      <w:marBottom w:val="0"/>
      <w:divBdr>
        <w:top w:val="none" w:sz="0" w:space="0" w:color="auto"/>
        <w:left w:val="none" w:sz="0" w:space="0" w:color="auto"/>
        <w:bottom w:val="none" w:sz="0" w:space="0" w:color="auto"/>
        <w:right w:val="none" w:sz="0" w:space="0" w:color="auto"/>
      </w:divBdr>
    </w:div>
    <w:div w:id="2071538563">
      <w:bodyDiv w:val="1"/>
      <w:marLeft w:val="0"/>
      <w:marRight w:val="0"/>
      <w:marTop w:val="0"/>
      <w:marBottom w:val="0"/>
      <w:divBdr>
        <w:top w:val="none" w:sz="0" w:space="0" w:color="auto"/>
        <w:left w:val="none" w:sz="0" w:space="0" w:color="auto"/>
        <w:bottom w:val="none" w:sz="0" w:space="0" w:color="auto"/>
        <w:right w:val="none" w:sz="0" w:space="0" w:color="auto"/>
      </w:divBdr>
    </w:div>
    <w:div w:id="2072075412">
      <w:bodyDiv w:val="1"/>
      <w:marLeft w:val="0"/>
      <w:marRight w:val="0"/>
      <w:marTop w:val="0"/>
      <w:marBottom w:val="0"/>
      <w:divBdr>
        <w:top w:val="none" w:sz="0" w:space="0" w:color="auto"/>
        <w:left w:val="none" w:sz="0" w:space="0" w:color="auto"/>
        <w:bottom w:val="none" w:sz="0" w:space="0" w:color="auto"/>
        <w:right w:val="none" w:sz="0" w:space="0" w:color="auto"/>
      </w:divBdr>
    </w:div>
    <w:div w:id="2072463816">
      <w:bodyDiv w:val="1"/>
      <w:marLeft w:val="0"/>
      <w:marRight w:val="0"/>
      <w:marTop w:val="0"/>
      <w:marBottom w:val="0"/>
      <w:divBdr>
        <w:top w:val="none" w:sz="0" w:space="0" w:color="auto"/>
        <w:left w:val="none" w:sz="0" w:space="0" w:color="auto"/>
        <w:bottom w:val="none" w:sz="0" w:space="0" w:color="auto"/>
        <w:right w:val="none" w:sz="0" w:space="0" w:color="auto"/>
      </w:divBdr>
    </w:div>
    <w:div w:id="2073458901">
      <w:bodyDiv w:val="1"/>
      <w:marLeft w:val="0"/>
      <w:marRight w:val="0"/>
      <w:marTop w:val="0"/>
      <w:marBottom w:val="0"/>
      <w:divBdr>
        <w:top w:val="none" w:sz="0" w:space="0" w:color="auto"/>
        <w:left w:val="none" w:sz="0" w:space="0" w:color="auto"/>
        <w:bottom w:val="none" w:sz="0" w:space="0" w:color="auto"/>
        <w:right w:val="none" w:sz="0" w:space="0" w:color="auto"/>
      </w:divBdr>
    </w:div>
    <w:div w:id="2075812267">
      <w:bodyDiv w:val="1"/>
      <w:marLeft w:val="0"/>
      <w:marRight w:val="0"/>
      <w:marTop w:val="0"/>
      <w:marBottom w:val="0"/>
      <w:divBdr>
        <w:top w:val="none" w:sz="0" w:space="0" w:color="auto"/>
        <w:left w:val="none" w:sz="0" w:space="0" w:color="auto"/>
        <w:bottom w:val="none" w:sz="0" w:space="0" w:color="auto"/>
        <w:right w:val="none" w:sz="0" w:space="0" w:color="auto"/>
      </w:divBdr>
    </w:div>
    <w:div w:id="2076270087">
      <w:bodyDiv w:val="1"/>
      <w:marLeft w:val="0"/>
      <w:marRight w:val="0"/>
      <w:marTop w:val="0"/>
      <w:marBottom w:val="0"/>
      <w:divBdr>
        <w:top w:val="none" w:sz="0" w:space="0" w:color="auto"/>
        <w:left w:val="none" w:sz="0" w:space="0" w:color="auto"/>
        <w:bottom w:val="none" w:sz="0" w:space="0" w:color="auto"/>
        <w:right w:val="none" w:sz="0" w:space="0" w:color="auto"/>
      </w:divBdr>
    </w:div>
    <w:div w:id="2076664983">
      <w:bodyDiv w:val="1"/>
      <w:marLeft w:val="0"/>
      <w:marRight w:val="0"/>
      <w:marTop w:val="0"/>
      <w:marBottom w:val="0"/>
      <w:divBdr>
        <w:top w:val="none" w:sz="0" w:space="0" w:color="auto"/>
        <w:left w:val="none" w:sz="0" w:space="0" w:color="auto"/>
        <w:bottom w:val="none" w:sz="0" w:space="0" w:color="auto"/>
        <w:right w:val="none" w:sz="0" w:space="0" w:color="auto"/>
      </w:divBdr>
    </w:div>
    <w:div w:id="2076857492">
      <w:bodyDiv w:val="1"/>
      <w:marLeft w:val="0"/>
      <w:marRight w:val="0"/>
      <w:marTop w:val="0"/>
      <w:marBottom w:val="0"/>
      <w:divBdr>
        <w:top w:val="none" w:sz="0" w:space="0" w:color="auto"/>
        <w:left w:val="none" w:sz="0" w:space="0" w:color="auto"/>
        <w:bottom w:val="none" w:sz="0" w:space="0" w:color="auto"/>
        <w:right w:val="none" w:sz="0" w:space="0" w:color="auto"/>
      </w:divBdr>
    </w:div>
    <w:div w:id="2077896794">
      <w:bodyDiv w:val="1"/>
      <w:marLeft w:val="0"/>
      <w:marRight w:val="0"/>
      <w:marTop w:val="0"/>
      <w:marBottom w:val="0"/>
      <w:divBdr>
        <w:top w:val="none" w:sz="0" w:space="0" w:color="auto"/>
        <w:left w:val="none" w:sz="0" w:space="0" w:color="auto"/>
        <w:bottom w:val="none" w:sz="0" w:space="0" w:color="auto"/>
        <w:right w:val="none" w:sz="0" w:space="0" w:color="auto"/>
      </w:divBdr>
    </w:div>
    <w:div w:id="2078043531">
      <w:bodyDiv w:val="1"/>
      <w:marLeft w:val="0"/>
      <w:marRight w:val="0"/>
      <w:marTop w:val="0"/>
      <w:marBottom w:val="0"/>
      <w:divBdr>
        <w:top w:val="none" w:sz="0" w:space="0" w:color="auto"/>
        <w:left w:val="none" w:sz="0" w:space="0" w:color="auto"/>
        <w:bottom w:val="none" w:sz="0" w:space="0" w:color="auto"/>
        <w:right w:val="none" w:sz="0" w:space="0" w:color="auto"/>
      </w:divBdr>
    </w:div>
    <w:div w:id="2078089127">
      <w:bodyDiv w:val="1"/>
      <w:marLeft w:val="0"/>
      <w:marRight w:val="0"/>
      <w:marTop w:val="0"/>
      <w:marBottom w:val="0"/>
      <w:divBdr>
        <w:top w:val="none" w:sz="0" w:space="0" w:color="auto"/>
        <w:left w:val="none" w:sz="0" w:space="0" w:color="auto"/>
        <w:bottom w:val="none" w:sz="0" w:space="0" w:color="auto"/>
        <w:right w:val="none" w:sz="0" w:space="0" w:color="auto"/>
      </w:divBdr>
    </w:div>
    <w:div w:id="2078238202">
      <w:bodyDiv w:val="1"/>
      <w:marLeft w:val="0"/>
      <w:marRight w:val="0"/>
      <w:marTop w:val="0"/>
      <w:marBottom w:val="0"/>
      <w:divBdr>
        <w:top w:val="none" w:sz="0" w:space="0" w:color="auto"/>
        <w:left w:val="none" w:sz="0" w:space="0" w:color="auto"/>
        <w:bottom w:val="none" w:sz="0" w:space="0" w:color="auto"/>
        <w:right w:val="none" w:sz="0" w:space="0" w:color="auto"/>
      </w:divBdr>
    </w:div>
    <w:div w:id="2078548516">
      <w:bodyDiv w:val="1"/>
      <w:marLeft w:val="0"/>
      <w:marRight w:val="0"/>
      <w:marTop w:val="0"/>
      <w:marBottom w:val="0"/>
      <w:divBdr>
        <w:top w:val="none" w:sz="0" w:space="0" w:color="auto"/>
        <w:left w:val="none" w:sz="0" w:space="0" w:color="auto"/>
        <w:bottom w:val="none" w:sz="0" w:space="0" w:color="auto"/>
        <w:right w:val="none" w:sz="0" w:space="0" w:color="auto"/>
      </w:divBdr>
    </w:div>
    <w:div w:id="2078552001">
      <w:bodyDiv w:val="1"/>
      <w:marLeft w:val="0"/>
      <w:marRight w:val="0"/>
      <w:marTop w:val="0"/>
      <w:marBottom w:val="0"/>
      <w:divBdr>
        <w:top w:val="none" w:sz="0" w:space="0" w:color="auto"/>
        <w:left w:val="none" w:sz="0" w:space="0" w:color="auto"/>
        <w:bottom w:val="none" w:sz="0" w:space="0" w:color="auto"/>
        <w:right w:val="none" w:sz="0" w:space="0" w:color="auto"/>
      </w:divBdr>
    </w:div>
    <w:div w:id="2079592433">
      <w:bodyDiv w:val="1"/>
      <w:marLeft w:val="0"/>
      <w:marRight w:val="0"/>
      <w:marTop w:val="0"/>
      <w:marBottom w:val="0"/>
      <w:divBdr>
        <w:top w:val="none" w:sz="0" w:space="0" w:color="auto"/>
        <w:left w:val="none" w:sz="0" w:space="0" w:color="auto"/>
        <w:bottom w:val="none" w:sz="0" w:space="0" w:color="auto"/>
        <w:right w:val="none" w:sz="0" w:space="0" w:color="auto"/>
      </w:divBdr>
    </w:div>
    <w:div w:id="2080059609">
      <w:bodyDiv w:val="1"/>
      <w:marLeft w:val="0"/>
      <w:marRight w:val="0"/>
      <w:marTop w:val="0"/>
      <w:marBottom w:val="0"/>
      <w:divBdr>
        <w:top w:val="none" w:sz="0" w:space="0" w:color="auto"/>
        <w:left w:val="none" w:sz="0" w:space="0" w:color="auto"/>
        <w:bottom w:val="none" w:sz="0" w:space="0" w:color="auto"/>
        <w:right w:val="none" w:sz="0" w:space="0" w:color="auto"/>
      </w:divBdr>
    </w:div>
    <w:div w:id="2081249657">
      <w:bodyDiv w:val="1"/>
      <w:marLeft w:val="0"/>
      <w:marRight w:val="0"/>
      <w:marTop w:val="0"/>
      <w:marBottom w:val="0"/>
      <w:divBdr>
        <w:top w:val="none" w:sz="0" w:space="0" w:color="auto"/>
        <w:left w:val="none" w:sz="0" w:space="0" w:color="auto"/>
        <w:bottom w:val="none" w:sz="0" w:space="0" w:color="auto"/>
        <w:right w:val="none" w:sz="0" w:space="0" w:color="auto"/>
      </w:divBdr>
    </w:div>
    <w:div w:id="2081977281">
      <w:bodyDiv w:val="1"/>
      <w:marLeft w:val="0"/>
      <w:marRight w:val="0"/>
      <w:marTop w:val="0"/>
      <w:marBottom w:val="0"/>
      <w:divBdr>
        <w:top w:val="none" w:sz="0" w:space="0" w:color="auto"/>
        <w:left w:val="none" w:sz="0" w:space="0" w:color="auto"/>
        <w:bottom w:val="none" w:sz="0" w:space="0" w:color="auto"/>
        <w:right w:val="none" w:sz="0" w:space="0" w:color="auto"/>
      </w:divBdr>
    </w:div>
    <w:div w:id="2082096673">
      <w:bodyDiv w:val="1"/>
      <w:marLeft w:val="0"/>
      <w:marRight w:val="0"/>
      <w:marTop w:val="0"/>
      <w:marBottom w:val="0"/>
      <w:divBdr>
        <w:top w:val="none" w:sz="0" w:space="0" w:color="auto"/>
        <w:left w:val="none" w:sz="0" w:space="0" w:color="auto"/>
        <w:bottom w:val="none" w:sz="0" w:space="0" w:color="auto"/>
        <w:right w:val="none" w:sz="0" w:space="0" w:color="auto"/>
      </w:divBdr>
    </w:div>
    <w:div w:id="2083481734">
      <w:bodyDiv w:val="1"/>
      <w:marLeft w:val="0"/>
      <w:marRight w:val="0"/>
      <w:marTop w:val="0"/>
      <w:marBottom w:val="0"/>
      <w:divBdr>
        <w:top w:val="none" w:sz="0" w:space="0" w:color="auto"/>
        <w:left w:val="none" w:sz="0" w:space="0" w:color="auto"/>
        <w:bottom w:val="none" w:sz="0" w:space="0" w:color="auto"/>
        <w:right w:val="none" w:sz="0" w:space="0" w:color="auto"/>
      </w:divBdr>
    </w:div>
    <w:div w:id="2083524692">
      <w:bodyDiv w:val="1"/>
      <w:marLeft w:val="0"/>
      <w:marRight w:val="0"/>
      <w:marTop w:val="0"/>
      <w:marBottom w:val="0"/>
      <w:divBdr>
        <w:top w:val="none" w:sz="0" w:space="0" w:color="auto"/>
        <w:left w:val="none" w:sz="0" w:space="0" w:color="auto"/>
        <w:bottom w:val="none" w:sz="0" w:space="0" w:color="auto"/>
        <w:right w:val="none" w:sz="0" w:space="0" w:color="auto"/>
      </w:divBdr>
    </w:div>
    <w:div w:id="2083604642">
      <w:bodyDiv w:val="1"/>
      <w:marLeft w:val="0"/>
      <w:marRight w:val="0"/>
      <w:marTop w:val="0"/>
      <w:marBottom w:val="0"/>
      <w:divBdr>
        <w:top w:val="none" w:sz="0" w:space="0" w:color="auto"/>
        <w:left w:val="none" w:sz="0" w:space="0" w:color="auto"/>
        <w:bottom w:val="none" w:sz="0" w:space="0" w:color="auto"/>
        <w:right w:val="none" w:sz="0" w:space="0" w:color="auto"/>
      </w:divBdr>
    </w:div>
    <w:div w:id="2083796292">
      <w:bodyDiv w:val="1"/>
      <w:marLeft w:val="0"/>
      <w:marRight w:val="0"/>
      <w:marTop w:val="0"/>
      <w:marBottom w:val="0"/>
      <w:divBdr>
        <w:top w:val="none" w:sz="0" w:space="0" w:color="auto"/>
        <w:left w:val="none" w:sz="0" w:space="0" w:color="auto"/>
        <w:bottom w:val="none" w:sz="0" w:space="0" w:color="auto"/>
        <w:right w:val="none" w:sz="0" w:space="0" w:color="auto"/>
      </w:divBdr>
    </w:div>
    <w:div w:id="2085956764">
      <w:bodyDiv w:val="1"/>
      <w:marLeft w:val="0"/>
      <w:marRight w:val="0"/>
      <w:marTop w:val="0"/>
      <w:marBottom w:val="0"/>
      <w:divBdr>
        <w:top w:val="none" w:sz="0" w:space="0" w:color="auto"/>
        <w:left w:val="none" w:sz="0" w:space="0" w:color="auto"/>
        <w:bottom w:val="none" w:sz="0" w:space="0" w:color="auto"/>
        <w:right w:val="none" w:sz="0" w:space="0" w:color="auto"/>
      </w:divBdr>
    </w:div>
    <w:div w:id="2087678175">
      <w:bodyDiv w:val="1"/>
      <w:marLeft w:val="0"/>
      <w:marRight w:val="0"/>
      <w:marTop w:val="0"/>
      <w:marBottom w:val="0"/>
      <w:divBdr>
        <w:top w:val="none" w:sz="0" w:space="0" w:color="auto"/>
        <w:left w:val="none" w:sz="0" w:space="0" w:color="auto"/>
        <w:bottom w:val="none" w:sz="0" w:space="0" w:color="auto"/>
        <w:right w:val="none" w:sz="0" w:space="0" w:color="auto"/>
      </w:divBdr>
    </w:div>
    <w:div w:id="2087917593">
      <w:bodyDiv w:val="1"/>
      <w:marLeft w:val="0"/>
      <w:marRight w:val="0"/>
      <w:marTop w:val="0"/>
      <w:marBottom w:val="0"/>
      <w:divBdr>
        <w:top w:val="none" w:sz="0" w:space="0" w:color="auto"/>
        <w:left w:val="none" w:sz="0" w:space="0" w:color="auto"/>
        <w:bottom w:val="none" w:sz="0" w:space="0" w:color="auto"/>
        <w:right w:val="none" w:sz="0" w:space="0" w:color="auto"/>
      </w:divBdr>
    </w:div>
    <w:div w:id="2088185554">
      <w:bodyDiv w:val="1"/>
      <w:marLeft w:val="0"/>
      <w:marRight w:val="0"/>
      <w:marTop w:val="0"/>
      <w:marBottom w:val="0"/>
      <w:divBdr>
        <w:top w:val="none" w:sz="0" w:space="0" w:color="auto"/>
        <w:left w:val="none" w:sz="0" w:space="0" w:color="auto"/>
        <w:bottom w:val="none" w:sz="0" w:space="0" w:color="auto"/>
        <w:right w:val="none" w:sz="0" w:space="0" w:color="auto"/>
      </w:divBdr>
    </w:div>
    <w:div w:id="2088915076">
      <w:bodyDiv w:val="1"/>
      <w:marLeft w:val="0"/>
      <w:marRight w:val="0"/>
      <w:marTop w:val="0"/>
      <w:marBottom w:val="0"/>
      <w:divBdr>
        <w:top w:val="none" w:sz="0" w:space="0" w:color="auto"/>
        <w:left w:val="none" w:sz="0" w:space="0" w:color="auto"/>
        <w:bottom w:val="none" w:sz="0" w:space="0" w:color="auto"/>
        <w:right w:val="none" w:sz="0" w:space="0" w:color="auto"/>
      </w:divBdr>
    </w:div>
    <w:div w:id="2088915333">
      <w:bodyDiv w:val="1"/>
      <w:marLeft w:val="0"/>
      <w:marRight w:val="0"/>
      <w:marTop w:val="0"/>
      <w:marBottom w:val="0"/>
      <w:divBdr>
        <w:top w:val="none" w:sz="0" w:space="0" w:color="auto"/>
        <w:left w:val="none" w:sz="0" w:space="0" w:color="auto"/>
        <w:bottom w:val="none" w:sz="0" w:space="0" w:color="auto"/>
        <w:right w:val="none" w:sz="0" w:space="0" w:color="auto"/>
      </w:divBdr>
    </w:div>
    <w:div w:id="2089764503">
      <w:bodyDiv w:val="1"/>
      <w:marLeft w:val="0"/>
      <w:marRight w:val="0"/>
      <w:marTop w:val="0"/>
      <w:marBottom w:val="0"/>
      <w:divBdr>
        <w:top w:val="none" w:sz="0" w:space="0" w:color="auto"/>
        <w:left w:val="none" w:sz="0" w:space="0" w:color="auto"/>
        <w:bottom w:val="none" w:sz="0" w:space="0" w:color="auto"/>
        <w:right w:val="none" w:sz="0" w:space="0" w:color="auto"/>
      </w:divBdr>
    </w:div>
    <w:div w:id="2090032171">
      <w:bodyDiv w:val="1"/>
      <w:marLeft w:val="0"/>
      <w:marRight w:val="0"/>
      <w:marTop w:val="0"/>
      <w:marBottom w:val="0"/>
      <w:divBdr>
        <w:top w:val="none" w:sz="0" w:space="0" w:color="auto"/>
        <w:left w:val="none" w:sz="0" w:space="0" w:color="auto"/>
        <w:bottom w:val="none" w:sz="0" w:space="0" w:color="auto"/>
        <w:right w:val="none" w:sz="0" w:space="0" w:color="auto"/>
      </w:divBdr>
    </w:div>
    <w:div w:id="2090303004">
      <w:bodyDiv w:val="1"/>
      <w:marLeft w:val="0"/>
      <w:marRight w:val="0"/>
      <w:marTop w:val="0"/>
      <w:marBottom w:val="0"/>
      <w:divBdr>
        <w:top w:val="none" w:sz="0" w:space="0" w:color="auto"/>
        <w:left w:val="none" w:sz="0" w:space="0" w:color="auto"/>
        <w:bottom w:val="none" w:sz="0" w:space="0" w:color="auto"/>
        <w:right w:val="none" w:sz="0" w:space="0" w:color="auto"/>
      </w:divBdr>
    </w:div>
    <w:div w:id="2091538403">
      <w:bodyDiv w:val="1"/>
      <w:marLeft w:val="0"/>
      <w:marRight w:val="0"/>
      <w:marTop w:val="0"/>
      <w:marBottom w:val="0"/>
      <w:divBdr>
        <w:top w:val="none" w:sz="0" w:space="0" w:color="auto"/>
        <w:left w:val="none" w:sz="0" w:space="0" w:color="auto"/>
        <w:bottom w:val="none" w:sz="0" w:space="0" w:color="auto"/>
        <w:right w:val="none" w:sz="0" w:space="0" w:color="auto"/>
      </w:divBdr>
    </w:div>
    <w:div w:id="2092459160">
      <w:bodyDiv w:val="1"/>
      <w:marLeft w:val="0"/>
      <w:marRight w:val="0"/>
      <w:marTop w:val="0"/>
      <w:marBottom w:val="0"/>
      <w:divBdr>
        <w:top w:val="none" w:sz="0" w:space="0" w:color="auto"/>
        <w:left w:val="none" w:sz="0" w:space="0" w:color="auto"/>
        <w:bottom w:val="none" w:sz="0" w:space="0" w:color="auto"/>
        <w:right w:val="none" w:sz="0" w:space="0" w:color="auto"/>
      </w:divBdr>
    </w:div>
    <w:div w:id="2093119425">
      <w:bodyDiv w:val="1"/>
      <w:marLeft w:val="0"/>
      <w:marRight w:val="0"/>
      <w:marTop w:val="0"/>
      <w:marBottom w:val="0"/>
      <w:divBdr>
        <w:top w:val="none" w:sz="0" w:space="0" w:color="auto"/>
        <w:left w:val="none" w:sz="0" w:space="0" w:color="auto"/>
        <w:bottom w:val="none" w:sz="0" w:space="0" w:color="auto"/>
        <w:right w:val="none" w:sz="0" w:space="0" w:color="auto"/>
      </w:divBdr>
    </w:div>
    <w:div w:id="2094011941">
      <w:bodyDiv w:val="1"/>
      <w:marLeft w:val="0"/>
      <w:marRight w:val="0"/>
      <w:marTop w:val="0"/>
      <w:marBottom w:val="0"/>
      <w:divBdr>
        <w:top w:val="none" w:sz="0" w:space="0" w:color="auto"/>
        <w:left w:val="none" w:sz="0" w:space="0" w:color="auto"/>
        <w:bottom w:val="none" w:sz="0" w:space="0" w:color="auto"/>
        <w:right w:val="none" w:sz="0" w:space="0" w:color="auto"/>
      </w:divBdr>
    </w:div>
    <w:div w:id="2096048332">
      <w:bodyDiv w:val="1"/>
      <w:marLeft w:val="0"/>
      <w:marRight w:val="0"/>
      <w:marTop w:val="0"/>
      <w:marBottom w:val="0"/>
      <w:divBdr>
        <w:top w:val="none" w:sz="0" w:space="0" w:color="auto"/>
        <w:left w:val="none" w:sz="0" w:space="0" w:color="auto"/>
        <w:bottom w:val="none" w:sz="0" w:space="0" w:color="auto"/>
        <w:right w:val="none" w:sz="0" w:space="0" w:color="auto"/>
      </w:divBdr>
    </w:div>
    <w:div w:id="2096777890">
      <w:bodyDiv w:val="1"/>
      <w:marLeft w:val="0"/>
      <w:marRight w:val="0"/>
      <w:marTop w:val="0"/>
      <w:marBottom w:val="0"/>
      <w:divBdr>
        <w:top w:val="none" w:sz="0" w:space="0" w:color="auto"/>
        <w:left w:val="none" w:sz="0" w:space="0" w:color="auto"/>
        <w:bottom w:val="none" w:sz="0" w:space="0" w:color="auto"/>
        <w:right w:val="none" w:sz="0" w:space="0" w:color="auto"/>
      </w:divBdr>
    </w:div>
    <w:div w:id="2097360879">
      <w:bodyDiv w:val="1"/>
      <w:marLeft w:val="0"/>
      <w:marRight w:val="0"/>
      <w:marTop w:val="0"/>
      <w:marBottom w:val="0"/>
      <w:divBdr>
        <w:top w:val="none" w:sz="0" w:space="0" w:color="auto"/>
        <w:left w:val="none" w:sz="0" w:space="0" w:color="auto"/>
        <w:bottom w:val="none" w:sz="0" w:space="0" w:color="auto"/>
        <w:right w:val="none" w:sz="0" w:space="0" w:color="auto"/>
      </w:divBdr>
    </w:div>
    <w:div w:id="2097631511">
      <w:bodyDiv w:val="1"/>
      <w:marLeft w:val="0"/>
      <w:marRight w:val="0"/>
      <w:marTop w:val="0"/>
      <w:marBottom w:val="0"/>
      <w:divBdr>
        <w:top w:val="none" w:sz="0" w:space="0" w:color="auto"/>
        <w:left w:val="none" w:sz="0" w:space="0" w:color="auto"/>
        <w:bottom w:val="none" w:sz="0" w:space="0" w:color="auto"/>
        <w:right w:val="none" w:sz="0" w:space="0" w:color="auto"/>
      </w:divBdr>
    </w:div>
    <w:div w:id="2097743244">
      <w:bodyDiv w:val="1"/>
      <w:marLeft w:val="0"/>
      <w:marRight w:val="0"/>
      <w:marTop w:val="0"/>
      <w:marBottom w:val="0"/>
      <w:divBdr>
        <w:top w:val="none" w:sz="0" w:space="0" w:color="auto"/>
        <w:left w:val="none" w:sz="0" w:space="0" w:color="auto"/>
        <w:bottom w:val="none" w:sz="0" w:space="0" w:color="auto"/>
        <w:right w:val="none" w:sz="0" w:space="0" w:color="auto"/>
      </w:divBdr>
    </w:div>
    <w:div w:id="2098552622">
      <w:bodyDiv w:val="1"/>
      <w:marLeft w:val="0"/>
      <w:marRight w:val="0"/>
      <w:marTop w:val="0"/>
      <w:marBottom w:val="0"/>
      <w:divBdr>
        <w:top w:val="none" w:sz="0" w:space="0" w:color="auto"/>
        <w:left w:val="none" w:sz="0" w:space="0" w:color="auto"/>
        <w:bottom w:val="none" w:sz="0" w:space="0" w:color="auto"/>
        <w:right w:val="none" w:sz="0" w:space="0" w:color="auto"/>
      </w:divBdr>
    </w:div>
    <w:div w:id="2099059543">
      <w:bodyDiv w:val="1"/>
      <w:marLeft w:val="0"/>
      <w:marRight w:val="0"/>
      <w:marTop w:val="0"/>
      <w:marBottom w:val="0"/>
      <w:divBdr>
        <w:top w:val="none" w:sz="0" w:space="0" w:color="auto"/>
        <w:left w:val="none" w:sz="0" w:space="0" w:color="auto"/>
        <w:bottom w:val="none" w:sz="0" w:space="0" w:color="auto"/>
        <w:right w:val="none" w:sz="0" w:space="0" w:color="auto"/>
      </w:divBdr>
    </w:div>
    <w:div w:id="2099208744">
      <w:bodyDiv w:val="1"/>
      <w:marLeft w:val="0"/>
      <w:marRight w:val="0"/>
      <w:marTop w:val="0"/>
      <w:marBottom w:val="0"/>
      <w:divBdr>
        <w:top w:val="none" w:sz="0" w:space="0" w:color="auto"/>
        <w:left w:val="none" w:sz="0" w:space="0" w:color="auto"/>
        <w:bottom w:val="none" w:sz="0" w:space="0" w:color="auto"/>
        <w:right w:val="none" w:sz="0" w:space="0" w:color="auto"/>
      </w:divBdr>
    </w:div>
    <w:div w:id="2100328572">
      <w:bodyDiv w:val="1"/>
      <w:marLeft w:val="0"/>
      <w:marRight w:val="0"/>
      <w:marTop w:val="0"/>
      <w:marBottom w:val="0"/>
      <w:divBdr>
        <w:top w:val="none" w:sz="0" w:space="0" w:color="auto"/>
        <w:left w:val="none" w:sz="0" w:space="0" w:color="auto"/>
        <w:bottom w:val="none" w:sz="0" w:space="0" w:color="auto"/>
        <w:right w:val="none" w:sz="0" w:space="0" w:color="auto"/>
      </w:divBdr>
    </w:div>
    <w:div w:id="2100561987">
      <w:bodyDiv w:val="1"/>
      <w:marLeft w:val="0"/>
      <w:marRight w:val="0"/>
      <w:marTop w:val="0"/>
      <w:marBottom w:val="0"/>
      <w:divBdr>
        <w:top w:val="none" w:sz="0" w:space="0" w:color="auto"/>
        <w:left w:val="none" w:sz="0" w:space="0" w:color="auto"/>
        <w:bottom w:val="none" w:sz="0" w:space="0" w:color="auto"/>
        <w:right w:val="none" w:sz="0" w:space="0" w:color="auto"/>
      </w:divBdr>
    </w:div>
    <w:div w:id="2101834162">
      <w:bodyDiv w:val="1"/>
      <w:marLeft w:val="0"/>
      <w:marRight w:val="0"/>
      <w:marTop w:val="0"/>
      <w:marBottom w:val="0"/>
      <w:divBdr>
        <w:top w:val="none" w:sz="0" w:space="0" w:color="auto"/>
        <w:left w:val="none" w:sz="0" w:space="0" w:color="auto"/>
        <w:bottom w:val="none" w:sz="0" w:space="0" w:color="auto"/>
        <w:right w:val="none" w:sz="0" w:space="0" w:color="auto"/>
      </w:divBdr>
    </w:div>
    <w:div w:id="2102986567">
      <w:bodyDiv w:val="1"/>
      <w:marLeft w:val="0"/>
      <w:marRight w:val="0"/>
      <w:marTop w:val="0"/>
      <w:marBottom w:val="0"/>
      <w:divBdr>
        <w:top w:val="none" w:sz="0" w:space="0" w:color="auto"/>
        <w:left w:val="none" w:sz="0" w:space="0" w:color="auto"/>
        <w:bottom w:val="none" w:sz="0" w:space="0" w:color="auto"/>
        <w:right w:val="none" w:sz="0" w:space="0" w:color="auto"/>
      </w:divBdr>
    </w:div>
    <w:div w:id="2104108342">
      <w:bodyDiv w:val="1"/>
      <w:marLeft w:val="0"/>
      <w:marRight w:val="0"/>
      <w:marTop w:val="0"/>
      <w:marBottom w:val="0"/>
      <w:divBdr>
        <w:top w:val="none" w:sz="0" w:space="0" w:color="auto"/>
        <w:left w:val="none" w:sz="0" w:space="0" w:color="auto"/>
        <w:bottom w:val="none" w:sz="0" w:space="0" w:color="auto"/>
        <w:right w:val="none" w:sz="0" w:space="0" w:color="auto"/>
      </w:divBdr>
    </w:div>
    <w:div w:id="2104304314">
      <w:bodyDiv w:val="1"/>
      <w:marLeft w:val="0"/>
      <w:marRight w:val="0"/>
      <w:marTop w:val="0"/>
      <w:marBottom w:val="0"/>
      <w:divBdr>
        <w:top w:val="none" w:sz="0" w:space="0" w:color="auto"/>
        <w:left w:val="none" w:sz="0" w:space="0" w:color="auto"/>
        <w:bottom w:val="none" w:sz="0" w:space="0" w:color="auto"/>
        <w:right w:val="none" w:sz="0" w:space="0" w:color="auto"/>
      </w:divBdr>
    </w:div>
    <w:div w:id="2104523226">
      <w:bodyDiv w:val="1"/>
      <w:marLeft w:val="0"/>
      <w:marRight w:val="0"/>
      <w:marTop w:val="0"/>
      <w:marBottom w:val="0"/>
      <w:divBdr>
        <w:top w:val="none" w:sz="0" w:space="0" w:color="auto"/>
        <w:left w:val="none" w:sz="0" w:space="0" w:color="auto"/>
        <w:bottom w:val="none" w:sz="0" w:space="0" w:color="auto"/>
        <w:right w:val="none" w:sz="0" w:space="0" w:color="auto"/>
      </w:divBdr>
    </w:div>
    <w:div w:id="2107580198">
      <w:bodyDiv w:val="1"/>
      <w:marLeft w:val="0"/>
      <w:marRight w:val="0"/>
      <w:marTop w:val="0"/>
      <w:marBottom w:val="0"/>
      <w:divBdr>
        <w:top w:val="none" w:sz="0" w:space="0" w:color="auto"/>
        <w:left w:val="none" w:sz="0" w:space="0" w:color="auto"/>
        <w:bottom w:val="none" w:sz="0" w:space="0" w:color="auto"/>
        <w:right w:val="none" w:sz="0" w:space="0" w:color="auto"/>
      </w:divBdr>
    </w:div>
    <w:div w:id="2107846133">
      <w:bodyDiv w:val="1"/>
      <w:marLeft w:val="0"/>
      <w:marRight w:val="0"/>
      <w:marTop w:val="0"/>
      <w:marBottom w:val="0"/>
      <w:divBdr>
        <w:top w:val="none" w:sz="0" w:space="0" w:color="auto"/>
        <w:left w:val="none" w:sz="0" w:space="0" w:color="auto"/>
        <w:bottom w:val="none" w:sz="0" w:space="0" w:color="auto"/>
        <w:right w:val="none" w:sz="0" w:space="0" w:color="auto"/>
      </w:divBdr>
    </w:div>
    <w:div w:id="2110537286">
      <w:bodyDiv w:val="1"/>
      <w:marLeft w:val="0"/>
      <w:marRight w:val="0"/>
      <w:marTop w:val="0"/>
      <w:marBottom w:val="0"/>
      <w:divBdr>
        <w:top w:val="none" w:sz="0" w:space="0" w:color="auto"/>
        <w:left w:val="none" w:sz="0" w:space="0" w:color="auto"/>
        <w:bottom w:val="none" w:sz="0" w:space="0" w:color="auto"/>
        <w:right w:val="none" w:sz="0" w:space="0" w:color="auto"/>
      </w:divBdr>
    </w:div>
    <w:div w:id="2116093340">
      <w:bodyDiv w:val="1"/>
      <w:marLeft w:val="0"/>
      <w:marRight w:val="0"/>
      <w:marTop w:val="0"/>
      <w:marBottom w:val="0"/>
      <w:divBdr>
        <w:top w:val="none" w:sz="0" w:space="0" w:color="auto"/>
        <w:left w:val="none" w:sz="0" w:space="0" w:color="auto"/>
        <w:bottom w:val="none" w:sz="0" w:space="0" w:color="auto"/>
        <w:right w:val="none" w:sz="0" w:space="0" w:color="auto"/>
      </w:divBdr>
    </w:div>
    <w:div w:id="2118062082">
      <w:bodyDiv w:val="1"/>
      <w:marLeft w:val="0"/>
      <w:marRight w:val="0"/>
      <w:marTop w:val="0"/>
      <w:marBottom w:val="0"/>
      <w:divBdr>
        <w:top w:val="none" w:sz="0" w:space="0" w:color="auto"/>
        <w:left w:val="none" w:sz="0" w:space="0" w:color="auto"/>
        <w:bottom w:val="none" w:sz="0" w:space="0" w:color="auto"/>
        <w:right w:val="none" w:sz="0" w:space="0" w:color="auto"/>
      </w:divBdr>
    </w:div>
    <w:div w:id="2118402117">
      <w:bodyDiv w:val="1"/>
      <w:marLeft w:val="0"/>
      <w:marRight w:val="0"/>
      <w:marTop w:val="0"/>
      <w:marBottom w:val="0"/>
      <w:divBdr>
        <w:top w:val="none" w:sz="0" w:space="0" w:color="auto"/>
        <w:left w:val="none" w:sz="0" w:space="0" w:color="auto"/>
        <w:bottom w:val="none" w:sz="0" w:space="0" w:color="auto"/>
        <w:right w:val="none" w:sz="0" w:space="0" w:color="auto"/>
      </w:divBdr>
    </w:div>
    <w:div w:id="2119107318">
      <w:bodyDiv w:val="1"/>
      <w:marLeft w:val="0"/>
      <w:marRight w:val="0"/>
      <w:marTop w:val="0"/>
      <w:marBottom w:val="0"/>
      <w:divBdr>
        <w:top w:val="none" w:sz="0" w:space="0" w:color="auto"/>
        <w:left w:val="none" w:sz="0" w:space="0" w:color="auto"/>
        <w:bottom w:val="none" w:sz="0" w:space="0" w:color="auto"/>
        <w:right w:val="none" w:sz="0" w:space="0" w:color="auto"/>
      </w:divBdr>
    </w:div>
    <w:div w:id="2119133729">
      <w:bodyDiv w:val="1"/>
      <w:marLeft w:val="0"/>
      <w:marRight w:val="0"/>
      <w:marTop w:val="0"/>
      <w:marBottom w:val="0"/>
      <w:divBdr>
        <w:top w:val="none" w:sz="0" w:space="0" w:color="auto"/>
        <w:left w:val="none" w:sz="0" w:space="0" w:color="auto"/>
        <w:bottom w:val="none" w:sz="0" w:space="0" w:color="auto"/>
        <w:right w:val="none" w:sz="0" w:space="0" w:color="auto"/>
      </w:divBdr>
    </w:div>
    <w:div w:id="2120372443">
      <w:bodyDiv w:val="1"/>
      <w:marLeft w:val="0"/>
      <w:marRight w:val="0"/>
      <w:marTop w:val="0"/>
      <w:marBottom w:val="0"/>
      <w:divBdr>
        <w:top w:val="none" w:sz="0" w:space="0" w:color="auto"/>
        <w:left w:val="none" w:sz="0" w:space="0" w:color="auto"/>
        <w:bottom w:val="none" w:sz="0" w:space="0" w:color="auto"/>
        <w:right w:val="none" w:sz="0" w:space="0" w:color="auto"/>
      </w:divBdr>
    </w:div>
    <w:div w:id="2121485723">
      <w:bodyDiv w:val="1"/>
      <w:marLeft w:val="0"/>
      <w:marRight w:val="0"/>
      <w:marTop w:val="0"/>
      <w:marBottom w:val="0"/>
      <w:divBdr>
        <w:top w:val="none" w:sz="0" w:space="0" w:color="auto"/>
        <w:left w:val="none" w:sz="0" w:space="0" w:color="auto"/>
        <w:bottom w:val="none" w:sz="0" w:space="0" w:color="auto"/>
        <w:right w:val="none" w:sz="0" w:space="0" w:color="auto"/>
      </w:divBdr>
    </w:div>
    <w:div w:id="2121946944">
      <w:bodyDiv w:val="1"/>
      <w:marLeft w:val="0"/>
      <w:marRight w:val="0"/>
      <w:marTop w:val="0"/>
      <w:marBottom w:val="0"/>
      <w:divBdr>
        <w:top w:val="none" w:sz="0" w:space="0" w:color="auto"/>
        <w:left w:val="none" w:sz="0" w:space="0" w:color="auto"/>
        <w:bottom w:val="none" w:sz="0" w:space="0" w:color="auto"/>
        <w:right w:val="none" w:sz="0" w:space="0" w:color="auto"/>
      </w:divBdr>
    </w:div>
    <w:div w:id="2122021973">
      <w:bodyDiv w:val="1"/>
      <w:marLeft w:val="0"/>
      <w:marRight w:val="0"/>
      <w:marTop w:val="0"/>
      <w:marBottom w:val="0"/>
      <w:divBdr>
        <w:top w:val="none" w:sz="0" w:space="0" w:color="auto"/>
        <w:left w:val="none" w:sz="0" w:space="0" w:color="auto"/>
        <w:bottom w:val="none" w:sz="0" w:space="0" w:color="auto"/>
        <w:right w:val="none" w:sz="0" w:space="0" w:color="auto"/>
      </w:divBdr>
    </w:div>
    <w:div w:id="2122451837">
      <w:bodyDiv w:val="1"/>
      <w:marLeft w:val="0"/>
      <w:marRight w:val="0"/>
      <w:marTop w:val="0"/>
      <w:marBottom w:val="0"/>
      <w:divBdr>
        <w:top w:val="none" w:sz="0" w:space="0" w:color="auto"/>
        <w:left w:val="none" w:sz="0" w:space="0" w:color="auto"/>
        <w:bottom w:val="none" w:sz="0" w:space="0" w:color="auto"/>
        <w:right w:val="none" w:sz="0" w:space="0" w:color="auto"/>
      </w:divBdr>
    </w:div>
    <w:div w:id="2123525124">
      <w:bodyDiv w:val="1"/>
      <w:marLeft w:val="0"/>
      <w:marRight w:val="0"/>
      <w:marTop w:val="0"/>
      <w:marBottom w:val="0"/>
      <w:divBdr>
        <w:top w:val="none" w:sz="0" w:space="0" w:color="auto"/>
        <w:left w:val="none" w:sz="0" w:space="0" w:color="auto"/>
        <w:bottom w:val="none" w:sz="0" w:space="0" w:color="auto"/>
        <w:right w:val="none" w:sz="0" w:space="0" w:color="auto"/>
      </w:divBdr>
    </w:div>
    <w:div w:id="2123575586">
      <w:bodyDiv w:val="1"/>
      <w:marLeft w:val="0"/>
      <w:marRight w:val="0"/>
      <w:marTop w:val="0"/>
      <w:marBottom w:val="0"/>
      <w:divBdr>
        <w:top w:val="none" w:sz="0" w:space="0" w:color="auto"/>
        <w:left w:val="none" w:sz="0" w:space="0" w:color="auto"/>
        <w:bottom w:val="none" w:sz="0" w:space="0" w:color="auto"/>
        <w:right w:val="none" w:sz="0" w:space="0" w:color="auto"/>
      </w:divBdr>
    </w:div>
    <w:div w:id="2124181274">
      <w:bodyDiv w:val="1"/>
      <w:marLeft w:val="0"/>
      <w:marRight w:val="0"/>
      <w:marTop w:val="0"/>
      <w:marBottom w:val="0"/>
      <w:divBdr>
        <w:top w:val="none" w:sz="0" w:space="0" w:color="auto"/>
        <w:left w:val="none" w:sz="0" w:space="0" w:color="auto"/>
        <w:bottom w:val="none" w:sz="0" w:space="0" w:color="auto"/>
        <w:right w:val="none" w:sz="0" w:space="0" w:color="auto"/>
      </w:divBdr>
    </w:div>
    <w:div w:id="2124835685">
      <w:bodyDiv w:val="1"/>
      <w:marLeft w:val="0"/>
      <w:marRight w:val="0"/>
      <w:marTop w:val="0"/>
      <w:marBottom w:val="0"/>
      <w:divBdr>
        <w:top w:val="none" w:sz="0" w:space="0" w:color="auto"/>
        <w:left w:val="none" w:sz="0" w:space="0" w:color="auto"/>
        <w:bottom w:val="none" w:sz="0" w:space="0" w:color="auto"/>
        <w:right w:val="none" w:sz="0" w:space="0" w:color="auto"/>
      </w:divBdr>
    </w:div>
    <w:div w:id="2125298828">
      <w:bodyDiv w:val="1"/>
      <w:marLeft w:val="0"/>
      <w:marRight w:val="0"/>
      <w:marTop w:val="0"/>
      <w:marBottom w:val="0"/>
      <w:divBdr>
        <w:top w:val="none" w:sz="0" w:space="0" w:color="auto"/>
        <w:left w:val="none" w:sz="0" w:space="0" w:color="auto"/>
        <w:bottom w:val="none" w:sz="0" w:space="0" w:color="auto"/>
        <w:right w:val="none" w:sz="0" w:space="0" w:color="auto"/>
      </w:divBdr>
    </w:div>
    <w:div w:id="2125491024">
      <w:bodyDiv w:val="1"/>
      <w:marLeft w:val="0"/>
      <w:marRight w:val="0"/>
      <w:marTop w:val="0"/>
      <w:marBottom w:val="0"/>
      <w:divBdr>
        <w:top w:val="none" w:sz="0" w:space="0" w:color="auto"/>
        <w:left w:val="none" w:sz="0" w:space="0" w:color="auto"/>
        <w:bottom w:val="none" w:sz="0" w:space="0" w:color="auto"/>
        <w:right w:val="none" w:sz="0" w:space="0" w:color="auto"/>
      </w:divBdr>
    </w:div>
    <w:div w:id="2126347513">
      <w:bodyDiv w:val="1"/>
      <w:marLeft w:val="0"/>
      <w:marRight w:val="0"/>
      <w:marTop w:val="0"/>
      <w:marBottom w:val="0"/>
      <w:divBdr>
        <w:top w:val="none" w:sz="0" w:space="0" w:color="auto"/>
        <w:left w:val="none" w:sz="0" w:space="0" w:color="auto"/>
        <w:bottom w:val="none" w:sz="0" w:space="0" w:color="auto"/>
        <w:right w:val="none" w:sz="0" w:space="0" w:color="auto"/>
      </w:divBdr>
    </w:div>
    <w:div w:id="2126725900">
      <w:bodyDiv w:val="1"/>
      <w:marLeft w:val="0"/>
      <w:marRight w:val="0"/>
      <w:marTop w:val="0"/>
      <w:marBottom w:val="0"/>
      <w:divBdr>
        <w:top w:val="none" w:sz="0" w:space="0" w:color="auto"/>
        <w:left w:val="none" w:sz="0" w:space="0" w:color="auto"/>
        <w:bottom w:val="none" w:sz="0" w:space="0" w:color="auto"/>
        <w:right w:val="none" w:sz="0" w:space="0" w:color="auto"/>
      </w:divBdr>
    </w:div>
    <w:div w:id="2127456553">
      <w:bodyDiv w:val="1"/>
      <w:marLeft w:val="0"/>
      <w:marRight w:val="0"/>
      <w:marTop w:val="0"/>
      <w:marBottom w:val="0"/>
      <w:divBdr>
        <w:top w:val="none" w:sz="0" w:space="0" w:color="auto"/>
        <w:left w:val="none" w:sz="0" w:space="0" w:color="auto"/>
        <w:bottom w:val="none" w:sz="0" w:space="0" w:color="auto"/>
        <w:right w:val="none" w:sz="0" w:space="0" w:color="auto"/>
      </w:divBdr>
    </w:div>
    <w:div w:id="2127774354">
      <w:bodyDiv w:val="1"/>
      <w:marLeft w:val="0"/>
      <w:marRight w:val="0"/>
      <w:marTop w:val="0"/>
      <w:marBottom w:val="0"/>
      <w:divBdr>
        <w:top w:val="none" w:sz="0" w:space="0" w:color="auto"/>
        <w:left w:val="none" w:sz="0" w:space="0" w:color="auto"/>
        <w:bottom w:val="none" w:sz="0" w:space="0" w:color="auto"/>
        <w:right w:val="none" w:sz="0" w:space="0" w:color="auto"/>
      </w:divBdr>
    </w:div>
    <w:div w:id="2128500893">
      <w:bodyDiv w:val="1"/>
      <w:marLeft w:val="0"/>
      <w:marRight w:val="0"/>
      <w:marTop w:val="0"/>
      <w:marBottom w:val="0"/>
      <w:divBdr>
        <w:top w:val="none" w:sz="0" w:space="0" w:color="auto"/>
        <w:left w:val="none" w:sz="0" w:space="0" w:color="auto"/>
        <w:bottom w:val="none" w:sz="0" w:space="0" w:color="auto"/>
        <w:right w:val="none" w:sz="0" w:space="0" w:color="auto"/>
      </w:divBdr>
    </w:div>
    <w:div w:id="2128768487">
      <w:bodyDiv w:val="1"/>
      <w:marLeft w:val="0"/>
      <w:marRight w:val="0"/>
      <w:marTop w:val="0"/>
      <w:marBottom w:val="0"/>
      <w:divBdr>
        <w:top w:val="none" w:sz="0" w:space="0" w:color="auto"/>
        <w:left w:val="none" w:sz="0" w:space="0" w:color="auto"/>
        <w:bottom w:val="none" w:sz="0" w:space="0" w:color="auto"/>
        <w:right w:val="none" w:sz="0" w:space="0" w:color="auto"/>
      </w:divBdr>
    </w:div>
    <w:div w:id="2129856279">
      <w:bodyDiv w:val="1"/>
      <w:marLeft w:val="0"/>
      <w:marRight w:val="0"/>
      <w:marTop w:val="0"/>
      <w:marBottom w:val="0"/>
      <w:divBdr>
        <w:top w:val="none" w:sz="0" w:space="0" w:color="auto"/>
        <w:left w:val="none" w:sz="0" w:space="0" w:color="auto"/>
        <w:bottom w:val="none" w:sz="0" w:space="0" w:color="auto"/>
        <w:right w:val="none" w:sz="0" w:space="0" w:color="auto"/>
      </w:divBdr>
    </w:div>
    <w:div w:id="2130079626">
      <w:bodyDiv w:val="1"/>
      <w:marLeft w:val="0"/>
      <w:marRight w:val="0"/>
      <w:marTop w:val="0"/>
      <w:marBottom w:val="0"/>
      <w:divBdr>
        <w:top w:val="none" w:sz="0" w:space="0" w:color="auto"/>
        <w:left w:val="none" w:sz="0" w:space="0" w:color="auto"/>
        <w:bottom w:val="none" w:sz="0" w:space="0" w:color="auto"/>
        <w:right w:val="none" w:sz="0" w:space="0" w:color="auto"/>
      </w:divBdr>
    </w:div>
    <w:div w:id="2131390941">
      <w:bodyDiv w:val="1"/>
      <w:marLeft w:val="0"/>
      <w:marRight w:val="0"/>
      <w:marTop w:val="0"/>
      <w:marBottom w:val="0"/>
      <w:divBdr>
        <w:top w:val="none" w:sz="0" w:space="0" w:color="auto"/>
        <w:left w:val="none" w:sz="0" w:space="0" w:color="auto"/>
        <w:bottom w:val="none" w:sz="0" w:space="0" w:color="auto"/>
        <w:right w:val="none" w:sz="0" w:space="0" w:color="auto"/>
      </w:divBdr>
    </w:div>
    <w:div w:id="2131822621">
      <w:bodyDiv w:val="1"/>
      <w:marLeft w:val="0"/>
      <w:marRight w:val="0"/>
      <w:marTop w:val="0"/>
      <w:marBottom w:val="0"/>
      <w:divBdr>
        <w:top w:val="none" w:sz="0" w:space="0" w:color="auto"/>
        <w:left w:val="none" w:sz="0" w:space="0" w:color="auto"/>
        <w:bottom w:val="none" w:sz="0" w:space="0" w:color="auto"/>
        <w:right w:val="none" w:sz="0" w:space="0" w:color="auto"/>
      </w:divBdr>
    </w:div>
    <w:div w:id="2132897364">
      <w:bodyDiv w:val="1"/>
      <w:marLeft w:val="0"/>
      <w:marRight w:val="0"/>
      <w:marTop w:val="0"/>
      <w:marBottom w:val="0"/>
      <w:divBdr>
        <w:top w:val="none" w:sz="0" w:space="0" w:color="auto"/>
        <w:left w:val="none" w:sz="0" w:space="0" w:color="auto"/>
        <w:bottom w:val="none" w:sz="0" w:space="0" w:color="auto"/>
        <w:right w:val="none" w:sz="0" w:space="0" w:color="auto"/>
      </w:divBdr>
    </w:div>
    <w:div w:id="2132942953">
      <w:bodyDiv w:val="1"/>
      <w:marLeft w:val="0"/>
      <w:marRight w:val="0"/>
      <w:marTop w:val="0"/>
      <w:marBottom w:val="0"/>
      <w:divBdr>
        <w:top w:val="none" w:sz="0" w:space="0" w:color="auto"/>
        <w:left w:val="none" w:sz="0" w:space="0" w:color="auto"/>
        <w:bottom w:val="none" w:sz="0" w:space="0" w:color="auto"/>
        <w:right w:val="none" w:sz="0" w:space="0" w:color="auto"/>
      </w:divBdr>
    </w:div>
    <w:div w:id="2133084799">
      <w:bodyDiv w:val="1"/>
      <w:marLeft w:val="0"/>
      <w:marRight w:val="0"/>
      <w:marTop w:val="0"/>
      <w:marBottom w:val="0"/>
      <w:divBdr>
        <w:top w:val="none" w:sz="0" w:space="0" w:color="auto"/>
        <w:left w:val="none" w:sz="0" w:space="0" w:color="auto"/>
        <w:bottom w:val="none" w:sz="0" w:space="0" w:color="auto"/>
        <w:right w:val="none" w:sz="0" w:space="0" w:color="auto"/>
      </w:divBdr>
    </w:div>
    <w:div w:id="2134249822">
      <w:bodyDiv w:val="1"/>
      <w:marLeft w:val="0"/>
      <w:marRight w:val="0"/>
      <w:marTop w:val="0"/>
      <w:marBottom w:val="0"/>
      <w:divBdr>
        <w:top w:val="none" w:sz="0" w:space="0" w:color="auto"/>
        <w:left w:val="none" w:sz="0" w:space="0" w:color="auto"/>
        <w:bottom w:val="none" w:sz="0" w:space="0" w:color="auto"/>
        <w:right w:val="none" w:sz="0" w:space="0" w:color="auto"/>
      </w:divBdr>
    </w:div>
    <w:div w:id="2134902324">
      <w:bodyDiv w:val="1"/>
      <w:marLeft w:val="0"/>
      <w:marRight w:val="0"/>
      <w:marTop w:val="0"/>
      <w:marBottom w:val="0"/>
      <w:divBdr>
        <w:top w:val="none" w:sz="0" w:space="0" w:color="auto"/>
        <w:left w:val="none" w:sz="0" w:space="0" w:color="auto"/>
        <w:bottom w:val="none" w:sz="0" w:space="0" w:color="auto"/>
        <w:right w:val="none" w:sz="0" w:space="0" w:color="auto"/>
      </w:divBdr>
    </w:div>
    <w:div w:id="2135056195">
      <w:bodyDiv w:val="1"/>
      <w:marLeft w:val="0"/>
      <w:marRight w:val="0"/>
      <w:marTop w:val="0"/>
      <w:marBottom w:val="0"/>
      <w:divBdr>
        <w:top w:val="none" w:sz="0" w:space="0" w:color="auto"/>
        <w:left w:val="none" w:sz="0" w:space="0" w:color="auto"/>
        <w:bottom w:val="none" w:sz="0" w:space="0" w:color="auto"/>
        <w:right w:val="none" w:sz="0" w:space="0" w:color="auto"/>
      </w:divBdr>
    </w:div>
    <w:div w:id="2135098762">
      <w:bodyDiv w:val="1"/>
      <w:marLeft w:val="0"/>
      <w:marRight w:val="0"/>
      <w:marTop w:val="0"/>
      <w:marBottom w:val="0"/>
      <w:divBdr>
        <w:top w:val="none" w:sz="0" w:space="0" w:color="auto"/>
        <w:left w:val="none" w:sz="0" w:space="0" w:color="auto"/>
        <w:bottom w:val="none" w:sz="0" w:space="0" w:color="auto"/>
        <w:right w:val="none" w:sz="0" w:space="0" w:color="auto"/>
      </w:divBdr>
    </w:div>
    <w:div w:id="2135102110">
      <w:bodyDiv w:val="1"/>
      <w:marLeft w:val="0"/>
      <w:marRight w:val="0"/>
      <w:marTop w:val="0"/>
      <w:marBottom w:val="0"/>
      <w:divBdr>
        <w:top w:val="none" w:sz="0" w:space="0" w:color="auto"/>
        <w:left w:val="none" w:sz="0" w:space="0" w:color="auto"/>
        <w:bottom w:val="none" w:sz="0" w:space="0" w:color="auto"/>
        <w:right w:val="none" w:sz="0" w:space="0" w:color="auto"/>
      </w:divBdr>
    </w:div>
    <w:div w:id="2135905475">
      <w:bodyDiv w:val="1"/>
      <w:marLeft w:val="0"/>
      <w:marRight w:val="0"/>
      <w:marTop w:val="0"/>
      <w:marBottom w:val="0"/>
      <w:divBdr>
        <w:top w:val="none" w:sz="0" w:space="0" w:color="auto"/>
        <w:left w:val="none" w:sz="0" w:space="0" w:color="auto"/>
        <w:bottom w:val="none" w:sz="0" w:space="0" w:color="auto"/>
        <w:right w:val="none" w:sz="0" w:space="0" w:color="auto"/>
      </w:divBdr>
    </w:div>
    <w:div w:id="2137136379">
      <w:bodyDiv w:val="1"/>
      <w:marLeft w:val="0"/>
      <w:marRight w:val="0"/>
      <w:marTop w:val="0"/>
      <w:marBottom w:val="0"/>
      <w:divBdr>
        <w:top w:val="none" w:sz="0" w:space="0" w:color="auto"/>
        <w:left w:val="none" w:sz="0" w:space="0" w:color="auto"/>
        <w:bottom w:val="none" w:sz="0" w:space="0" w:color="auto"/>
        <w:right w:val="none" w:sz="0" w:space="0" w:color="auto"/>
      </w:divBdr>
    </w:div>
    <w:div w:id="2137721354">
      <w:bodyDiv w:val="1"/>
      <w:marLeft w:val="0"/>
      <w:marRight w:val="0"/>
      <w:marTop w:val="0"/>
      <w:marBottom w:val="0"/>
      <w:divBdr>
        <w:top w:val="none" w:sz="0" w:space="0" w:color="auto"/>
        <w:left w:val="none" w:sz="0" w:space="0" w:color="auto"/>
        <w:bottom w:val="none" w:sz="0" w:space="0" w:color="auto"/>
        <w:right w:val="none" w:sz="0" w:space="0" w:color="auto"/>
      </w:divBdr>
    </w:div>
    <w:div w:id="2137750241">
      <w:bodyDiv w:val="1"/>
      <w:marLeft w:val="0"/>
      <w:marRight w:val="0"/>
      <w:marTop w:val="0"/>
      <w:marBottom w:val="0"/>
      <w:divBdr>
        <w:top w:val="none" w:sz="0" w:space="0" w:color="auto"/>
        <w:left w:val="none" w:sz="0" w:space="0" w:color="auto"/>
        <w:bottom w:val="none" w:sz="0" w:space="0" w:color="auto"/>
        <w:right w:val="none" w:sz="0" w:space="0" w:color="auto"/>
      </w:divBdr>
    </w:div>
    <w:div w:id="2139179047">
      <w:bodyDiv w:val="1"/>
      <w:marLeft w:val="0"/>
      <w:marRight w:val="0"/>
      <w:marTop w:val="0"/>
      <w:marBottom w:val="0"/>
      <w:divBdr>
        <w:top w:val="none" w:sz="0" w:space="0" w:color="auto"/>
        <w:left w:val="none" w:sz="0" w:space="0" w:color="auto"/>
        <w:bottom w:val="none" w:sz="0" w:space="0" w:color="auto"/>
        <w:right w:val="none" w:sz="0" w:space="0" w:color="auto"/>
      </w:divBdr>
    </w:div>
    <w:div w:id="2139453543">
      <w:bodyDiv w:val="1"/>
      <w:marLeft w:val="0"/>
      <w:marRight w:val="0"/>
      <w:marTop w:val="0"/>
      <w:marBottom w:val="0"/>
      <w:divBdr>
        <w:top w:val="none" w:sz="0" w:space="0" w:color="auto"/>
        <w:left w:val="none" w:sz="0" w:space="0" w:color="auto"/>
        <w:bottom w:val="none" w:sz="0" w:space="0" w:color="auto"/>
        <w:right w:val="none" w:sz="0" w:space="0" w:color="auto"/>
      </w:divBdr>
    </w:div>
    <w:div w:id="2139760744">
      <w:bodyDiv w:val="1"/>
      <w:marLeft w:val="0"/>
      <w:marRight w:val="0"/>
      <w:marTop w:val="0"/>
      <w:marBottom w:val="0"/>
      <w:divBdr>
        <w:top w:val="none" w:sz="0" w:space="0" w:color="auto"/>
        <w:left w:val="none" w:sz="0" w:space="0" w:color="auto"/>
        <w:bottom w:val="none" w:sz="0" w:space="0" w:color="auto"/>
        <w:right w:val="none" w:sz="0" w:space="0" w:color="auto"/>
      </w:divBdr>
    </w:div>
    <w:div w:id="2139764346">
      <w:bodyDiv w:val="1"/>
      <w:marLeft w:val="0"/>
      <w:marRight w:val="0"/>
      <w:marTop w:val="0"/>
      <w:marBottom w:val="0"/>
      <w:divBdr>
        <w:top w:val="none" w:sz="0" w:space="0" w:color="auto"/>
        <w:left w:val="none" w:sz="0" w:space="0" w:color="auto"/>
        <w:bottom w:val="none" w:sz="0" w:space="0" w:color="auto"/>
        <w:right w:val="none" w:sz="0" w:space="0" w:color="auto"/>
      </w:divBdr>
    </w:div>
    <w:div w:id="2139840225">
      <w:bodyDiv w:val="1"/>
      <w:marLeft w:val="0"/>
      <w:marRight w:val="0"/>
      <w:marTop w:val="0"/>
      <w:marBottom w:val="0"/>
      <w:divBdr>
        <w:top w:val="none" w:sz="0" w:space="0" w:color="auto"/>
        <w:left w:val="none" w:sz="0" w:space="0" w:color="auto"/>
        <w:bottom w:val="none" w:sz="0" w:space="0" w:color="auto"/>
        <w:right w:val="none" w:sz="0" w:space="0" w:color="auto"/>
      </w:divBdr>
    </w:div>
    <w:div w:id="2140103456">
      <w:bodyDiv w:val="1"/>
      <w:marLeft w:val="0"/>
      <w:marRight w:val="0"/>
      <w:marTop w:val="0"/>
      <w:marBottom w:val="0"/>
      <w:divBdr>
        <w:top w:val="none" w:sz="0" w:space="0" w:color="auto"/>
        <w:left w:val="none" w:sz="0" w:space="0" w:color="auto"/>
        <w:bottom w:val="none" w:sz="0" w:space="0" w:color="auto"/>
        <w:right w:val="none" w:sz="0" w:space="0" w:color="auto"/>
      </w:divBdr>
    </w:div>
    <w:div w:id="2141796853">
      <w:bodyDiv w:val="1"/>
      <w:marLeft w:val="0"/>
      <w:marRight w:val="0"/>
      <w:marTop w:val="0"/>
      <w:marBottom w:val="0"/>
      <w:divBdr>
        <w:top w:val="none" w:sz="0" w:space="0" w:color="auto"/>
        <w:left w:val="none" w:sz="0" w:space="0" w:color="auto"/>
        <w:bottom w:val="none" w:sz="0" w:space="0" w:color="auto"/>
        <w:right w:val="none" w:sz="0" w:space="0" w:color="auto"/>
      </w:divBdr>
    </w:div>
    <w:div w:id="2143183718">
      <w:bodyDiv w:val="1"/>
      <w:marLeft w:val="0"/>
      <w:marRight w:val="0"/>
      <w:marTop w:val="0"/>
      <w:marBottom w:val="0"/>
      <w:divBdr>
        <w:top w:val="none" w:sz="0" w:space="0" w:color="auto"/>
        <w:left w:val="none" w:sz="0" w:space="0" w:color="auto"/>
        <w:bottom w:val="none" w:sz="0" w:space="0" w:color="auto"/>
        <w:right w:val="none" w:sz="0" w:space="0" w:color="auto"/>
      </w:divBdr>
    </w:div>
    <w:div w:id="2145996582">
      <w:bodyDiv w:val="1"/>
      <w:marLeft w:val="0"/>
      <w:marRight w:val="0"/>
      <w:marTop w:val="0"/>
      <w:marBottom w:val="0"/>
      <w:divBdr>
        <w:top w:val="none" w:sz="0" w:space="0" w:color="auto"/>
        <w:left w:val="none" w:sz="0" w:space="0" w:color="auto"/>
        <w:bottom w:val="none" w:sz="0" w:space="0" w:color="auto"/>
        <w:right w:val="none" w:sz="0" w:space="0" w:color="auto"/>
      </w:divBdr>
    </w:div>
    <w:div w:id="2146270157">
      <w:bodyDiv w:val="1"/>
      <w:marLeft w:val="0"/>
      <w:marRight w:val="0"/>
      <w:marTop w:val="0"/>
      <w:marBottom w:val="0"/>
      <w:divBdr>
        <w:top w:val="none" w:sz="0" w:space="0" w:color="auto"/>
        <w:left w:val="none" w:sz="0" w:space="0" w:color="auto"/>
        <w:bottom w:val="none" w:sz="0" w:space="0" w:color="auto"/>
        <w:right w:val="none" w:sz="0" w:space="0" w:color="auto"/>
      </w:divBdr>
    </w:div>
    <w:div w:id="2146964625">
      <w:bodyDiv w:val="1"/>
      <w:marLeft w:val="0"/>
      <w:marRight w:val="0"/>
      <w:marTop w:val="0"/>
      <w:marBottom w:val="0"/>
      <w:divBdr>
        <w:top w:val="none" w:sz="0" w:space="0" w:color="auto"/>
        <w:left w:val="none" w:sz="0" w:space="0" w:color="auto"/>
        <w:bottom w:val="none" w:sz="0" w:space="0" w:color="auto"/>
        <w:right w:val="none" w:sz="0" w:space="0" w:color="auto"/>
      </w:divBdr>
    </w:div>
    <w:div w:id="214738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ytonStocker/Plasticity_Fluctuation_Met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ClaytonStocker/Plasticity_Fluctuation_Meta"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32239B2-AF94-5A42-B120-4C58E25BDF23}"/>
      </w:docPartPr>
      <w:docPartBody>
        <w:p w:rsidR="0029287C" w:rsidRDefault="000A5D69">
          <w:r w:rsidRPr="00926963">
            <w:rPr>
              <w:rStyle w:val="PlaceholderText"/>
            </w:rPr>
            <w:t>Click or tap here to enter text.</w:t>
          </w:r>
        </w:p>
      </w:docPartBody>
    </w:docPart>
    <w:docPart>
      <w:docPartPr>
        <w:name w:val="25067DE08CE9954480283BF6F434CE11"/>
        <w:category>
          <w:name w:val="General"/>
          <w:gallery w:val="placeholder"/>
        </w:category>
        <w:types>
          <w:type w:val="bbPlcHdr"/>
        </w:types>
        <w:behaviors>
          <w:behavior w:val="content"/>
        </w:behaviors>
        <w:guid w:val="{F3FBCD6D-0950-AD4E-AC14-2A3A255D8719}"/>
      </w:docPartPr>
      <w:docPartBody>
        <w:p w:rsidR="0029287C" w:rsidRDefault="000A5D69" w:rsidP="000A5D69">
          <w:pPr>
            <w:pStyle w:val="25067DE08CE9954480283BF6F434CE11"/>
          </w:pPr>
          <w:r w:rsidRPr="00926963">
            <w:rPr>
              <w:rStyle w:val="PlaceholderText"/>
            </w:rPr>
            <w:t>Click or tap here to enter text.</w:t>
          </w:r>
        </w:p>
      </w:docPartBody>
    </w:docPart>
    <w:docPart>
      <w:docPartPr>
        <w:name w:val="3E44EBCE9E85DA43BDA16FF0CECA3CC3"/>
        <w:category>
          <w:name w:val="General"/>
          <w:gallery w:val="placeholder"/>
        </w:category>
        <w:types>
          <w:type w:val="bbPlcHdr"/>
        </w:types>
        <w:behaviors>
          <w:behavior w:val="content"/>
        </w:behaviors>
        <w:guid w:val="{4B230DBF-C0CB-5943-94A8-AE5A1CBC9FAD}"/>
      </w:docPartPr>
      <w:docPartBody>
        <w:p w:rsidR="001C4CD5" w:rsidRDefault="0029287C" w:rsidP="0029287C">
          <w:pPr>
            <w:pStyle w:val="3E44EBCE9E85DA43BDA16FF0CECA3CC3"/>
          </w:pPr>
          <w:r w:rsidRPr="00926963">
            <w:rPr>
              <w:rStyle w:val="PlaceholderText"/>
            </w:rPr>
            <w:t>Click or tap here to enter text.</w:t>
          </w:r>
        </w:p>
      </w:docPartBody>
    </w:docPart>
    <w:docPart>
      <w:docPartPr>
        <w:name w:val="F87B2D1E6D1EC7429C4B3E18CECA9E50"/>
        <w:category>
          <w:name w:val="General"/>
          <w:gallery w:val="placeholder"/>
        </w:category>
        <w:types>
          <w:type w:val="bbPlcHdr"/>
        </w:types>
        <w:behaviors>
          <w:behavior w:val="content"/>
        </w:behaviors>
        <w:guid w:val="{DCF81357-5690-114B-86D0-3A3325C3BAFF}"/>
      </w:docPartPr>
      <w:docPartBody>
        <w:p w:rsidR="00521ED9" w:rsidRDefault="008867EC" w:rsidP="008867EC">
          <w:pPr>
            <w:pStyle w:val="F87B2D1E6D1EC7429C4B3E18CECA9E50"/>
          </w:pPr>
          <w:r w:rsidRPr="00926963">
            <w:rPr>
              <w:rStyle w:val="PlaceholderText"/>
            </w:rPr>
            <w:t>Click or tap here to enter text.</w:t>
          </w:r>
        </w:p>
      </w:docPartBody>
    </w:docPart>
    <w:docPart>
      <w:docPartPr>
        <w:name w:val="B1B2967F8F68F1438609B50B2476C717"/>
        <w:category>
          <w:name w:val="General"/>
          <w:gallery w:val="placeholder"/>
        </w:category>
        <w:types>
          <w:type w:val="bbPlcHdr"/>
        </w:types>
        <w:behaviors>
          <w:behavior w:val="content"/>
        </w:behaviors>
        <w:guid w:val="{8201460C-1E8B-DF4D-97FE-54CCDDDF4EDE}"/>
      </w:docPartPr>
      <w:docPartBody>
        <w:p w:rsidR="003733D0" w:rsidRDefault="00753AAA" w:rsidP="00753AAA">
          <w:pPr>
            <w:pStyle w:val="B1B2967F8F68F1438609B50B2476C717"/>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69"/>
    <w:rsid w:val="000A1F11"/>
    <w:rsid w:val="000A5D69"/>
    <w:rsid w:val="000E27E6"/>
    <w:rsid w:val="001C4CD5"/>
    <w:rsid w:val="002116AD"/>
    <w:rsid w:val="00260124"/>
    <w:rsid w:val="0029287C"/>
    <w:rsid w:val="002D042A"/>
    <w:rsid w:val="003733D0"/>
    <w:rsid w:val="00397D8A"/>
    <w:rsid w:val="003C26C9"/>
    <w:rsid w:val="004B38EE"/>
    <w:rsid w:val="00521ED9"/>
    <w:rsid w:val="005848D3"/>
    <w:rsid w:val="005A5007"/>
    <w:rsid w:val="0068498B"/>
    <w:rsid w:val="00753AAA"/>
    <w:rsid w:val="007F1D7D"/>
    <w:rsid w:val="008867EC"/>
    <w:rsid w:val="009C17D3"/>
    <w:rsid w:val="009D3428"/>
    <w:rsid w:val="009E4CC9"/>
    <w:rsid w:val="00A27F07"/>
    <w:rsid w:val="00AC73CF"/>
    <w:rsid w:val="00E3484A"/>
    <w:rsid w:val="00E43A78"/>
    <w:rsid w:val="00F075DA"/>
    <w:rsid w:val="00F41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AAA"/>
    <w:rPr>
      <w:color w:val="666666"/>
    </w:rPr>
  </w:style>
  <w:style w:type="paragraph" w:customStyle="1" w:styleId="25067DE08CE9954480283BF6F434CE11">
    <w:name w:val="25067DE08CE9954480283BF6F434CE11"/>
    <w:rsid w:val="000A5D69"/>
  </w:style>
  <w:style w:type="paragraph" w:customStyle="1" w:styleId="3E44EBCE9E85DA43BDA16FF0CECA3CC3">
    <w:name w:val="3E44EBCE9E85DA43BDA16FF0CECA3CC3"/>
    <w:rsid w:val="0029287C"/>
    <w:pPr>
      <w:spacing w:after="160" w:line="278" w:lineRule="auto"/>
    </w:pPr>
    <w:rPr>
      <w:kern w:val="2"/>
      <w14:ligatures w14:val="standardContextual"/>
    </w:rPr>
  </w:style>
  <w:style w:type="paragraph" w:customStyle="1" w:styleId="F87B2D1E6D1EC7429C4B3E18CECA9E50">
    <w:name w:val="F87B2D1E6D1EC7429C4B3E18CECA9E50"/>
    <w:rsid w:val="008867EC"/>
  </w:style>
  <w:style w:type="paragraph" w:customStyle="1" w:styleId="B1B2967F8F68F1438609B50B2476C717">
    <w:name w:val="B1B2967F8F68F1438609B50B2476C717"/>
    <w:rsid w:val="00753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06F79-0766-DB44-BD80-917B29179917}">
  <we:reference id="wa104380917" version="1.0.1.0" store="en-GB"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97</TotalTime>
  <Pages>16</Pages>
  <Words>6446</Words>
  <Characters>36746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26</cp:revision>
  <dcterms:created xsi:type="dcterms:W3CDTF">2025-04-09T06:01:00Z</dcterms:created>
  <dcterms:modified xsi:type="dcterms:W3CDTF">2025-04-11T22:17:00Z</dcterms:modified>
</cp:coreProperties>
</file>